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olor w:val="5B9BD5" w:themeColor="accent1"/>
          <w:sz w:val="22"/>
          <w:szCs w:val="22"/>
          <w:lang w:eastAsia="en-US"/>
        </w:rPr>
        <w:id w:val="-1742783892"/>
        <w:docPartObj>
          <w:docPartGallery w:val="Cover Pages"/>
          <w:docPartUnique/>
        </w:docPartObj>
      </w:sdtPr>
      <w:sdtEndPr>
        <w:rPr>
          <w:color w:val="auto"/>
        </w:rPr>
      </w:sdtEndPr>
      <w:sdtContent>
        <w:p w14:paraId="6A67BC2D" w14:textId="77777777" w:rsidR="005248C8" w:rsidRDefault="005248C8" w:rsidP="005248C8">
          <w:pPr>
            <w:pStyle w:val="indep"/>
            <w:jc w:val="both"/>
          </w:pPr>
          <w:r w:rsidRPr="00AD73D1">
            <w:rPr>
              <w:noProof/>
            </w:rPr>
            <w:drawing>
              <wp:inline distT="0" distB="0" distL="0" distR="0" wp14:anchorId="47392647" wp14:editId="767E5B5D">
                <wp:extent cx="31146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extLst>
                            <a:ext uri="{28A0092B-C50C-407E-A947-70E740481C1C}">
                              <a14:useLocalDpi xmlns:a14="http://schemas.microsoft.com/office/drawing/2010/main" val="0"/>
                            </a:ext>
                          </a:extLst>
                        </a:blip>
                        <a:srcRect t="12163" r="8659" b="20270"/>
                        <a:stretch>
                          <a:fillRect/>
                        </a:stretch>
                      </pic:blipFill>
                      <pic:spPr bwMode="auto">
                        <a:xfrm>
                          <a:off x="0" y="0"/>
                          <a:ext cx="3114675" cy="952500"/>
                        </a:xfrm>
                        <a:prstGeom prst="rect">
                          <a:avLst/>
                        </a:prstGeom>
                        <a:noFill/>
                        <a:ln>
                          <a:noFill/>
                        </a:ln>
                      </pic:spPr>
                    </pic:pic>
                  </a:graphicData>
                </a:graphic>
              </wp:inline>
            </w:drawing>
          </w:r>
          <w:r>
            <w:rPr>
              <w:noProof/>
            </w:rPr>
            <w:tab/>
          </w:r>
          <w:r>
            <w:rPr>
              <w:noProof/>
            </w:rPr>
            <w:tab/>
          </w:r>
          <w:r>
            <w:rPr>
              <w:noProof/>
            </w:rPr>
            <w:tab/>
          </w:r>
          <w:r>
            <w:rPr>
              <w:noProof/>
            </w:rPr>
            <w:tab/>
          </w:r>
          <w:r>
            <w:rPr>
              <w:noProof/>
            </w:rPr>
            <w:drawing>
              <wp:inline distT="0" distB="0" distL="0" distR="0" wp14:anchorId="6883FC5D" wp14:editId="2A75661C">
                <wp:extent cx="857250" cy="952500"/>
                <wp:effectExtent l="0" t="0" r="0" b="0"/>
                <wp:docPr id="1" name="Picture 1" descr="logo epi 2013 color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epi 2013 color vertic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952500"/>
                        </a:xfrm>
                        <a:prstGeom prst="rect">
                          <a:avLst/>
                        </a:prstGeom>
                        <a:noFill/>
                        <a:ln>
                          <a:noFill/>
                        </a:ln>
                      </pic:spPr>
                    </pic:pic>
                  </a:graphicData>
                </a:graphic>
              </wp:inline>
            </w:drawing>
          </w:r>
        </w:p>
        <w:p w14:paraId="28AAFF3D" w14:textId="77777777" w:rsidR="005248C8" w:rsidRDefault="005248C8" w:rsidP="005248C8">
          <w:pPr>
            <w:pStyle w:val="indep"/>
          </w:pPr>
        </w:p>
        <w:p w14:paraId="430E886C" w14:textId="77777777" w:rsidR="005248C8" w:rsidRDefault="005248C8" w:rsidP="005248C8">
          <w:pPr>
            <w:pStyle w:val="indep"/>
          </w:pPr>
        </w:p>
        <w:p w14:paraId="1F947918" w14:textId="77777777" w:rsidR="005248C8" w:rsidRDefault="005248C8" w:rsidP="005248C8">
          <w:pPr>
            <w:pStyle w:val="indep"/>
            <w:rPr>
              <w:sz w:val="36"/>
              <w:szCs w:val="36"/>
            </w:rPr>
          </w:pPr>
        </w:p>
        <w:p w14:paraId="1DF649BD" w14:textId="77777777" w:rsidR="005248C8" w:rsidRDefault="005248C8" w:rsidP="005248C8">
          <w:pPr>
            <w:pStyle w:val="indep"/>
            <w:rPr>
              <w:sz w:val="36"/>
              <w:szCs w:val="36"/>
            </w:rPr>
          </w:pPr>
        </w:p>
        <w:p w14:paraId="0C779E19" w14:textId="77777777" w:rsidR="005248C8" w:rsidRDefault="005248C8" w:rsidP="005248C8">
          <w:pPr>
            <w:pStyle w:val="indep"/>
            <w:rPr>
              <w:sz w:val="36"/>
              <w:szCs w:val="36"/>
            </w:rPr>
          </w:pPr>
        </w:p>
        <w:p w14:paraId="63F8CEAA" w14:textId="77777777" w:rsidR="005248C8" w:rsidRPr="000C23EF" w:rsidRDefault="005248C8" w:rsidP="005248C8">
          <w:pPr>
            <w:pStyle w:val="indep"/>
            <w:rPr>
              <w:sz w:val="36"/>
              <w:szCs w:val="36"/>
            </w:rPr>
          </w:pPr>
        </w:p>
        <w:p w14:paraId="5B1D48B1" w14:textId="77777777" w:rsidR="005248C8" w:rsidRPr="000C23EF" w:rsidRDefault="005248C8" w:rsidP="005248C8">
          <w:pPr>
            <w:pStyle w:val="indep"/>
            <w:jc w:val="center"/>
            <w:rPr>
              <w:b/>
              <w:bCs/>
              <w:sz w:val="36"/>
              <w:szCs w:val="36"/>
            </w:rPr>
          </w:pPr>
          <w:r w:rsidRPr="000C23EF">
            <w:rPr>
              <w:b/>
              <w:bCs/>
              <w:sz w:val="36"/>
              <w:szCs w:val="36"/>
            </w:rPr>
            <w:t xml:space="preserve">ESCUELA POLITÉCNICA DE INGENIERÍA DE GIJÓN. </w:t>
          </w:r>
        </w:p>
        <w:p w14:paraId="0D7A8E96" w14:textId="77777777" w:rsidR="005248C8" w:rsidRPr="000C23EF" w:rsidRDefault="005248C8" w:rsidP="005248C8">
          <w:pPr>
            <w:pStyle w:val="indep"/>
            <w:jc w:val="center"/>
            <w:rPr>
              <w:b/>
              <w:bCs/>
              <w:sz w:val="36"/>
              <w:szCs w:val="36"/>
            </w:rPr>
          </w:pPr>
        </w:p>
        <w:p w14:paraId="31BCD3A1" w14:textId="77777777" w:rsidR="005248C8" w:rsidRDefault="005248C8" w:rsidP="005248C8">
          <w:pPr>
            <w:pStyle w:val="indep"/>
            <w:jc w:val="center"/>
            <w:rPr>
              <w:b/>
              <w:bCs/>
              <w:sz w:val="32"/>
              <w:szCs w:val="32"/>
            </w:rPr>
          </w:pPr>
        </w:p>
        <w:p w14:paraId="340F97BD" w14:textId="77777777" w:rsidR="005248C8" w:rsidRDefault="005248C8" w:rsidP="005248C8">
          <w:pPr>
            <w:pStyle w:val="indep"/>
            <w:jc w:val="center"/>
            <w:rPr>
              <w:b/>
              <w:bCs/>
              <w:sz w:val="32"/>
              <w:szCs w:val="32"/>
            </w:rPr>
          </w:pPr>
        </w:p>
        <w:p w14:paraId="553CF5BD" w14:textId="73848DF9" w:rsidR="005248C8" w:rsidRDefault="005248C8" w:rsidP="005248C8">
          <w:pPr>
            <w:pStyle w:val="indep"/>
            <w:jc w:val="center"/>
            <w:rPr>
              <w:b/>
              <w:bCs/>
              <w:sz w:val="32"/>
              <w:szCs w:val="32"/>
            </w:rPr>
          </w:pPr>
          <w:r>
            <w:rPr>
              <w:b/>
              <w:bCs/>
              <w:sz w:val="32"/>
              <w:szCs w:val="32"/>
            </w:rPr>
            <w:t xml:space="preserve">GRADO EN INGENIERÍA </w:t>
          </w:r>
          <w:del w:id="0" w:author="RAQUEL BLANCO AGUIRRE" w:date="2017-07-10T18:50:00Z">
            <w:r w:rsidDel="00BE2C8D">
              <w:rPr>
                <w:b/>
                <w:bCs/>
                <w:sz w:val="32"/>
                <w:szCs w:val="32"/>
              </w:rPr>
              <w:delText xml:space="preserve">INFORMATICA </w:delText>
            </w:r>
          </w:del>
          <w:ins w:id="1" w:author="RAQUEL BLANCO AGUIRRE" w:date="2017-07-10T18:50:00Z">
            <w:r w:rsidR="00BE2C8D">
              <w:rPr>
                <w:b/>
                <w:bCs/>
                <w:sz w:val="32"/>
                <w:szCs w:val="32"/>
              </w:rPr>
              <w:t xml:space="preserve">INFORMÁTICA </w:t>
            </w:r>
          </w:ins>
          <w:r>
            <w:rPr>
              <w:b/>
              <w:bCs/>
              <w:sz w:val="32"/>
              <w:szCs w:val="32"/>
            </w:rPr>
            <w:t>EN</w:t>
          </w:r>
        </w:p>
        <w:p w14:paraId="1EAC49D3" w14:textId="356152F8" w:rsidR="005248C8" w:rsidRDefault="005248C8" w:rsidP="005248C8">
          <w:pPr>
            <w:pStyle w:val="indep"/>
            <w:jc w:val="center"/>
            <w:rPr>
              <w:b/>
              <w:bCs/>
              <w:sz w:val="32"/>
              <w:szCs w:val="32"/>
            </w:rPr>
          </w:pPr>
          <w:r>
            <w:rPr>
              <w:b/>
              <w:bCs/>
              <w:sz w:val="32"/>
              <w:szCs w:val="32"/>
            </w:rPr>
            <w:t>TECNOLOG</w:t>
          </w:r>
          <w:ins w:id="2" w:author="Raul García Fernández" w:date="2017-07-06T18:50:00Z">
            <w:r w:rsidR="00B10CE3">
              <w:rPr>
                <w:b/>
                <w:bCs/>
                <w:sz w:val="32"/>
                <w:szCs w:val="32"/>
              </w:rPr>
              <w:t>Í</w:t>
            </w:r>
          </w:ins>
          <w:del w:id="3" w:author="Raul García Fernández" w:date="2017-07-06T18:50:00Z">
            <w:r w:rsidDel="00B10CE3">
              <w:rPr>
                <w:b/>
                <w:bCs/>
                <w:sz w:val="32"/>
                <w:szCs w:val="32"/>
              </w:rPr>
              <w:delText>I</w:delText>
            </w:r>
          </w:del>
          <w:r>
            <w:rPr>
              <w:b/>
              <w:bCs/>
              <w:sz w:val="32"/>
              <w:szCs w:val="32"/>
            </w:rPr>
            <w:t>AS DE LA INFORMACIÓN</w:t>
          </w:r>
        </w:p>
        <w:p w14:paraId="5298E849" w14:textId="77777777" w:rsidR="005248C8" w:rsidRPr="000C23EF" w:rsidRDefault="005248C8" w:rsidP="005248C8">
          <w:pPr>
            <w:pStyle w:val="indep"/>
            <w:rPr>
              <w:sz w:val="28"/>
              <w:szCs w:val="28"/>
            </w:rPr>
          </w:pPr>
        </w:p>
        <w:p w14:paraId="4F14210B" w14:textId="77777777" w:rsidR="005248C8" w:rsidRPr="000C23EF" w:rsidRDefault="005248C8" w:rsidP="005248C8">
          <w:pPr>
            <w:pStyle w:val="indep"/>
            <w:rPr>
              <w:sz w:val="28"/>
              <w:szCs w:val="28"/>
            </w:rPr>
          </w:pPr>
        </w:p>
        <w:p w14:paraId="52448BBF" w14:textId="77777777" w:rsidR="005248C8" w:rsidRPr="000C23EF" w:rsidRDefault="005248C8" w:rsidP="005248C8">
          <w:pPr>
            <w:pStyle w:val="indep"/>
            <w:rPr>
              <w:sz w:val="28"/>
              <w:szCs w:val="28"/>
            </w:rPr>
          </w:pPr>
        </w:p>
        <w:p w14:paraId="2AB1F5AE" w14:textId="77777777" w:rsidR="005248C8" w:rsidRPr="000C23EF" w:rsidRDefault="005248C8" w:rsidP="005248C8">
          <w:pPr>
            <w:pStyle w:val="indep"/>
            <w:rPr>
              <w:sz w:val="28"/>
              <w:szCs w:val="28"/>
            </w:rPr>
          </w:pPr>
        </w:p>
        <w:p w14:paraId="082ADF25" w14:textId="30593F3D" w:rsidR="005248C8" w:rsidRPr="000C23EF" w:rsidRDefault="005248C8" w:rsidP="005248C8">
          <w:pPr>
            <w:pStyle w:val="indep"/>
            <w:jc w:val="center"/>
            <w:rPr>
              <w:b/>
              <w:bCs/>
              <w:sz w:val="28"/>
              <w:szCs w:val="28"/>
            </w:rPr>
          </w:pPr>
          <w:r w:rsidRPr="000C23EF">
            <w:rPr>
              <w:b/>
              <w:bCs/>
              <w:sz w:val="28"/>
              <w:szCs w:val="28"/>
            </w:rPr>
            <w:t xml:space="preserve">ÁREA DE </w:t>
          </w:r>
          <w:r>
            <w:rPr>
              <w:b/>
              <w:bCs/>
              <w:sz w:val="28"/>
              <w:szCs w:val="28"/>
            </w:rPr>
            <w:t>INGENIER</w:t>
          </w:r>
          <w:ins w:id="4" w:author="Raul García Fernández" w:date="2017-07-06T18:50:00Z">
            <w:r w:rsidR="00B10CE3">
              <w:rPr>
                <w:b/>
                <w:bCs/>
                <w:sz w:val="28"/>
                <w:szCs w:val="28"/>
              </w:rPr>
              <w:t>Í</w:t>
            </w:r>
          </w:ins>
          <w:del w:id="5" w:author="Raul García Fernández" w:date="2017-07-06T18:50:00Z">
            <w:r w:rsidDel="00B10CE3">
              <w:rPr>
                <w:b/>
                <w:bCs/>
                <w:sz w:val="28"/>
                <w:szCs w:val="28"/>
              </w:rPr>
              <w:delText>I</w:delText>
            </w:r>
          </w:del>
          <w:r>
            <w:rPr>
              <w:b/>
              <w:bCs/>
              <w:sz w:val="28"/>
              <w:szCs w:val="28"/>
            </w:rPr>
            <w:t>A TELEM</w:t>
          </w:r>
          <w:ins w:id="6" w:author="RAQUEL BLANCO AGUIRRE" w:date="2017-07-10T17:52:00Z">
            <w:r w:rsidR="003E4856">
              <w:rPr>
                <w:b/>
                <w:bCs/>
                <w:sz w:val="28"/>
                <w:szCs w:val="28"/>
              </w:rPr>
              <w:t>Á</w:t>
            </w:r>
          </w:ins>
          <w:del w:id="7" w:author="RAQUEL BLANCO AGUIRRE" w:date="2017-07-10T17:52:00Z">
            <w:r w:rsidDel="003E4856">
              <w:rPr>
                <w:b/>
                <w:bCs/>
                <w:sz w:val="28"/>
                <w:szCs w:val="28"/>
              </w:rPr>
              <w:delText>A</w:delText>
            </w:r>
          </w:del>
          <w:r>
            <w:rPr>
              <w:b/>
              <w:bCs/>
              <w:sz w:val="28"/>
              <w:szCs w:val="28"/>
            </w:rPr>
            <w:t>T</w:t>
          </w:r>
          <w:ins w:id="8" w:author="RAQUEL BLANCO AGUIRRE" w:date="2017-07-10T17:52:00Z">
            <w:r w:rsidR="003E4856">
              <w:rPr>
                <w:b/>
                <w:bCs/>
                <w:sz w:val="28"/>
                <w:szCs w:val="28"/>
              </w:rPr>
              <w:t>I</w:t>
            </w:r>
          </w:ins>
          <w:ins w:id="9" w:author="Raul García Fernández" w:date="2017-07-06T18:50:00Z">
            <w:del w:id="10" w:author="RAQUEL BLANCO AGUIRRE" w:date="2017-07-10T17:52:00Z">
              <w:r w:rsidR="00B10CE3" w:rsidDel="003E4856">
                <w:rPr>
                  <w:b/>
                  <w:bCs/>
                  <w:sz w:val="28"/>
                  <w:szCs w:val="28"/>
                </w:rPr>
                <w:delText>Í</w:delText>
              </w:r>
            </w:del>
          </w:ins>
          <w:del w:id="11" w:author="Raul García Fernández" w:date="2017-07-06T18:50:00Z">
            <w:r w:rsidDel="00B10CE3">
              <w:rPr>
                <w:b/>
                <w:bCs/>
                <w:sz w:val="28"/>
                <w:szCs w:val="28"/>
              </w:rPr>
              <w:delText>I</w:delText>
            </w:r>
          </w:del>
          <w:r>
            <w:rPr>
              <w:b/>
              <w:bCs/>
              <w:sz w:val="28"/>
              <w:szCs w:val="28"/>
            </w:rPr>
            <w:t>CA</w:t>
          </w:r>
        </w:p>
        <w:p w14:paraId="6FBF3421" w14:textId="77777777" w:rsidR="005248C8" w:rsidRPr="000C23EF" w:rsidRDefault="005248C8" w:rsidP="005248C8">
          <w:pPr>
            <w:pStyle w:val="indep"/>
            <w:rPr>
              <w:sz w:val="28"/>
              <w:szCs w:val="28"/>
            </w:rPr>
          </w:pPr>
        </w:p>
        <w:p w14:paraId="153FBDD8" w14:textId="77777777" w:rsidR="005248C8" w:rsidRPr="000C23EF" w:rsidRDefault="005248C8" w:rsidP="005248C8">
          <w:pPr>
            <w:pStyle w:val="indep"/>
            <w:rPr>
              <w:sz w:val="28"/>
              <w:szCs w:val="28"/>
            </w:rPr>
          </w:pPr>
        </w:p>
        <w:p w14:paraId="4962B1A7" w14:textId="570B9A5B" w:rsidR="005248C8" w:rsidRPr="000C23EF" w:rsidRDefault="005248C8" w:rsidP="005248C8">
          <w:pPr>
            <w:pStyle w:val="indep"/>
            <w:jc w:val="center"/>
            <w:rPr>
              <w:b/>
              <w:bCs/>
              <w:sz w:val="28"/>
              <w:szCs w:val="28"/>
            </w:rPr>
          </w:pPr>
          <w:r w:rsidRPr="000C23EF">
            <w:rPr>
              <w:b/>
              <w:bCs/>
              <w:sz w:val="28"/>
              <w:szCs w:val="28"/>
            </w:rPr>
            <w:t xml:space="preserve">TRABAJO FIN DE GRADO Nº </w:t>
          </w:r>
          <w:ins w:id="12" w:author="Raul García Fernández" w:date="2017-07-10T20:11:00Z">
            <w:r w:rsidR="00CE0864">
              <w:rPr>
                <w:b/>
                <w:sz w:val="28"/>
              </w:rPr>
              <w:t>17010523</w:t>
            </w:r>
          </w:ins>
          <w:del w:id="13" w:author="Raul García Fernández" w:date="2017-07-10T20:11:00Z">
            <w:r w:rsidRPr="000C23EF" w:rsidDel="00CE0864">
              <w:rPr>
                <w:b/>
                <w:bCs/>
                <w:sz w:val="28"/>
                <w:szCs w:val="28"/>
              </w:rPr>
              <w:delText>11111111111</w:delText>
            </w:r>
          </w:del>
        </w:p>
        <w:p w14:paraId="6A46379F" w14:textId="77777777" w:rsidR="005248C8" w:rsidRPr="000C23EF" w:rsidRDefault="005248C8" w:rsidP="005248C8">
          <w:pPr>
            <w:pStyle w:val="indep"/>
            <w:jc w:val="center"/>
            <w:rPr>
              <w:b/>
              <w:bCs/>
              <w:sz w:val="28"/>
              <w:szCs w:val="28"/>
            </w:rPr>
          </w:pPr>
        </w:p>
        <w:p w14:paraId="22D0B471" w14:textId="77777777" w:rsidR="005248C8" w:rsidRPr="00B625B8" w:rsidRDefault="005248C8" w:rsidP="005248C8">
          <w:pPr>
            <w:pStyle w:val="indep"/>
            <w:jc w:val="center"/>
            <w:rPr>
              <w:b/>
              <w:bCs/>
              <w:i/>
              <w:sz w:val="28"/>
              <w:szCs w:val="28"/>
            </w:rPr>
          </w:pPr>
          <w:r w:rsidRPr="00B625B8">
            <w:rPr>
              <w:b/>
              <w:bCs/>
              <w:i/>
              <w:sz w:val="28"/>
              <w:szCs w:val="28"/>
            </w:rPr>
            <w:t>“</w:t>
          </w:r>
          <w:r w:rsidRPr="00B625B8">
            <w:rPr>
              <w:rStyle w:val="titulacion"/>
              <w:i/>
              <w:sz w:val="28"/>
              <w:szCs w:val="28"/>
            </w:rPr>
            <w:t>Aplicación web para la gestión de un repositorio</w:t>
          </w:r>
          <w:r w:rsidRPr="00B625B8">
            <w:rPr>
              <w:b/>
              <w:bCs/>
              <w:i/>
              <w:sz w:val="28"/>
              <w:szCs w:val="28"/>
            </w:rPr>
            <w:t>”</w:t>
          </w:r>
        </w:p>
        <w:p w14:paraId="3BA7192F" w14:textId="77777777" w:rsidR="005248C8" w:rsidRPr="000C23EF" w:rsidRDefault="005248C8" w:rsidP="005248C8">
          <w:pPr>
            <w:pStyle w:val="indep"/>
            <w:rPr>
              <w:b/>
              <w:bCs/>
              <w:sz w:val="28"/>
              <w:szCs w:val="28"/>
            </w:rPr>
          </w:pPr>
        </w:p>
        <w:p w14:paraId="147DFA84" w14:textId="77777777" w:rsidR="005248C8" w:rsidRPr="000C23EF" w:rsidRDefault="005248C8" w:rsidP="005248C8">
          <w:pPr>
            <w:pStyle w:val="indep"/>
            <w:rPr>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5248C8" w14:paraId="36226ECB" w14:textId="77777777" w:rsidTr="00C53AA5">
            <w:tc>
              <w:tcPr>
                <w:tcW w:w="4530" w:type="dxa"/>
              </w:tcPr>
              <w:p w14:paraId="400056A5" w14:textId="77777777" w:rsidR="005248C8" w:rsidRPr="00B625B8" w:rsidRDefault="005248C8" w:rsidP="00C53AA5">
                <w:pPr>
                  <w:pStyle w:val="indep"/>
                  <w:jc w:val="center"/>
                  <w:rPr>
                    <w:b/>
                    <w:sz w:val="28"/>
                    <w:szCs w:val="28"/>
                  </w:rPr>
                </w:pPr>
                <w:r w:rsidRPr="00B625B8">
                  <w:rPr>
                    <w:b/>
                    <w:sz w:val="28"/>
                    <w:szCs w:val="28"/>
                  </w:rPr>
                  <w:t>Autor:</w:t>
                </w:r>
              </w:p>
            </w:tc>
            <w:tc>
              <w:tcPr>
                <w:tcW w:w="4531" w:type="dxa"/>
              </w:tcPr>
              <w:p w14:paraId="6808D6B9" w14:textId="77777777" w:rsidR="005248C8" w:rsidRPr="00B625B8" w:rsidRDefault="005248C8" w:rsidP="00C53AA5">
                <w:pPr>
                  <w:pStyle w:val="indep"/>
                  <w:jc w:val="center"/>
                  <w:rPr>
                    <w:b/>
                    <w:sz w:val="28"/>
                    <w:szCs w:val="28"/>
                  </w:rPr>
                </w:pPr>
                <w:r w:rsidRPr="00B625B8">
                  <w:rPr>
                    <w:b/>
                    <w:sz w:val="28"/>
                    <w:szCs w:val="28"/>
                  </w:rPr>
                  <w:t>Tutor:</w:t>
                </w:r>
              </w:p>
            </w:tc>
          </w:tr>
          <w:tr w:rsidR="005248C8" w14:paraId="2E669156" w14:textId="77777777" w:rsidTr="00C53AA5">
            <w:tc>
              <w:tcPr>
                <w:tcW w:w="4530" w:type="dxa"/>
              </w:tcPr>
              <w:p w14:paraId="620137B0" w14:textId="77777777" w:rsidR="005248C8" w:rsidRPr="00B625B8" w:rsidRDefault="005248C8" w:rsidP="00C53AA5">
                <w:pPr>
                  <w:pStyle w:val="indep"/>
                  <w:jc w:val="center"/>
                  <w:rPr>
                    <w:b/>
                    <w:sz w:val="28"/>
                    <w:szCs w:val="28"/>
                  </w:rPr>
                </w:pPr>
                <w:r w:rsidRPr="00B625B8">
                  <w:rPr>
                    <w:b/>
                    <w:sz w:val="28"/>
                    <w:szCs w:val="28"/>
                  </w:rPr>
                  <w:t>Raúl García Fernández</w:t>
                </w:r>
              </w:p>
            </w:tc>
            <w:tc>
              <w:tcPr>
                <w:tcW w:w="4531" w:type="dxa"/>
              </w:tcPr>
              <w:p w14:paraId="63C241E3" w14:textId="77777777" w:rsidR="005248C8" w:rsidRPr="00B625B8" w:rsidRDefault="005248C8" w:rsidP="00C53AA5">
                <w:pPr>
                  <w:pStyle w:val="indep"/>
                  <w:jc w:val="center"/>
                  <w:rPr>
                    <w:b/>
                    <w:sz w:val="28"/>
                    <w:szCs w:val="28"/>
                  </w:rPr>
                </w:pPr>
                <w:r w:rsidRPr="00B625B8">
                  <w:rPr>
                    <w:b/>
                    <w:sz w:val="28"/>
                    <w:szCs w:val="28"/>
                  </w:rPr>
                  <w:t>Raquel Blanco Aguirre</w:t>
                </w:r>
              </w:p>
            </w:tc>
          </w:tr>
        </w:tbl>
        <w:p w14:paraId="2FE24AFD" w14:textId="77777777" w:rsidR="005248C8" w:rsidRPr="000C23EF" w:rsidRDefault="005248C8" w:rsidP="005248C8">
          <w:pPr>
            <w:pStyle w:val="indep"/>
            <w:rPr>
              <w:sz w:val="28"/>
              <w:szCs w:val="28"/>
            </w:rPr>
          </w:pPr>
        </w:p>
        <w:p w14:paraId="17638EF9" w14:textId="77777777" w:rsidR="005248C8" w:rsidRPr="000C23EF" w:rsidRDefault="005248C8" w:rsidP="005248C8">
          <w:pPr>
            <w:pStyle w:val="indep"/>
            <w:rPr>
              <w:sz w:val="28"/>
              <w:szCs w:val="28"/>
            </w:rPr>
          </w:pPr>
        </w:p>
        <w:p w14:paraId="6170AFBC" w14:textId="77777777" w:rsidR="005248C8" w:rsidRDefault="005248C8" w:rsidP="005248C8">
          <w:pPr>
            <w:pStyle w:val="indep"/>
            <w:rPr>
              <w:b/>
              <w:bCs/>
              <w:sz w:val="28"/>
            </w:rPr>
          </w:pPr>
        </w:p>
        <w:p w14:paraId="3B12B1DD" w14:textId="77777777" w:rsidR="005248C8" w:rsidRPr="000C23EF" w:rsidRDefault="005248C8" w:rsidP="005248C8">
          <w:pPr>
            <w:pStyle w:val="indep"/>
            <w:jc w:val="center"/>
            <w:rPr>
              <w:sz w:val="28"/>
              <w:szCs w:val="28"/>
            </w:rPr>
          </w:pPr>
          <w:r>
            <w:rPr>
              <w:b/>
              <w:bCs/>
              <w:sz w:val="28"/>
            </w:rPr>
            <w:t>Junio de 2017</w:t>
          </w:r>
        </w:p>
        <w:p w14:paraId="573E3AB5" w14:textId="6BA76316" w:rsidR="00C2794C" w:rsidRDefault="00C2794C">
          <w:pPr>
            <w:spacing w:after="160" w:line="259" w:lineRule="auto"/>
            <w:rPr>
              <w:ins w:id="14" w:author="Raul García Fernández" w:date="2017-07-01T12:36:00Z"/>
            </w:rPr>
          </w:pPr>
          <w:ins w:id="15" w:author="Raul García Fernández" w:date="2017-07-01T12:36:00Z">
            <w:r>
              <w:br w:type="page"/>
            </w:r>
          </w:ins>
        </w:p>
        <w:p w14:paraId="6F82E4C7" w14:textId="77777777" w:rsidR="00C2794C" w:rsidRDefault="00C2794C">
          <w:pPr>
            <w:ind w:firstLine="708"/>
            <w:rPr>
              <w:ins w:id="16" w:author="Raul García Fernández" w:date="2017-07-01T12:37:00Z"/>
            </w:rPr>
            <w:pPrChange w:id="17" w:author="Raul García Fernández" w:date="2017-07-01T12:37:00Z">
              <w:pPr>
                <w:jc w:val="center"/>
              </w:pPr>
            </w:pPrChange>
          </w:pPr>
        </w:p>
        <w:p w14:paraId="2ACB9AD8" w14:textId="77777777" w:rsidR="00C2794C" w:rsidRDefault="00C2794C">
          <w:pPr>
            <w:ind w:firstLine="708"/>
            <w:rPr>
              <w:ins w:id="18" w:author="Raul García Fernández" w:date="2017-07-01T12:37:00Z"/>
            </w:rPr>
            <w:pPrChange w:id="19" w:author="Raul García Fernández" w:date="2017-07-01T12:37:00Z">
              <w:pPr>
                <w:jc w:val="center"/>
              </w:pPr>
            </w:pPrChange>
          </w:pPr>
        </w:p>
        <w:p w14:paraId="2B879CCC" w14:textId="77777777" w:rsidR="00C2794C" w:rsidRDefault="00C2794C">
          <w:pPr>
            <w:ind w:firstLine="708"/>
            <w:rPr>
              <w:ins w:id="20" w:author="Raul García Fernández" w:date="2017-07-01T12:37:00Z"/>
            </w:rPr>
            <w:pPrChange w:id="21" w:author="Raul García Fernández" w:date="2017-07-01T12:37:00Z">
              <w:pPr>
                <w:jc w:val="center"/>
              </w:pPr>
            </w:pPrChange>
          </w:pPr>
        </w:p>
        <w:p w14:paraId="769BBAA4" w14:textId="77777777" w:rsidR="00C2794C" w:rsidRDefault="00C2794C">
          <w:pPr>
            <w:ind w:left="708" w:firstLine="708"/>
            <w:rPr>
              <w:ins w:id="22" w:author="Raul García Fernández" w:date="2017-07-01T12:37:00Z"/>
            </w:rPr>
            <w:pPrChange w:id="23" w:author="Raul García Fernández" w:date="2017-07-01T12:37:00Z">
              <w:pPr>
                <w:jc w:val="center"/>
              </w:pPr>
            </w:pPrChange>
          </w:pPr>
        </w:p>
        <w:p w14:paraId="0BECCBA9" w14:textId="3054E3F0" w:rsidR="00C2794C" w:rsidRPr="00A11CAC" w:rsidRDefault="005E130D" w:rsidP="00DB14CC">
          <w:pPr>
            <w:jc w:val="center"/>
            <w:rPr>
              <w:ins w:id="24" w:author="Raul García Fernández" w:date="2017-07-01T12:37:00Z"/>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25" w:author="Raul García Fernández" w:date="2017-07-03T17:11:00Z">
                <w:rPr>
                  <w:ins w:id="26" w:author="Raul García Fernández" w:date="2017-07-01T12:37:00Z"/>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pPr>
          <w:ins w:id="27" w:author="Raul García Fernández" w:date="2017-07-01T12:37:00Z">
            <w:r w:rsidRPr="00A11CAC">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28" w:author="Raul García Fernández" w:date="2017-07-03T17:11:00Z">
                  <w:rPr>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Requisitos</w:t>
            </w:r>
            <w:r w:rsidR="00DB14CC" w:rsidRPr="00A11CAC">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29" w:author="Raul García Fernández" w:date="2017-07-03T17:11:00Z">
                  <w:rPr>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 xml:space="preserve"> Del S</w:t>
            </w:r>
            <w:r w:rsidR="00C2794C" w:rsidRPr="00A11CAC">
              <w:rPr>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Change w:id="30" w:author="Raul García Fernández" w:date="2017-07-03T17:11:00Z">
                  <w:rPr>
                    <w:color w:val="5B9BD5"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rPrChange>
              </w:rPr>
              <w:t>istema</w:t>
            </w:r>
          </w:ins>
        </w:p>
        <w:p w14:paraId="0F914239" w14:textId="323C2B40" w:rsidR="00C2794C" w:rsidRDefault="00C2794C">
          <w:pPr>
            <w:spacing w:after="160" w:line="259" w:lineRule="auto"/>
            <w:rPr>
              <w:ins w:id="31" w:author="Raul García Fernández" w:date="2017-07-01T12:37:00Z"/>
            </w:rPr>
          </w:pPr>
        </w:p>
        <w:p w14:paraId="4953FBEF" w14:textId="59F3E6C9" w:rsidR="00C2794C" w:rsidRDefault="00C2794C">
          <w:pPr>
            <w:spacing w:after="160" w:line="259" w:lineRule="auto"/>
            <w:rPr>
              <w:ins w:id="32" w:author="Raul García Fernández" w:date="2017-07-01T12:37:00Z"/>
            </w:rPr>
          </w:pPr>
          <w:ins w:id="33" w:author="Raul García Fernández" w:date="2017-07-01T12:37:00Z">
            <w:r>
              <w:br w:type="page"/>
            </w:r>
          </w:ins>
        </w:p>
        <w:p w14:paraId="7CE99CE2" w14:textId="77777777" w:rsidR="005248C8" w:rsidDel="00C2794C" w:rsidRDefault="005248C8">
          <w:pPr>
            <w:pStyle w:val="Sinespaciado"/>
            <w:spacing w:before="1540" w:after="240"/>
            <w:rPr>
              <w:del w:id="34" w:author="Raul García Fernández" w:date="2017-07-01T12:37:00Z"/>
            </w:rPr>
            <w:pPrChange w:id="35" w:author="Raul García Fernández" w:date="2017-07-01T12:36:00Z">
              <w:pPr>
                <w:pStyle w:val="Sinespaciado"/>
                <w:spacing w:before="1540" w:after="240"/>
                <w:jc w:val="center"/>
              </w:pPr>
            </w:pPrChange>
          </w:pPr>
        </w:p>
        <w:p w14:paraId="095F2047" w14:textId="77777777" w:rsidR="005248C8" w:rsidRDefault="00F44BAF" w:rsidP="005248C8">
          <w:pPr>
            <w:spacing w:after="0" w:line="240" w:lineRule="auto"/>
          </w:pPr>
        </w:p>
      </w:sdtContent>
    </w:sdt>
    <w:sdt>
      <w:sdtPr>
        <w:rPr>
          <w:rFonts w:ascii="Calibri" w:eastAsia="Calibri" w:hAnsi="Calibri" w:cs="Times New Roman"/>
          <w:color w:val="auto"/>
          <w:sz w:val="22"/>
          <w:szCs w:val="22"/>
          <w:lang w:eastAsia="en-US"/>
        </w:rPr>
        <w:id w:val="-1871444574"/>
        <w:docPartObj>
          <w:docPartGallery w:val="Table of Contents"/>
          <w:docPartUnique/>
        </w:docPartObj>
      </w:sdtPr>
      <w:sdtEndPr>
        <w:rPr>
          <w:b/>
          <w:bCs/>
        </w:rPr>
      </w:sdtEndPr>
      <w:sdtContent>
        <w:p w14:paraId="2165F433" w14:textId="2792800C" w:rsidR="005248C8" w:rsidDel="000476EC" w:rsidRDefault="005248C8" w:rsidP="005248C8">
          <w:pPr>
            <w:pStyle w:val="TtuloTDC"/>
            <w:rPr>
              <w:del w:id="36" w:author="Raul García Fernández" w:date="2017-07-10T21:09:00Z"/>
              <w:rFonts w:ascii="Times New Roman" w:hAnsi="Times New Roman" w:cs="Times New Roman"/>
              <w:b/>
              <w:color w:val="auto"/>
              <w:sz w:val="56"/>
              <w:szCs w:val="56"/>
            </w:rPr>
          </w:pPr>
          <w:del w:id="37" w:author="Raul García Fernández" w:date="2017-07-10T21:09:00Z">
            <w:r w:rsidRPr="000E6CF9" w:rsidDel="000476EC">
              <w:rPr>
                <w:rFonts w:ascii="Times New Roman" w:hAnsi="Times New Roman" w:cs="Times New Roman"/>
                <w:b/>
                <w:color w:val="auto"/>
                <w:sz w:val="56"/>
                <w:szCs w:val="56"/>
              </w:rPr>
              <w:delText>Contenido</w:delText>
            </w:r>
          </w:del>
          <w:ins w:id="38" w:author="Raul García Fernández" w:date="2017-07-10T21:09:00Z">
            <w:r w:rsidR="000476EC">
              <w:rPr>
                <w:rFonts w:ascii="Times New Roman" w:hAnsi="Times New Roman" w:cs="Times New Roman"/>
                <w:b/>
                <w:color w:val="auto"/>
                <w:sz w:val="56"/>
                <w:szCs w:val="56"/>
              </w:rPr>
              <w:t>Índice</w:t>
            </w:r>
          </w:ins>
        </w:p>
        <w:p w14:paraId="5F56090A" w14:textId="77777777" w:rsidR="005248C8" w:rsidRPr="005A0A74" w:rsidRDefault="005248C8" w:rsidP="000476EC">
          <w:pPr>
            <w:pStyle w:val="TtuloTDC"/>
            <w:pPrChange w:id="39" w:author="Raul García Fernández" w:date="2017-07-10T21:09:00Z">
              <w:pPr/>
            </w:pPrChange>
          </w:pPr>
        </w:p>
        <w:p w14:paraId="75889565" w14:textId="16A1676A" w:rsidR="000476EC" w:rsidRDefault="005248C8">
          <w:pPr>
            <w:pStyle w:val="TDC1"/>
            <w:tabs>
              <w:tab w:val="left" w:pos="440"/>
              <w:tab w:val="right" w:leader="dot" w:pos="9061"/>
            </w:tabs>
            <w:rPr>
              <w:ins w:id="40" w:author="Raul García Fernández" w:date="2017-07-10T21:09:00Z"/>
              <w:rFonts w:asciiTheme="minorHAnsi" w:eastAsiaTheme="minorEastAsia" w:hAnsiTheme="minorHAnsi" w:cstheme="minorBidi"/>
              <w:noProof/>
              <w:lang w:eastAsia="es-ES"/>
            </w:rPr>
          </w:pPr>
          <w:r>
            <w:fldChar w:fldCharType="begin"/>
          </w:r>
          <w:r>
            <w:instrText xml:space="preserve"> TOC \o "1-3" \h \z \u </w:instrText>
          </w:r>
          <w:r>
            <w:fldChar w:fldCharType="separate"/>
          </w:r>
          <w:ins w:id="41" w:author="Raul García Fernández" w:date="2017-07-10T21:09:00Z">
            <w:r w:rsidR="000476EC" w:rsidRPr="00E001A7">
              <w:rPr>
                <w:rStyle w:val="Hipervnculo"/>
                <w:noProof/>
              </w:rPr>
              <w:fldChar w:fldCharType="begin"/>
            </w:r>
            <w:r w:rsidR="000476EC" w:rsidRPr="00E001A7">
              <w:rPr>
                <w:rStyle w:val="Hipervnculo"/>
                <w:noProof/>
              </w:rPr>
              <w:instrText xml:space="preserve"> </w:instrText>
            </w:r>
            <w:r w:rsidR="000476EC">
              <w:rPr>
                <w:noProof/>
              </w:rPr>
              <w:instrText>HYPERLINK \l "_Toc487484309"</w:instrText>
            </w:r>
            <w:r w:rsidR="000476EC" w:rsidRPr="00E001A7">
              <w:rPr>
                <w:rStyle w:val="Hipervnculo"/>
                <w:noProof/>
              </w:rPr>
              <w:instrText xml:space="preserve"> </w:instrText>
            </w:r>
            <w:r w:rsidR="000476EC" w:rsidRPr="00E001A7">
              <w:rPr>
                <w:rStyle w:val="Hipervnculo"/>
                <w:noProof/>
              </w:rPr>
            </w:r>
            <w:r w:rsidR="000476EC" w:rsidRPr="00E001A7">
              <w:rPr>
                <w:rStyle w:val="Hipervnculo"/>
                <w:noProof/>
              </w:rPr>
              <w:fldChar w:fldCharType="separate"/>
            </w:r>
            <w:r w:rsidR="000476EC" w:rsidRPr="00E001A7">
              <w:rPr>
                <w:rStyle w:val="Hipervnculo"/>
                <w:rFonts w:ascii="Times New Roman" w:hAnsi="Times New Roman"/>
                <w:noProof/>
              </w:rPr>
              <w:t>1.</w:t>
            </w:r>
            <w:r w:rsidR="000476EC">
              <w:rPr>
                <w:rFonts w:asciiTheme="minorHAnsi" w:eastAsiaTheme="minorEastAsia" w:hAnsiTheme="minorHAnsi" w:cstheme="minorBidi"/>
                <w:noProof/>
                <w:lang w:eastAsia="es-ES"/>
              </w:rPr>
              <w:tab/>
            </w:r>
            <w:r w:rsidR="000476EC" w:rsidRPr="00E001A7">
              <w:rPr>
                <w:rStyle w:val="Hipervnculo"/>
                <w:rFonts w:ascii="Times New Roman" w:hAnsi="Times New Roman"/>
                <w:noProof/>
              </w:rPr>
              <w:t>Gestión de acceso:</w:t>
            </w:r>
            <w:r w:rsidR="000476EC">
              <w:rPr>
                <w:noProof/>
                <w:webHidden/>
              </w:rPr>
              <w:tab/>
            </w:r>
            <w:r w:rsidR="000476EC">
              <w:rPr>
                <w:noProof/>
                <w:webHidden/>
              </w:rPr>
              <w:fldChar w:fldCharType="begin"/>
            </w:r>
            <w:r w:rsidR="000476EC">
              <w:rPr>
                <w:noProof/>
                <w:webHidden/>
              </w:rPr>
              <w:instrText xml:space="preserve"> PAGEREF _Toc487484309 \h </w:instrText>
            </w:r>
            <w:r w:rsidR="000476EC">
              <w:rPr>
                <w:noProof/>
                <w:webHidden/>
              </w:rPr>
            </w:r>
          </w:ins>
          <w:r w:rsidR="000476EC">
            <w:rPr>
              <w:noProof/>
              <w:webHidden/>
            </w:rPr>
            <w:fldChar w:fldCharType="separate"/>
          </w:r>
          <w:ins w:id="42" w:author="Raul García Fernández" w:date="2017-07-10T21:11:00Z">
            <w:r w:rsidR="003105D1">
              <w:rPr>
                <w:noProof/>
                <w:webHidden/>
              </w:rPr>
              <w:t>3</w:t>
            </w:r>
          </w:ins>
          <w:ins w:id="43" w:author="Raul García Fernández" w:date="2017-07-10T21:09:00Z">
            <w:r w:rsidR="000476EC">
              <w:rPr>
                <w:noProof/>
                <w:webHidden/>
              </w:rPr>
              <w:fldChar w:fldCharType="end"/>
            </w:r>
            <w:r w:rsidR="000476EC" w:rsidRPr="00E001A7">
              <w:rPr>
                <w:rStyle w:val="Hipervnculo"/>
                <w:noProof/>
              </w:rPr>
              <w:fldChar w:fldCharType="end"/>
            </w:r>
          </w:ins>
        </w:p>
        <w:p w14:paraId="13D83A4F" w14:textId="280CEEDD" w:rsidR="000476EC" w:rsidRDefault="000476EC">
          <w:pPr>
            <w:pStyle w:val="TDC1"/>
            <w:tabs>
              <w:tab w:val="left" w:pos="440"/>
              <w:tab w:val="right" w:leader="dot" w:pos="9061"/>
            </w:tabs>
            <w:rPr>
              <w:ins w:id="44" w:author="Raul García Fernández" w:date="2017-07-10T21:09:00Z"/>
              <w:rFonts w:asciiTheme="minorHAnsi" w:eastAsiaTheme="minorEastAsia" w:hAnsiTheme="minorHAnsi" w:cstheme="minorBidi"/>
              <w:noProof/>
              <w:lang w:eastAsia="es-ES"/>
            </w:rPr>
          </w:pPr>
          <w:ins w:id="45" w:author="Raul García Fernández" w:date="2017-07-10T21:09:00Z">
            <w:r w:rsidRPr="00E001A7">
              <w:rPr>
                <w:rStyle w:val="Hipervnculo"/>
                <w:noProof/>
              </w:rPr>
              <w:fldChar w:fldCharType="begin"/>
            </w:r>
            <w:r w:rsidRPr="00E001A7">
              <w:rPr>
                <w:rStyle w:val="Hipervnculo"/>
                <w:noProof/>
              </w:rPr>
              <w:instrText xml:space="preserve"> </w:instrText>
            </w:r>
            <w:r>
              <w:rPr>
                <w:noProof/>
              </w:rPr>
              <w:instrText>HYPERLINK \l "_Toc487484310"</w:instrText>
            </w:r>
            <w:r w:rsidRPr="00E001A7">
              <w:rPr>
                <w:rStyle w:val="Hipervnculo"/>
                <w:noProof/>
              </w:rPr>
              <w:instrText xml:space="preserve"> </w:instrText>
            </w:r>
            <w:r w:rsidRPr="00E001A7">
              <w:rPr>
                <w:rStyle w:val="Hipervnculo"/>
                <w:noProof/>
              </w:rPr>
            </w:r>
            <w:r w:rsidRPr="00E001A7">
              <w:rPr>
                <w:rStyle w:val="Hipervnculo"/>
                <w:noProof/>
              </w:rPr>
              <w:fldChar w:fldCharType="separate"/>
            </w:r>
            <w:r w:rsidRPr="00E001A7">
              <w:rPr>
                <w:rStyle w:val="Hipervnculo"/>
                <w:rFonts w:ascii="Times New Roman" w:hAnsi="Times New Roman"/>
                <w:noProof/>
              </w:rPr>
              <w:t>2.</w:t>
            </w:r>
            <w:r>
              <w:rPr>
                <w:rFonts w:asciiTheme="minorHAnsi" w:eastAsiaTheme="minorEastAsia" w:hAnsiTheme="minorHAnsi" w:cstheme="minorBidi"/>
                <w:noProof/>
                <w:lang w:eastAsia="es-ES"/>
              </w:rPr>
              <w:tab/>
            </w:r>
            <w:r w:rsidRPr="00E001A7">
              <w:rPr>
                <w:rStyle w:val="Hipervnculo"/>
                <w:rFonts w:ascii="Times New Roman" w:hAnsi="Times New Roman"/>
                <w:noProof/>
              </w:rPr>
              <w:t>Gestión de usuario:</w:t>
            </w:r>
            <w:r>
              <w:rPr>
                <w:noProof/>
                <w:webHidden/>
              </w:rPr>
              <w:tab/>
            </w:r>
            <w:r>
              <w:rPr>
                <w:noProof/>
                <w:webHidden/>
              </w:rPr>
              <w:fldChar w:fldCharType="begin"/>
            </w:r>
            <w:r>
              <w:rPr>
                <w:noProof/>
                <w:webHidden/>
              </w:rPr>
              <w:instrText xml:space="preserve"> PAGEREF _Toc487484310 \h </w:instrText>
            </w:r>
            <w:r>
              <w:rPr>
                <w:noProof/>
                <w:webHidden/>
              </w:rPr>
            </w:r>
          </w:ins>
          <w:r>
            <w:rPr>
              <w:noProof/>
              <w:webHidden/>
            </w:rPr>
            <w:fldChar w:fldCharType="separate"/>
          </w:r>
          <w:ins w:id="46" w:author="Raul García Fernández" w:date="2017-07-10T21:11:00Z">
            <w:r w:rsidR="003105D1">
              <w:rPr>
                <w:noProof/>
                <w:webHidden/>
              </w:rPr>
              <w:t>4</w:t>
            </w:r>
          </w:ins>
          <w:ins w:id="47" w:author="Raul García Fernández" w:date="2017-07-10T21:09:00Z">
            <w:r>
              <w:rPr>
                <w:noProof/>
                <w:webHidden/>
              </w:rPr>
              <w:fldChar w:fldCharType="end"/>
            </w:r>
            <w:r w:rsidRPr="00E001A7">
              <w:rPr>
                <w:rStyle w:val="Hipervnculo"/>
                <w:noProof/>
              </w:rPr>
              <w:fldChar w:fldCharType="end"/>
            </w:r>
          </w:ins>
        </w:p>
        <w:p w14:paraId="6941A16B" w14:textId="5991DFEA" w:rsidR="000476EC" w:rsidRDefault="000476EC">
          <w:pPr>
            <w:pStyle w:val="TDC1"/>
            <w:tabs>
              <w:tab w:val="left" w:pos="440"/>
              <w:tab w:val="right" w:leader="dot" w:pos="9061"/>
            </w:tabs>
            <w:rPr>
              <w:ins w:id="48" w:author="Raul García Fernández" w:date="2017-07-10T21:09:00Z"/>
              <w:rFonts w:asciiTheme="minorHAnsi" w:eastAsiaTheme="minorEastAsia" w:hAnsiTheme="minorHAnsi" w:cstheme="minorBidi"/>
              <w:noProof/>
              <w:lang w:eastAsia="es-ES"/>
            </w:rPr>
          </w:pPr>
          <w:ins w:id="49" w:author="Raul García Fernández" w:date="2017-07-10T21:09:00Z">
            <w:r w:rsidRPr="00E001A7">
              <w:rPr>
                <w:rStyle w:val="Hipervnculo"/>
                <w:noProof/>
              </w:rPr>
              <w:fldChar w:fldCharType="begin"/>
            </w:r>
            <w:r w:rsidRPr="00E001A7">
              <w:rPr>
                <w:rStyle w:val="Hipervnculo"/>
                <w:noProof/>
              </w:rPr>
              <w:instrText xml:space="preserve"> </w:instrText>
            </w:r>
            <w:r>
              <w:rPr>
                <w:noProof/>
              </w:rPr>
              <w:instrText>HYPERLINK \l "_Toc487484311"</w:instrText>
            </w:r>
            <w:r w:rsidRPr="00E001A7">
              <w:rPr>
                <w:rStyle w:val="Hipervnculo"/>
                <w:noProof/>
              </w:rPr>
              <w:instrText xml:space="preserve"> </w:instrText>
            </w:r>
            <w:r w:rsidRPr="00E001A7">
              <w:rPr>
                <w:rStyle w:val="Hipervnculo"/>
                <w:noProof/>
              </w:rPr>
            </w:r>
            <w:r w:rsidRPr="00E001A7">
              <w:rPr>
                <w:rStyle w:val="Hipervnculo"/>
                <w:noProof/>
              </w:rPr>
              <w:fldChar w:fldCharType="separate"/>
            </w:r>
            <w:r w:rsidRPr="00E001A7">
              <w:rPr>
                <w:rStyle w:val="Hipervnculo"/>
                <w:rFonts w:ascii="Times New Roman" w:hAnsi="Times New Roman"/>
                <w:noProof/>
              </w:rPr>
              <w:t>3.</w:t>
            </w:r>
            <w:r>
              <w:rPr>
                <w:rFonts w:asciiTheme="minorHAnsi" w:eastAsiaTheme="minorEastAsia" w:hAnsiTheme="minorHAnsi" w:cstheme="minorBidi"/>
                <w:noProof/>
                <w:lang w:eastAsia="es-ES"/>
              </w:rPr>
              <w:tab/>
            </w:r>
            <w:r w:rsidRPr="00E001A7">
              <w:rPr>
                <w:rStyle w:val="Hipervnculo"/>
                <w:rFonts w:ascii="Times New Roman" w:hAnsi="Times New Roman"/>
                <w:noProof/>
              </w:rPr>
              <w:t>Gestión de permisos:</w:t>
            </w:r>
            <w:r>
              <w:rPr>
                <w:noProof/>
                <w:webHidden/>
              </w:rPr>
              <w:tab/>
            </w:r>
            <w:r>
              <w:rPr>
                <w:noProof/>
                <w:webHidden/>
              </w:rPr>
              <w:fldChar w:fldCharType="begin"/>
            </w:r>
            <w:r>
              <w:rPr>
                <w:noProof/>
                <w:webHidden/>
              </w:rPr>
              <w:instrText xml:space="preserve"> PAGEREF _Toc487484311 \h </w:instrText>
            </w:r>
            <w:r>
              <w:rPr>
                <w:noProof/>
                <w:webHidden/>
              </w:rPr>
            </w:r>
          </w:ins>
          <w:r>
            <w:rPr>
              <w:noProof/>
              <w:webHidden/>
            </w:rPr>
            <w:fldChar w:fldCharType="separate"/>
          </w:r>
          <w:ins w:id="50" w:author="Raul García Fernández" w:date="2017-07-10T21:11:00Z">
            <w:r w:rsidR="003105D1">
              <w:rPr>
                <w:noProof/>
                <w:webHidden/>
              </w:rPr>
              <w:t>5</w:t>
            </w:r>
          </w:ins>
          <w:ins w:id="51" w:author="Raul García Fernández" w:date="2017-07-10T21:09:00Z">
            <w:r>
              <w:rPr>
                <w:noProof/>
                <w:webHidden/>
              </w:rPr>
              <w:fldChar w:fldCharType="end"/>
            </w:r>
            <w:r w:rsidRPr="00E001A7">
              <w:rPr>
                <w:rStyle w:val="Hipervnculo"/>
                <w:noProof/>
              </w:rPr>
              <w:fldChar w:fldCharType="end"/>
            </w:r>
          </w:ins>
        </w:p>
        <w:p w14:paraId="15DA72F8" w14:textId="7EC44C44" w:rsidR="000476EC" w:rsidRDefault="000476EC">
          <w:pPr>
            <w:pStyle w:val="TDC1"/>
            <w:tabs>
              <w:tab w:val="left" w:pos="440"/>
              <w:tab w:val="right" w:leader="dot" w:pos="9061"/>
            </w:tabs>
            <w:rPr>
              <w:ins w:id="52" w:author="Raul García Fernández" w:date="2017-07-10T21:09:00Z"/>
              <w:rFonts w:asciiTheme="minorHAnsi" w:eastAsiaTheme="minorEastAsia" w:hAnsiTheme="minorHAnsi" w:cstheme="minorBidi"/>
              <w:noProof/>
              <w:lang w:eastAsia="es-ES"/>
            </w:rPr>
          </w:pPr>
          <w:ins w:id="53" w:author="Raul García Fernández" w:date="2017-07-10T21:09:00Z">
            <w:r w:rsidRPr="00E001A7">
              <w:rPr>
                <w:rStyle w:val="Hipervnculo"/>
                <w:noProof/>
              </w:rPr>
              <w:fldChar w:fldCharType="begin"/>
            </w:r>
            <w:r w:rsidRPr="00E001A7">
              <w:rPr>
                <w:rStyle w:val="Hipervnculo"/>
                <w:noProof/>
              </w:rPr>
              <w:instrText xml:space="preserve"> </w:instrText>
            </w:r>
            <w:r>
              <w:rPr>
                <w:noProof/>
              </w:rPr>
              <w:instrText>HYPERLINK \l "_Toc487484312"</w:instrText>
            </w:r>
            <w:r w:rsidRPr="00E001A7">
              <w:rPr>
                <w:rStyle w:val="Hipervnculo"/>
                <w:noProof/>
              </w:rPr>
              <w:instrText xml:space="preserve"> </w:instrText>
            </w:r>
            <w:r w:rsidRPr="00E001A7">
              <w:rPr>
                <w:rStyle w:val="Hipervnculo"/>
                <w:noProof/>
              </w:rPr>
            </w:r>
            <w:r w:rsidRPr="00E001A7">
              <w:rPr>
                <w:rStyle w:val="Hipervnculo"/>
                <w:noProof/>
              </w:rPr>
              <w:fldChar w:fldCharType="separate"/>
            </w:r>
            <w:r w:rsidRPr="00E001A7">
              <w:rPr>
                <w:rStyle w:val="Hipervnculo"/>
                <w:rFonts w:ascii="Times New Roman" w:hAnsi="Times New Roman"/>
                <w:noProof/>
              </w:rPr>
              <w:t>4.</w:t>
            </w:r>
            <w:r>
              <w:rPr>
                <w:rFonts w:asciiTheme="minorHAnsi" w:eastAsiaTheme="minorEastAsia" w:hAnsiTheme="minorHAnsi" w:cstheme="minorBidi"/>
                <w:noProof/>
                <w:lang w:eastAsia="es-ES"/>
              </w:rPr>
              <w:tab/>
            </w:r>
            <w:r w:rsidRPr="00E001A7">
              <w:rPr>
                <w:rStyle w:val="Hipervnculo"/>
                <w:rFonts w:ascii="Times New Roman" w:hAnsi="Times New Roman"/>
                <w:noProof/>
              </w:rPr>
              <w:t>Gestión de grupos:</w:t>
            </w:r>
            <w:r>
              <w:rPr>
                <w:noProof/>
                <w:webHidden/>
              </w:rPr>
              <w:tab/>
            </w:r>
            <w:r>
              <w:rPr>
                <w:noProof/>
                <w:webHidden/>
              </w:rPr>
              <w:fldChar w:fldCharType="begin"/>
            </w:r>
            <w:r>
              <w:rPr>
                <w:noProof/>
                <w:webHidden/>
              </w:rPr>
              <w:instrText xml:space="preserve"> PAGEREF _Toc487484312 \h </w:instrText>
            </w:r>
            <w:r>
              <w:rPr>
                <w:noProof/>
                <w:webHidden/>
              </w:rPr>
            </w:r>
          </w:ins>
          <w:r>
            <w:rPr>
              <w:noProof/>
              <w:webHidden/>
            </w:rPr>
            <w:fldChar w:fldCharType="separate"/>
          </w:r>
          <w:ins w:id="54" w:author="Raul García Fernández" w:date="2017-07-10T21:11:00Z">
            <w:r w:rsidR="003105D1">
              <w:rPr>
                <w:noProof/>
                <w:webHidden/>
              </w:rPr>
              <w:t>6</w:t>
            </w:r>
          </w:ins>
          <w:ins w:id="55" w:author="Raul García Fernández" w:date="2017-07-10T21:09:00Z">
            <w:r>
              <w:rPr>
                <w:noProof/>
                <w:webHidden/>
              </w:rPr>
              <w:fldChar w:fldCharType="end"/>
            </w:r>
            <w:r w:rsidRPr="00E001A7">
              <w:rPr>
                <w:rStyle w:val="Hipervnculo"/>
                <w:noProof/>
              </w:rPr>
              <w:fldChar w:fldCharType="end"/>
            </w:r>
          </w:ins>
        </w:p>
        <w:p w14:paraId="7879598D" w14:textId="0DB53E10" w:rsidR="000476EC" w:rsidRDefault="000476EC">
          <w:pPr>
            <w:pStyle w:val="TDC1"/>
            <w:tabs>
              <w:tab w:val="left" w:pos="440"/>
              <w:tab w:val="right" w:leader="dot" w:pos="9061"/>
            </w:tabs>
            <w:rPr>
              <w:ins w:id="56" w:author="Raul García Fernández" w:date="2017-07-10T21:09:00Z"/>
              <w:rFonts w:asciiTheme="minorHAnsi" w:eastAsiaTheme="minorEastAsia" w:hAnsiTheme="minorHAnsi" w:cstheme="minorBidi"/>
              <w:noProof/>
              <w:lang w:eastAsia="es-ES"/>
            </w:rPr>
          </w:pPr>
          <w:ins w:id="57" w:author="Raul García Fernández" w:date="2017-07-10T21:09:00Z">
            <w:r w:rsidRPr="00E001A7">
              <w:rPr>
                <w:rStyle w:val="Hipervnculo"/>
                <w:noProof/>
              </w:rPr>
              <w:fldChar w:fldCharType="begin"/>
            </w:r>
            <w:r w:rsidRPr="00E001A7">
              <w:rPr>
                <w:rStyle w:val="Hipervnculo"/>
                <w:noProof/>
              </w:rPr>
              <w:instrText xml:space="preserve"> </w:instrText>
            </w:r>
            <w:r>
              <w:rPr>
                <w:noProof/>
              </w:rPr>
              <w:instrText>HYPERLINK \l "_Toc487484313"</w:instrText>
            </w:r>
            <w:r w:rsidRPr="00E001A7">
              <w:rPr>
                <w:rStyle w:val="Hipervnculo"/>
                <w:noProof/>
              </w:rPr>
              <w:instrText xml:space="preserve"> </w:instrText>
            </w:r>
            <w:r w:rsidRPr="00E001A7">
              <w:rPr>
                <w:rStyle w:val="Hipervnculo"/>
                <w:noProof/>
              </w:rPr>
            </w:r>
            <w:r w:rsidRPr="00E001A7">
              <w:rPr>
                <w:rStyle w:val="Hipervnculo"/>
                <w:noProof/>
              </w:rPr>
              <w:fldChar w:fldCharType="separate"/>
            </w:r>
            <w:r w:rsidRPr="00E001A7">
              <w:rPr>
                <w:rStyle w:val="Hipervnculo"/>
                <w:rFonts w:ascii="Times New Roman" w:hAnsi="Times New Roman"/>
                <w:noProof/>
              </w:rPr>
              <w:t>5.</w:t>
            </w:r>
            <w:r>
              <w:rPr>
                <w:rFonts w:asciiTheme="minorHAnsi" w:eastAsiaTheme="minorEastAsia" w:hAnsiTheme="minorHAnsi" w:cstheme="minorBidi"/>
                <w:noProof/>
                <w:lang w:eastAsia="es-ES"/>
              </w:rPr>
              <w:tab/>
            </w:r>
            <w:r w:rsidRPr="00E001A7">
              <w:rPr>
                <w:rStyle w:val="Hipervnculo"/>
                <w:rFonts w:ascii="Times New Roman" w:hAnsi="Times New Roman"/>
                <w:noProof/>
              </w:rPr>
              <w:t>Gestión de proyectos:</w:t>
            </w:r>
            <w:r>
              <w:rPr>
                <w:noProof/>
                <w:webHidden/>
              </w:rPr>
              <w:tab/>
            </w:r>
            <w:r>
              <w:rPr>
                <w:noProof/>
                <w:webHidden/>
              </w:rPr>
              <w:fldChar w:fldCharType="begin"/>
            </w:r>
            <w:r>
              <w:rPr>
                <w:noProof/>
                <w:webHidden/>
              </w:rPr>
              <w:instrText xml:space="preserve"> PAGEREF _Toc487484313 \h </w:instrText>
            </w:r>
            <w:r>
              <w:rPr>
                <w:noProof/>
                <w:webHidden/>
              </w:rPr>
            </w:r>
          </w:ins>
          <w:r>
            <w:rPr>
              <w:noProof/>
              <w:webHidden/>
            </w:rPr>
            <w:fldChar w:fldCharType="separate"/>
          </w:r>
          <w:ins w:id="58" w:author="Raul García Fernández" w:date="2017-07-10T21:11:00Z">
            <w:r w:rsidR="003105D1">
              <w:rPr>
                <w:noProof/>
                <w:webHidden/>
              </w:rPr>
              <w:t>8</w:t>
            </w:r>
          </w:ins>
          <w:ins w:id="59" w:author="Raul García Fernández" w:date="2017-07-10T21:09:00Z">
            <w:r>
              <w:rPr>
                <w:noProof/>
                <w:webHidden/>
              </w:rPr>
              <w:fldChar w:fldCharType="end"/>
            </w:r>
            <w:r w:rsidRPr="00E001A7">
              <w:rPr>
                <w:rStyle w:val="Hipervnculo"/>
                <w:noProof/>
              </w:rPr>
              <w:fldChar w:fldCharType="end"/>
            </w:r>
          </w:ins>
        </w:p>
        <w:p w14:paraId="626D5EAC" w14:textId="7FA5DF57" w:rsidR="000476EC" w:rsidRDefault="000476EC">
          <w:pPr>
            <w:pStyle w:val="TDC1"/>
            <w:tabs>
              <w:tab w:val="left" w:pos="440"/>
              <w:tab w:val="right" w:leader="dot" w:pos="9061"/>
            </w:tabs>
            <w:rPr>
              <w:ins w:id="60" w:author="Raul García Fernández" w:date="2017-07-10T21:09:00Z"/>
              <w:rFonts w:asciiTheme="minorHAnsi" w:eastAsiaTheme="minorEastAsia" w:hAnsiTheme="minorHAnsi" w:cstheme="minorBidi"/>
              <w:noProof/>
              <w:lang w:eastAsia="es-ES"/>
            </w:rPr>
          </w:pPr>
          <w:ins w:id="61" w:author="Raul García Fernández" w:date="2017-07-10T21:09:00Z">
            <w:r w:rsidRPr="00E001A7">
              <w:rPr>
                <w:rStyle w:val="Hipervnculo"/>
                <w:noProof/>
              </w:rPr>
              <w:fldChar w:fldCharType="begin"/>
            </w:r>
            <w:r w:rsidRPr="00E001A7">
              <w:rPr>
                <w:rStyle w:val="Hipervnculo"/>
                <w:noProof/>
              </w:rPr>
              <w:instrText xml:space="preserve"> </w:instrText>
            </w:r>
            <w:r>
              <w:rPr>
                <w:noProof/>
              </w:rPr>
              <w:instrText>HYPERLINK \l "_Toc487484314"</w:instrText>
            </w:r>
            <w:r w:rsidRPr="00E001A7">
              <w:rPr>
                <w:rStyle w:val="Hipervnculo"/>
                <w:noProof/>
              </w:rPr>
              <w:instrText xml:space="preserve"> </w:instrText>
            </w:r>
            <w:r w:rsidRPr="00E001A7">
              <w:rPr>
                <w:rStyle w:val="Hipervnculo"/>
                <w:noProof/>
              </w:rPr>
            </w:r>
            <w:r w:rsidRPr="00E001A7">
              <w:rPr>
                <w:rStyle w:val="Hipervnculo"/>
                <w:noProof/>
              </w:rPr>
              <w:fldChar w:fldCharType="separate"/>
            </w:r>
            <w:r w:rsidRPr="00E001A7">
              <w:rPr>
                <w:rStyle w:val="Hipervnculo"/>
                <w:rFonts w:ascii="Times New Roman" w:hAnsi="Times New Roman"/>
                <w:noProof/>
              </w:rPr>
              <w:t>6.</w:t>
            </w:r>
            <w:r>
              <w:rPr>
                <w:rFonts w:asciiTheme="minorHAnsi" w:eastAsiaTheme="minorEastAsia" w:hAnsiTheme="minorHAnsi" w:cstheme="minorBidi"/>
                <w:noProof/>
                <w:lang w:eastAsia="es-ES"/>
              </w:rPr>
              <w:tab/>
            </w:r>
            <w:r w:rsidRPr="00E001A7">
              <w:rPr>
                <w:rStyle w:val="Hipervnculo"/>
                <w:rFonts w:ascii="Times New Roman" w:eastAsia="Times New Roman" w:hAnsi="Times New Roman"/>
                <w:noProof/>
              </w:rPr>
              <w:t>Gestión de aplicaciones</w:t>
            </w:r>
            <w:r w:rsidRPr="00E001A7">
              <w:rPr>
                <w:rStyle w:val="Hipervnculo"/>
                <w:rFonts w:ascii="Times New Roman" w:hAnsi="Times New Roman"/>
                <w:noProof/>
              </w:rPr>
              <w:t>:</w:t>
            </w:r>
            <w:r>
              <w:rPr>
                <w:noProof/>
                <w:webHidden/>
              </w:rPr>
              <w:tab/>
            </w:r>
            <w:r>
              <w:rPr>
                <w:noProof/>
                <w:webHidden/>
              </w:rPr>
              <w:fldChar w:fldCharType="begin"/>
            </w:r>
            <w:r>
              <w:rPr>
                <w:noProof/>
                <w:webHidden/>
              </w:rPr>
              <w:instrText xml:space="preserve"> PAGEREF _Toc487484314 \h </w:instrText>
            </w:r>
            <w:r>
              <w:rPr>
                <w:noProof/>
                <w:webHidden/>
              </w:rPr>
            </w:r>
          </w:ins>
          <w:r>
            <w:rPr>
              <w:noProof/>
              <w:webHidden/>
            </w:rPr>
            <w:fldChar w:fldCharType="separate"/>
          </w:r>
          <w:ins w:id="62" w:author="Raul García Fernández" w:date="2017-07-10T21:11:00Z">
            <w:r w:rsidR="003105D1">
              <w:rPr>
                <w:noProof/>
                <w:webHidden/>
              </w:rPr>
              <w:t>10</w:t>
            </w:r>
          </w:ins>
          <w:ins w:id="63" w:author="Raul García Fernández" w:date="2017-07-10T21:09:00Z">
            <w:r>
              <w:rPr>
                <w:noProof/>
                <w:webHidden/>
              </w:rPr>
              <w:fldChar w:fldCharType="end"/>
            </w:r>
            <w:r w:rsidRPr="00E001A7">
              <w:rPr>
                <w:rStyle w:val="Hipervnculo"/>
                <w:noProof/>
              </w:rPr>
              <w:fldChar w:fldCharType="end"/>
            </w:r>
          </w:ins>
        </w:p>
        <w:p w14:paraId="18D5CE6B" w14:textId="5D8918F7" w:rsidR="000476EC" w:rsidRDefault="000476EC">
          <w:pPr>
            <w:pStyle w:val="TDC1"/>
            <w:tabs>
              <w:tab w:val="left" w:pos="440"/>
              <w:tab w:val="right" w:leader="dot" w:pos="9061"/>
            </w:tabs>
            <w:rPr>
              <w:ins w:id="64" w:author="Raul García Fernández" w:date="2017-07-10T21:09:00Z"/>
              <w:rFonts w:asciiTheme="minorHAnsi" w:eastAsiaTheme="minorEastAsia" w:hAnsiTheme="minorHAnsi" w:cstheme="minorBidi"/>
              <w:noProof/>
              <w:lang w:eastAsia="es-ES"/>
            </w:rPr>
          </w:pPr>
          <w:ins w:id="65" w:author="Raul García Fernández" w:date="2017-07-10T21:09:00Z">
            <w:r w:rsidRPr="00E001A7">
              <w:rPr>
                <w:rStyle w:val="Hipervnculo"/>
                <w:noProof/>
              </w:rPr>
              <w:fldChar w:fldCharType="begin"/>
            </w:r>
            <w:r w:rsidRPr="00E001A7">
              <w:rPr>
                <w:rStyle w:val="Hipervnculo"/>
                <w:noProof/>
              </w:rPr>
              <w:instrText xml:space="preserve"> </w:instrText>
            </w:r>
            <w:r>
              <w:rPr>
                <w:noProof/>
              </w:rPr>
              <w:instrText>HYPERLINK \l "_Toc487484315"</w:instrText>
            </w:r>
            <w:r w:rsidRPr="00E001A7">
              <w:rPr>
                <w:rStyle w:val="Hipervnculo"/>
                <w:noProof/>
              </w:rPr>
              <w:instrText xml:space="preserve"> </w:instrText>
            </w:r>
            <w:r w:rsidRPr="00E001A7">
              <w:rPr>
                <w:rStyle w:val="Hipervnculo"/>
                <w:noProof/>
              </w:rPr>
            </w:r>
            <w:r w:rsidRPr="00E001A7">
              <w:rPr>
                <w:rStyle w:val="Hipervnculo"/>
                <w:noProof/>
              </w:rPr>
              <w:fldChar w:fldCharType="separate"/>
            </w:r>
            <w:r w:rsidRPr="00E001A7">
              <w:rPr>
                <w:rStyle w:val="Hipervnculo"/>
                <w:rFonts w:ascii="Times New Roman" w:hAnsi="Times New Roman"/>
                <w:noProof/>
              </w:rPr>
              <w:t>8.</w:t>
            </w:r>
            <w:r>
              <w:rPr>
                <w:rFonts w:asciiTheme="minorHAnsi" w:eastAsiaTheme="minorEastAsia" w:hAnsiTheme="minorHAnsi" w:cstheme="minorBidi"/>
                <w:noProof/>
                <w:lang w:eastAsia="es-ES"/>
              </w:rPr>
              <w:tab/>
            </w:r>
            <w:r w:rsidRPr="00E001A7">
              <w:rPr>
                <w:rStyle w:val="Hipervnculo"/>
                <w:rFonts w:ascii="Times New Roman" w:hAnsi="Times New Roman"/>
                <w:noProof/>
              </w:rPr>
              <w:t>Gestión de ejecución:</w:t>
            </w:r>
            <w:r>
              <w:rPr>
                <w:noProof/>
                <w:webHidden/>
              </w:rPr>
              <w:tab/>
            </w:r>
            <w:r>
              <w:rPr>
                <w:noProof/>
                <w:webHidden/>
              </w:rPr>
              <w:fldChar w:fldCharType="begin"/>
            </w:r>
            <w:r>
              <w:rPr>
                <w:noProof/>
                <w:webHidden/>
              </w:rPr>
              <w:instrText xml:space="preserve"> PAGEREF _Toc487484315 \h </w:instrText>
            </w:r>
            <w:r>
              <w:rPr>
                <w:noProof/>
                <w:webHidden/>
              </w:rPr>
            </w:r>
          </w:ins>
          <w:r>
            <w:rPr>
              <w:noProof/>
              <w:webHidden/>
            </w:rPr>
            <w:fldChar w:fldCharType="separate"/>
          </w:r>
          <w:ins w:id="66" w:author="Raul García Fernández" w:date="2017-07-10T21:11:00Z">
            <w:r w:rsidR="003105D1">
              <w:rPr>
                <w:noProof/>
                <w:webHidden/>
              </w:rPr>
              <w:t>11</w:t>
            </w:r>
          </w:ins>
          <w:ins w:id="67" w:author="Raul García Fernández" w:date="2017-07-10T21:09:00Z">
            <w:r>
              <w:rPr>
                <w:noProof/>
                <w:webHidden/>
              </w:rPr>
              <w:fldChar w:fldCharType="end"/>
            </w:r>
            <w:r w:rsidRPr="00E001A7">
              <w:rPr>
                <w:rStyle w:val="Hipervnculo"/>
                <w:noProof/>
              </w:rPr>
              <w:fldChar w:fldCharType="end"/>
            </w:r>
          </w:ins>
        </w:p>
        <w:p w14:paraId="5D5CA1DB" w14:textId="76BC81EB" w:rsidR="000476EC" w:rsidRDefault="000476EC">
          <w:pPr>
            <w:pStyle w:val="TDC1"/>
            <w:tabs>
              <w:tab w:val="left" w:pos="440"/>
              <w:tab w:val="right" w:leader="dot" w:pos="9061"/>
            </w:tabs>
            <w:rPr>
              <w:ins w:id="68" w:author="Raul García Fernández" w:date="2017-07-10T21:09:00Z"/>
              <w:rFonts w:asciiTheme="minorHAnsi" w:eastAsiaTheme="minorEastAsia" w:hAnsiTheme="minorHAnsi" w:cstheme="minorBidi"/>
              <w:noProof/>
              <w:lang w:eastAsia="es-ES"/>
            </w:rPr>
          </w:pPr>
          <w:ins w:id="69" w:author="Raul García Fernández" w:date="2017-07-10T21:09:00Z">
            <w:r w:rsidRPr="00E001A7">
              <w:rPr>
                <w:rStyle w:val="Hipervnculo"/>
                <w:noProof/>
              </w:rPr>
              <w:fldChar w:fldCharType="begin"/>
            </w:r>
            <w:r w:rsidRPr="00E001A7">
              <w:rPr>
                <w:rStyle w:val="Hipervnculo"/>
                <w:noProof/>
              </w:rPr>
              <w:instrText xml:space="preserve"> </w:instrText>
            </w:r>
            <w:r>
              <w:rPr>
                <w:noProof/>
              </w:rPr>
              <w:instrText>HYPERLINK \l "_Toc487484316"</w:instrText>
            </w:r>
            <w:r w:rsidRPr="00E001A7">
              <w:rPr>
                <w:rStyle w:val="Hipervnculo"/>
                <w:noProof/>
              </w:rPr>
              <w:instrText xml:space="preserve"> </w:instrText>
            </w:r>
            <w:r w:rsidRPr="00E001A7">
              <w:rPr>
                <w:rStyle w:val="Hipervnculo"/>
                <w:noProof/>
              </w:rPr>
            </w:r>
            <w:r w:rsidRPr="00E001A7">
              <w:rPr>
                <w:rStyle w:val="Hipervnculo"/>
                <w:noProof/>
              </w:rPr>
              <w:fldChar w:fldCharType="separate"/>
            </w:r>
            <w:r w:rsidRPr="00E001A7">
              <w:rPr>
                <w:rStyle w:val="Hipervnculo"/>
                <w:rFonts w:ascii="Times New Roman" w:hAnsi="Times New Roman"/>
                <w:noProof/>
              </w:rPr>
              <w:t>9.</w:t>
            </w:r>
            <w:r>
              <w:rPr>
                <w:rFonts w:asciiTheme="minorHAnsi" w:eastAsiaTheme="minorEastAsia" w:hAnsiTheme="minorHAnsi" w:cstheme="minorBidi"/>
                <w:noProof/>
                <w:lang w:eastAsia="es-ES"/>
              </w:rPr>
              <w:tab/>
            </w:r>
            <w:r w:rsidRPr="00E001A7">
              <w:rPr>
                <w:rStyle w:val="Hipervnculo"/>
                <w:rFonts w:ascii="Times New Roman" w:hAnsi="Times New Roman"/>
                <w:noProof/>
              </w:rPr>
              <w:t>Requisitos no funcionales:</w:t>
            </w:r>
            <w:r>
              <w:rPr>
                <w:noProof/>
                <w:webHidden/>
              </w:rPr>
              <w:tab/>
            </w:r>
            <w:r>
              <w:rPr>
                <w:noProof/>
                <w:webHidden/>
              </w:rPr>
              <w:fldChar w:fldCharType="begin"/>
            </w:r>
            <w:r>
              <w:rPr>
                <w:noProof/>
                <w:webHidden/>
              </w:rPr>
              <w:instrText xml:space="preserve"> PAGEREF _Toc487484316 \h </w:instrText>
            </w:r>
            <w:r>
              <w:rPr>
                <w:noProof/>
                <w:webHidden/>
              </w:rPr>
            </w:r>
          </w:ins>
          <w:r>
            <w:rPr>
              <w:noProof/>
              <w:webHidden/>
            </w:rPr>
            <w:fldChar w:fldCharType="separate"/>
          </w:r>
          <w:ins w:id="70" w:author="Raul García Fernández" w:date="2017-07-10T21:11:00Z">
            <w:r w:rsidR="003105D1">
              <w:rPr>
                <w:noProof/>
                <w:webHidden/>
              </w:rPr>
              <w:t>12</w:t>
            </w:r>
          </w:ins>
          <w:ins w:id="71" w:author="Raul García Fernández" w:date="2017-07-10T21:09:00Z">
            <w:r>
              <w:rPr>
                <w:noProof/>
                <w:webHidden/>
              </w:rPr>
              <w:fldChar w:fldCharType="end"/>
            </w:r>
            <w:r w:rsidRPr="00E001A7">
              <w:rPr>
                <w:rStyle w:val="Hipervnculo"/>
                <w:noProof/>
              </w:rPr>
              <w:fldChar w:fldCharType="end"/>
            </w:r>
          </w:ins>
        </w:p>
        <w:p w14:paraId="02A5AD89" w14:textId="02E7111F" w:rsidR="005248C8" w:rsidDel="00EE7DC2" w:rsidRDefault="005248C8" w:rsidP="005248C8">
          <w:pPr>
            <w:pStyle w:val="TDC1"/>
            <w:tabs>
              <w:tab w:val="left" w:pos="440"/>
              <w:tab w:val="right" w:leader="dot" w:pos="9061"/>
            </w:tabs>
            <w:rPr>
              <w:del w:id="72" w:author="Raul García Fernández" w:date="2017-06-30T19:18:00Z"/>
              <w:rFonts w:asciiTheme="minorHAnsi" w:eastAsiaTheme="minorEastAsia" w:hAnsiTheme="minorHAnsi" w:cstheme="minorBidi"/>
              <w:noProof/>
              <w:lang w:eastAsia="es-ES"/>
            </w:rPr>
          </w:pPr>
          <w:del w:id="73" w:author="Raul García Fernández" w:date="2017-06-30T19:18:00Z">
            <w:r w:rsidRPr="00EE7DC2" w:rsidDel="00EE7DC2">
              <w:rPr>
                <w:noProof/>
                <w:rPrChange w:id="74" w:author="Raul García Fernández" w:date="2017-06-30T19:18:00Z">
                  <w:rPr>
                    <w:rStyle w:val="Hipervnculo"/>
                    <w:rFonts w:ascii="Times New Roman" w:hAnsi="Times New Roman"/>
                    <w:b/>
                    <w:noProof/>
                  </w:rPr>
                </w:rPrChange>
              </w:rPr>
              <w:delText>1.</w:delText>
            </w:r>
            <w:r w:rsidDel="00EE7DC2">
              <w:rPr>
                <w:rFonts w:asciiTheme="minorHAnsi" w:eastAsiaTheme="minorEastAsia" w:hAnsiTheme="minorHAnsi" w:cstheme="minorBidi"/>
                <w:noProof/>
                <w:lang w:eastAsia="es-ES"/>
              </w:rPr>
              <w:tab/>
            </w:r>
            <w:r w:rsidRPr="00EE7DC2" w:rsidDel="00EE7DC2">
              <w:rPr>
                <w:noProof/>
                <w:rPrChange w:id="75" w:author="Raul García Fernández" w:date="2017-06-30T19:18:00Z">
                  <w:rPr>
                    <w:rStyle w:val="Hipervnculo"/>
                    <w:rFonts w:ascii="Times New Roman" w:hAnsi="Times New Roman"/>
                    <w:b/>
                    <w:noProof/>
                  </w:rPr>
                </w:rPrChange>
              </w:rPr>
              <w:delText>Gestión de acceso:</w:delText>
            </w:r>
            <w:r w:rsidDel="00EE7DC2">
              <w:rPr>
                <w:noProof/>
                <w:webHidden/>
              </w:rPr>
              <w:tab/>
              <w:delText>2</w:delText>
            </w:r>
          </w:del>
        </w:p>
        <w:p w14:paraId="28FF1FA3" w14:textId="2DC44BAD" w:rsidR="005248C8" w:rsidDel="00EE7DC2" w:rsidRDefault="005248C8" w:rsidP="005248C8">
          <w:pPr>
            <w:pStyle w:val="TDC1"/>
            <w:tabs>
              <w:tab w:val="left" w:pos="440"/>
              <w:tab w:val="right" w:leader="dot" w:pos="9061"/>
            </w:tabs>
            <w:rPr>
              <w:del w:id="76" w:author="Raul García Fernández" w:date="2017-06-30T19:18:00Z"/>
              <w:rFonts w:asciiTheme="minorHAnsi" w:eastAsiaTheme="minorEastAsia" w:hAnsiTheme="minorHAnsi" w:cstheme="minorBidi"/>
              <w:noProof/>
              <w:lang w:eastAsia="es-ES"/>
            </w:rPr>
          </w:pPr>
          <w:del w:id="77" w:author="Raul García Fernández" w:date="2017-06-30T19:18:00Z">
            <w:r w:rsidRPr="00EE7DC2" w:rsidDel="00EE7DC2">
              <w:rPr>
                <w:noProof/>
                <w:rPrChange w:id="78" w:author="Raul García Fernández" w:date="2017-06-30T19:18:00Z">
                  <w:rPr>
                    <w:rStyle w:val="Hipervnculo"/>
                    <w:rFonts w:ascii="Times New Roman" w:hAnsi="Times New Roman"/>
                    <w:b/>
                    <w:noProof/>
                  </w:rPr>
                </w:rPrChange>
              </w:rPr>
              <w:delText>2.</w:delText>
            </w:r>
            <w:r w:rsidDel="00EE7DC2">
              <w:rPr>
                <w:rFonts w:asciiTheme="minorHAnsi" w:eastAsiaTheme="minorEastAsia" w:hAnsiTheme="minorHAnsi" w:cstheme="minorBidi"/>
                <w:noProof/>
                <w:lang w:eastAsia="es-ES"/>
              </w:rPr>
              <w:tab/>
            </w:r>
            <w:r w:rsidRPr="00EE7DC2" w:rsidDel="00EE7DC2">
              <w:rPr>
                <w:noProof/>
                <w:rPrChange w:id="79" w:author="Raul García Fernández" w:date="2017-06-30T19:18:00Z">
                  <w:rPr>
                    <w:rStyle w:val="Hipervnculo"/>
                    <w:rFonts w:ascii="Times New Roman" w:hAnsi="Times New Roman"/>
                    <w:b/>
                    <w:noProof/>
                  </w:rPr>
                </w:rPrChange>
              </w:rPr>
              <w:delText>Gestión de usuario:</w:delText>
            </w:r>
            <w:r w:rsidDel="00EE7DC2">
              <w:rPr>
                <w:noProof/>
                <w:webHidden/>
              </w:rPr>
              <w:tab/>
              <w:delText>3</w:delText>
            </w:r>
          </w:del>
        </w:p>
        <w:p w14:paraId="5E6D72E7" w14:textId="2CE700E0" w:rsidR="005248C8" w:rsidDel="00EE7DC2" w:rsidRDefault="005248C8" w:rsidP="005248C8">
          <w:pPr>
            <w:pStyle w:val="TDC1"/>
            <w:tabs>
              <w:tab w:val="left" w:pos="440"/>
              <w:tab w:val="right" w:leader="dot" w:pos="9061"/>
            </w:tabs>
            <w:rPr>
              <w:del w:id="80" w:author="Raul García Fernández" w:date="2017-06-30T19:18:00Z"/>
              <w:rFonts w:asciiTheme="minorHAnsi" w:eastAsiaTheme="minorEastAsia" w:hAnsiTheme="minorHAnsi" w:cstheme="minorBidi"/>
              <w:noProof/>
              <w:lang w:eastAsia="es-ES"/>
            </w:rPr>
          </w:pPr>
          <w:del w:id="81" w:author="Raul García Fernández" w:date="2017-06-30T19:18:00Z">
            <w:r w:rsidRPr="00EE7DC2" w:rsidDel="00EE7DC2">
              <w:rPr>
                <w:noProof/>
                <w:rPrChange w:id="82" w:author="Raul García Fernández" w:date="2017-06-30T19:18:00Z">
                  <w:rPr>
                    <w:rStyle w:val="Hipervnculo"/>
                    <w:rFonts w:ascii="Times New Roman" w:hAnsi="Times New Roman"/>
                    <w:b/>
                    <w:noProof/>
                  </w:rPr>
                </w:rPrChange>
              </w:rPr>
              <w:delText>3.</w:delText>
            </w:r>
            <w:r w:rsidDel="00EE7DC2">
              <w:rPr>
                <w:rFonts w:asciiTheme="minorHAnsi" w:eastAsiaTheme="minorEastAsia" w:hAnsiTheme="minorHAnsi" w:cstheme="minorBidi"/>
                <w:noProof/>
                <w:lang w:eastAsia="es-ES"/>
              </w:rPr>
              <w:tab/>
            </w:r>
            <w:r w:rsidRPr="00EE7DC2" w:rsidDel="00EE7DC2">
              <w:rPr>
                <w:noProof/>
                <w:rPrChange w:id="83" w:author="Raul García Fernández" w:date="2017-06-30T19:18:00Z">
                  <w:rPr>
                    <w:rStyle w:val="Hipervnculo"/>
                    <w:rFonts w:ascii="Times New Roman" w:hAnsi="Times New Roman"/>
                    <w:b/>
                    <w:noProof/>
                  </w:rPr>
                </w:rPrChange>
              </w:rPr>
              <w:delText>Gestión de permisos:</w:delText>
            </w:r>
            <w:r w:rsidDel="00EE7DC2">
              <w:rPr>
                <w:noProof/>
                <w:webHidden/>
              </w:rPr>
              <w:tab/>
              <w:delText>4</w:delText>
            </w:r>
          </w:del>
        </w:p>
        <w:p w14:paraId="27DDEBB9" w14:textId="6F2E97DB" w:rsidR="005248C8" w:rsidDel="00EE7DC2" w:rsidRDefault="005248C8" w:rsidP="005248C8">
          <w:pPr>
            <w:pStyle w:val="TDC1"/>
            <w:tabs>
              <w:tab w:val="left" w:pos="440"/>
              <w:tab w:val="right" w:leader="dot" w:pos="9061"/>
            </w:tabs>
            <w:rPr>
              <w:del w:id="84" w:author="Raul García Fernández" w:date="2017-06-30T19:18:00Z"/>
              <w:rFonts w:asciiTheme="minorHAnsi" w:eastAsiaTheme="minorEastAsia" w:hAnsiTheme="minorHAnsi" w:cstheme="minorBidi"/>
              <w:noProof/>
              <w:lang w:eastAsia="es-ES"/>
            </w:rPr>
          </w:pPr>
          <w:del w:id="85" w:author="Raul García Fernández" w:date="2017-06-30T19:18:00Z">
            <w:r w:rsidRPr="00EE7DC2" w:rsidDel="00EE7DC2">
              <w:rPr>
                <w:noProof/>
                <w:rPrChange w:id="86" w:author="Raul García Fernández" w:date="2017-06-30T19:18:00Z">
                  <w:rPr>
                    <w:rStyle w:val="Hipervnculo"/>
                    <w:rFonts w:ascii="Times New Roman" w:hAnsi="Times New Roman"/>
                    <w:b/>
                    <w:noProof/>
                  </w:rPr>
                </w:rPrChange>
              </w:rPr>
              <w:delText>4.</w:delText>
            </w:r>
            <w:r w:rsidDel="00EE7DC2">
              <w:rPr>
                <w:rFonts w:asciiTheme="minorHAnsi" w:eastAsiaTheme="minorEastAsia" w:hAnsiTheme="minorHAnsi" w:cstheme="minorBidi"/>
                <w:noProof/>
                <w:lang w:eastAsia="es-ES"/>
              </w:rPr>
              <w:tab/>
            </w:r>
            <w:r w:rsidRPr="00EE7DC2" w:rsidDel="00EE7DC2">
              <w:rPr>
                <w:noProof/>
                <w:rPrChange w:id="87" w:author="Raul García Fernández" w:date="2017-06-30T19:18:00Z">
                  <w:rPr>
                    <w:rStyle w:val="Hipervnculo"/>
                    <w:rFonts w:ascii="Times New Roman" w:hAnsi="Times New Roman"/>
                    <w:b/>
                    <w:noProof/>
                  </w:rPr>
                </w:rPrChange>
              </w:rPr>
              <w:delText>Gestión de grupos:</w:delText>
            </w:r>
            <w:r w:rsidDel="00EE7DC2">
              <w:rPr>
                <w:noProof/>
                <w:webHidden/>
              </w:rPr>
              <w:tab/>
              <w:delText>6</w:delText>
            </w:r>
          </w:del>
        </w:p>
        <w:p w14:paraId="07A8EFF4" w14:textId="304C30F8" w:rsidR="005248C8" w:rsidDel="00EE7DC2" w:rsidRDefault="005248C8" w:rsidP="005248C8">
          <w:pPr>
            <w:pStyle w:val="TDC1"/>
            <w:tabs>
              <w:tab w:val="left" w:pos="440"/>
              <w:tab w:val="right" w:leader="dot" w:pos="9061"/>
            </w:tabs>
            <w:rPr>
              <w:del w:id="88" w:author="Raul García Fernández" w:date="2017-06-30T19:18:00Z"/>
              <w:rFonts w:asciiTheme="minorHAnsi" w:eastAsiaTheme="minorEastAsia" w:hAnsiTheme="minorHAnsi" w:cstheme="minorBidi"/>
              <w:noProof/>
              <w:lang w:eastAsia="es-ES"/>
            </w:rPr>
          </w:pPr>
          <w:del w:id="89" w:author="Raul García Fernández" w:date="2017-06-30T19:18:00Z">
            <w:r w:rsidRPr="00EE7DC2" w:rsidDel="00EE7DC2">
              <w:rPr>
                <w:noProof/>
                <w:rPrChange w:id="90" w:author="Raul García Fernández" w:date="2017-06-30T19:18:00Z">
                  <w:rPr>
                    <w:rStyle w:val="Hipervnculo"/>
                    <w:rFonts w:ascii="Times New Roman" w:hAnsi="Times New Roman"/>
                    <w:b/>
                    <w:noProof/>
                  </w:rPr>
                </w:rPrChange>
              </w:rPr>
              <w:delText>5.</w:delText>
            </w:r>
            <w:r w:rsidDel="00EE7DC2">
              <w:rPr>
                <w:rFonts w:asciiTheme="minorHAnsi" w:eastAsiaTheme="minorEastAsia" w:hAnsiTheme="minorHAnsi" w:cstheme="minorBidi"/>
                <w:noProof/>
                <w:lang w:eastAsia="es-ES"/>
              </w:rPr>
              <w:tab/>
            </w:r>
            <w:r w:rsidRPr="00EE7DC2" w:rsidDel="00EE7DC2">
              <w:rPr>
                <w:noProof/>
                <w:rPrChange w:id="91" w:author="Raul García Fernández" w:date="2017-06-30T19:18:00Z">
                  <w:rPr>
                    <w:rStyle w:val="Hipervnculo"/>
                    <w:rFonts w:ascii="Times New Roman" w:hAnsi="Times New Roman"/>
                    <w:b/>
                    <w:noProof/>
                  </w:rPr>
                </w:rPrChange>
              </w:rPr>
              <w:delText>Gestión de proyectos:</w:delText>
            </w:r>
            <w:r w:rsidDel="00EE7DC2">
              <w:rPr>
                <w:noProof/>
                <w:webHidden/>
              </w:rPr>
              <w:tab/>
              <w:delText>8</w:delText>
            </w:r>
          </w:del>
        </w:p>
        <w:p w14:paraId="770A0BA6" w14:textId="1970CE8B" w:rsidR="005248C8" w:rsidDel="00EE7DC2" w:rsidRDefault="005248C8" w:rsidP="005248C8">
          <w:pPr>
            <w:pStyle w:val="TDC1"/>
            <w:tabs>
              <w:tab w:val="left" w:pos="440"/>
              <w:tab w:val="right" w:leader="dot" w:pos="9061"/>
            </w:tabs>
            <w:rPr>
              <w:del w:id="92" w:author="Raul García Fernández" w:date="2017-06-30T19:18:00Z"/>
              <w:rFonts w:asciiTheme="minorHAnsi" w:eastAsiaTheme="minorEastAsia" w:hAnsiTheme="minorHAnsi" w:cstheme="minorBidi"/>
              <w:noProof/>
              <w:lang w:eastAsia="es-ES"/>
            </w:rPr>
          </w:pPr>
          <w:del w:id="93" w:author="Raul García Fernández" w:date="2017-06-30T19:18:00Z">
            <w:r w:rsidRPr="00EE7DC2" w:rsidDel="00EE7DC2">
              <w:rPr>
                <w:noProof/>
                <w:rPrChange w:id="94" w:author="Raul García Fernández" w:date="2017-06-30T19:18:00Z">
                  <w:rPr>
                    <w:rStyle w:val="Hipervnculo"/>
                    <w:rFonts w:ascii="Times New Roman" w:hAnsi="Times New Roman"/>
                    <w:b/>
                    <w:noProof/>
                  </w:rPr>
                </w:rPrChange>
              </w:rPr>
              <w:delText>6.</w:delText>
            </w:r>
            <w:r w:rsidDel="00EE7DC2">
              <w:rPr>
                <w:rFonts w:asciiTheme="minorHAnsi" w:eastAsiaTheme="minorEastAsia" w:hAnsiTheme="minorHAnsi" w:cstheme="minorBidi"/>
                <w:noProof/>
                <w:lang w:eastAsia="es-ES"/>
              </w:rPr>
              <w:tab/>
            </w:r>
            <w:r w:rsidRPr="00EE7DC2" w:rsidDel="00EE7DC2">
              <w:rPr>
                <w:noProof/>
                <w:rPrChange w:id="95" w:author="Raul García Fernández" w:date="2017-06-30T19:18:00Z">
                  <w:rPr>
                    <w:rStyle w:val="Hipervnculo"/>
                    <w:rFonts w:ascii="Times New Roman" w:hAnsi="Times New Roman"/>
                    <w:b/>
                    <w:noProof/>
                  </w:rPr>
                </w:rPrChange>
              </w:rPr>
              <w:delText>Gestión de ejecución:</w:delText>
            </w:r>
            <w:r w:rsidDel="00EE7DC2">
              <w:rPr>
                <w:noProof/>
                <w:webHidden/>
              </w:rPr>
              <w:tab/>
              <w:delText>10</w:delText>
            </w:r>
          </w:del>
        </w:p>
        <w:p w14:paraId="576DDF5B" w14:textId="22EECE79" w:rsidR="005248C8" w:rsidDel="00EE7DC2" w:rsidRDefault="005248C8" w:rsidP="005248C8">
          <w:pPr>
            <w:pStyle w:val="TDC1"/>
            <w:tabs>
              <w:tab w:val="left" w:pos="440"/>
              <w:tab w:val="right" w:leader="dot" w:pos="9061"/>
            </w:tabs>
            <w:rPr>
              <w:del w:id="96" w:author="Raul García Fernández" w:date="2017-06-30T19:18:00Z"/>
              <w:rFonts w:asciiTheme="minorHAnsi" w:eastAsiaTheme="minorEastAsia" w:hAnsiTheme="minorHAnsi" w:cstheme="minorBidi"/>
              <w:noProof/>
              <w:lang w:eastAsia="es-ES"/>
            </w:rPr>
          </w:pPr>
          <w:del w:id="97" w:author="Raul García Fernández" w:date="2017-06-30T19:18:00Z">
            <w:r w:rsidRPr="00EE7DC2" w:rsidDel="00EE7DC2">
              <w:rPr>
                <w:noProof/>
                <w:rPrChange w:id="98" w:author="Raul García Fernández" w:date="2017-06-30T19:18:00Z">
                  <w:rPr>
                    <w:rStyle w:val="Hipervnculo"/>
                    <w:rFonts w:ascii="Times New Roman" w:hAnsi="Times New Roman"/>
                    <w:b/>
                    <w:noProof/>
                  </w:rPr>
                </w:rPrChange>
              </w:rPr>
              <w:delText>7.</w:delText>
            </w:r>
            <w:r w:rsidDel="00EE7DC2">
              <w:rPr>
                <w:rFonts w:asciiTheme="minorHAnsi" w:eastAsiaTheme="minorEastAsia" w:hAnsiTheme="minorHAnsi" w:cstheme="minorBidi"/>
                <w:noProof/>
                <w:lang w:eastAsia="es-ES"/>
              </w:rPr>
              <w:tab/>
            </w:r>
            <w:r w:rsidRPr="00EE7DC2" w:rsidDel="00EE7DC2">
              <w:rPr>
                <w:noProof/>
                <w:rPrChange w:id="99" w:author="Raul García Fernández" w:date="2017-06-30T19:18:00Z">
                  <w:rPr>
                    <w:rStyle w:val="Hipervnculo"/>
                    <w:rFonts w:ascii="Times New Roman" w:hAnsi="Times New Roman"/>
                    <w:b/>
                    <w:noProof/>
                  </w:rPr>
                </w:rPrChange>
              </w:rPr>
              <w:delText>Requisitos no funcionales:</w:delText>
            </w:r>
            <w:r w:rsidDel="00EE7DC2">
              <w:rPr>
                <w:noProof/>
                <w:webHidden/>
              </w:rPr>
              <w:tab/>
              <w:delText>11</w:delText>
            </w:r>
          </w:del>
        </w:p>
        <w:p w14:paraId="2D1E903C" w14:textId="77777777" w:rsidR="005248C8" w:rsidRPr="00B625B8" w:rsidRDefault="005248C8" w:rsidP="005248C8">
          <w:r>
            <w:rPr>
              <w:b/>
              <w:bCs/>
            </w:rPr>
            <w:fldChar w:fldCharType="end"/>
          </w:r>
        </w:p>
      </w:sdtContent>
    </w:sdt>
    <w:p w14:paraId="0890100A" w14:textId="77777777" w:rsidR="005248C8" w:rsidRPr="00CF0ED9" w:rsidRDefault="005248C8" w:rsidP="005248C8">
      <w:pPr>
        <w:rPr>
          <w:rFonts w:eastAsiaTheme="majorEastAsia"/>
        </w:rPr>
      </w:pPr>
      <w:r>
        <w:br w:type="page"/>
      </w:r>
    </w:p>
    <w:p w14:paraId="19C3F2A1" w14:textId="77777777" w:rsidR="005248C8" w:rsidRDefault="005248C8" w:rsidP="005248C8">
      <w:pPr>
        <w:pStyle w:val="Ttulo1"/>
        <w:numPr>
          <w:ilvl w:val="0"/>
          <w:numId w:val="5"/>
        </w:numPr>
        <w:rPr>
          <w:rFonts w:ascii="Times New Roman" w:hAnsi="Times New Roman" w:cs="Times New Roman"/>
          <w:b/>
          <w:color w:val="auto"/>
          <w:sz w:val="56"/>
          <w:szCs w:val="56"/>
        </w:rPr>
      </w:pPr>
      <w:bookmarkStart w:id="100" w:name="_Toc487484309"/>
      <w:r w:rsidRPr="00D76893">
        <w:rPr>
          <w:rFonts w:ascii="Times New Roman" w:hAnsi="Times New Roman" w:cs="Times New Roman"/>
          <w:b/>
          <w:color w:val="auto"/>
          <w:sz w:val="56"/>
          <w:szCs w:val="56"/>
        </w:rPr>
        <w:lastRenderedPageBreak/>
        <w:t>Gestión de acceso:</w:t>
      </w:r>
      <w:bookmarkEnd w:id="100"/>
    </w:p>
    <w:p w14:paraId="0D3FB74D" w14:textId="77777777" w:rsidR="005248C8" w:rsidRPr="00C304FA"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2B41E683" w14:textId="77777777" w:rsidTr="00C53AA5">
        <w:trPr>
          <w:jc w:val="center"/>
        </w:trPr>
        <w:tc>
          <w:tcPr>
            <w:tcW w:w="876" w:type="dxa"/>
            <w:shd w:val="clear" w:color="auto" w:fill="3B3838"/>
          </w:tcPr>
          <w:p w14:paraId="6067A9E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03EE3E8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65E2076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06FCC0D6" w14:textId="77777777" w:rsidTr="00C53AA5">
        <w:trPr>
          <w:jc w:val="center"/>
        </w:trPr>
        <w:tc>
          <w:tcPr>
            <w:tcW w:w="876" w:type="dxa"/>
            <w:shd w:val="clear" w:color="auto" w:fill="AEAAAA"/>
          </w:tcPr>
          <w:p w14:paraId="1A34F401"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1</w:t>
            </w:r>
          </w:p>
        </w:tc>
        <w:tc>
          <w:tcPr>
            <w:tcW w:w="3807" w:type="dxa"/>
            <w:shd w:val="clear" w:color="auto" w:fill="AEAAAA"/>
          </w:tcPr>
          <w:p w14:paraId="7C81779E"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acceso</w:t>
            </w:r>
          </w:p>
        </w:tc>
        <w:tc>
          <w:tcPr>
            <w:tcW w:w="3811" w:type="dxa"/>
            <w:shd w:val="clear" w:color="auto" w:fill="AEAAAA"/>
          </w:tcPr>
          <w:p w14:paraId="0DD6DD84" w14:textId="77777777" w:rsidR="005248C8" w:rsidRPr="00D76893" w:rsidRDefault="005248C8" w:rsidP="00C53AA5">
            <w:pPr>
              <w:spacing w:after="0" w:line="240" w:lineRule="auto"/>
              <w:jc w:val="both"/>
              <w:rPr>
                <w:rFonts w:ascii="Times New Roman" w:hAnsi="Times New Roman"/>
                <w:b/>
                <w:sz w:val="24"/>
                <w:szCs w:val="24"/>
              </w:rPr>
            </w:pPr>
            <w:r w:rsidRPr="00D76893">
              <w:rPr>
                <w:rFonts w:ascii="Times New Roman" w:hAnsi="Times New Roman"/>
                <w:b/>
                <w:sz w:val="24"/>
                <w:szCs w:val="24"/>
              </w:rPr>
              <w:t>Los usuarios deberán poder acceder al sistema.</w:t>
            </w:r>
          </w:p>
        </w:tc>
      </w:tr>
      <w:tr w:rsidR="005248C8" w:rsidRPr="00D76893" w14:paraId="5B5D8F93" w14:textId="77777777" w:rsidTr="00C53AA5">
        <w:trPr>
          <w:jc w:val="center"/>
        </w:trPr>
        <w:tc>
          <w:tcPr>
            <w:tcW w:w="876" w:type="dxa"/>
            <w:shd w:val="clear" w:color="auto" w:fill="E7E6E6"/>
          </w:tcPr>
          <w:p w14:paraId="297E87D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1.1</w:t>
            </w:r>
          </w:p>
        </w:tc>
        <w:tc>
          <w:tcPr>
            <w:tcW w:w="3807" w:type="dxa"/>
            <w:shd w:val="clear" w:color="auto" w:fill="E7E6E6"/>
          </w:tcPr>
          <w:p w14:paraId="762E227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Autenticación</w:t>
            </w:r>
          </w:p>
        </w:tc>
        <w:tc>
          <w:tcPr>
            <w:tcW w:w="3811" w:type="dxa"/>
            <w:shd w:val="clear" w:color="auto" w:fill="E7E6E6"/>
          </w:tcPr>
          <w:p w14:paraId="62EDF804" w14:textId="77777777" w:rsidR="005248C8"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será aut</w:t>
            </w:r>
            <w:r>
              <w:rPr>
                <w:rFonts w:ascii="Times New Roman" w:hAnsi="Times New Roman"/>
                <w:sz w:val="24"/>
                <w:szCs w:val="24"/>
              </w:rPr>
              <w:t>enticado mediante una identidad la cual contendrá:</w:t>
            </w:r>
          </w:p>
          <w:p w14:paraId="5E508CCA" w14:textId="77777777" w:rsidR="005248C8" w:rsidRDefault="005248C8" w:rsidP="005248C8">
            <w:pPr>
              <w:pStyle w:val="Prrafodelista"/>
              <w:numPr>
                <w:ilvl w:val="0"/>
                <w:numId w:val="6"/>
              </w:numPr>
              <w:spacing w:after="0" w:line="240" w:lineRule="auto"/>
              <w:jc w:val="both"/>
              <w:rPr>
                <w:rFonts w:ascii="Times New Roman" w:hAnsi="Times New Roman"/>
                <w:sz w:val="24"/>
                <w:szCs w:val="24"/>
              </w:rPr>
            </w:pPr>
            <w:r>
              <w:rPr>
                <w:rFonts w:ascii="Times New Roman" w:hAnsi="Times New Roman"/>
                <w:sz w:val="24"/>
                <w:szCs w:val="24"/>
              </w:rPr>
              <w:t>Email</w:t>
            </w:r>
          </w:p>
          <w:p w14:paraId="53360B55" w14:textId="77777777" w:rsidR="005248C8" w:rsidRPr="005E5A11" w:rsidRDefault="005248C8" w:rsidP="005248C8">
            <w:pPr>
              <w:pStyle w:val="Prrafodelista"/>
              <w:numPr>
                <w:ilvl w:val="0"/>
                <w:numId w:val="6"/>
              </w:numPr>
              <w:spacing w:after="0" w:line="240" w:lineRule="auto"/>
              <w:jc w:val="both"/>
              <w:rPr>
                <w:rFonts w:ascii="Times New Roman" w:hAnsi="Times New Roman"/>
                <w:sz w:val="24"/>
                <w:szCs w:val="24"/>
              </w:rPr>
            </w:pPr>
            <w:r>
              <w:rPr>
                <w:rFonts w:ascii="Times New Roman" w:hAnsi="Times New Roman"/>
                <w:sz w:val="24"/>
                <w:szCs w:val="24"/>
              </w:rPr>
              <w:t>Contraseña</w:t>
            </w:r>
          </w:p>
        </w:tc>
      </w:tr>
      <w:tr w:rsidR="005248C8" w:rsidRPr="00D76893" w14:paraId="127395A9" w14:textId="77777777" w:rsidTr="00C53AA5">
        <w:trPr>
          <w:jc w:val="center"/>
        </w:trPr>
        <w:tc>
          <w:tcPr>
            <w:tcW w:w="876" w:type="dxa"/>
          </w:tcPr>
          <w:p w14:paraId="2F59D01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1.1.1</w:t>
            </w:r>
          </w:p>
        </w:tc>
        <w:tc>
          <w:tcPr>
            <w:tcW w:w="3807" w:type="dxa"/>
          </w:tcPr>
          <w:p w14:paraId="2392074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identidades</w:t>
            </w:r>
          </w:p>
        </w:tc>
        <w:tc>
          <w:tcPr>
            <w:tcW w:w="3811" w:type="dxa"/>
          </w:tcPr>
          <w:p w14:paraId="342F3791"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dispondrá de la opción de crear identidades</w:t>
            </w:r>
            <w:r>
              <w:rPr>
                <w:rFonts w:ascii="Times New Roman" w:hAnsi="Times New Roman"/>
                <w:sz w:val="24"/>
                <w:szCs w:val="24"/>
              </w:rPr>
              <w:t>.</w:t>
            </w:r>
          </w:p>
        </w:tc>
      </w:tr>
      <w:tr w:rsidR="005248C8" w:rsidRPr="00D76893" w14:paraId="61727197" w14:textId="77777777" w:rsidTr="00C53AA5">
        <w:trPr>
          <w:jc w:val="center"/>
        </w:trPr>
        <w:tc>
          <w:tcPr>
            <w:tcW w:w="876" w:type="dxa"/>
          </w:tcPr>
          <w:p w14:paraId="7741420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1.1.2</w:t>
            </w:r>
          </w:p>
        </w:tc>
        <w:tc>
          <w:tcPr>
            <w:tcW w:w="3807" w:type="dxa"/>
          </w:tcPr>
          <w:p w14:paraId="1D8E9A8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identidad por parte del sistema</w:t>
            </w:r>
          </w:p>
        </w:tc>
        <w:tc>
          <w:tcPr>
            <w:tcW w:w="3811" w:type="dxa"/>
          </w:tcPr>
          <w:p w14:paraId="02CBD9E2"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creará</w:t>
            </w:r>
            <w:r w:rsidRPr="00D76893">
              <w:rPr>
                <w:rFonts w:ascii="Times New Roman" w:hAnsi="Times New Roman"/>
                <w:sz w:val="24"/>
                <w:szCs w:val="24"/>
              </w:rPr>
              <w:t xml:space="preserve"> identidades, siguiendo las peticiones de usuarios que deseen entrar en el sistema.</w:t>
            </w:r>
          </w:p>
        </w:tc>
      </w:tr>
      <w:tr w:rsidR="005248C8" w:rsidRPr="00D76893" w14:paraId="3F4F2113" w14:textId="77777777" w:rsidTr="00C53AA5">
        <w:trPr>
          <w:jc w:val="center"/>
        </w:trPr>
        <w:tc>
          <w:tcPr>
            <w:tcW w:w="876" w:type="dxa"/>
          </w:tcPr>
          <w:p w14:paraId="7E7C9A6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1.1.2.1</w:t>
            </w:r>
          </w:p>
        </w:tc>
        <w:tc>
          <w:tcPr>
            <w:tcW w:w="3807" w:type="dxa"/>
          </w:tcPr>
          <w:p w14:paraId="0D3D400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 xml:space="preserve">Desactivación de la creación de identidades por parte del sistema </w:t>
            </w:r>
          </w:p>
        </w:tc>
        <w:tc>
          <w:tcPr>
            <w:tcW w:w="3811" w:type="dxa"/>
          </w:tcPr>
          <w:p w14:paraId="01CD62AC"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administrador podrá desactivar la característica del </w:t>
            </w:r>
            <w:r w:rsidRPr="00D76893">
              <w:rPr>
                <w:rFonts w:ascii="Times New Roman" w:hAnsi="Times New Roman"/>
                <w:b/>
                <w:sz w:val="24"/>
                <w:szCs w:val="24"/>
              </w:rPr>
              <w:t>REQ 1.1.2</w:t>
            </w:r>
          </w:p>
        </w:tc>
      </w:tr>
      <w:tr w:rsidR="005248C8" w:rsidRPr="00D76893" w14:paraId="710FCA8A" w14:textId="77777777" w:rsidTr="00C53AA5">
        <w:trPr>
          <w:jc w:val="center"/>
        </w:trPr>
        <w:tc>
          <w:tcPr>
            <w:tcW w:w="876" w:type="dxa"/>
          </w:tcPr>
          <w:p w14:paraId="59B49F6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1.1.3</w:t>
            </w:r>
          </w:p>
        </w:tc>
        <w:tc>
          <w:tcPr>
            <w:tcW w:w="3807" w:type="dxa"/>
          </w:tcPr>
          <w:p w14:paraId="015450E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identidades por parte del administrador</w:t>
            </w:r>
          </w:p>
        </w:tc>
        <w:tc>
          <w:tcPr>
            <w:tcW w:w="3811" w:type="dxa"/>
          </w:tcPr>
          <w:p w14:paraId="1AB01B30"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administrador podrá crear identidades a los usuarios.</w:t>
            </w:r>
          </w:p>
        </w:tc>
      </w:tr>
      <w:tr w:rsidR="005248C8" w:rsidRPr="00D76893" w14:paraId="64ECB43E" w14:textId="77777777" w:rsidTr="00C53AA5">
        <w:trPr>
          <w:jc w:val="center"/>
        </w:trPr>
        <w:tc>
          <w:tcPr>
            <w:tcW w:w="876" w:type="dxa"/>
            <w:shd w:val="clear" w:color="auto" w:fill="E7E6E6"/>
          </w:tcPr>
          <w:p w14:paraId="05DA0E2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1.2</w:t>
            </w:r>
          </w:p>
        </w:tc>
        <w:tc>
          <w:tcPr>
            <w:tcW w:w="3807" w:type="dxa"/>
            <w:shd w:val="clear" w:color="auto" w:fill="E7E6E6"/>
          </w:tcPr>
          <w:p w14:paraId="195CB8C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 xml:space="preserve">Sesiones de autenticación </w:t>
            </w:r>
          </w:p>
        </w:tc>
        <w:tc>
          <w:tcPr>
            <w:tcW w:w="3811" w:type="dxa"/>
            <w:shd w:val="clear" w:color="auto" w:fill="E7E6E6"/>
          </w:tcPr>
          <w:p w14:paraId="15291A90"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acceso del usuario será controlado y monitorizado, con e</w:t>
            </w:r>
            <w:r>
              <w:rPr>
                <w:rFonts w:ascii="Times New Roman" w:hAnsi="Times New Roman"/>
                <w:sz w:val="24"/>
                <w:szCs w:val="24"/>
              </w:rPr>
              <w:t>l fin de preservar su seguridad.</w:t>
            </w:r>
          </w:p>
        </w:tc>
      </w:tr>
      <w:tr w:rsidR="005248C8" w:rsidRPr="00D76893" w14:paraId="681A014E" w14:textId="77777777" w:rsidTr="00C53AA5">
        <w:trPr>
          <w:jc w:val="center"/>
        </w:trPr>
        <w:tc>
          <w:tcPr>
            <w:tcW w:w="876" w:type="dxa"/>
          </w:tcPr>
          <w:p w14:paraId="67CB959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1.2.1</w:t>
            </w:r>
          </w:p>
        </w:tc>
        <w:tc>
          <w:tcPr>
            <w:tcW w:w="3807" w:type="dxa"/>
          </w:tcPr>
          <w:p w14:paraId="0837F29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Desconexión activa</w:t>
            </w:r>
          </w:p>
        </w:tc>
        <w:tc>
          <w:tcPr>
            <w:tcW w:w="3811" w:type="dxa"/>
          </w:tcPr>
          <w:p w14:paraId="65617D8A"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permitirá al usuario finalizar la sesión que tiene establecida.</w:t>
            </w:r>
          </w:p>
        </w:tc>
      </w:tr>
      <w:tr w:rsidR="005248C8" w:rsidRPr="00D76893" w14:paraId="260D9F6D" w14:textId="77777777" w:rsidTr="00C53AA5">
        <w:trPr>
          <w:jc w:val="center"/>
        </w:trPr>
        <w:tc>
          <w:tcPr>
            <w:tcW w:w="876" w:type="dxa"/>
          </w:tcPr>
          <w:p w14:paraId="48B0F5F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1.2.2</w:t>
            </w:r>
          </w:p>
        </w:tc>
        <w:tc>
          <w:tcPr>
            <w:tcW w:w="3807" w:type="dxa"/>
          </w:tcPr>
          <w:p w14:paraId="47D7C18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Desconexión pasiva</w:t>
            </w:r>
          </w:p>
        </w:tc>
        <w:tc>
          <w:tcPr>
            <w:tcW w:w="3811" w:type="dxa"/>
          </w:tcPr>
          <w:p w14:paraId="3B28C4AB"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Pasado un tiempo, si no existe actividad por parte d</w:t>
            </w:r>
            <w:r>
              <w:rPr>
                <w:rFonts w:ascii="Times New Roman" w:hAnsi="Times New Roman"/>
                <w:sz w:val="24"/>
                <w:szCs w:val="24"/>
              </w:rPr>
              <w:t>el usuario. El sistema eliminará</w:t>
            </w:r>
            <w:r w:rsidRPr="00D76893">
              <w:rPr>
                <w:rFonts w:ascii="Times New Roman" w:hAnsi="Times New Roman"/>
                <w:sz w:val="24"/>
                <w:szCs w:val="24"/>
              </w:rPr>
              <w:t xml:space="preserve"> la sesión referente a la identidad del usuario.</w:t>
            </w:r>
          </w:p>
        </w:tc>
      </w:tr>
      <w:tr w:rsidR="005248C8" w:rsidRPr="00D76893" w14:paraId="765CF8D1" w14:textId="77777777" w:rsidTr="00C53AA5">
        <w:trPr>
          <w:jc w:val="center"/>
        </w:trPr>
        <w:tc>
          <w:tcPr>
            <w:tcW w:w="876" w:type="dxa"/>
            <w:shd w:val="clear" w:color="auto" w:fill="E7E6E6"/>
          </w:tcPr>
          <w:p w14:paraId="73A9E12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1.3</w:t>
            </w:r>
          </w:p>
        </w:tc>
        <w:tc>
          <w:tcPr>
            <w:tcW w:w="3807" w:type="dxa"/>
            <w:shd w:val="clear" w:color="auto" w:fill="E7E6E6"/>
          </w:tcPr>
          <w:p w14:paraId="572E823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Información al usuario</w:t>
            </w:r>
          </w:p>
        </w:tc>
        <w:tc>
          <w:tcPr>
            <w:tcW w:w="3811" w:type="dxa"/>
            <w:shd w:val="clear" w:color="auto" w:fill="E7E6E6"/>
          </w:tcPr>
          <w:p w14:paraId="2E470A25"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Toda actividad de la gestión de acceso será informada al usuario, cuando realice la acción.</w:t>
            </w:r>
          </w:p>
        </w:tc>
      </w:tr>
    </w:tbl>
    <w:p w14:paraId="67C25FC9" w14:textId="77777777" w:rsidR="005248C8" w:rsidRDefault="005248C8" w:rsidP="005248C8">
      <w:pPr>
        <w:spacing w:after="160" w:line="259" w:lineRule="auto"/>
        <w:ind w:left="360"/>
        <w:jc w:val="both"/>
      </w:pPr>
    </w:p>
    <w:p w14:paraId="26E19795" w14:textId="77777777" w:rsidR="005248C8" w:rsidRPr="00D76893" w:rsidRDefault="005248C8" w:rsidP="005248C8">
      <w:r>
        <w:br w:type="page"/>
      </w:r>
    </w:p>
    <w:p w14:paraId="378108BE" w14:textId="77777777" w:rsidR="005248C8" w:rsidRDefault="005248C8" w:rsidP="005248C8">
      <w:pPr>
        <w:pStyle w:val="Ttulo1"/>
        <w:numPr>
          <w:ilvl w:val="0"/>
          <w:numId w:val="5"/>
        </w:numPr>
        <w:rPr>
          <w:rFonts w:ascii="Times New Roman" w:hAnsi="Times New Roman" w:cs="Times New Roman"/>
          <w:b/>
          <w:color w:val="auto"/>
          <w:sz w:val="56"/>
          <w:szCs w:val="56"/>
        </w:rPr>
      </w:pPr>
      <w:bookmarkStart w:id="101" w:name="_Toc487484310"/>
      <w:r w:rsidRPr="00D76893">
        <w:rPr>
          <w:rFonts w:ascii="Times New Roman" w:hAnsi="Times New Roman" w:cs="Times New Roman"/>
          <w:b/>
          <w:color w:val="auto"/>
          <w:sz w:val="56"/>
          <w:szCs w:val="56"/>
        </w:rPr>
        <w:lastRenderedPageBreak/>
        <w:t>Gestión de usuario:</w:t>
      </w:r>
      <w:bookmarkEnd w:id="101"/>
    </w:p>
    <w:p w14:paraId="6C394427" w14:textId="77777777" w:rsidR="005248C8" w:rsidRPr="00C304FA"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16544D89" w14:textId="77777777" w:rsidTr="00C53AA5">
        <w:trPr>
          <w:jc w:val="center"/>
        </w:trPr>
        <w:tc>
          <w:tcPr>
            <w:tcW w:w="876" w:type="dxa"/>
            <w:shd w:val="clear" w:color="auto" w:fill="3B3838"/>
          </w:tcPr>
          <w:p w14:paraId="6BF871E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353737F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226BA2E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0D175390" w14:textId="77777777" w:rsidTr="00C53AA5">
        <w:trPr>
          <w:jc w:val="center"/>
        </w:trPr>
        <w:tc>
          <w:tcPr>
            <w:tcW w:w="876" w:type="dxa"/>
            <w:shd w:val="clear" w:color="auto" w:fill="AEAAAA"/>
          </w:tcPr>
          <w:p w14:paraId="3B2F324C"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2</w:t>
            </w:r>
          </w:p>
        </w:tc>
        <w:tc>
          <w:tcPr>
            <w:tcW w:w="3807" w:type="dxa"/>
            <w:shd w:val="clear" w:color="auto" w:fill="AEAAAA"/>
          </w:tcPr>
          <w:p w14:paraId="1CA969EC"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usuarios</w:t>
            </w:r>
          </w:p>
        </w:tc>
        <w:tc>
          <w:tcPr>
            <w:tcW w:w="3811" w:type="dxa"/>
            <w:shd w:val="clear" w:color="auto" w:fill="AEAAAA"/>
          </w:tcPr>
          <w:p w14:paraId="2A51542F" w14:textId="77777777" w:rsidR="005248C8" w:rsidRPr="00D76893" w:rsidRDefault="005248C8" w:rsidP="00C53AA5">
            <w:pPr>
              <w:spacing w:after="0" w:line="240" w:lineRule="auto"/>
              <w:jc w:val="both"/>
              <w:rPr>
                <w:rFonts w:ascii="Times New Roman" w:hAnsi="Times New Roman"/>
                <w:b/>
                <w:sz w:val="24"/>
                <w:szCs w:val="24"/>
              </w:rPr>
            </w:pPr>
            <w:r w:rsidRPr="00D76893">
              <w:rPr>
                <w:rFonts w:ascii="Times New Roman" w:hAnsi="Times New Roman"/>
                <w:b/>
                <w:sz w:val="24"/>
                <w:szCs w:val="24"/>
              </w:rPr>
              <w:t>Toda identificación del sistema tendrá información del usuario detrás</w:t>
            </w:r>
            <w:ins w:id="102" w:author="RAQUEL BLANCO AGUIRRE" w:date="2017-06-28T09:36:00Z">
              <w:r w:rsidR="00C53AA5">
                <w:rPr>
                  <w:rFonts w:ascii="Times New Roman" w:hAnsi="Times New Roman"/>
                  <w:b/>
                  <w:sz w:val="24"/>
                  <w:szCs w:val="24"/>
                </w:rPr>
                <w:t>,</w:t>
              </w:r>
            </w:ins>
            <w:del w:id="103" w:author="RAQUEL BLANCO AGUIRRE" w:date="2017-06-28T09:36:00Z">
              <w:r w:rsidRPr="00D76893" w:rsidDel="00C53AA5">
                <w:rPr>
                  <w:rFonts w:ascii="Times New Roman" w:hAnsi="Times New Roman"/>
                  <w:b/>
                  <w:sz w:val="24"/>
                  <w:szCs w:val="24"/>
                </w:rPr>
                <w:delText>.</w:delText>
              </w:r>
            </w:del>
            <w:r w:rsidRPr="00D76893">
              <w:rPr>
                <w:rFonts w:ascii="Times New Roman" w:hAnsi="Times New Roman"/>
                <w:b/>
                <w:sz w:val="24"/>
                <w:szCs w:val="24"/>
              </w:rPr>
              <w:t xml:space="preserve"> </w:t>
            </w:r>
            <w:ins w:id="104" w:author="RAQUEL BLANCO AGUIRRE" w:date="2017-06-28T09:36:00Z">
              <w:r w:rsidR="00C53AA5">
                <w:rPr>
                  <w:rFonts w:ascii="Times New Roman" w:hAnsi="Times New Roman"/>
                  <w:b/>
                  <w:sz w:val="24"/>
                  <w:szCs w:val="24"/>
                </w:rPr>
                <w:t>p</w:t>
              </w:r>
            </w:ins>
            <w:del w:id="105" w:author="RAQUEL BLANCO AGUIRRE" w:date="2017-06-28T09:36:00Z">
              <w:r w:rsidRPr="00D76893" w:rsidDel="00C53AA5">
                <w:rPr>
                  <w:rFonts w:ascii="Times New Roman" w:hAnsi="Times New Roman"/>
                  <w:b/>
                  <w:sz w:val="24"/>
                  <w:szCs w:val="24"/>
                </w:rPr>
                <w:delText>P</w:delText>
              </w:r>
            </w:del>
            <w:r w:rsidRPr="00D76893">
              <w:rPr>
                <w:rFonts w:ascii="Times New Roman" w:hAnsi="Times New Roman"/>
                <w:b/>
                <w:sz w:val="24"/>
                <w:szCs w:val="24"/>
              </w:rPr>
              <w:t xml:space="preserve">ara facilitar su identificación a otros usuarios del sistema. </w:t>
            </w:r>
          </w:p>
        </w:tc>
      </w:tr>
      <w:tr w:rsidR="005248C8" w:rsidRPr="00D76893" w14:paraId="5CD757A6" w14:textId="77777777" w:rsidTr="00C53AA5">
        <w:trPr>
          <w:jc w:val="center"/>
        </w:trPr>
        <w:tc>
          <w:tcPr>
            <w:tcW w:w="876" w:type="dxa"/>
            <w:shd w:val="clear" w:color="auto" w:fill="E7E6E6"/>
          </w:tcPr>
          <w:p w14:paraId="52ED6F8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w:t>
            </w:r>
          </w:p>
        </w:tc>
        <w:tc>
          <w:tcPr>
            <w:tcW w:w="3807" w:type="dxa"/>
            <w:shd w:val="clear" w:color="auto" w:fill="E7E6E6"/>
          </w:tcPr>
          <w:p w14:paraId="79DCCBC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usuarios</w:t>
            </w:r>
          </w:p>
        </w:tc>
        <w:tc>
          <w:tcPr>
            <w:tcW w:w="3811" w:type="dxa"/>
            <w:shd w:val="clear" w:color="auto" w:fill="E7E6E6"/>
          </w:tcPr>
          <w:p w14:paraId="2681CE62" w14:textId="77777777" w:rsidR="005248C8" w:rsidRPr="00D76893" w:rsidRDefault="005248C8" w:rsidP="00DD0648">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podrá rellenar sus datos </w:t>
            </w:r>
            <w:del w:id="106" w:author="RAQUEL BLANCO AGUIRRE" w:date="2017-06-28T09:40:00Z">
              <w:r w:rsidRPr="00D76893" w:rsidDel="00C53AA5">
                <w:rPr>
                  <w:rFonts w:ascii="Times New Roman" w:hAnsi="Times New Roman"/>
                  <w:sz w:val="24"/>
                  <w:szCs w:val="24"/>
                </w:rPr>
                <w:delText xml:space="preserve">personales </w:delText>
              </w:r>
            </w:del>
            <w:r>
              <w:rPr>
                <w:rFonts w:ascii="Times New Roman" w:hAnsi="Times New Roman"/>
                <w:sz w:val="24"/>
                <w:szCs w:val="24"/>
              </w:rPr>
              <w:t>para introducirlos en el sistema.</w:t>
            </w:r>
          </w:p>
        </w:tc>
      </w:tr>
      <w:tr w:rsidR="005248C8" w:rsidRPr="00D76893" w14:paraId="2A42F569" w14:textId="77777777" w:rsidTr="00C53AA5">
        <w:trPr>
          <w:jc w:val="center"/>
        </w:trPr>
        <w:tc>
          <w:tcPr>
            <w:tcW w:w="876" w:type="dxa"/>
            <w:shd w:val="clear" w:color="auto" w:fill="FFFFFF"/>
          </w:tcPr>
          <w:p w14:paraId="4C4A512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2.1.1</w:t>
            </w:r>
          </w:p>
        </w:tc>
        <w:tc>
          <w:tcPr>
            <w:tcW w:w="3807" w:type="dxa"/>
            <w:shd w:val="clear" w:color="auto" w:fill="FFFFFF"/>
          </w:tcPr>
          <w:p w14:paraId="5A18E4F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Datos personales</w:t>
            </w:r>
          </w:p>
        </w:tc>
        <w:tc>
          <w:tcPr>
            <w:tcW w:w="3811" w:type="dxa"/>
            <w:shd w:val="clear" w:color="auto" w:fill="FFFFFF"/>
          </w:tcPr>
          <w:p w14:paraId="0814CBB9" w14:textId="77777777" w:rsidR="005248C8"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podrá introducir los datos personales</w:t>
            </w:r>
            <w:r>
              <w:rPr>
                <w:rFonts w:ascii="Times New Roman" w:hAnsi="Times New Roman"/>
                <w:sz w:val="24"/>
                <w:szCs w:val="24"/>
              </w:rPr>
              <w:t>:</w:t>
            </w:r>
          </w:p>
          <w:p w14:paraId="20D83294" w14:textId="77777777" w:rsidR="005248C8" w:rsidRDefault="005248C8" w:rsidP="005248C8">
            <w:pPr>
              <w:pStyle w:val="Prrafodelista"/>
              <w:numPr>
                <w:ilvl w:val="0"/>
                <w:numId w:val="7"/>
              </w:numPr>
              <w:spacing w:after="0" w:line="240" w:lineRule="auto"/>
              <w:jc w:val="both"/>
              <w:rPr>
                <w:rFonts w:ascii="Times New Roman" w:hAnsi="Times New Roman"/>
                <w:sz w:val="24"/>
                <w:szCs w:val="24"/>
              </w:rPr>
            </w:pPr>
            <w:r>
              <w:rPr>
                <w:rFonts w:ascii="Times New Roman" w:hAnsi="Times New Roman"/>
                <w:sz w:val="24"/>
                <w:szCs w:val="24"/>
              </w:rPr>
              <w:t>Nombre</w:t>
            </w:r>
          </w:p>
          <w:p w14:paraId="21191E5A" w14:textId="77777777" w:rsidR="005248C8" w:rsidRDefault="005248C8" w:rsidP="005248C8">
            <w:pPr>
              <w:pStyle w:val="Prrafodelista"/>
              <w:numPr>
                <w:ilvl w:val="0"/>
                <w:numId w:val="7"/>
              </w:numPr>
              <w:spacing w:after="0" w:line="240" w:lineRule="auto"/>
              <w:jc w:val="both"/>
              <w:rPr>
                <w:rFonts w:ascii="Times New Roman" w:hAnsi="Times New Roman"/>
                <w:sz w:val="24"/>
                <w:szCs w:val="24"/>
              </w:rPr>
            </w:pPr>
            <w:r>
              <w:rPr>
                <w:rFonts w:ascii="Times New Roman" w:hAnsi="Times New Roman"/>
                <w:sz w:val="24"/>
                <w:szCs w:val="24"/>
              </w:rPr>
              <w:t>Apellidos</w:t>
            </w:r>
          </w:p>
          <w:p w14:paraId="5BAE1A37" w14:textId="77777777" w:rsidR="005248C8" w:rsidRDefault="005248C8" w:rsidP="005248C8">
            <w:pPr>
              <w:pStyle w:val="Prrafodelista"/>
              <w:numPr>
                <w:ilvl w:val="0"/>
                <w:numId w:val="7"/>
              </w:numPr>
              <w:spacing w:after="0" w:line="240" w:lineRule="auto"/>
              <w:jc w:val="both"/>
              <w:rPr>
                <w:rFonts w:ascii="Times New Roman" w:hAnsi="Times New Roman"/>
                <w:sz w:val="24"/>
                <w:szCs w:val="24"/>
              </w:rPr>
            </w:pPr>
            <w:r>
              <w:rPr>
                <w:rFonts w:ascii="Times New Roman" w:hAnsi="Times New Roman"/>
                <w:sz w:val="24"/>
                <w:szCs w:val="24"/>
              </w:rPr>
              <w:t>Ciudad, Provincia, País</w:t>
            </w:r>
          </w:p>
          <w:p w14:paraId="4130A0AC" w14:textId="77777777" w:rsidR="005248C8" w:rsidRDefault="005248C8" w:rsidP="005248C8">
            <w:pPr>
              <w:pStyle w:val="Prrafodelista"/>
              <w:numPr>
                <w:ilvl w:val="0"/>
                <w:numId w:val="7"/>
              </w:numPr>
              <w:spacing w:after="0" w:line="240" w:lineRule="auto"/>
              <w:jc w:val="both"/>
              <w:rPr>
                <w:rFonts w:ascii="Times New Roman" w:hAnsi="Times New Roman"/>
                <w:sz w:val="24"/>
                <w:szCs w:val="24"/>
              </w:rPr>
            </w:pPr>
            <w:r>
              <w:rPr>
                <w:rFonts w:ascii="Times New Roman" w:hAnsi="Times New Roman"/>
                <w:sz w:val="24"/>
                <w:szCs w:val="24"/>
              </w:rPr>
              <w:t>Fecha de nacimiento</w:t>
            </w:r>
          </w:p>
          <w:p w14:paraId="0190C785" w14:textId="77777777" w:rsidR="005248C8" w:rsidRPr="007B1409" w:rsidRDefault="005248C8" w:rsidP="005248C8">
            <w:pPr>
              <w:pStyle w:val="Prrafodelista"/>
              <w:numPr>
                <w:ilvl w:val="0"/>
                <w:numId w:val="7"/>
              </w:numPr>
              <w:spacing w:after="0" w:line="240" w:lineRule="auto"/>
              <w:jc w:val="both"/>
              <w:rPr>
                <w:rFonts w:ascii="Times New Roman" w:hAnsi="Times New Roman"/>
                <w:sz w:val="24"/>
                <w:szCs w:val="24"/>
              </w:rPr>
            </w:pPr>
            <w:r>
              <w:rPr>
                <w:rFonts w:ascii="Times New Roman" w:hAnsi="Times New Roman"/>
                <w:sz w:val="24"/>
                <w:szCs w:val="24"/>
              </w:rPr>
              <w:t>Bibliografía</w:t>
            </w:r>
          </w:p>
        </w:tc>
      </w:tr>
      <w:tr w:rsidR="005248C8" w:rsidRPr="00D76893" w14:paraId="2E951B25" w14:textId="77777777" w:rsidTr="00C53AA5">
        <w:trPr>
          <w:jc w:val="center"/>
        </w:trPr>
        <w:tc>
          <w:tcPr>
            <w:tcW w:w="876" w:type="dxa"/>
            <w:shd w:val="clear" w:color="auto" w:fill="FFFFFF"/>
          </w:tcPr>
          <w:p w14:paraId="65CD8A8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2.1.2</w:t>
            </w:r>
          </w:p>
        </w:tc>
        <w:tc>
          <w:tcPr>
            <w:tcW w:w="3807" w:type="dxa"/>
            <w:shd w:val="clear" w:color="auto" w:fill="FFFFFF"/>
          </w:tcPr>
          <w:p w14:paraId="1948F43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Imagen de perfil</w:t>
            </w:r>
          </w:p>
        </w:tc>
        <w:tc>
          <w:tcPr>
            <w:tcW w:w="3811" w:type="dxa"/>
            <w:shd w:val="clear" w:color="auto" w:fill="FFFFFF"/>
          </w:tcPr>
          <w:p w14:paraId="1ECCB6FF"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podrá asignar una imagen a su perfil</w:t>
            </w:r>
            <w:r>
              <w:rPr>
                <w:rFonts w:ascii="Times New Roman" w:hAnsi="Times New Roman"/>
                <w:sz w:val="24"/>
                <w:szCs w:val="24"/>
              </w:rPr>
              <w:t>.</w:t>
            </w:r>
          </w:p>
        </w:tc>
      </w:tr>
      <w:tr w:rsidR="005248C8" w:rsidRPr="00D76893" w14:paraId="1D2FBE0A" w14:textId="77777777" w:rsidTr="00C53AA5">
        <w:trPr>
          <w:jc w:val="center"/>
        </w:trPr>
        <w:tc>
          <w:tcPr>
            <w:tcW w:w="876" w:type="dxa"/>
            <w:shd w:val="clear" w:color="auto" w:fill="FFFFFF"/>
          </w:tcPr>
          <w:p w14:paraId="293F315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2.1.3</w:t>
            </w:r>
          </w:p>
        </w:tc>
        <w:tc>
          <w:tcPr>
            <w:tcW w:w="3807" w:type="dxa"/>
            <w:shd w:val="clear" w:color="auto" w:fill="FFFFFF"/>
          </w:tcPr>
          <w:p w14:paraId="785564D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roles</w:t>
            </w:r>
          </w:p>
        </w:tc>
        <w:tc>
          <w:tcPr>
            <w:tcW w:w="3811" w:type="dxa"/>
            <w:shd w:val="clear" w:color="auto" w:fill="FFFFFF"/>
          </w:tcPr>
          <w:p w14:paraId="7F0B9FAA" w14:textId="77777777" w:rsidR="005248C8"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poseerá un rol </w:t>
            </w:r>
            <w:r>
              <w:rPr>
                <w:rFonts w:ascii="Times New Roman" w:hAnsi="Times New Roman"/>
                <w:sz w:val="24"/>
                <w:szCs w:val="24"/>
              </w:rPr>
              <w:t xml:space="preserve">que le asignará funcionalidades. </w:t>
            </w:r>
            <w:del w:id="107" w:author="RAQUEL BLANCO AGUIRRE" w:date="2017-06-28T09:38:00Z">
              <w:r w:rsidDel="00C53AA5">
                <w:rPr>
                  <w:rFonts w:ascii="Times New Roman" w:hAnsi="Times New Roman"/>
                  <w:sz w:val="24"/>
                  <w:szCs w:val="24"/>
                </w:rPr>
                <w:delText>Pudiendo ser l</w:delText>
              </w:r>
            </w:del>
            <w:ins w:id="108" w:author="RAQUEL BLANCO AGUIRRE" w:date="2017-06-28T09:38:00Z">
              <w:r w:rsidR="00C53AA5">
                <w:rPr>
                  <w:rFonts w:ascii="Times New Roman" w:hAnsi="Times New Roman"/>
                  <w:sz w:val="24"/>
                  <w:szCs w:val="24"/>
                </w:rPr>
                <w:t>L</w:t>
              </w:r>
            </w:ins>
            <w:r>
              <w:rPr>
                <w:rFonts w:ascii="Times New Roman" w:hAnsi="Times New Roman"/>
                <w:sz w:val="24"/>
                <w:szCs w:val="24"/>
              </w:rPr>
              <w:t>os roles</w:t>
            </w:r>
            <w:ins w:id="109" w:author="RAQUEL BLANCO AGUIRRE" w:date="2017-06-28T09:38:00Z">
              <w:r w:rsidR="00C53AA5">
                <w:rPr>
                  <w:rFonts w:ascii="Times New Roman" w:hAnsi="Times New Roman"/>
                  <w:sz w:val="24"/>
                  <w:szCs w:val="24"/>
                </w:rPr>
                <w:t xml:space="preserve"> son</w:t>
              </w:r>
            </w:ins>
            <w:r>
              <w:rPr>
                <w:rFonts w:ascii="Times New Roman" w:hAnsi="Times New Roman"/>
                <w:sz w:val="24"/>
                <w:szCs w:val="24"/>
              </w:rPr>
              <w:t>:</w:t>
            </w:r>
          </w:p>
          <w:p w14:paraId="7BF9493F" w14:textId="77777777" w:rsidR="005248C8" w:rsidRDefault="005248C8" w:rsidP="005248C8">
            <w:pPr>
              <w:pStyle w:val="Prrafodelista"/>
              <w:numPr>
                <w:ilvl w:val="0"/>
                <w:numId w:val="8"/>
              </w:numPr>
              <w:spacing w:after="0" w:line="240" w:lineRule="auto"/>
              <w:jc w:val="both"/>
              <w:rPr>
                <w:rFonts w:ascii="Times New Roman" w:hAnsi="Times New Roman"/>
                <w:sz w:val="24"/>
                <w:szCs w:val="24"/>
              </w:rPr>
            </w:pPr>
            <w:r>
              <w:rPr>
                <w:rFonts w:ascii="Times New Roman" w:hAnsi="Times New Roman"/>
                <w:sz w:val="24"/>
                <w:szCs w:val="24"/>
              </w:rPr>
              <w:t>Usuario</w:t>
            </w:r>
          </w:p>
          <w:p w14:paraId="257BE5E8" w14:textId="77777777" w:rsidR="005248C8" w:rsidRPr="007B1409" w:rsidRDefault="005248C8" w:rsidP="005248C8">
            <w:pPr>
              <w:pStyle w:val="Prrafodelista"/>
              <w:numPr>
                <w:ilvl w:val="0"/>
                <w:numId w:val="8"/>
              </w:numPr>
              <w:spacing w:after="0" w:line="240" w:lineRule="auto"/>
              <w:jc w:val="both"/>
              <w:rPr>
                <w:rFonts w:ascii="Times New Roman" w:hAnsi="Times New Roman"/>
                <w:sz w:val="24"/>
                <w:szCs w:val="24"/>
              </w:rPr>
            </w:pPr>
            <w:r>
              <w:rPr>
                <w:rFonts w:ascii="Times New Roman" w:hAnsi="Times New Roman"/>
                <w:sz w:val="24"/>
                <w:szCs w:val="24"/>
              </w:rPr>
              <w:t>Administrador</w:t>
            </w:r>
          </w:p>
        </w:tc>
      </w:tr>
      <w:tr w:rsidR="005248C8" w:rsidRPr="00D76893" w14:paraId="24D20FE1" w14:textId="77777777" w:rsidTr="00C53AA5">
        <w:trPr>
          <w:jc w:val="center"/>
        </w:trPr>
        <w:tc>
          <w:tcPr>
            <w:tcW w:w="876" w:type="dxa"/>
            <w:shd w:val="clear" w:color="auto" w:fill="FFFFFF"/>
          </w:tcPr>
          <w:p w14:paraId="4B9A476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2.1.3.1</w:t>
            </w:r>
          </w:p>
        </w:tc>
        <w:tc>
          <w:tcPr>
            <w:tcW w:w="3807" w:type="dxa"/>
            <w:shd w:val="clear" w:color="auto" w:fill="FFFFFF"/>
          </w:tcPr>
          <w:p w14:paraId="78B2C02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usuarios por el sistema</w:t>
            </w:r>
          </w:p>
        </w:tc>
        <w:tc>
          <w:tcPr>
            <w:tcW w:w="3811" w:type="dxa"/>
            <w:shd w:val="clear" w:color="auto" w:fill="FFFFFF"/>
          </w:tcPr>
          <w:p w14:paraId="7C8210F9"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crear</w:t>
            </w:r>
            <w:ins w:id="110" w:author="RAQUEL BLANCO AGUIRRE" w:date="2017-06-28T09:38:00Z">
              <w:r w:rsidR="00C53AA5">
                <w:rPr>
                  <w:rFonts w:ascii="Times New Roman" w:hAnsi="Times New Roman"/>
                  <w:sz w:val="24"/>
                  <w:szCs w:val="24"/>
                </w:rPr>
                <w:t>á</w:t>
              </w:r>
            </w:ins>
            <w:del w:id="111" w:author="RAQUEL BLANCO AGUIRRE" w:date="2017-06-28T09:38:00Z">
              <w:r w:rsidRPr="00D76893" w:rsidDel="00C53AA5">
                <w:rPr>
                  <w:rFonts w:ascii="Times New Roman" w:hAnsi="Times New Roman"/>
                  <w:sz w:val="24"/>
                  <w:szCs w:val="24"/>
                </w:rPr>
                <w:delText>a</w:delText>
              </w:r>
            </w:del>
            <w:r w:rsidRPr="00D76893">
              <w:rPr>
                <w:rFonts w:ascii="Times New Roman" w:hAnsi="Times New Roman"/>
                <w:sz w:val="24"/>
                <w:szCs w:val="24"/>
              </w:rPr>
              <w:t xml:space="preserve"> usuarios con el rol usuario.</w:t>
            </w:r>
          </w:p>
        </w:tc>
      </w:tr>
      <w:tr w:rsidR="005248C8" w:rsidRPr="00D76893" w14:paraId="3334D538" w14:textId="77777777" w:rsidTr="00C53AA5">
        <w:trPr>
          <w:jc w:val="center"/>
        </w:trPr>
        <w:tc>
          <w:tcPr>
            <w:tcW w:w="876" w:type="dxa"/>
            <w:shd w:val="clear" w:color="auto" w:fill="FFFFFF"/>
          </w:tcPr>
          <w:p w14:paraId="29B7E21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2.1.3.2</w:t>
            </w:r>
          </w:p>
        </w:tc>
        <w:tc>
          <w:tcPr>
            <w:tcW w:w="3807" w:type="dxa"/>
            <w:shd w:val="clear" w:color="auto" w:fill="FFFFFF"/>
          </w:tcPr>
          <w:p w14:paraId="0E6A2EE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administradores por el administrador</w:t>
            </w:r>
          </w:p>
        </w:tc>
        <w:tc>
          <w:tcPr>
            <w:tcW w:w="3811" w:type="dxa"/>
            <w:shd w:val="clear" w:color="auto" w:fill="FFFFFF"/>
          </w:tcPr>
          <w:p w14:paraId="1A972360" w14:textId="77777777" w:rsidR="005248C8" w:rsidRPr="00D76893" w:rsidRDefault="005248C8" w:rsidP="00C53AA5">
            <w:pPr>
              <w:spacing w:after="0" w:line="240" w:lineRule="auto"/>
              <w:jc w:val="both"/>
              <w:rPr>
                <w:rFonts w:ascii="Times New Roman" w:hAnsi="Times New Roman"/>
                <w:sz w:val="24"/>
                <w:szCs w:val="24"/>
              </w:rPr>
            </w:pPr>
            <w:commentRangeStart w:id="112"/>
            <w:commentRangeStart w:id="113"/>
            <w:r w:rsidRPr="00D76893">
              <w:rPr>
                <w:rFonts w:ascii="Times New Roman" w:hAnsi="Times New Roman"/>
                <w:sz w:val="24"/>
                <w:szCs w:val="24"/>
              </w:rPr>
              <w:t>El administrador podrá crear usuarios con el rol administrador</w:t>
            </w:r>
            <w:commentRangeEnd w:id="112"/>
            <w:r w:rsidR="00C53AA5">
              <w:rPr>
                <w:rStyle w:val="Refdecomentario"/>
              </w:rPr>
              <w:commentReference w:id="112"/>
            </w:r>
            <w:commentRangeEnd w:id="113"/>
            <w:r w:rsidR="002457EA">
              <w:rPr>
                <w:rStyle w:val="Refdecomentario"/>
              </w:rPr>
              <w:commentReference w:id="113"/>
            </w:r>
            <w:r w:rsidRPr="00D76893">
              <w:rPr>
                <w:rFonts w:ascii="Times New Roman" w:hAnsi="Times New Roman"/>
                <w:sz w:val="24"/>
                <w:szCs w:val="24"/>
              </w:rPr>
              <w:t>.</w:t>
            </w:r>
          </w:p>
        </w:tc>
      </w:tr>
      <w:tr w:rsidR="002457EA" w:rsidRPr="00D76893" w14:paraId="1F7B7C37" w14:textId="77777777" w:rsidTr="00C53AA5">
        <w:trPr>
          <w:jc w:val="center"/>
          <w:ins w:id="114" w:author="Raul García Fernández" w:date="2017-06-30T18:53:00Z"/>
        </w:trPr>
        <w:tc>
          <w:tcPr>
            <w:tcW w:w="876" w:type="dxa"/>
            <w:shd w:val="clear" w:color="auto" w:fill="FFFFFF"/>
          </w:tcPr>
          <w:p w14:paraId="5035090A" w14:textId="24ADD581" w:rsidR="002457EA" w:rsidRPr="00D76893" w:rsidRDefault="002457EA" w:rsidP="00C53AA5">
            <w:pPr>
              <w:spacing w:after="0" w:line="240" w:lineRule="auto"/>
              <w:rPr>
                <w:ins w:id="115" w:author="Raul García Fernández" w:date="2017-06-30T18:53:00Z"/>
                <w:rFonts w:ascii="Times New Roman" w:hAnsi="Times New Roman"/>
                <w:sz w:val="24"/>
                <w:szCs w:val="24"/>
              </w:rPr>
            </w:pPr>
            <w:ins w:id="116" w:author="Raul García Fernández" w:date="2017-06-30T18:53:00Z">
              <w:r>
                <w:rPr>
                  <w:rFonts w:ascii="Times New Roman" w:hAnsi="Times New Roman"/>
                  <w:sz w:val="24"/>
                  <w:szCs w:val="24"/>
                </w:rPr>
                <w:t>2.1.3.3</w:t>
              </w:r>
            </w:ins>
          </w:p>
        </w:tc>
        <w:tc>
          <w:tcPr>
            <w:tcW w:w="3807" w:type="dxa"/>
            <w:shd w:val="clear" w:color="auto" w:fill="FFFFFF"/>
          </w:tcPr>
          <w:p w14:paraId="1DA8ACA3" w14:textId="6498A66E" w:rsidR="002457EA" w:rsidRPr="00D76893" w:rsidRDefault="002457EA" w:rsidP="00C53AA5">
            <w:pPr>
              <w:spacing w:after="0" w:line="240" w:lineRule="auto"/>
              <w:rPr>
                <w:ins w:id="117" w:author="Raul García Fernández" w:date="2017-06-30T18:53:00Z"/>
                <w:rFonts w:ascii="Times New Roman" w:hAnsi="Times New Roman"/>
                <w:sz w:val="24"/>
                <w:szCs w:val="24"/>
              </w:rPr>
            </w:pPr>
            <w:ins w:id="118" w:author="Raul García Fernández" w:date="2017-06-30T18:53:00Z">
              <w:r>
                <w:rPr>
                  <w:rFonts w:ascii="Times New Roman" w:hAnsi="Times New Roman"/>
                  <w:sz w:val="24"/>
                  <w:szCs w:val="24"/>
                </w:rPr>
                <w:t>Creación de usuarios por el administrador</w:t>
              </w:r>
            </w:ins>
          </w:p>
        </w:tc>
        <w:tc>
          <w:tcPr>
            <w:tcW w:w="3811" w:type="dxa"/>
            <w:shd w:val="clear" w:color="auto" w:fill="FFFFFF"/>
          </w:tcPr>
          <w:p w14:paraId="6AF3A12F" w14:textId="24D0B40A" w:rsidR="002457EA" w:rsidRPr="00D76893" w:rsidRDefault="002457EA" w:rsidP="00C53AA5">
            <w:pPr>
              <w:spacing w:after="0" w:line="240" w:lineRule="auto"/>
              <w:jc w:val="both"/>
              <w:rPr>
                <w:ins w:id="119" w:author="Raul García Fernández" w:date="2017-06-30T18:53:00Z"/>
                <w:rFonts w:ascii="Times New Roman" w:hAnsi="Times New Roman"/>
                <w:sz w:val="24"/>
                <w:szCs w:val="24"/>
              </w:rPr>
            </w:pPr>
            <w:ins w:id="120" w:author="Raul García Fernández" w:date="2017-06-30T18:53:00Z">
              <w:r>
                <w:rPr>
                  <w:rFonts w:ascii="Times New Roman" w:hAnsi="Times New Roman"/>
                  <w:sz w:val="24"/>
                  <w:szCs w:val="24"/>
                </w:rPr>
                <w:t>El administrador podrá crear usuarios con el rol de usuario</w:t>
              </w:r>
            </w:ins>
          </w:p>
        </w:tc>
      </w:tr>
      <w:tr w:rsidR="005248C8" w:rsidRPr="00D76893" w14:paraId="2D4780EC" w14:textId="77777777" w:rsidTr="00C53AA5">
        <w:trPr>
          <w:jc w:val="center"/>
        </w:trPr>
        <w:tc>
          <w:tcPr>
            <w:tcW w:w="876" w:type="dxa"/>
            <w:shd w:val="clear" w:color="auto" w:fill="E7E6E6"/>
          </w:tcPr>
          <w:p w14:paraId="0CE499C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2.2</w:t>
            </w:r>
          </w:p>
        </w:tc>
        <w:tc>
          <w:tcPr>
            <w:tcW w:w="3807" w:type="dxa"/>
            <w:shd w:val="clear" w:color="auto" w:fill="E7E6E6"/>
          </w:tcPr>
          <w:p w14:paraId="38ECA90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Modificación de usuarios</w:t>
            </w:r>
          </w:p>
        </w:tc>
        <w:tc>
          <w:tcPr>
            <w:tcW w:w="3811" w:type="dxa"/>
            <w:shd w:val="clear" w:color="auto" w:fill="E7E6E6"/>
          </w:tcPr>
          <w:p w14:paraId="6A1E73A5" w14:textId="77777777" w:rsidR="005248C8" w:rsidRPr="00D76893" w:rsidRDefault="005248C8" w:rsidP="00DD0648">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podrá modificar sus datos </w:t>
            </w:r>
            <w:del w:id="121" w:author="RAQUEL BLANCO AGUIRRE" w:date="2017-06-28T09:40:00Z">
              <w:r w:rsidRPr="00D76893" w:rsidDel="00C53AA5">
                <w:rPr>
                  <w:rFonts w:ascii="Times New Roman" w:hAnsi="Times New Roman"/>
                  <w:sz w:val="24"/>
                  <w:szCs w:val="24"/>
                </w:rPr>
                <w:delText xml:space="preserve">personales </w:delText>
              </w:r>
            </w:del>
            <w:r w:rsidRPr="00D76893">
              <w:rPr>
                <w:rFonts w:ascii="Times New Roman" w:hAnsi="Times New Roman"/>
                <w:sz w:val="24"/>
                <w:szCs w:val="24"/>
              </w:rPr>
              <w:t>en el sistema</w:t>
            </w:r>
            <w:r>
              <w:rPr>
                <w:rFonts w:ascii="Times New Roman" w:hAnsi="Times New Roman"/>
                <w:sz w:val="24"/>
                <w:szCs w:val="24"/>
              </w:rPr>
              <w:t>.</w:t>
            </w:r>
          </w:p>
        </w:tc>
      </w:tr>
      <w:tr w:rsidR="005248C8" w:rsidRPr="00D76893" w14:paraId="77E81ADF" w14:textId="77777777" w:rsidTr="00C53AA5">
        <w:trPr>
          <w:jc w:val="center"/>
        </w:trPr>
        <w:tc>
          <w:tcPr>
            <w:tcW w:w="876" w:type="dxa"/>
            <w:shd w:val="clear" w:color="auto" w:fill="FFFFFF"/>
          </w:tcPr>
          <w:p w14:paraId="2B299A8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2.2.1</w:t>
            </w:r>
          </w:p>
        </w:tc>
        <w:tc>
          <w:tcPr>
            <w:tcW w:w="3807" w:type="dxa"/>
            <w:shd w:val="clear" w:color="auto" w:fill="FFFFFF"/>
          </w:tcPr>
          <w:p w14:paraId="7619064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Datos personales</w:t>
            </w:r>
          </w:p>
        </w:tc>
        <w:tc>
          <w:tcPr>
            <w:tcW w:w="3811" w:type="dxa"/>
            <w:shd w:val="clear" w:color="auto" w:fill="FFFFFF"/>
          </w:tcPr>
          <w:p w14:paraId="3911B8B7" w14:textId="77777777" w:rsidR="005248C8" w:rsidRPr="00D76893" w:rsidRDefault="005248C8" w:rsidP="00DD0648">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podrá </w:t>
            </w:r>
            <w:del w:id="122" w:author="RAQUEL BLANCO AGUIRRE" w:date="2017-06-28T09:40:00Z">
              <w:r w:rsidRPr="00D76893" w:rsidDel="00C53AA5">
                <w:rPr>
                  <w:rFonts w:ascii="Times New Roman" w:hAnsi="Times New Roman"/>
                  <w:sz w:val="24"/>
                  <w:szCs w:val="24"/>
                </w:rPr>
                <w:delText xml:space="preserve">introducir </w:delText>
              </w:r>
            </w:del>
            <w:ins w:id="123" w:author="RAQUEL BLANCO AGUIRRE" w:date="2017-06-28T09:40:00Z">
              <w:r w:rsidR="00C53AA5">
                <w:rPr>
                  <w:rFonts w:ascii="Times New Roman" w:hAnsi="Times New Roman"/>
                  <w:sz w:val="24"/>
                  <w:szCs w:val="24"/>
                </w:rPr>
                <w:t>modificar</w:t>
              </w:r>
              <w:r w:rsidR="00C53AA5" w:rsidRPr="00D76893">
                <w:rPr>
                  <w:rFonts w:ascii="Times New Roman" w:hAnsi="Times New Roman"/>
                  <w:sz w:val="24"/>
                  <w:szCs w:val="24"/>
                </w:rPr>
                <w:t xml:space="preserve"> </w:t>
              </w:r>
              <w:r w:rsidR="00C53AA5">
                <w:rPr>
                  <w:rFonts w:ascii="Times New Roman" w:hAnsi="Times New Roman"/>
                  <w:sz w:val="24"/>
                  <w:szCs w:val="24"/>
                </w:rPr>
                <w:t>sus</w:t>
              </w:r>
            </w:ins>
            <w:del w:id="124" w:author="RAQUEL BLANCO AGUIRRE" w:date="2017-06-28T09:40:00Z">
              <w:r w:rsidRPr="00D76893" w:rsidDel="00C53AA5">
                <w:rPr>
                  <w:rFonts w:ascii="Times New Roman" w:hAnsi="Times New Roman"/>
                  <w:sz w:val="24"/>
                  <w:szCs w:val="24"/>
                </w:rPr>
                <w:delText>los</w:delText>
              </w:r>
            </w:del>
            <w:r w:rsidRPr="00D76893">
              <w:rPr>
                <w:rFonts w:ascii="Times New Roman" w:hAnsi="Times New Roman"/>
                <w:sz w:val="24"/>
                <w:szCs w:val="24"/>
              </w:rPr>
              <w:t xml:space="preserve"> datos personales</w:t>
            </w:r>
            <w:r>
              <w:rPr>
                <w:rFonts w:ascii="Times New Roman" w:hAnsi="Times New Roman"/>
                <w:sz w:val="24"/>
                <w:szCs w:val="24"/>
              </w:rPr>
              <w:t>.</w:t>
            </w:r>
          </w:p>
        </w:tc>
      </w:tr>
      <w:tr w:rsidR="005248C8" w:rsidRPr="00D76893" w14:paraId="5B615AAB" w14:textId="77777777" w:rsidTr="00C53AA5">
        <w:trPr>
          <w:jc w:val="center"/>
        </w:trPr>
        <w:tc>
          <w:tcPr>
            <w:tcW w:w="876" w:type="dxa"/>
            <w:shd w:val="clear" w:color="auto" w:fill="FFFFFF"/>
          </w:tcPr>
          <w:p w14:paraId="1E5BC76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2.2.2</w:t>
            </w:r>
          </w:p>
        </w:tc>
        <w:tc>
          <w:tcPr>
            <w:tcW w:w="3807" w:type="dxa"/>
            <w:shd w:val="clear" w:color="auto" w:fill="FFFFFF"/>
          </w:tcPr>
          <w:p w14:paraId="41FDDE4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Imagen de perfil</w:t>
            </w:r>
          </w:p>
        </w:tc>
        <w:tc>
          <w:tcPr>
            <w:tcW w:w="3811" w:type="dxa"/>
            <w:shd w:val="clear" w:color="auto" w:fill="FFFFFF"/>
          </w:tcPr>
          <w:p w14:paraId="434579E0" w14:textId="77777777" w:rsidR="005248C8" w:rsidRPr="00D76893" w:rsidRDefault="005248C8" w:rsidP="00DD0648">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podrá </w:t>
            </w:r>
            <w:del w:id="125" w:author="RAQUEL BLANCO AGUIRRE" w:date="2017-06-28T09:40:00Z">
              <w:r w:rsidRPr="00D76893" w:rsidDel="00C53AA5">
                <w:rPr>
                  <w:rFonts w:ascii="Times New Roman" w:hAnsi="Times New Roman"/>
                  <w:sz w:val="24"/>
                  <w:szCs w:val="24"/>
                </w:rPr>
                <w:delText xml:space="preserve">asignar </w:delText>
              </w:r>
            </w:del>
            <w:ins w:id="126" w:author="RAQUEL BLANCO AGUIRRE" w:date="2017-06-28T09:40:00Z">
              <w:r w:rsidR="00C53AA5">
                <w:rPr>
                  <w:rFonts w:ascii="Times New Roman" w:hAnsi="Times New Roman"/>
                  <w:sz w:val="24"/>
                  <w:szCs w:val="24"/>
                </w:rPr>
                <w:t>cambiar</w:t>
              </w:r>
              <w:r w:rsidR="00C53AA5" w:rsidRPr="00D76893">
                <w:rPr>
                  <w:rFonts w:ascii="Times New Roman" w:hAnsi="Times New Roman"/>
                  <w:sz w:val="24"/>
                  <w:szCs w:val="24"/>
                </w:rPr>
                <w:t xml:space="preserve"> </w:t>
              </w:r>
              <w:r w:rsidR="00C53AA5">
                <w:rPr>
                  <w:rFonts w:ascii="Times New Roman" w:hAnsi="Times New Roman"/>
                  <w:sz w:val="24"/>
                  <w:szCs w:val="24"/>
                </w:rPr>
                <w:t>la</w:t>
              </w:r>
            </w:ins>
            <w:del w:id="127" w:author="RAQUEL BLANCO AGUIRRE" w:date="2017-06-28T09:40:00Z">
              <w:r w:rsidRPr="00D76893" w:rsidDel="00C53AA5">
                <w:rPr>
                  <w:rFonts w:ascii="Times New Roman" w:hAnsi="Times New Roman"/>
                  <w:sz w:val="24"/>
                  <w:szCs w:val="24"/>
                </w:rPr>
                <w:delText>una</w:delText>
              </w:r>
            </w:del>
            <w:r w:rsidRPr="00D76893">
              <w:rPr>
                <w:rFonts w:ascii="Times New Roman" w:hAnsi="Times New Roman"/>
                <w:sz w:val="24"/>
                <w:szCs w:val="24"/>
              </w:rPr>
              <w:t xml:space="preserve"> imagen </w:t>
            </w:r>
            <w:ins w:id="128" w:author="RAQUEL BLANCO AGUIRRE" w:date="2017-06-28T09:40:00Z">
              <w:r w:rsidR="00C53AA5">
                <w:rPr>
                  <w:rFonts w:ascii="Times New Roman" w:hAnsi="Times New Roman"/>
                  <w:sz w:val="24"/>
                  <w:szCs w:val="24"/>
                </w:rPr>
                <w:t>de</w:t>
              </w:r>
            </w:ins>
            <w:del w:id="129" w:author="RAQUEL BLANCO AGUIRRE" w:date="2017-06-28T09:40:00Z">
              <w:r w:rsidRPr="00D76893" w:rsidDel="00C53AA5">
                <w:rPr>
                  <w:rFonts w:ascii="Times New Roman" w:hAnsi="Times New Roman"/>
                  <w:sz w:val="24"/>
                  <w:szCs w:val="24"/>
                </w:rPr>
                <w:delText>a</w:delText>
              </w:r>
            </w:del>
            <w:r w:rsidRPr="00D76893">
              <w:rPr>
                <w:rFonts w:ascii="Times New Roman" w:hAnsi="Times New Roman"/>
                <w:sz w:val="24"/>
                <w:szCs w:val="24"/>
              </w:rPr>
              <w:t xml:space="preserve"> su perfil</w:t>
            </w:r>
            <w:r>
              <w:rPr>
                <w:rFonts w:ascii="Times New Roman" w:hAnsi="Times New Roman"/>
                <w:sz w:val="24"/>
                <w:szCs w:val="24"/>
              </w:rPr>
              <w:t>.</w:t>
            </w:r>
          </w:p>
        </w:tc>
      </w:tr>
      <w:tr w:rsidR="005248C8" w:rsidRPr="00D76893" w14:paraId="486BBB72" w14:textId="77777777" w:rsidTr="00C53AA5">
        <w:trPr>
          <w:jc w:val="center"/>
        </w:trPr>
        <w:tc>
          <w:tcPr>
            <w:tcW w:w="876" w:type="dxa"/>
            <w:shd w:val="clear" w:color="auto" w:fill="FFFFFF"/>
          </w:tcPr>
          <w:p w14:paraId="40E03939"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2.3</w:t>
            </w:r>
          </w:p>
        </w:tc>
        <w:tc>
          <w:tcPr>
            <w:tcW w:w="3807" w:type="dxa"/>
            <w:shd w:val="clear" w:color="auto" w:fill="FFFFFF"/>
          </w:tcPr>
          <w:p w14:paraId="7500172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Bloqueo de acceso a usuarios por parte del administrador</w:t>
            </w:r>
          </w:p>
        </w:tc>
        <w:tc>
          <w:tcPr>
            <w:tcW w:w="3811" w:type="dxa"/>
            <w:shd w:val="clear" w:color="auto" w:fill="FFFFFF"/>
          </w:tcPr>
          <w:p w14:paraId="1F84E5AC" w14:textId="77777777" w:rsidR="005248C8" w:rsidRPr="00D76893" w:rsidRDefault="005248C8" w:rsidP="00DD0648">
            <w:pPr>
              <w:spacing w:after="0" w:line="240" w:lineRule="auto"/>
              <w:jc w:val="both"/>
              <w:rPr>
                <w:rFonts w:ascii="Times New Roman" w:hAnsi="Times New Roman"/>
                <w:sz w:val="24"/>
                <w:szCs w:val="24"/>
              </w:rPr>
            </w:pPr>
            <w:r w:rsidRPr="00D76893">
              <w:rPr>
                <w:rFonts w:ascii="Times New Roman" w:hAnsi="Times New Roman"/>
                <w:sz w:val="24"/>
                <w:szCs w:val="24"/>
              </w:rPr>
              <w:t>El administrador podrá bloquear el acceso a los usuarios</w:t>
            </w:r>
            <w:ins w:id="130" w:author="RAQUEL BLANCO AGUIRRE" w:date="2017-06-28T09:41:00Z">
              <w:r w:rsidR="00C53AA5">
                <w:rPr>
                  <w:rFonts w:ascii="Times New Roman" w:hAnsi="Times New Roman"/>
                  <w:sz w:val="24"/>
                  <w:szCs w:val="24"/>
                </w:rPr>
                <w:t xml:space="preserve">, para que no puedan </w:t>
              </w:r>
            </w:ins>
            <w:del w:id="131" w:author="RAQUEL BLANCO AGUIRRE" w:date="2017-06-28T09:41:00Z">
              <w:r w:rsidRPr="00D76893" w:rsidDel="00C53AA5">
                <w:rPr>
                  <w:rFonts w:ascii="Times New Roman" w:hAnsi="Times New Roman"/>
                  <w:sz w:val="24"/>
                  <w:szCs w:val="24"/>
                </w:rPr>
                <w:delText xml:space="preserve">. No pudiendo estos </w:delText>
              </w:r>
            </w:del>
            <w:r w:rsidRPr="00D76893">
              <w:rPr>
                <w:rFonts w:ascii="Times New Roman" w:hAnsi="Times New Roman"/>
                <w:sz w:val="24"/>
                <w:szCs w:val="24"/>
              </w:rPr>
              <w:t>acceder al sistema.</w:t>
            </w:r>
          </w:p>
        </w:tc>
      </w:tr>
    </w:tbl>
    <w:p w14:paraId="6802D496" w14:textId="77777777" w:rsidR="005248C8" w:rsidRDefault="005248C8" w:rsidP="005248C8">
      <w:pPr>
        <w:spacing w:after="160" w:line="259" w:lineRule="auto"/>
        <w:ind w:left="720"/>
        <w:contextualSpacing/>
        <w:jc w:val="both"/>
      </w:pPr>
    </w:p>
    <w:p w14:paraId="4FA265F8" w14:textId="77777777" w:rsidR="005248C8" w:rsidRPr="00D76893" w:rsidRDefault="005248C8" w:rsidP="005248C8">
      <w:r>
        <w:br w:type="page"/>
      </w:r>
    </w:p>
    <w:p w14:paraId="242EAF04" w14:textId="77777777" w:rsidR="005248C8" w:rsidRDefault="005248C8" w:rsidP="005248C8">
      <w:pPr>
        <w:pStyle w:val="Prrafodelista"/>
        <w:numPr>
          <w:ilvl w:val="0"/>
          <w:numId w:val="5"/>
        </w:numPr>
        <w:spacing w:after="160" w:line="259" w:lineRule="auto"/>
        <w:jc w:val="both"/>
        <w:outlineLvl w:val="0"/>
        <w:rPr>
          <w:rFonts w:ascii="Times New Roman" w:hAnsi="Times New Roman"/>
          <w:b/>
          <w:sz w:val="56"/>
          <w:szCs w:val="56"/>
        </w:rPr>
      </w:pPr>
      <w:bookmarkStart w:id="132" w:name="_Toc487484311"/>
      <w:r w:rsidRPr="00D76893">
        <w:rPr>
          <w:rFonts w:ascii="Times New Roman" w:hAnsi="Times New Roman"/>
          <w:b/>
          <w:sz w:val="56"/>
          <w:szCs w:val="56"/>
        </w:rPr>
        <w:lastRenderedPageBreak/>
        <w:t>Gestión de permisos:</w:t>
      </w:r>
      <w:bookmarkEnd w:id="132"/>
    </w:p>
    <w:p w14:paraId="2DFCF0B7" w14:textId="77777777" w:rsidR="005248C8" w:rsidRPr="00A945AB" w:rsidRDefault="005248C8" w:rsidP="005248C8"/>
    <w:tbl>
      <w:tblPr>
        <w:tblStyle w:val="Tablaconcuadrcula1"/>
        <w:tblW w:w="0" w:type="auto"/>
        <w:jc w:val="center"/>
        <w:tblLook w:val="04A0" w:firstRow="1" w:lastRow="0" w:firstColumn="1" w:lastColumn="0" w:noHBand="0" w:noVBand="1"/>
      </w:tblPr>
      <w:tblGrid>
        <w:gridCol w:w="876"/>
        <w:gridCol w:w="3807"/>
        <w:gridCol w:w="3811"/>
        <w:tblGridChange w:id="133">
          <w:tblGrid>
            <w:gridCol w:w="876"/>
            <w:gridCol w:w="3807"/>
            <w:gridCol w:w="3811"/>
          </w:tblGrid>
        </w:tblGridChange>
      </w:tblGrid>
      <w:tr w:rsidR="005248C8" w:rsidRPr="00D76893" w14:paraId="7B5C54A7" w14:textId="77777777" w:rsidTr="00C53AA5">
        <w:trPr>
          <w:jc w:val="center"/>
        </w:trPr>
        <w:tc>
          <w:tcPr>
            <w:tcW w:w="876" w:type="dxa"/>
            <w:shd w:val="clear" w:color="auto" w:fill="3B3838"/>
          </w:tcPr>
          <w:p w14:paraId="5BAB622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58E1BC4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66FFB8A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10984F9A" w14:textId="77777777" w:rsidTr="00C53AA5">
        <w:trPr>
          <w:jc w:val="center"/>
        </w:trPr>
        <w:tc>
          <w:tcPr>
            <w:tcW w:w="876" w:type="dxa"/>
            <w:shd w:val="clear" w:color="auto" w:fill="AEAAAA"/>
          </w:tcPr>
          <w:p w14:paraId="20289763"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3</w:t>
            </w:r>
          </w:p>
        </w:tc>
        <w:tc>
          <w:tcPr>
            <w:tcW w:w="3807" w:type="dxa"/>
            <w:shd w:val="clear" w:color="auto" w:fill="AEAAAA"/>
          </w:tcPr>
          <w:p w14:paraId="5044693C"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permisos</w:t>
            </w:r>
          </w:p>
        </w:tc>
        <w:tc>
          <w:tcPr>
            <w:tcW w:w="3811" w:type="dxa"/>
            <w:shd w:val="clear" w:color="auto" w:fill="AEAAAA"/>
          </w:tcPr>
          <w:p w14:paraId="6B860C72" w14:textId="77777777" w:rsidR="005248C8" w:rsidRPr="00D76893" w:rsidRDefault="005248C8" w:rsidP="00DD0648">
            <w:pPr>
              <w:spacing w:after="0" w:line="240" w:lineRule="auto"/>
              <w:jc w:val="both"/>
              <w:rPr>
                <w:rFonts w:ascii="Times New Roman" w:hAnsi="Times New Roman"/>
                <w:b/>
                <w:sz w:val="24"/>
                <w:szCs w:val="24"/>
              </w:rPr>
            </w:pPr>
            <w:r w:rsidRPr="00D76893">
              <w:rPr>
                <w:rFonts w:ascii="Times New Roman" w:hAnsi="Times New Roman"/>
                <w:b/>
                <w:sz w:val="24"/>
                <w:szCs w:val="24"/>
              </w:rPr>
              <w:t>Los permisos darán información sobre las acciones que puede realizar un usuario</w:t>
            </w:r>
            <w:del w:id="134" w:author="RAQUEL BLANCO AGUIRRE" w:date="2017-06-28T09:42:00Z">
              <w:r w:rsidRPr="00D76893" w:rsidDel="00C53AA5">
                <w:rPr>
                  <w:rFonts w:ascii="Times New Roman" w:hAnsi="Times New Roman"/>
                  <w:b/>
                  <w:sz w:val="24"/>
                  <w:szCs w:val="24"/>
                </w:rPr>
                <w:delText>,</w:delText>
              </w:r>
            </w:del>
            <w:r w:rsidRPr="00D76893">
              <w:rPr>
                <w:rFonts w:ascii="Times New Roman" w:hAnsi="Times New Roman"/>
                <w:b/>
                <w:sz w:val="24"/>
                <w:szCs w:val="24"/>
              </w:rPr>
              <w:t xml:space="preserve"> sobre un proyecto o grupo.</w:t>
            </w:r>
          </w:p>
        </w:tc>
      </w:tr>
      <w:tr w:rsidR="005248C8" w:rsidRPr="00D76893" w14:paraId="174E015F" w14:textId="77777777" w:rsidTr="00C53AA5">
        <w:trPr>
          <w:jc w:val="center"/>
        </w:trPr>
        <w:tc>
          <w:tcPr>
            <w:tcW w:w="876" w:type="dxa"/>
            <w:shd w:val="clear" w:color="auto" w:fill="E7E6E6"/>
          </w:tcPr>
          <w:p w14:paraId="3E3286D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3.1</w:t>
            </w:r>
          </w:p>
        </w:tc>
        <w:tc>
          <w:tcPr>
            <w:tcW w:w="3807" w:type="dxa"/>
            <w:shd w:val="clear" w:color="auto" w:fill="E7E6E6"/>
          </w:tcPr>
          <w:p w14:paraId="336C7D7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Disponibilidad de tipos de permisos</w:t>
            </w:r>
          </w:p>
        </w:tc>
        <w:tc>
          <w:tcPr>
            <w:tcW w:w="3811" w:type="dxa"/>
            <w:shd w:val="clear" w:color="auto" w:fill="E7E6E6"/>
          </w:tcPr>
          <w:p w14:paraId="64151185"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Existirán distintos tipos de permisos </w:t>
            </w:r>
            <w:r>
              <w:rPr>
                <w:rFonts w:ascii="Times New Roman" w:hAnsi="Times New Roman"/>
                <w:sz w:val="24"/>
                <w:szCs w:val="24"/>
              </w:rPr>
              <w:t>en función de su comportamiento.</w:t>
            </w:r>
          </w:p>
        </w:tc>
      </w:tr>
      <w:tr w:rsidR="005248C8" w:rsidRPr="00D76893" w14:paraId="18F7BC28" w14:textId="77777777" w:rsidTr="00C53AA5">
        <w:trPr>
          <w:jc w:val="center"/>
        </w:trPr>
        <w:tc>
          <w:tcPr>
            <w:tcW w:w="876" w:type="dxa"/>
            <w:shd w:val="clear" w:color="auto" w:fill="auto"/>
          </w:tcPr>
          <w:p w14:paraId="26975C2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3.1.1</w:t>
            </w:r>
          </w:p>
        </w:tc>
        <w:tc>
          <w:tcPr>
            <w:tcW w:w="3807" w:type="dxa"/>
            <w:shd w:val="clear" w:color="auto" w:fill="auto"/>
          </w:tcPr>
          <w:p w14:paraId="17B5FD7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Permisos de compartición</w:t>
            </w:r>
          </w:p>
        </w:tc>
        <w:tc>
          <w:tcPr>
            <w:tcW w:w="3811" w:type="dxa"/>
            <w:shd w:val="clear" w:color="auto" w:fill="auto"/>
          </w:tcPr>
          <w:p w14:paraId="3BC9566F"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Permisos que actuará</w:t>
            </w:r>
            <w:r w:rsidRPr="00D76893">
              <w:rPr>
                <w:rFonts w:ascii="Times New Roman" w:hAnsi="Times New Roman"/>
                <w:sz w:val="24"/>
                <w:szCs w:val="24"/>
              </w:rPr>
              <w:t>n sobre la compartición de proyectos</w:t>
            </w:r>
            <w:r>
              <w:rPr>
                <w:rFonts w:ascii="Times New Roman" w:hAnsi="Times New Roman"/>
                <w:sz w:val="24"/>
                <w:szCs w:val="24"/>
              </w:rPr>
              <w:t xml:space="preserve"> en un grupo específico:</w:t>
            </w:r>
          </w:p>
          <w:p w14:paraId="3605AD80" w14:textId="77777777" w:rsidR="005248C8" w:rsidRDefault="005248C8" w:rsidP="005248C8">
            <w:pPr>
              <w:pStyle w:val="Prrafodelista"/>
              <w:numPr>
                <w:ilvl w:val="0"/>
                <w:numId w:val="9"/>
              </w:numPr>
              <w:spacing w:after="0" w:line="240" w:lineRule="auto"/>
              <w:jc w:val="both"/>
              <w:rPr>
                <w:rFonts w:ascii="Times New Roman" w:hAnsi="Times New Roman"/>
                <w:sz w:val="24"/>
                <w:szCs w:val="24"/>
              </w:rPr>
            </w:pPr>
            <w:r>
              <w:rPr>
                <w:rFonts w:ascii="Times New Roman" w:hAnsi="Times New Roman"/>
                <w:sz w:val="24"/>
                <w:szCs w:val="24"/>
              </w:rPr>
              <w:t>Compartir proyectos</w:t>
            </w:r>
          </w:p>
          <w:p w14:paraId="12DDE4CA" w14:textId="77777777" w:rsidR="005248C8" w:rsidRDefault="005248C8" w:rsidP="005248C8">
            <w:pPr>
              <w:pStyle w:val="Prrafodelista"/>
              <w:numPr>
                <w:ilvl w:val="0"/>
                <w:numId w:val="9"/>
              </w:numPr>
              <w:spacing w:after="0" w:line="240" w:lineRule="auto"/>
              <w:jc w:val="both"/>
              <w:rPr>
                <w:rFonts w:ascii="Times New Roman" w:hAnsi="Times New Roman"/>
                <w:sz w:val="24"/>
                <w:szCs w:val="24"/>
              </w:rPr>
            </w:pPr>
            <w:del w:id="135" w:author="RAQUEL BLANCO AGUIRRE" w:date="2017-06-28T09:43:00Z">
              <w:r w:rsidDel="00C53AA5">
                <w:rPr>
                  <w:rFonts w:ascii="Times New Roman" w:hAnsi="Times New Roman"/>
                  <w:sz w:val="24"/>
                  <w:szCs w:val="24"/>
                </w:rPr>
                <w:delText xml:space="preserve">Remover </w:delText>
              </w:r>
            </w:del>
            <w:ins w:id="136" w:author="RAQUEL BLANCO AGUIRRE" w:date="2017-06-28T09:43:00Z">
              <w:r w:rsidR="00C53AA5">
                <w:rPr>
                  <w:rFonts w:ascii="Times New Roman" w:hAnsi="Times New Roman"/>
                  <w:sz w:val="24"/>
                  <w:szCs w:val="24"/>
                </w:rPr>
                <w:t xml:space="preserve">Eliminar </w:t>
              </w:r>
            </w:ins>
            <w:r>
              <w:rPr>
                <w:rFonts w:ascii="Times New Roman" w:hAnsi="Times New Roman"/>
                <w:sz w:val="24"/>
                <w:szCs w:val="24"/>
              </w:rPr>
              <w:t xml:space="preserve">proyectos propios </w:t>
            </w:r>
          </w:p>
          <w:p w14:paraId="659ED254" w14:textId="77777777" w:rsidR="005248C8" w:rsidRPr="00A2732E" w:rsidRDefault="005248C8" w:rsidP="005248C8">
            <w:pPr>
              <w:pStyle w:val="Prrafodelista"/>
              <w:numPr>
                <w:ilvl w:val="0"/>
                <w:numId w:val="9"/>
              </w:numPr>
              <w:spacing w:after="0" w:line="240" w:lineRule="auto"/>
              <w:jc w:val="both"/>
              <w:rPr>
                <w:rFonts w:ascii="Times New Roman" w:hAnsi="Times New Roman"/>
                <w:sz w:val="24"/>
                <w:szCs w:val="24"/>
              </w:rPr>
            </w:pPr>
            <w:del w:id="137" w:author="RAQUEL BLANCO AGUIRRE" w:date="2017-06-28T09:43:00Z">
              <w:r w:rsidDel="00C53AA5">
                <w:rPr>
                  <w:rFonts w:ascii="Times New Roman" w:hAnsi="Times New Roman"/>
                  <w:sz w:val="24"/>
                  <w:szCs w:val="24"/>
                </w:rPr>
                <w:delText xml:space="preserve">Remover </w:delText>
              </w:r>
            </w:del>
            <w:ins w:id="138" w:author="RAQUEL BLANCO AGUIRRE" w:date="2017-06-28T09:43:00Z">
              <w:r w:rsidR="00C53AA5">
                <w:rPr>
                  <w:rFonts w:ascii="Times New Roman" w:hAnsi="Times New Roman"/>
                  <w:sz w:val="24"/>
                  <w:szCs w:val="24"/>
                </w:rPr>
                <w:t xml:space="preserve">Eliminar </w:t>
              </w:r>
            </w:ins>
            <w:r>
              <w:rPr>
                <w:rFonts w:ascii="Times New Roman" w:hAnsi="Times New Roman"/>
                <w:sz w:val="24"/>
                <w:szCs w:val="24"/>
              </w:rPr>
              <w:t>proyectos ajenos</w:t>
            </w:r>
          </w:p>
        </w:tc>
      </w:tr>
      <w:tr w:rsidR="005248C8" w:rsidRPr="00D76893" w14:paraId="3439E8EF" w14:textId="77777777" w:rsidTr="00C53AA5">
        <w:trPr>
          <w:jc w:val="center"/>
        </w:trPr>
        <w:tc>
          <w:tcPr>
            <w:tcW w:w="876" w:type="dxa"/>
            <w:shd w:val="clear" w:color="auto" w:fill="auto"/>
          </w:tcPr>
          <w:p w14:paraId="72FA03A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3.1.2</w:t>
            </w:r>
          </w:p>
        </w:tc>
        <w:tc>
          <w:tcPr>
            <w:tcW w:w="3807" w:type="dxa"/>
            <w:shd w:val="clear" w:color="auto" w:fill="auto"/>
          </w:tcPr>
          <w:p w14:paraId="7C69FAB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Permiso</w:t>
            </w:r>
            <w:r>
              <w:rPr>
                <w:rFonts w:ascii="Times New Roman" w:hAnsi="Times New Roman"/>
                <w:sz w:val="24"/>
                <w:szCs w:val="24"/>
              </w:rPr>
              <w:t>s de propiedades de proyectos</w:t>
            </w:r>
          </w:p>
        </w:tc>
        <w:tc>
          <w:tcPr>
            <w:tcW w:w="3811" w:type="dxa"/>
            <w:shd w:val="clear" w:color="auto" w:fill="auto"/>
          </w:tcPr>
          <w:p w14:paraId="08C37C53"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Permisos que actuará</w:t>
            </w:r>
            <w:r w:rsidRPr="00D76893">
              <w:rPr>
                <w:rFonts w:ascii="Times New Roman" w:hAnsi="Times New Roman"/>
                <w:sz w:val="24"/>
                <w:szCs w:val="24"/>
              </w:rPr>
              <w:t>n sobre la modificación de propiedades</w:t>
            </w:r>
            <w:r>
              <w:rPr>
                <w:rFonts w:ascii="Times New Roman" w:hAnsi="Times New Roman"/>
                <w:sz w:val="24"/>
                <w:szCs w:val="24"/>
              </w:rPr>
              <w:t xml:space="preserve"> de proyectos en un grupo específico:</w:t>
            </w:r>
          </w:p>
          <w:p w14:paraId="4E8520CB" w14:textId="77777777" w:rsidR="005248C8" w:rsidRDefault="005248C8" w:rsidP="005248C8">
            <w:pPr>
              <w:pStyle w:val="Prrafodelista"/>
              <w:numPr>
                <w:ilvl w:val="0"/>
                <w:numId w:val="10"/>
              </w:numPr>
              <w:spacing w:after="0" w:line="240" w:lineRule="auto"/>
              <w:jc w:val="both"/>
              <w:rPr>
                <w:rFonts w:ascii="Times New Roman" w:hAnsi="Times New Roman"/>
                <w:sz w:val="24"/>
                <w:szCs w:val="24"/>
              </w:rPr>
            </w:pPr>
            <w:r>
              <w:rPr>
                <w:rFonts w:ascii="Times New Roman" w:hAnsi="Times New Roman"/>
                <w:sz w:val="24"/>
                <w:szCs w:val="24"/>
              </w:rPr>
              <w:t>Ejecu</w:t>
            </w:r>
            <w:ins w:id="139" w:author="RAQUEL BLANCO AGUIRRE" w:date="2017-06-28T09:43:00Z">
              <w:r w:rsidR="00C53AA5">
                <w:rPr>
                  <w:rFonts w:ascii="Times New Roman" w:hAnsi="Times New Roman"/>
                  <w:sz w:val="24"/>
                  <w:szCs w:val="24"/>
                </w:rPr>
                <w:t>t</w:t>
              </w:r>
            </w:ins>
            <w:del w:id="140" w:author="RAQUEL BLANCO AGUIRRE" w:date="2017-06-28T09:43:00Z">
              <w:r w:rsidDel="00C53AA5">
                <w:rPr>
                  <w:rFonts w:ascii="Times New Roman" w:hAnsi="Times New Roman"/>
                  <w:sz w:val="24"/>
                  <w:szCs w:val="24"/>
                </w:rPr>
                <w:delText>c</w:delText>
              </w:r>
            </w:del>
            <w:ins w:id="141" w:author="RAQUEL BLANCO AGUIRRE" w:date="2017-06-28T09:43:00Z">
              <w:r w:rsidR="00C53AA5">
                <w:rPr>
                  <w:rFonts w:ascii="Times New Roman" w:hAnsi="Times New Roman"/>
                  <w:sz w:val="24"/>
                  <w:szCs w:val="24"/>
                </w:rPr>
                <w:t>ar</w:t>
              </w:r>
            </w:ins>
            <w:del w:id="142" w:author="RAQUEL BLANCO AGUIRRE" w:date="2017-06-28T09:43:00Z">
              <w:r w:rsidDel="00C53AA5">
                <w:rPr>
                  <w:rFonts w:ascii="Times New Roman" w:hAnsi="Times New Roman"/>
                  <w:sz w:val="24"/>
                  <w:szCs w:val="24"/>
                </w:rPr>
                <w:delText>ión</w:delText>
              </w:r>
            </w:del>
            <w:r>
              <w:rPr>
                <w:rFonts w:ascii="Times New Roman" w:hAnsi="Times New Roman"/>
                <w:sz w:val="24"/>
                <w:szCs w:val="24"/>
              </w:rPr>
              <w:t xml:space="preserve"> </w:t>
            </w:r>
            <w:del w:id="143" w:author="RAQUEL BLANCO AGUIRRE" w:date="2017-06-28T09:43:00Z">
              <w:r w:rsidDel="00C53AA5">
                <w:rPr>
                  <w:rFonts w:ascii="Times New Roman" w:hAnsi="Times New Roman"/>
                  <w:sz w:val="24"/>
                  <w:szCs w:val="24"/>
                </w:rPr>
                <w:delText xml:space="preserve">de </w:delText>
              </w:r>
            </w:del>
            <w:r>
              <w:rPr>
                <w:rFonts w:ascii="Times New Roman" w:hAnsi="Times New Roman"/>
                <w:sz w:val="24"/>
                <w:szCs w:val="24"/>
              </w:rPr>
              <w:t>proyectos</w:t>
            </w:r>
          </w:p>
          <w:p w14:paraId="6447DEC4" w14:textId="77777777" w:rsidR="005248C8" w:rsidRPr="00A2732E" w:rsidRDefault="005248C8" w:rsidP="005248C8">
            <w:pPr>
              <w:pStyle w:val="Prrafodelista"/>
              <w:numPr>
                <w:ilvl w:val="0"/>
                <w:numId w:val="10"/>
              </w:numPr>
              <w:spacing w:after="0" w:line="240" w:lineRule="auto"/>
              <w:jc w:val="both"/>
              <w:rPr>
                <w:rFonts w:ascii="Times New Roman" w:hAnsi="Times New Roman"/>
                <w:sz w:val="24"/>
                <w:szCs w:val="24"/>
              </w:rPr>
            </w:pPr>
            <w:r>
              <w:rPr>
                <w:rFonts w:ascii="Times New Roman" w:hAnsi="Times New Roman"/>
                <w:sz w:val="24"/>
                <w:szCs w:val="24"/>
              </w:rPr>
              <w:t>Modificar parámetros de entrada</w:t>
            </w:r>
          </w:p>
        </w:tc>
      </w:tr>
      <w:tr w:rsidR="005248C8" w:rsidRPr="00D76893" w14:paraId="661CD4B5" w14:textId="77777777" w:rsidTr="00C53AA5">
        <w:trPr>
          <w:jc w:val="center"/>
        </w:trPr>
        <w:tc>
          <w:tcPr>
            <w:tcW w:w="876" w:type="dxa"/>
            <w:shd w:val="clear" w:color="auto" w:fill="auto"/>
          </w:tcPr>
          <w:p w14:paraId="2CA9E99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3.1.3</w:t>
            </w:r>
          </w:p>
        </w:tc>
        <w:tc>
          <w:tcPr>
            <w:tcW w:w="3807" w:type="dxa"/>
            <w:shd w:val="clear" w:color="auto" w:fill="auto"/>
          </w:tcPr>
          <w:p w14:paraId="0D73651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Permisos sobre miembros</w:t>
            </w:r>
          </w:p>
        </w:tc>
        <w:tc>
          <w:tcPr>
            <w:tcW w:w="3811" w:type="dxa"/>
            <w:shd w:val="clear" w:color="auto" w:fill="auto"/>
          </w:tcPr>
          <w:p w14:paraId="1EF98995"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Permisos que actuará</w:t>
            </w:r>
            <w:r w:rsidRPr="00D76893">
              <w:rPr>
                <w:rFonts w:ascii="Times New Roman" w:hAnsi="Times New Roman"/>
                <w:sz w:val="24"/>
                <w:szCs w:val="24"/>
              </w:rPr>
              <w:t>n sobre la integración o compa</w:t>
            </w:r>
            <w:r>
              <w:rPr>
                <w:rFonts w:ascii="Times New Roman" w:hAnsi="Times New Roman"/>
                <w:sz w:val="24"/>
                <w:szCs w:val="24"/>
              </w:rPr>
              <w:t>rtición de miembros a un grupo específico</w:t>
            </w:r>
            <w:r w:rsidRPr="00D76893">
              <w:rPr>
                <w:rFonts w:ascii="Times New Roman" w:hAnsi="Times New Roman"/>
                <w:sz w:val="24"/>
                <w:szCs w:val="24"/>
              </w:rPr>
              <w:t>.</w:t>
            </w:r>
          </w:p>
          <w:p w14:paraId="661FE062" w14:textId="77777777" w:rsidR="005248C8" w:rsidRDefault="005248C8" w:rsidP="005248C8">
            <w:pPr>
              <w:pStyle w:val="Prrafodelista"/>
              <w:numPr>
                <w:ilvl w:val="0"/>
                <w:numId w:val="11"/>
              </w:numPr>
              <w:spacing w:after="0" w:line="240" w:lineRule="auto"/>
              <w:jc w:val="both"/>
              <w:rPr>
                <w:rFonts w:ascii="Times New Roman" w:hAnsi="Times New Roman"/>
                <w:sz w:val="24"/>
                <w:szCs w:val="24"/>
              </w:rPr>
            </w:pPr>
            <w:r>
              <w:rPr>
                <w:rFonts w:ascii="Times New Roman" w:hAnsi="Times New Roman"/>
                <w:sz w:val="24"/>
                <w:szCs w:val="24"/>
              </w:rPr>
              <w:t>Añadir miembro</w:t>
            </w:r>
          </w:p>
          <w:p w14:paraId="6FF005D6" w14:textId="77777777" w:rsidR="005248C8" w:rsidRPr="00866CF9" w:rsidRDefault="005248C8" w:rsidP="005248C8">
            <w:pPr>
              <w:pStyle w:val="Prrafodelista"/>
              <w:numPr>
                <w:ilvl w:val="0"/>
                <w:numId w:val="11"/>
              </w:numPr>
              <w:spacing w:after="0" w:line="240" w:lineRule="auto"/>
              <w:jc w:val="both"/>
              <w:rPr>
                <w:rFonts w:ascii="Times New Roman" w:hAnsi="Times New Roman"/>
                <w:sz w:val="24"/>
                <w:szCs w:val="24"/>
              </w:rPr>
            </w:pPr>
            <w:del w:id="144" w:author="RAQUEL BLANCO AGUIRRE" w:date="2017-06-28T09:43:00Z">
              <w:r w:rsidDel="00C53AA5">
                <w:rPr>
                  <w:rFonts w:ascii="Times New Roman" w:hAnsi="Times New Roman"/>
                  <w:sz w:val="24"/>
                  <w:szCs w:val="24"/>
                </w:rPr>
                <w:delText xml:space="preserve">Remover </w:delText>
              </w:r>
            </w:del>
            <w:ins w:id="145" w:author="RAQUEL BLANCO AGUIRRE" w:date="2017-06-28T09:43:00Z">
              <w:r w:rsidR="00C53AA5">
                <w:rPr>
                  <w:rFonts w:ascii="Times New Roman" w:hAnsi="Times New Roman"/>
                  <w:sz w:val="24"/>
                  <w:szCs w:val="24"/>
                </w:rPr>
                <w:t xml:space="preserve">Eliminar </w:t>
              </w:r>
            </w:ins>
            <w:r>
              <w:rPr>
                <w:rFonts w:ascii="Times New Roman" w:hAnsi="Times New Roman"/>
                <w:sz w:val="24"/>
                <w:szCs w:val="24"/>
              </w:rPr>
              <w:t>miembro</w:t>
            </w:r>
          </w:p>
        </w:tc>
      </w:tr>
      <w:tr w:rsidR="005248C8" w:rsidRPr="00D76893" w14:paraId="4BC37770" w14:textId="77777777" w:rsidTr="00C53AA5">
        <w:trPr>
          <w:jc w:val="center"/>
        </w:trPr>
        <w:tc>
          <w:tcPr>
            <w:tcW w:w="876" w:type="dxa"/>
            <w:shd w:val="clear" w:color="auto" w:fill="auto"/>
          </w:tcPr>
          <w:p w14:paraId="7B19083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3.1.4</w:t>
            </w:r>
          </w:p>
        </w:tc>
        <w:tc>
          <w:tcPr>
            <w:tcW w:w="3807" w:type="dxa"/>
            <w:shd w:val="clear" w:color="auto" w:fill="auto"/>
          </w:tcPr>
          <w:p w14:paraId="0A5DAF8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Permisos sobre creación de grupos</w:t>
            </w:r>
          </w:p>
        </w:tc>
        <w:tc>
          <w:tcPr>
            <w:tcW w:w="3811" w:type="dxa"/>
            <w:shd w:val="clear" w:color="auto" w:fill="auto"/>
          </w:tcPr>
          <w:p w14:paraId="47239DB1"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Permisos que actuará</w:t>
            </w:r>
            <w:r w:rsidRPr="00D76893">
              <w:rPr>
                <w:rFonts w:ascii="Times New Roman" w:hAnsi="Times New Roman"/>
                <w:sz w:val="24"/>
                <w:szCs w:val="24"/>
              </w:rPr>
              <w:t xml:space="preserve">n sobre las creaciones de </w:t>
            </w:r>
            <w:r>
              <w:rPr>
                <w:rFonts w:ascii="Times New Roman" w:hAnsi="Times New Roman"/>
                <w:sz w:val="24"/>
                <w:szCs w:val="24"/>
              </w:rPr>
              <w:t>sub</w:t>
            </w:r>
            <w:r w:rsidRPr="00D76893">
              <w:rPr>
                <w:rFonts w:ascii="Times New Roman" w:hAnsi="Times New Roman"/>
                <w:sz w:val="24"/>
                <w:szCs w:val="24"/>
              </w:rPr>
              <w:t>grupos</w:t>
            </w:r>
            <w:r>
              <w:rPr>
                <w:rFonts w:ascii="Times New Roman" w:hAnsi="Times New Roman"/>
                <w:sz w:val="24"/>
                <w:szCs w:val="24"/>
              </w:rPr>
              <w:t xml:space="preserve"> de un grupo específico</w:t>
            </w:r>
            <w:r w:rsidRPr="00D76893">
              <w:rPr>
                <w:rFonts w:ascii="Times New Roman" w:hAnsi="Times New Roman"/>
                <w:sz w:val="24"/>
                <w:szCs w:val="24"/>
              </w:rPr>
              <w:t>.</w:t>
            </w:r>
          </w:p>
          <w:p w14:paraId="3C656C5D" w14:textId="77777777" w:rsidR="005248C8" w:rsidRDefault="005248C8" w:rsidP="005248C8">
            <w:pPr>
              <w:pStyle w:val="Prrafodelista"/>
              <w:numPr>
                <w:ilvl w:val="0"/>
                <w:numId w:val="12"/>
              </w:numPr>
              <w:spacing w:after="0" w:line="240" w:lineRule="auto"/>
              <w:jc w:val="both"/>
              <w:rPr>
                <w:rFonts w:ascii="Times New Roman" w:hAnsi="Times New Roman"/>
                <w:sz w:val="24"/>
                <w:szCs w:val="24"/>
              </w:rPr>
            </w:pPr>
            <w:r>
              <w:rPr>
                <w:rFonts w:ascii="Times New Roman" w:hAnsi="Times New Roman"/>
                <w:sz w:val="24"/>
                <w:szCs w:val="24"/>
              </w:rPr>
              <w:t>Crear subgrupos (públicos)</w:t>
            </w:r>
          </w:p>
          <w:p w14:paraId="19FAF631" w14:textId="77777777" w:rsidR="005248C8" w:rsidRPr="00866CF9" w:rsidRDefault="005248C8" w:rsidP="005248C8">
            <w:pPr>
              <w:pStyle w:val="Prrafodelista"/>
              <w:numPr>
                <w:ilvl w:val="0"/>
                <w:numId w:val="12"/>
              </w:numPr>
              <w:spacing w:after="0" w:line="240" w:lineRule="auto"/>
              <w:jc w:val="both"/>
              <w:rPr>
                <w:rFonts w:ascii="Times New Roman" w:hAnsi="Times New Roman"/>
                <w:sz w:val="24"/>
                <w:szCs w:val="24"/>
              </w:rPr>
            </w:pPr>
            <w:r>
              <w:rPr>
                <w:rFonts w:ascii="Times New Roman" w:hAnsi="Times New Roman"/>
                <w:sz w:val="24"/>
                <w:szCs w:val="24"/>
              </w:rPr>
              <w:t>Crear subgrupos (privados)</w:t>
            </w:r>
          </w:p>
        </w:tc>
      </w:tr>
      <w:tr w:rsidR="005248C8" w:rsidRPr="00D76893" w14:paraId="7357D37A" w14:textId="77777777" w:rsidTr="00C53AA5">
        <w:trPr>
          <w:jc w:val="center"/>
        </w:trPr>
        <w:tc>
          <w:tcPr>
            <w:tcW w:w="876" w:type="dxa"/>
            <w:shd w:val="clear" w:color="auto" w:fill="E7E6E6"/>
          </w:tcPr>
          <w:p w14:paraId="24C9E20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3.2</w:t>
            </w:r>
          </w:p>
        </w:tc>
        <w:tc>
          <w:tcPr>
            <w:tcW w:w="3807" w:type="dxa"/>
            <w:shd w:val="clear" w:color="auto" w:fill="E7E6E6"/>
          </w:tcPr>
          <w:p w14:paraId="6FF0CDF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permisos</w:t>
            </w:r>
          </w:p>
        </w:tc>
        <w:tc>
          <w:tcPr>
            <w:tcW w:w="3811" w:type="dxa"/>
            <w:shd w:val="clear" w:color="auto" w:fill="E7E6E6"/>
          </w:tcPr>
          <w:p w14:paraId="0419F850"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La aplicación dispondrá de la creación de permisos para modificar el comportamiento de los grupos.</w:t>
            </w:r>
          </w:p>
        </w:tc>
      </w:tr>
      <w:tr w:rsidR="005248C8" w:rsidRPr="00D76893" w14:paraId="2AA9613D" w14:textId="77777777" w:rsidTr="00C53AA5">
        <w:trPr>
          <w:jc w:val="center"/>
        </w:trPr>
        <w:tc>
          <w:tcPr>
            <w:tcW w:w="876" w:type="dxa"/>
            <w:shd w:val="clear" w:color="auto" w:fill="E7E6E6"/>
          </w:tcPr>
          <w:p w14:paraId="0B58D4E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3.3</w:t>
            </w:r>
          </w:p>
        </w:tc>
        <w:tc>
          <w:tcPr>
            <w:tcW w:w="3807" w:type="dxa"/>
            <w:shd w:val="clear" w:color="auto" w:fill="E7E6E6"/>
          </w:tcPr>
          <w:p w14:paraId="69ED474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Herencia de permisos</w:t>
            </w:r>
          </w:p>
        </w:tc>
        <w:tc>
          <w:tcPr>
            <w:tcW w:w="3811" w:type="dxa"/>
            <w:shd w:val="clear" w:color="auto" w:fill="E7E6E6"/>
          </w:tcPr>
          <w:p w14:paraId="49F01BD1" w14:textId="00B9317A" w:rsidR="00C52EC7" w:rsidDel="007674F4" w:rsidRDefault="002457EA" w:rsidP="00903C32">
            <w:pPr>
              <w:spacing w:after="0" w:line="240" w:lineRule="auto"/>
              <w:jc w:val="both"/>
              <w:rPr>
                <w:ins w:id="146" w:author="Raul García Fernández" w:date="2017-06-30T19:04:00Z"/>
                <w:del w:id="147" w:author="RAQUEL BLANCO AGUIRRE" w:date="2017-07-10T18:04:00Z"/>
                <w:rFonts w:ascii="Times New Roman" w:hAnsi="Times New Roman"/>
                <w:sz w:val="24"/>
                <w:szCs w:val="24"/>
              </w:rPr>
            </w:pPr>
            <w:ins w:id="148" w:author="Raul García Fernández" w:date="2017-06-30T19:01:00Z">
              <w:r>
                <w:rPr>
                  <w:rFonts w:ascii="Times New Roman" w:hAnsi="Times New Roman"/>
                  <w:sz w:val="24"/>
                  <w:szCs w:val="24"/>
                </w:rPr>
                <w:t xml:space="preserve">Los permisos de los grupos son heredados de su grupo padre. </w:t>
              </w:r>
              <w:del w:id="149" w:author="RAQUEL BLANCO AGUIRRE" w:date="2017-07-10T18:04:00Z">
                <w:r w:rsidDel="007674F4">
                  <w:rPr>
                    <w:rFonts w:ascii="Times New Roman" w:hAnsi="Times New Roman"/>
                    <w:sz w:val="24"/>
                    <w:szCs w:val="24"/>
                  </w:rPr>
                  <w:delText xml:space="preserve">Estos permisos son </w:delText>
                </w:r>
              </w:del>
            </w:ins>
            <w:ins w:id="150" w:author="Raul García Fernández" w:date="2017-06-30T19:03:00Z">
              <w:del w:id="151" w:author="RAQUEL BLANCO AGUIRRE" w:date="2017-07-10T18:04:00Z">
                <w:r w:rsidR="00C52EC7" w:rsidDel="007674F4">
                  <w:rPr>
                    <w:rFonts w:ascii="Times New Roman" w:hAnsi="Times New Roman"/>
                    <w:sz w:val="24"/>
                    <w:szCs w:val="24"/>
                  </w:rPr>
                  <w:delText>invariables</w:delText>
                </w:r>
              </w:del>
            </w:ins>
            <w:ins w:id="152" w:author="Raul García Fernández" w:date="2017-06-30T19:01:00Z">
              <w:del w:id="153" w:author="RAQUEL BLANCO AGUIRRE" w:date="2017-07-10T18:04:00Z">
                <w:r w:rsidR="00F10119" w:rsidDel="007674F4">
                  <w:rPr>
                    <w:rFonts w:ascii="Times New Roman" w:hAnsi="Times New Roman"/>
                    <w:sz w:val="24"/>
                    <w:szCs w:val="24"/>
                  </w:rPr>
                  <w:delText xml:space="preserve"> en el caso que</w:delText>
                </w:r>
              </w:del>
            </w:ins>
            <w:ins w:id="154" w:author="Raul García Fernández" w:date="2017-06-30T19:03:00Z">
              <w:del w:id="155" w:author="RAQUEL BLANCO AGUIRRE" w:date="2017-07-10T18:04:00Z">
                <w:r w:rsidR="00C52EC7" w:rsidDel="007674F4">
                  <w:rPr>
                    <w:rFonts w:ascii="Times New Roman" w:hAnsi="Times New Roman"/>
                    <w:sz w:val="24"/>
                    <w:szCs w:val="24"/>
                  </w:rPr>
                  <w:delText xml:space="preserve"> se le </w:delText>
                </w:r>
              </w:del>
            </w:ins>
            <w:ins w:id="156" w:author="Raul García Fernández" w:date="2017-06-30T19:04:00Z">
              <w:del w:id="157" w:author="RAQUEL BLANCO AGUIRRE" w:date="2017-07-10T18:04:00Z">
                <w:r w:rsidR="00C52EC7" w:rsidDel="007674F4">
                  <w:rPr>
                    <w:rFonts w:ascii="Times New Roman" w:hAnsi="Times New Roman"/>
                    <w:sz w:val="24"/>
                    <w:szCs w:val="24"/>
                  </w:rPr>
                  <w:delText>h</w:delText>
                </w:r>
              </w:del>
            </w:ins>
            <w:ins w:id="158" w:author="Raul García Fernández" w:date="2017-06-30T19:03:00Z">
              <w:del w:id="159" w:author="RAQUEL BLANCO AGUIRRE" w:date="2017-07-10T18:04:00Z">
                <w:r w:rsidR="00C52EC7" w:rsidDel="007674F4">
                  <w:rPr>
                    <w:rFonts w:ascii="Times New Roman" w:hAnsi="Times New Roman"/>
                    <w:sz w:val="24"/>
                    <w:szCs w:val="24"/>
                  </w:rPr>
                  <w:delText xml:space="preserve">a </w:delText>
                </w:r>
              </w:del>
            </w:ins>
            <w:ins w:id="160" w:author="Raul García Fernández" w:date="2017-06-30T19:01:00Z">
              <w:del w:id="161" w:author="RAQUEL BLANCO AGUIRRE" w:date="2017-07-10T18:04:00Z">
                <w:r w:rsidR="00F10119" w:rsidDel="007674F4">
                  <w:rPr>
                    <w:rFonts w:ascii="Times New Roman" w:hAnsi="Times New Roman"/>
                    <w:sz w:val="24"/>
                    <w:szCs w:val="24"/>
                  </w:rPr>
                  <w:delText>negado</w:delText>
                </w:r>
              </w:del>
            </w:ins>
            <w:ins w:id="162" w:author="Raul García Fernández" w:date="2017-06-30T19:02:00Z">
              <w:del w:id="163" w:author="RAQUEL BLANCO AGUIRRE" w:date="2017-07-10T18:04:00Z">
                <w:r w:rsidDel="007674F4">
                  <w:rPr>
                    <w:rFonts w:ascii="Times New Roman" w:hAnsi="Times New Roman"/>
                    <w:sz w:val="24"/>
                    <w:szCs w:val="24"/>
                  </w:rPr>
                  <w:delText xml:space="preserve">. Si un grupo hijo hereda de un grupo </w:delText>
                </w:r>
                <w:r w:rsidR="00C52EC7" w:rsidDel="007674F4">
                  <w:rPr>
                    <w:rFonts w:ascii="Times New Roman" w:hAnsi="Times New Roman"/>
                    <w:sz w:val="24"/>
                    <w:szCs w:val="24"/>
                  </w:rPr>
                  <w:delText>padre la negación de un permiso</w:delText>
                </w:r>
              </w:del>
            </w:ins>
            <w:ins w:id="164" w:author="Raul García Fernández" w:date="2017-07-06T18:51:00Z">
              <w:del w:id="165" w:author="RAQUEL BLANCO AGUIRRE" w:date="2017-07-10T18:04:00Z">
                <w:r w:rsidR="00F10119" w:rsidDel="007674F4">
                  <w:rPr>
                    <w:rFonts w:ascii="Times New Roman" w:hAnsi="Times New Roman"/>
                    <w:sz w:val="24"/>
                    <w:szCs w:val="24"/>
                  </w:rPr>
                  <w:delText>.</w:delText>
                </w:r>
              </w:del>
            </w:ins>
            <w:ins w:id="166" w:author="Raul García Fernández" w:date="2017-06-30T19:02:00Z">
              <w:del w:id="167" w:author="RAQUEL BLANCO AGUIRRE" w:date="2017-07-10T18:04:00Z">
                <w:r w:rsidR="00F10119" w:rsidDel="007674F4">
                  <w:rPr>
                    <w:rFonts w:ascii="Times New Roman" w:hAnsi="Times New Roman"/>
                    <w:sz w:val="24"/>
                    <w:szCs w:val="24"/>
                  </w:rPr>
                  <w:delText xml:space="preserve"> E</w:delText>
                </w:r>
                <w:r w:rsidDel="007674F4">
                  <w:rPr>
                    <w:rFonts w:ascii="Times New Roman" w:hAnsi="Times New Roman"/>
                    <w:sz w:val="24"/>
                    <w:szCs w:val="24"/>
                  </w:rPr>
                  <w:delText>ste</w:delText>
                </w:r>
              </w:del>
            </w:ins>
            <w:ins w:id="168" w:author="Raul García Fernández" w:date="2017-07-06T18:51:00Z">
              <w:del w:id="169" w:author="RAQUEL BLANCO AGUIRRE" w:date="2017-07-10T18:04:00Z">
                <w:r w:rsidR="00F10119" w:rsidDel="007674F4">
                  <w:rPr>
                    <w:rFonts w:ascii="Times New Roman" w:hAnsi="Times New Roman"/>
                    <w:sz w:val="24"/>
                    <w:szCs w:val="24"/>
                  </w:rPr>
                  <w:delText xml:space="preserve"> permiso</w:delText>
                </w:r>
              </w:del>
            </w:ins>
            <w:ins w:id="170" w:author="Raul García Fernández" w:date="2017-06-30T19:04:00Z">
              <w:del w:id="171" w:author="RAQUEL BLANCO AGUIRRE" w:date="2017-07-10T18:04:00Z">
                <w:r w:rsidR="00C52EC7" w:rsidDel="007674F4">
                  <w:rPr>
                    <w:rFonts w:ascii="Times New Roman" w:hAnsi="Times New Roman"/>
                    <w:sz w:val="24"/>
                    <w:szCs w:val="24"/>
                  </w:rPr>
                  <w:delText xml:space="preserve"> no se podrá modificar, ni asignar</w:delText>
                </w:r>
              </w:del>
            </w:ins>
            <w:ins w:id="172" w:author="Raul García Fernández" w:date="2017-07-06T18:52:00Z">
              <w:del w:id="173" w:author="RAQUEL BLANCO AGUIRRE" w:date="2017-07-10T18:04:00Z">
                <w:r w:rsidR="00F10119" w:rsidDel="007674F4">
                  <w:rPr>
                    <w:rFonts w:ascii="Times New Roman" w:hAnsi="Times New Roman"/>
                    <w:sz w:val="24"/>
                    <w:szCs w:val="24"/>
                  </w:rPr>
                  <w:delText>se como concedido</w:delText>
                </w:r>
              </w:del>
            </w:ins>
            <w:ins w:id="174" w:author="Raul García Fernández" w:date="2017-06-30T19:04:00Z">
              <w:del w:id="175" w:author="RAQUEL BLANCO AGUIRRE" w:date="2017-07-10T18:04:00Z">
                <w:r w:rsidR="00C52EC7" w:rsidDel="007674F4">
                  <w:rPr>
                    <w:rFonts w:ascii="Times New Roman" w:hAnsi="Times New Roman"/>
                    <w:sz w:val="24"/>
                    <w:szCs w:val="24"/>
                  </w:rPr>
                  <w:delText xml:space="preserve"> a sus grupos hijos (ya que heredan sus permisos).</w:delText>
                </w:r>
              </w:del>
            </w:ins>
          </w:p>
          <w:p w14:paraId="0D4140FA" w14:textId="5BABD349" w:rsidR="00C52EC7" w:rsidDel="007674F4" w:rsidRDefault="00C52EC7">
            <w:pPr>
              <w:spacing w:after="0" w:line="240" w:lineRule="auto"/>
              <w:jc w:val="both"/>
              <w:rPr>
                <w:ins w:id="176" w:author="Raul García Fernández" w:date="2017-06-30T19:04:00Z"/>
                <w:del w:id="177" w:author="RAQUEL BLANCO AGUIRRE" w:date="2017-07-10T18:04:00Z"/>
                <w:rFonts w:ascii="Times New Roman" w:hAnsi="Times New Roman"/>
                <w:sz w:val="24"/>
                <w:szCs w:val="24"/>
              </w:rPr>
            </w:pPr>
          </w:p>
          <w:p w14:paraId="4ED3B3E6" w14:textId="65A8E7B1" w:rsidR="005248C8" w:rsidRPr="00D76893" w:rsidRDefault="00C52EC7">
            <w:pPr>
              <w:spacing w:after="0" w:line="240" w:lineRule="auto"/>
              <w:jc w:val="both"/>
              <w:rPr>
                <w:rFonts w:ascii="Times New Roman" w:hAnsi="Times New Roman"/>
                <w:sz w:val="24"/>
                <w:szCs w:val="24"/>
              </w:rPr>
            </w:pPr>
            <w:ins w:id="178" w:author="Raul García Fernández" w:date="2017-06-30T19:04:00Z">
              <w:del w:id="179" w:author="RAQUEL BLANCO AGUIRRE" w:date="2017-07-10T18:04:00Z">
                <w:r w:rsidDel="007674F4">
                  <w:rPr>
                    <w:rFonts w:ascii="Times New Roman" w:hAnsi="Times New Roman"/>
                    <w:sz w:val="24"/>
                    <w:szCs w:val="24"/>
                  </w:rPr>
                  <w:delText xml:space="preserve">Si </w:delText>
                </w:r>
              </w:del>
            </w:ins>
            <w:ins w:id="180" w:author="Raul García Fernández" w:date="2017-06-30T19:05:00Z">
              <w:del w:id="181" w:author="RAQUEL BLANCO AGUIRRE" w:date="2017-07-10T18:04:00Z">
                <w:r w:rsidDel="007674F4">
                  <w:rPr>
                    <w:rFonts w:ascii="Times New Roman" w:hAnsi="Times New Roman"/>
                    <w:sz w:val="24"/>
                    <w:szCs w:val="24"/>
                  </w:rPr>
                  <w:delText xml:space="preserve"> un permiso es negado en el grupo padre, será generada una onda de modificación entre todos los hijos y los hijos de sus</w:delText>
                </w:r>
                <w:r w:rsidR="00F10119" w:rsidDel="007674F4">
                  <w:rPr>
                    <w:rFonts w:ascii="Times New Roman" w:hAnsi="Times New Roman"/>
                    <w:sz w:val="24"/>
                    <w:szCs w:val="24"/>
                  </w:rPr>
                  <w:delText xml:space="preserve"> hijos que tengan como concedido este permiso</w:delText>
                </w:r>
                <w:r w:rsidDel="007674F4">
                  <w:rPr>
                    <w:rFonts w:ascii="Times New Roman" w:hAnsi="Times New Roman"/>
                    <w:sz w:val="24"/>
                    <w:szCs w:val="24"/>
                  </w:rPr>
                  <w:delText>.</w:delText>
                </w:r>
              </w:del>
            </w:ins>
            <w:commentRangeStart w:id="182"/>
            <w:commentRangeStart w:id="183"/>
            <w:del w:id="184" w:author="Raul García Fernández" w:date="2017-06-30T19:01:00Z">
              <w:r w:rsidR="005248C8" w:rsidRPr="00D76893" w:rsidDel="002457EA">
                <w:rPr>
                  <w:rFonts w:ascii="Times New Roman" w:hAnsi="Times New Roman"/>
                  <w:sz w:val="24"/>
                  <w:szCs w:val="24"/>
                </w:rPr>
                <w:delText xml:space="preserve">Los permisos heredados por el </w:delText>
              </w:r>
              <w:r w:rsidR="005248C8" w:rsidDel="002457EA">
                <w:rPr>
                  <w:rFonts w:ascii="Times New Roman" w:hAnsi="Times New Roman"/>
                  <w:sz w:val="24"/>
                  <w:szCs w:val="24"/>
                </w:rPr>
                <w:delText xml:space="preserve">grupo </w:delText>
              </w:r>
              <w:r w:rsidR="005248C8" w:rsidRPr="00D76893" w:rsidDel="002457EA">
                <w:rPr>
                  <w:rFonts w:ascii="Times New Roman" w:hAnsi="Times New Roman"/>
                  <w:sz w:val="24"/>
                  <w:szCs w:val="24"/>
                </w:rPr>
                <w:delText>padre son autoritarios. Siendo heredados por los permisos</w:delText>
              </w:r>
              <w:r w:rsidR="005248C8" w:rsidDel="002457EA">
                <w:rPr>
                  <w:rFonts w:ascii="Times New Roman" w:hAnsi="Times New Roman"/>
                  <w:sz w:val="24"/>
                  <w:szCs w:val="24"/>
                </w:rPr>
                <w:delText xml:space="preserve"> de todos los subgrupos</w:delText>
              </w:r>
              <w:r w:rsidR="005248C8" w:rsidRPr="00D76893" w:rsidDel="002457EA">
                <w:rPr>
                  <w:rFonts w:ascii="Times New Roman" w:hAnsi="Times New Roman"/>
                  <w:sz w:val="24"/>
                  <w:szCs w:val="24"/>
                </w:rPr>
                <w:delText xml:space="preserve"> hijos</w:delText>
              </w:r>
              <w:r w:rsidR="005248C8" w:rsidDel="002457EA">
                <w:rPr>
                  <w:rFonts w:ascii="Times New Roman" w:hAnsi="Times New Roman"/>
                  <w:sz w:val="24"/>
                  <w:szCs w:val="24"/>
                </w:rPr>
                <w:delText>.</w:delText>
              </w:r>
            </w:del>
            <w:del w:id="185" w:author="RAQUEL BLANCO AGUIRRE" w:date="2017-07-10T18:04:00Z">
              <w:r w:rsidR="005248C8" w:rsidRPr="00D76893" w:rsidDel="007674F4">
                <w:rPr>
                  <w:rFonts w:ascii="Times New Roman" w:hAnsi="Times New Roman"/>
                  <w:sz w:val="24"/>
                  <w:szCs w:val="24"/>
                </w:rPr>
                <w:br/>
              </w:r>
              <w:r w:rsidR="005248C8" w:rsidRPr="00D76893" w:rsidDel="007674F4">
                <w:rPr>
                  <w:rFonts w:ascii="Times New Roman" w:hAnsi="Times New Roman"/>
                  <w:sz w:val="24"/>
                  <w:szCs w:val="24"/>
                </w:rPr>
                <w:br/>
              </w:r>
            </w:del>
            <w:del w:id="186" w:author="Raul García Fernández" w:date="2017-06-30T19:01:00Z">
              <w:r w:rsidR="005248C8" w:rsidRPr="00D76893" w:rsidDel="002457EA">
                <w:rPr>
                  <w:rFonts w:ascii="Times New Roman" w:hAnsi="Times New Roman"/>
                  <w:sz w:val="24"/>
                  <w:szCs w:val="24"/>
                </w:rPr>
                <w:delText xml:space="preserve">La autorización de permisos no concedidos por el </w:delText>
              </w:r>
              <w:r w:rsidR="005248C8" w:rsidDel="002457EA">
                <w:rPr>
                  <w:rFonts w:ascii="Times New Roman" w:hAnsi="Times New Roman"/>
                  <w:sz w:val="24"/>
                  <w:szCs w:val="24"/>
                </w:rPr>
                <w:delText xml:space="preserve">grupo </w:delText>
              </w:r>
              <w:r w:rsidR="005248C8" w:rsidRPr="00D76893" w:rsidDel="002457EA">
                <w:rPr>
                  <w:rFonts w:ascii="Times New Roman" w:hAnsi="Times New Roman"/>
                  <w:sz w:val="24"/>
                  <w:szCs w:val="24"/>
                </w:rPr>
                <w:delText>padre, no podrá ser realizada</w:delText>
              </w:r>
              <w:r w:rsidR="005248C8" w:rsidDel="002457EA">
                <w:rPr>
                  <w:rFonts w:ascii="Times New Roman" w:hAnsi="Times New Roman"/>
                  <w:sz w:val="24"/>
                  <w:szCs w:val="24"/>
                </w:rPr>
                <w:delText xml:space="preserve"> por el subgrupo hijo</w:delText>
              </w:r>
              <w:r w:rsidR="005248C8" w:rsidRPr="00D76893" w:rsidDel="002457EA">
                <w:rPr>
                  <w:rFonts w:ascii="Times New Roman" w:hAnsi="Times New Roman"/>
                  <w:sz w:val="24"/>
                  <w:szCs w:val="24"/>
                </w:rPr>
                <w:delText>.</w:delText>
              </w:r>
              <w:commentRangeEnd w:id="182"/>
              <w:r w:rsidR="00DD0648" w:rsidDel="002457EA">
                <w:rPr>
                  <w:rStyle w:val="Refdecomentario"/>
                </w:rPr>
                <w:commentReference w:id="182"/>
              </w:r>
              <w:commentRangeEnd w:id="183"/>
              <w:r w:rsidR="002457EA" w:rsidDel="002457EA">
                <w:rPr>
                  <w:rStyle w:val="Refdecomentario"/>
                </w:rPr>
                <w:commentReference w:id="183"/>
              </w:r>
            </w:del>
          </w:p>
        </w:tc>
      </w:tr>
      <w:tr w:rsidR="003E4856" w:rsidRPr="00D76893" w14:paraId="6B9B6AC8" w14:textId="77777777" w:rsidTr="007674F4">
        <w:tblPrEx>
          <w:tblW w:w="0" w:type="auto"/>
          <w:jc w:val="center"/>
          <w:tblPrExChange w:id="187" w:author="RAQUEL BLANCO AGUIRRE" w:date="2017-07-10T18:04:00Z">
            <w:tblPrEx>
              <w:tblW w:w="0" w:type="auto"/>
              <w:jc w:val="center"/>
            </w:tblPrEx>
          </w:tblPrExChange>
        </w:tblPrEx>
        <w:trPr>
          <w:jc w:val="center"/>
          <w:ins w:id="188" w:author="RAQUEL BLANCO AGUIRRE" w:date="2017-07-10T17:58:00Z"/>
          <w:trPrChange w:id="189" w:author="RAQUEL BLANCO AGUIRRE" w:date="2017-07-10T18:04:00Z">
            <w:trPr>
              <w:jc w:val="center"/>
            </w:trPr>
          </w:trPrChange>
        </w:trPr>
        <w:tc>
          <w:tcPr>
            <w:tcW w:w="876" w:type="dxa"/>
            <w:shd w:val="clear" w:color="auto" w:fill="FFFFFF" w:themeFill="background1"/>
            <w:tcPrChange w:id="190" w:author="RAQUEL BLANCO AGUIRRE" w:date="2017-07-10T18:04:00Z">
              <w:tcPr>
                <w:tcW w:w="876" w:type="dxa"/>
                <w:shd w:val="clear" w:color="auto" w:fill="E7E6E6"/>
              </w:tcPr>
            </w:tcPrChange>
          </w:tcPr>
          <w:p w14:paraId="35FFDDA7" w14:textId="63E04D51" w:rsidR="003E4856" w:rsidRPr="00D76893" w:rsidRDefault="003E4856" w:rsidP="00C53AA5">
            <w:pPr>
              <w:spacing w:after="0" w:line="240" w:lineRule="auto"/>
              <w:rPr>
                <w:ins w:id="191" w:author="RAQUEL BLANCO AGUIRRE" w:date="2017-07-10T17:58:00Z"/>
                <w:rFonts w:ascii="Times New Roman" w:hAnsi="Times New Roman"/>
                <w:sz w:val="24"/>
                <w:szCs w:val="24"/>
              </w:rPr>
            </w:pPr>
            <w:ins w:id="192" w:author="RAQUEL BLANCO AGUIRRE" w:date="2017-07-10T17:59:00Z">
              <w:r>
                <w:rPr>
                  <w:rFonts w:ascii="Times New Roman" w:hAnsi="Times New Roman"/>
                  <w:sz w:val="24"/>
                  <w:szCs w:val="24"/>
                </w:rPr>
                <w:t>3.3.1</w:t>
              </w:r>
            </w:ins>
          </w:p>
        </w:tc>
        <w:tc>
          <w:tcPr>
            <w:tcW w:w="3807" w:type="dxa"/>
            <w:shd w:val="clear" w:color="auto" w:fill="FFFFFF" w:themeFill="background1"/>
            <w:tcPrChange w:id="193" w:author="RAQUEL BLANCO AGUIRRE" w:date="2017-07-10T18:04:00Z">
              <w:tcPr>
                <w:tcW w:w="3807" w:type="dxa"/>
                <w:shd w:val="clear" w:color="auto" w:fill="E7E6E6"/>
              </w:tcPr>
            </w:tcPrChange>
          </w:tcPr>
          <w:p w14:paraId="33E71DF8" w14:textId="3BDC3FE7" w:rsidR="003E4856" w:rsidRPr="00D76893" w:rsidRDefault="003E4856" w:rsidP="00903C32">
            <w:pPr>
              <w:spacing w:after="0" w:line="240" w:lineRule="auto"/>
              <w:rPr>
                <w:ins w:id="194" w:author="RAQUEL BLANCO AGUIRRE" w:date="2017-07-10T17:58:00Z"/>
                <w:rFonts w:ascii="Times New Roman" w:hAnsi="Times New Roman"/>
                <w:sz w:val="24"/>
                <w:szCs w:val="24"/>
              </w:rPr>
            </w:pPr>
            <w:ins w:id="195" w:author="RAQUEL BLANCO AGUIRRE" w:date="2017-07-10T18:01:00Z">
              <w:r>
                <w:rPr>
                  <w:rFonts w:ascii="Times New Roman" w:hAnsi="Times New Roman"/>
                  <w:sz w:val="24"/>
                  <w:szCs w:val="24"/>
                </w:rPr>
                <w:t xml:space="preserve">Modificación de permisos </w:t>
              </w:r>
            </w:ins>
            <w:ins w:id="196" w:author="RAQUEL BLANCO AGUIRRE" w:date="2017-07-10T18:02:00Z">
              <w:r w:rsidR="007674F4">
                <w:rPr>
                  <w:rFonts w:ascii="Times New Roman" w:hAnsi="Times New Roman"/>
                  <w:sz w:val="24"/>
                  <w:szCs w:val="24"/>
                </w:rPr>
                <w:t xml:space="preserve">negados </w:t>
              </w:r>
            </w:ins>
            <w:ins w:id="197" w:author="RAQUEL BLANCO AGUIRRE" w:date="2017-07-10T18:01:00Z">
              <w:r w:rsidR="007674F4">
                <w:rPr>
                  <w:rFonts w:ascii="Times New Roman" w:hAnsi="Times New Roman"/>
                  <w:sz w:val="24"/>
                  <w:szCs w:val="24"/>
                </w:rPr>
                <w:t>heredados</w:t>
              </w:r>
            </w:ins>
          </w:p>
        </w:tc>
        <w:tc>
          <w:tcPr>
            <w:tcW w:w="3811" w:type="dxa"/>
            <w:shd w:val="clear" w:color="auto" w:fill="FFFFFF" w:themeFill="background1"/>
            <w:tcPrChange w:id="198" w:author="RAQUEL BLANCO AGUIRRE" w:date="2017-07-10T18:04:00Z">
              <w:tcPr>
                <w:tcW w:w="3811" w:type="dxa"/>
                <w:shd w:val="clear" w:color="auto" w:fill="E7E6E6"/>
              </w:tcPr>
            </w:tcPrChange>
          </w:tcPr>
          <w:p w14:paraId="447585D1" w14:textId="56DB0D34" w:rsidR="003E4856" w:rsidRPr="00D76893" w:rsidRDefault="007674F4">
            <w:pPr>
              <w:spacing w:after="0" w:line="240" w:lineRule="auto"/>
              <w:jc w:val="both"/>
              <w:rPr>
                <w:ins w:id="199" w:author="RAQUEL BLANCO AGUIRRE" w:date="2017-07-10T17:58:00Z"/>
                <w:rFonts w:ascii="Times New Roman" w:hAnsi="Times New Roman"/>
                <w:sz w:val="24"/>
                <w:szCs w:val="24"/>
              </w:rPr>
            </w:pPr>
            <w:ins w:id="200" w:author="RAQUEL BLANCO AGUIRRE" w:date="2017-07-10T18:03:00Z">
              <w:r>
                <w:rPr>
                  <w:rFonts w:ascii="Times New Roman" w:hAnsi="Times New Roman"/>
                  <w:sz w:val="24"/>
                  <w:szCs w:val="24"/>
                </w:rPr>
                <w:t>Un grupo hijo que hereda de un grupo padre la negación de un permiso no lo podrá modificar, ni asignar como concedido a sus grupos hijos</w:t>
              </w:r>
            </w:ins>
            <w:ins w:id="201" w:author="RAQUEL BLANCO AGUIRRE" w:date="2017-07-10T18:01:00Z">
              <w:r w:rsidR="003E4856">
                <w:rPr>
                  <w:rFonts w:ascii="Times New Roman" w:hAnsi="Times New Roman"/>
                  <w:sz w:val="24"/>
                  <w:szCs w:val="24"/>
                </w:rPr>
                <w:t>.</w:t>
              </w:r>
            </w:ins>
            <w:ins w:id="202" w:author="RAQUEL BLANCO AGUIRRE" w:date="2017-07-10T18:00:00Z">
              <w:r w:rsidR="003E4856">
                <w:rPr>
                  <w:rFonts w:ascii="Times New Roman" w:hAnsi="Times New Roman"/>
                  <w:sz w:val="24"/>
                  <w:szCs w:val="24"/>
                </w:rPr>
                <w:t xml:space="preserve"> </w:t>
              </w:r>
            </w:ins>
          </w:p>
        </w:tc>
      </w:tr>
      <w:tr w:rsidR="005248C8" w:rsidRPr="00D76893" w14:paraId="5C6961B2" w14:textId="77777777" w:rsidTr="00C53AA5">
        <w:trPr>
          <w:jc w:val="center"/>
        </w:trPr>
        <w:tc>
          <w:tcPr>
            <w:tcW w:w="876" w:type="dxa"/>
            <w:shd w:val="clear" w:color="auto" w:fill="E7E6E6"/>
          </w:tcPr>
          <w:p w14:paraId="3F041D1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3.4</w:t>
            </w:r>
          </w:p>
        </w:tc>
        <w:tc>
          <w:tcPr>
            <w:tcW w:w="3807" w:type="dxa"/>
            <w:shd w:val="clear" w:color="auto" w:fill="E7E6E6"/>
          </w:tcPr>
          <w:p w14:paraId="1BDD544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Modificación de permisos</w:t>
            </w:r>
          </w:p>
        </w:tc>
        <w:tc>
          <w:tcPr>
            <w:tcW w:w="3811" w:type="dxa"/>
            <w:shd w:val="clear" w:color="auto" w:fill="E7E6E6"/>
          </w:tcPr>
          <w:p w14:paraId="14F6D581"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Los permisos podrán ser modificados por el creador. </w:t>
            </w:r>
          </w:p>
        </w:tc>
      </w:tr>
      <w:tr w:rsidR="005248C8" w:rsidRPr="00D76893" w14:paraId="560F8016" w14:textId="77777777" w:rsidTr="00C53AA5">
        <w:trPr>
          <w:jc w:val="center"/>
        </w:trPr>
        <w:tc>
          <w:tcPr>
            <w:tcW w:w="876" w:type="dxa"/>
            <w:shd w:val="clear" w:color="auto" w:fill="auto"/>
          </w:tcPr>
          <w:p w14:paraId="51D5CD7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3.4.1</w:t>
            </w:r>
          </w:p>
        </w:tc>
        <w:tc>
          <w:tcPr>
            <w:tcW w:w="3807" w:type="dxa"/>
            <w:shd w:val="clear" w:color="auto" w:fill="auto"/>
          </w:tcPr>
          <w:p w14:paraId="12384C5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Modificación de permisos padre</w:t>
            </w:r>
          </w:p>
        </w:tc>
        <w:tc>
          <w:tcPr>
            <w:tcW w:w="3811" w:type="dxa"/>
            <w:shd w:val="clear" w:color="auto" w:fill="auto"/>
          </w:tcPr>
          <w:p w14:paraId="14D54D9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La m</w:t>
            </w:r>
            <w:r>
              <w:rPr>
                <w:rFonts w:ascii="Times New Roman" w:hAnsi="Times New Roman"/>
                <w:sz w:val="24"/>
                <w:szCs w:val="24"/>
              </w:rPr>
              <w:t>odificación de permisos de un grupo padre conllevará</w:t>
            </w:r>
            <w:r w:rsidRPr="00D76893">
              <w:rPr>
                <w:rFonts w:ascii="Times New Roman" w:hAnsi="Times New Roman"/>
                <w:sz w:val="24"/>
                <w:szCs w:val="24"/>
              </w:rPr>
              <w:t xml:space="preserve"> una modificación de todos los permisos </w:t>
            </w:r>
            <w:r>
              <w:rPr>
                <w:rFonts w:ascii="Times New Roman" w:hAnsi="Times New Roman"/>
                <w:sz w:val="24"/>
                <w:szCs w:val="24"/>
              </w:rPr>
              <w:t xml:space="preserve">de subgrupos </w:t>
            </w:r>
            <w:r w:rsidRPr="00D76893">
              <w:rPr>
                <w:rFonts w:ascii="Times New Roman" w:hAnsi="Times New Roman"/>
                <w:sz w:val="24"/>
                <w:szCs w:val="24"/>
              </w:rPr>
              <w:t>hijos.</w:t>
            </w:r>
          </w:p>
        </w:tc>
      </w:tr>
    </w:tbl>
    <w:p w14:paraId="2BB1B618" w14:textId="77777777" w:rsidR="005248C8" w:rsidDel="00DA2EBD" w:rsidRDefault="005248C8" w:rsidP="005248C8">
      <w:pPr>
        <w:spacing w:after="160" w:line="259" w:lineRule="auto"/>
        <w:contextualSpacing/>
        <w:jc w:val="both"/>
        <w:rPr>
          <w:del w:id="203" w:author="Raul García Fernández" w:date="2017-07-10T21:10:00Z"/>
        </w:rPr>
      </w:pPr>
    </w:p>
    <w:p w14:paraId="5BA371FC" w14:textId="77777777" w:rsidR="005248C8" w:rsidRPr="00D76893" w:rsidRDefault="005248C8" w:rsidP="005248C8">
      <w:del w:id="204" w:author="Raul García Fernández" w:date="2017-07-10T21:10:00Z">
        <w:r w:rsidDel="00DA2EBD">
          <w:br w:type="page"/>
        </w:r>
      </w:del>
    </w:p>
    <w:p w14:paraId="2858C463" w14:textId="77777777" w:rsidR="005248C8" w:rsidRPr="007F14A9" w:rsidRDefault="005248C8" w:rsidP="005248C8">
      <w:pPr>
        <w:pStyle w:val="Ttulo1"/>
        <w:numPr>
          <w:ilvl w:val="0"/>
          <w:numId w:val="5"/>
        </w:numPr>
        <w:rPr>
          <w:rFonts w:ascii="Times New Roman" w:hAnsi="Times New Roman"/>
          <w:b/>
          <w:color w:val="auto"/>
          <w:sz w:val="56"/>
          <w:szCs w:val="56"/>
        </w:rPr>
      </w:pPr>
      <w:bookmarkStart w:id="205" w:name="_Toc487484312"/>
      <w:bookmarkStart w:id="206" w:name="_GoBack"/>
      <w:bookmarkEnd w:id="206"/>
      <w:r w:rsidRPr="00D76893">
        <w:rPr>
          <w:rFonts w:ascii="Times New Roman" w:hAnsi="Times New Roman" w:cs="Times New Roman"/>
          <w:b/>
          <w:color w:val="auto"/>
          <w:sz w:val="56"/>
          <w:szCs w:val="56"/>
        </w:rPr>
        <w:t>Gestión de grupos:</w:t>
      </w:r>
      <w:bookmarkEnd w:id="205"/>
    </w:p>
    <w:p w14:paraId="7072DCC2" w14:textId="77777777" w:rsidR="005248C8" w:rsidRPr="00D76893"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697922BB" w14:textId="77777777" w:rsidTr="00C53AA5">
        <w:trPr>
          <w:jc w:val="center"/>
        </w:trPr>
        <w:tc>
          <w:tcPr>
            <w:tcW w:w="876" w:type="dxa"/>
            <w:shd w:val="clear" w:color="auto" w:fill="3B3838"/>
          </w:tcPr>
          <w:p w14:paraId="018BF3A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710F9DE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7F292B9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49115703" w14:textId="77777777" w:rsidTr="00C53AA5">
        <w:trPr>
          <w:jc w:val="center"/>
        </w:trPr>
        <w:tc>
          <w:tcPr>
            <w:tcW w:w="876" w:type="dxa"/>
            <w:shd w:val="clear" w:color="auto" w:fill="AEAAAA"/>
          </w:tcPr>
          <w:p w14:paraId="67363DAB"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4</w:t>
            </w:r>
          </w:p>
        </w:tc>
        <w:tc>
          <w:tcPr>
            <w:tcW w:w="3807" w:type="dxa"/>
            <w:shd w:val="clear" w:color="auto" w:fill="AEAAAA"/>
          </w:tcPr>
          <w:p w14:paraId="26E8ABE1"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grupos</w:t>
            </w:r>
          </w:p>
        </w:tc>
        <w:tc>
          <w:tcPr>
            <w:tcW w:w="3811" w:type="dxa"/>
            <w:shd w:val="clear" w:color="auto" w:fill="AEAAAA"/>
          </w:tcPr>
          <w:p w14:paraId="471699A6" w14:textId="77777777" w:rsidR="005248C8" w:rsidRPr="00D76893" w:rsidRDefault="005248C8" w:rsidP="00C53AA5">
            <w:pPr>
              <w:spacing w:after="0" w:line="240" w:lineRule="auto"/>
              <w:jc w:val="both"/>
              <w:rPr>
                <w:rFonts w:ascii="Times New Roman" w:hAnsi="Times New Roman"/>
                <w:b/>
                <w:sz w:val="24"/>
                <w:szCs w:val="24"/>
              </w:rPr>
            </w:pPr>
            <w:r w:rsidRPr="00D76893">
              <w:rPr>
                <w:rFonts w:ascii="Times New Roman" w:hAnsi="Times New Roman"/>
                <w:b/>
                <w:sz w:val="24"/>
                <w:szCs w:val="24"/>
              </w:rPr>
              <w:t>Todo usuario podrá crear grupos en función de sus permisos e introducirlos en otros grupos.</w:t>
            </w:r>
          </w:p>
        </w:tc>
      </w:tr>
      <w:tr w:rsidR="005248C8" w:rsidRPr="00D76893" w14:paraId="656624B9" w14:textId="77777777" w:rsidTr="00C53AA5">
        <w:trPr>
          <w:jc w:val="center"/>
        </w:trPr>
        <w:tc>
          <w:tcPr>
            <w:tcW w:w="876" w:type="dxa"/>
            <w:shd w:val="clear" w:color="auto" w:fill="E7E6E6"/>
          </w:tcPr>
          <w:p w14:paraId="3943E28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w:t>
            </w:r>
          </w:p>
        </w:tc>
        <w:tc>
          <w:tcPr>
            <w:tcW w:w="3807" w:type="dxa"/>
            <w:shd w:val="clear" w:color="auto" w:fill="E7E6E6"/>
          </w:tcPr>
          <w:p w14:paraId="7C56707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grupos</w:t>
            </w:r>
          </w:p>
        </w:tc>
        <w:tc>
          <w:tcPr>
            <w:tcW w:w="3811" w:type="dxa"/>
            <w:shd w:val="clear" w:color="auto" w:fill="E7E6E6"/>
          </w:tcPr>
          <w:p w14:paraId="1B24949E"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podrá crear un grupo dando los datos individuales del grupo.</w:t>
            </w:r>
          </w:p>
        </w:tc>
      </w:tr>
      <w:tr w:rsidR="005248C8" w:rsidRPr="00D76893" w14:paraId="58D97236" w14:textId="77777777" w:rsidTr="00C53AA5">
        <w:trPr>
          <w:jc w:val="center"/>
        </w:trPr>
        <w:tc>
          <w:tcPr>
            <w:tcW w:w="876" w:type="dxa"/>
            <w:shd w:val="clear" w:color="auto" w:fill="FFFFFF"/>
          </w:tcPr>
          <w:p w14:paraId="1A9BB74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4.1.1</w:t>
            </w:r>
          </w:p>
        </w:tc>
        <w:tc>
          <w:tcPr>
            <w:tcW w:w="3807" w:type="dxa"/>
            <w:shd w:val="clear" w:color="auto" w:fill="FFFFFF"/>
          </w:tcPr>
          <w:p w14:paraId="62D40CF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Tipo de grupo</w:t>
            </w:r>
          </w:p>
        </w:tc>
        <w:tc>
          <w:tcPr>
            <w:tcW w:w="3811" w:type="dxa"/>
            <w:shd w:val="clear" w:color="auto" w:fill="FFFFFF"/>
          </w:tcPr>
          <w:p w14:paraId="7C025391" w14:textId="0820985E"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grupo podrá ser de diferente tipo, </w:t>
            </w:r>
            <w:del w:id="207" w:author="RAQUEL BLANCO AGUIRRE" w:date="2017-06-28T10:17:00Z">
              <w:r w:rsidRPr="00D76893" w:rsidDel="001C3CCB">
                <w:rPr>
                  <w:rFonts w:ascii="Times New Roman" w:hAnsi="Times New Roman"/>
                  <w:sz w:val="24"/>
                  <w:szCs w:val="24"/>
                </w:rPr>
                <w:delText>modificando</w:delText>
              </w:r>
            </w:del>
            <w:ins w:id="208" w:author="RAQUEL BLANCO AGUIRRE" w:date="2017-06-28T10:17:00Z">
              <w:r w:rsidR="001C3CCB">
                <w:rPr>
                  <w:rFonts w:ascii="Times New Roman" w:hAnsi="Times New Roman"/>
                  <w:sz w:val="24"/>
                  <w:szCs w:val="24"/>
                </w:rPr>
                <w:t xml:space="preserve">de acuerdo a su </w:t>
              </w:r>
            </w:ins>
            <w:del w:id="209" w:author="RAQUEL BLANCO AGUIRRE" w:date="2017-06-28T10:17:00Z">
              <w:r w:rsidRPr="00D76893" w:rsidDel="001C3CCB">
                <w:rPr>
                  <w:rFonts w:ascii="Times New Roman" w:hAnsi="Times New Roman"/>
                  <w:sz w:val="24"/>
                  <w:szCs w:val="24"/>
                </w:rPr>
                <w:delText xml:space="preserve">, la </w:delText>
              </w:r>
            </w:del>
            <w:r w:rsidRPr="00D76893">
              <w:rPr>
                <w:rFonts w:ascii="Times New Roman" w:hAnsi="Times New Roman"/>
                <w:sz w:val="24"/>
                <w:szCs w:val="24"/>
              </w:rPr>
              <w:t>visibilidad:</w:t>
            </w:r>
          </w:p>
          <w:p w14:paraId="004CDAD7" w14:textId="77777777" w:rsidR="005248C8" w:rsidRPr="00D76893" w:rsidRDefault="005248C8" w:rsidP="005248C8">
            <w:pPr>
              <w:numPr>
                <w:ilvl w:val="0"/>
                <w:numId w:val="1"/>
              </w:numPr>
              <w:spacing w:after="0" w:line="240" w:lineRule="auto"/>
              <w:contextualSpacing/>
              <w:jc w:val="both"/>
              <w:rPr>
                <w:rFonts w:ascii="Times New Roman" w:hAnsi="Times New Roman"/>
                <w:sz w:val="24"/>
                <w:szCs w:val="24"/>
              </w:rPr>
            </w:pPr>
            <w:r w:rsidRPr="00D76893">
              <w:rPr>
                <w:rFonts w:ascii="Times New Roman" w:hAnsi="Times New Roman"/>
                <w:sz w:val="24"/>
                <w:szCs w:val="24"/>
              </w:rPr>
              <w:t>Publico</w:t>
            </w:r>
          </w:p>
          <w:p w14:paraId="1F7412A5" w14:textId="77777777" w:rsidR="005248C8" w:rsidRPr="00D76893" w:rsidRDefault="005248C8" w:rsidP="005248C8">
            <w:pPr>
              <w:numPr>
                <w:ilvl w:val="0"/>
                <w:numId w:val="1"/>
              </w:numPr>
              <w:spacing w:after="0" w:line="240" w:lineRule="auto"/>
              <w:contextualSpacing/>
              <w:jc w:val="both"/>
              <w:rPr>
                <w:rFonts w:ascii="Times New Roman" w:hAnsi="Times New Roman"/>
                <w:sz w:val="24"/>
                <w:szCs w:val="24"/>
              </w:rPr>
            </w:pPr>
            <w:r w:rsidRPr="00D76893">
              <w:rPr>
                <w:rFonts w:ascii="Times New Roman" w:hAnsi="Times New Roman"/>
                <w:sz w:val="24"/>
                <w:szCs w:val="24"/>
              </w:rPr>
              <w:t>Privado</w:t>
            </w:r>
          </w:p>
          <w:p w14:paraId="42FC01AF" w14:textId="77777777" w:rsidR="005248C8" w:rsidRPr="00D76893" w:rsidRDefault="005248C8" w:rsidP="005248C8">
            <w:pPr>
              <w:numPr>
                <w:ilvl w:val="0"/>
                <w:numId w:val="1"/>
              </w:numPr>
              <w:spacing w:after="0" w:line="240" w:lineRule="auto"/>
              <w:contextualSpacing/>
              <w:jc w:val="both"/>
              <w:rPr>
                <w:rFonts w:ascii="Times New Roman" w:hAnsi="Times New Roman"/>
                <w:sz w:val="24"/>
                <w:szCs w:val="24"/>
              </w:rPr>
            </w:pPr>
            <w:r w:rsidRPr="00D76893">
              <w:rPr>
                <w:rFonts w:ascii="Times New Roman" w:hAnsi="Times New Roman"/>
                <w:sz w:val="24"/>
                <w:szCs w:val="24"/>
              </w:rPr>
              <w:t>Principal</w:t>
            </w:r>
          </w:p>
        </w:tc>
      </w:tr>
      <w:tr w:rsidR="005248C8" w:rsidRPr="00D76893" w14:paraId="7767EC17" w14:textId="77777777" w:rsidTr="00C53AA5">
        <w:trPr>
          <w:jc w:val="center"/>
        </w:trPr>
        <w:tc>
          <w:tcPr>
            <w:tcW w:w="876" w:type="dxa"/>
            <w:shd w:val="clear" w:color="auto" w:fill="FFFFFF"/>
          </w:tcPr>
          <w:p w14:paraId="28FF611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4.1.1.1</w:t>
            </w:r>
          </w:p>
        </w:tc>
        <w:tc>
          <w:tcPr>
            <w:tcW w:w="3807" w:type="dxa"/>
            <w:shd w:val="clear" w:color="auto" w:fill="FFFFFF"/>
          </w:tcPr>
          <w:p w14:paraId="683BFF7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Tipo publico</w:t>
            </w:r>
          </w:p>
        </w:tc>
        <w:tc>
          <w:tcPr>
            <w:tcW w:w="3811" w:type="dxa"/>
            <w:shd w:val="clear" w:color="auto" w:fill="FFFFFF"/>
          </w:tcPr>
          <w:p w14:paraId="60C4C289"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Tipo de grupo que podrá ser visible p</w:t>
            </w:r>
            <w:r>
              <w:rPr>
                <w:rFonts w:ascii="Times New Roman" w:hAnsi="Times New Roman"/>
                <w:sz w:val="24"/>
                <w:szCs w:val="24"/>
              </w:rPr>
              <w:t>or los miembros del grupo padre.</w:t>
            </w:r>
          </w:p>
        </w:tc>
      </w:tr>
      <w:tr w:rsidR="005248C8" w:rsidRPr="00D76893" w14:paraId="55C0462B" w14:textId="77777777" w:rsidTr="00C53AA5">
        <w:trPr>
          <w:jc w:val="center"/>
        </w:trPr>
        <w:tc>
          <w:tcPr>
            <w:tcW w:w="876" w:type="dxa"/>
            <w:shd w:val="clear" w:color="auto" w:fill="FFFFFF"/>
          </w:tcPr>
          <w:p w14:paraId="68D924E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4.1.1.2</w:t>
            </w:r>
          </w:p>
        </w:tc>
        <w:tc>
          <w:tcPr>
            <w:tcW w:w="3807" w:type="dxa"/>
            <w:shd w:val="clear" w:color="auto" w:fill="FFFFFF"/>
          </w:tcPr>
          <w:p w14:paraId="6D692674"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Tipo privado</w:t>
            </w:r>
          </w:p>
        </w:tc>
        <w:tc>
          <w:tcPr>
            <w:tcW w:w="3811" w:type="dxa"/>
            <w:shd w:val="clear" w:color="auto" w:fill="FFFFFF"/>
          </w:tcPr>
          <w:p w14:paraId="75F511FE"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Tipo de grupo que solo podrá ser visto por sus miembros.</w:t>
            </w:r>
          </w:p>
        </w:tc>
      </w:tr>
      <w:tr w:rsidR="005248C8" w:rsidRPr="00D76893" w14:paraId="055D9F78" w14:textId="77777777" w:rsidTr="00C53AA5">
        <w:trPr>
          <w:jc w:val="center"/>
        </w:trPr>
        <w:tc>
          <w:tcPr>
            <w:tcW w:w="876" w:type="dxa"/>
            <w:shd w:val="clear" w:color="auto" w:fill="FFFFFF"/>
          </w:tcPr>
          <w:p w14:paraId="4C50B41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4.1.1.3</w:t>
            </w:r>
          </w:p>
        </w:tc>
        <w:tc>
          <w:tcPr>
            <w:tcW w:w="3807" w:type="dxa"/>
            <w:shd w:val="clear" w:color="auto" w:fill="FFFFFF"/>
          </w:tcPr>
          <w:p w14:paraId="4F18BED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Tipo principal</w:t>
            </w:r>
          </w:p>
        </w:tc>
        <w:tc>
          <w:tcPr>
            <w:tcW w:w="3811" w:type="dxa"/>
            <w:shd w:val="clear" w:color="auto" w:fill="FFFFFF"/>
          </w:tcPr>
          <w:p w14:paraId="035E8066"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Grupo raíz de una jerarquía de grupos.</w:t>
            </w:r>
          </w:p>
          <w:p w14:paraId="5B707C4E"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Só</w:t>
            </w:r>
            <w:r w:rsidRPr="00D76893">
              <w:rPr>
                <w:rFonts w:ascii="Times New Roman" w:hAnsi="Times New Roman"/>
                <w:sz w:val="24"/>
                <w:szCs w:val="24"/>
              </w:rPr>
              <w:t>lo puede ser creado por el administrador.</w:t>
            </w:r>
          </w:p>
        </w:tc>
      </w:tr>
      <w:tr w:rsidR="005248C8" w:rsidRPr="00D76893" w14:paraId="5CFA4C22" w14:textId="77777777" w:rsidTr="00C53AA5">
        <w:trPr>
          <w:jc w:val="center"/>
        </w:trPr>
        <w:tc>
          <w:tcPr>
            <w:tcW w:w="876" w:type="dxa"/>
            <w:shd w:val="clear" w:color="auto" w:fill="FFFFFF"/>
          </w:tcPr>
          <w:p w14:paraId="73BB7DF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4.1.2</w:t>
            </w:r>
          </w:p>
        </w:tc>
        <w:tc>
          <w:tcPr>
            <w:tcW w:w="3807" w:type="dxa"/>
            <w:shd w:val="clear" w:color="auto" w:fill="FFFFFF"/>
          </w:tcPr>
          <w:p w14:paraId="7ADCF9A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Datos del grupo</w:t>
            </w:r>
          </w:p>
        </w:tc>
        <w:tc>
          <w:tcPr>
            <w:tcW w:w="3811" w:type="dxa"/>
            <w:shd w:val="clear" w:color="auto" w:fill="FFFFFF"/>
          </w:tcPr>
          <w:p w14:paraId="0A622BB3"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Son datos que dan individualidad al grupo:</w:t>
            </w:r>
          </w:p>
          <w:p w14:paraId="73333622" w14:textId="77777777" w:rsidR="005248C8" w:rsidRDefault="005248C8" w:rsidP="005248C8">
            <w:pPr>
              <w:pStyle w:val="Prrafodelista"/>
              <w:numPr>
                <w:ilvl w:val="0"/>
                <w:numId w:val="13"/>
              </w:numPr>
              <w:spacing w:after="0" w:line="240" w:lineRule="auto"/>
              <w:jc w:val="both"/>
              <w:rPr>
                <w:rFonts w:ascii="Times New Roman" w:hAnsi="Times New Roman"/>
                <w:sz w:val="24"/>
                <w:szCs w:val="24"/>
              </w:rPr>
            </w:pPr>
            <w:r>
              <w:rPr>
                <w:rFonts w:ascii="Times New Roman" w:hAnsi="Times New Roman"/>
                <w:sz w:val="24"/>
                <w:szCs w:val="24"/>
              </w:rPr>
              <w:t>Nombre</w:t>
            </w:r>
          </w:p>
          <w:p w14:paraId="0EB0BAD4" w14:textId="77777777" w:rsidR="005248C8" w:rsidRDefault="005248C8" w:rsidP="005248C8">
            <w:pPr>
              <w:pStyle w:val="Prrafodelista"/>
              <w:numPr>
                <w:ilvl w:val="0"/>
                <w:numId w:val="13"/>
              </w:numPr>
              <w:spacing w:after="0" w:line="240" w:lineRule="auto"/>
              <w:jc w:val="both"/>
              <w:rPr>
                <w:rFonts w:ascii="Times New Roman" w:hAnsi="Times New Roman"/>
                <w:sz w:val="24"/>
                <w:szCs w:val="24"/>
              </w:rPr>
            </w:pPr>
            <w:r>
              <w:rPr>
                <w:rFonts w:ascii="Times New Roman" w:hAnsi="Times New Roman"/>
                <w:sz w:val="24"/>
                <w:szCs w:val="24"/>
              </w:rPr>
              <w:t>Descripción</w:t>
            </w:r>
          </w:p>
          <w:p w14:paraId="2CFC0FE3" w14:textId="77777777" w:rsidR="005248C8" w:rsidRPr="00333831" w:rsidRDefault="005248C8" w:rsidP="005248C8">
            <w:pPr>
              <w:pStyle w:val="Prrafodelista"/>
              <w:numPr>
                <w:ilvl w:val="0"/>
                <w:numId w:val="13"/>
              </w:numPr>
              <w:spacing w:after="0" w:line="240" w:lineRule="auto"/>
              <w:jc w:val="both"/>
              <w:rPr>
                <w:rFonts w:ascii="Times New Roman" w:hAnsi="Times New Roman"/>
                <w:sz w:val="24"/>
                <w:szCs w:val="24"/>
              </w:rPr>
            </w:pPr>
            <w:r>
              <w:rPr>
                <w:rFonts w:ascii="Times New Roman" w:hAnsi="Times New Roman"/>
                <w:sz w:val="24"/>
                <w:szCs w:val="24"/>
              </w:rPr>
              <w:t>Fecha de creación</w:t>
            </w:r>
          </w:p>
        </w:tc>
      </w:tr>
      <w:tr w:rsidR="005248C8" w:rsidRPr="00D76893" w14:paraId="524279D2" w14:textId="77777777" w:rsidTr="00C53AA5">
        <w:trPr>
          <w:jc w:val="center"/>
        </w:trPr>
        <w:tc>
          <w:tcPr>
            <w:tcW w:w="876" w:type="dxa"/>
            <w:shd w:val="clear" w:color="auto" w:fill="FFFFFF"/>
          </w:tcPr>
          <w:p w14:paraId="094797E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4.1.3</w:t>
            </w:r>
          </w:p>
        </w:tc>
        <w:tc>
          <w:tcPr>
            <w:tcW w:w="3807" w:type="dxa"/>
            <w:shd w:val="clear" w:color="auto" w:fill="FFFFFF"/>
          </w:tcPr>
          <w:p w14:paraId="1A9C6EA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Participantes</w:t>
            </w:r>
          </w:p>
        </w:tc>
        <w:tc>
          <w:tcPr>
            <w:tcW w:w="3811" w:type="dxa"/>
            <w:shd w:val="clear" w:color="auto" w:fill="FFFFFF"/>
          </w:tcPr>
          <w:p w14:paraId="7E4E2421"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 xml:space="preserve">Agregación de usuarios como miembros del grupo. </w:t>
            </w:r>
          </w:p>
          <w:p w14:paraId="16CD04EB"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Estos participantes pueden ser agregados por el propietario o por miembros que contengan permisos de agregación de miembros al grupo.</w:t>
            </w:r>
          </w:p>
        </w:tc>
      </w:tr>
      <w:tr w:rsidR="005248C8" w:rsidRPr="00D76893" w14:paraId="6E7BE9B2" w14:textId="77777777" w:rsidTr="00C53AA5">
        <w:trPr>
          <w:jc w:val="center"/>
        </w:trPr>
        <w:tc>
          <w:tcPr>
            <w:tcW w:w="876" w:type="dxa"/>
            <w:shd w:val="clear" w:color="auto" w:fill="FFFFFF"/>
          </w:tcPr>
          <w:p w14:paraId="5B484DF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4.1.4</w:t>
            </w:r>
          </w:p>
        </w:tc>
        <w:tc>
          <w:tcPr>
            <w:tcW w:w="3807" w:type="dxa"/>
            <w:shd w:val="clear" w:color="auto" w:fill="FFFFFF"/>
          </w:tcPr>
          <w:p w14:paraId="7FE322E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Proyectos</w:t>
            </w:r>
          </w:p>
        </w:tc>
        <w:tc>
          <w:tcPr>
            <w:tcW w:w="3811" w:type="dxa"/>
            <w:shd w:val="clear" w:color="auto" w:fill="FFFFFF"/>
          </w:tcPr>
          <w:p w14:paraId="47BE66D6"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Proyectos que contendrá el grupo en cuestión.</w:t>
            </w:r>
          </w:p>
        </w:tc>
      </w:tr>
      <w:tr w:rsidR="005248C8" w:rsidRPr="00D76893" w14:paraId="09707DE6" w14:textId="77777777" w:rsidTr="00C53AA5">
        <w:trPr>
          <w:jc w:val="center"/>
        </w:trPr>
        <w:tc>
          <w:tcPr>
            <w:tcW w:w="876" w:type="dxa"/>
            <w:shd w:val="clear" w:color="auto" w:fill="FFFFFF"/>
          </w:tcPr>
          <w:p w14:paraId="22C1363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4.1.5</w:t>
            </w:r>
          </w:p>
        </w:tc>
        <w:tc>
          <w:tcPr>
            <w:tcW w:w="3807" w:type="dxa"/>
            <w:shd w:val="clear" w:color="auto" w:fill="FFFFFF"/>
          </w:tcPr>
          <w:p w14:paraId="6949D33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Permisos</w:t>
            </w:r>
          </w:p>
        </w:tc>
        <w:tc>
          <w:tcPr>
            <w:tcW w:w="3811" w:type="dxa"/>
            <w:shd w:val="clear" w:color="auto" w:fill="FFFFFF"/>
          </w:tcPr>
          <w:p w14:paraId="5037D844"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grupo contendrá los permisos siguiendo los requisitos de los </w:t>
            </w:r>
            <w:r>
              <w:rPr>
                <w:rFonts w:ascii="Times New Roman" w:hAnsi="Times New Roman"/>
                <w:b/>
                <w:sz w:val="24"/>
                <w:szCs w:val="24"/>
              </w:rPr>
              <w:t>REQ 3</w:t>
            </w:r>
          </w:p>
        </w:tc>
      </w:tr>
      <w:tr w:rsidR="005248C8" w:rsidRPr="00D76893" w14:paraId="1DA0A64E" w14:textId="77777777" w:rsidTr="00C53AA5">
        <w:trPr>
          <w:jc w:val="center"/>
        </w:trPr>
        <w:tc>
          <w:tcPr>
            <w:tcW w:w="876" w:type="dxa"/>
            <w:shd w:val="clear" w:color="auto" w:fill="E7E6E6"/>
          </w:tcPr>
          <w:p w14:paraId="3B9AA83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4.2</w:t>
            </w:r>
          </w:p>
        </w:tc>
        <w:tc>
          <w:tcPr>
            <w:tcW w:w="3807" w:type="dxa"/>
            <w:shd w:val="clear" w:color="auto" w:fill="E7E6E6"/>
          </w:tcPr>
          <w:p w14:paraId="373305C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Modificación</w:t>
            </w:r>
          </w:p>
        </w:tc>
        <w:tc>
          <w:tcPr>
            <w:tcW w:w="3811" w:type="dxa"/>
            <w:shd w:val="clear" w:color="auto" w:fill="E7E6E6"/>
          </w:tcPr>
          <w:p w14:paraId="3B71F3BE"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creador del grupo podrá modificar los datos referentes a la creación, salvo los del </w:t>
            </w:r>
            <w:r w:rsidRPr="00D76893">
              <w:rPr>
                <w:rFonts w:ascii="Times New Roman" w:hAnsi="Times New Roman"/>
                <w:b/>
                <w:sz w:val="24"/>
                <w:szCs w:val="24"/>
              </w:rPr>
              <w:t>REQ 4.1.1</w:t>
            </w:r>
            <w:r w:rsidRPr="00D76893">
              <w:rPr>
                <w:rFonts w:ascii="Times New Roman" w:hAnsi="Times New Roman"/>
                <w:sz w:val="24"/>
                <w:szCs w:val="24"/>
              </w:rPr>
              <w:t xml:space="preserve"> y el nombre del grupo.</w:t>
            </w:r>
          </w:p>
        </w:tc>
      </w:tr>
      <w:tr w:rsidR="005248C8" w:rsidRPr="00D76893" w14:paraId="1CC57E61" w14:textId="77777777" w:rsidTr="00C53AA5">
        <w:trPr>
          <w:jc w:val="center"/>
        </w:trPr>
        <w:tc>
          <w:tcPr>
            <w:tcW w:w="876" w:type="dxa"/>
            <w:shd w:val="clear" w:color="auto" w:fill="E7E6E6"/>
          </w:tcPr>
          <w:p w14:paraId="3718AF7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4.3</w:t>
            </w:r>
          </w:p>
        </w:tc>
        <w:tc>
          <w:tcPr>
            <w:tcW w:w="3807" w:type="dxa"/>
            <w:shd w:val="clear" w:color="auto" w:fill="E7E6E6"/>
          </w:tcPr>
          <w:p w14:paraId="49112E3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Eliminación</w:t>
            </w:r>
          </w:p>
        </w:tc>
        <w:tc>
          <w:tcPr>
            <w:tcW w:w="3811" w:type="dxa"/>
            <w:shd w:val="clear" w:color="auto" w:fill="E7E6E6"/>
          </w:tcPr>
          <w:p w14:paraId="3327E694"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w:t>
            </w:r>
            <w:r>
              <w:rPr>
                <w:rFonts w:ascii="Times New Roman" w:hAnsi="Times New Roman"/>
                <w:sz w:val="24"/>
                <w:szCs w:val="24"/>
              </w:rPr>
              <w:t>io creador o el administrador p</w:t>
            </w:r>
            <w:r w:rsidRPr="00D76893">
              <w:rPr>
                <w:rFonts w:ascii="Times New Roman" w:hAnsi="Times New Roman"/>
                <w:sz w:val="24"/>
                <w:szCs w:val="24"/>
              </w:rPr>
              <w:t xml:space="preserve">odrán </w:t>
            </w:r>
            <w:r>
              <w:rPr>
                <w:rFonts w:ascii="Times New Roman" w:hAnsi="Times New Roman"/>
                <w:sz w:val="24"/>
                <w:szCs w:val="24"/>
              </w:rPr>
              <w:t>eliminar el grupo.</w:t>
            </w:r>
          </w:p>
        </w:tc>
      </w:tr>
      <w:tr w:rsidR="005248C8" w:rsidRPr="00D76893" w14:paraId="1EF002DB" w14:textId="77777777" w:rsidTr="00C53AA5">
        <w:trPr>
          <w:jc w:val="center"/>
        </w:trPr>
        <w:tc>
          <w:tcPr>
            <w:tcW w:w="876" w:type="dxa"/>
            <w:shd w:val="clear" w:color="auto" w:fill="FFFFFF"/>
          </w:tcPr>
          <w:p w14:paraId="5F8E151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lastRenderedPageBreak/>
              <w:t>4.3.1</w:t>
            </w:r>
          </w:p>
        </w:tc>
        <w:tc>
          <w:tcPr>
            <w:tcW w:w="3807" w:type="dxa"/>
            <w:shd w:val="clear" w:color="auto" w:fill="FFFFFF"/>
          </w:tcPr>
          <w:p w14:paraId="68CB387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Eliminación por propagación</w:t>
            </w:r>
          </w:p>
        </w:tc>
        <w:tc>
          <w:tcPr>
            <w:tcW w:w="3811" w:type="dxa"/>
            <w:shd w:val="clear" w:color="auto" w:fill="FFFFFF"/>
          </w:tcPr>
          <w:p w14:paraId="574220C5" w14:textId="091428FB" w:rsidR="005248C8" w:rsidRPr="00D76893" w:rsidRDefault="005248C8">
            <w:pPr>
              <w:spacing w:after="0" w:line="240" w:lineRule="auto"/>
              <w:jc w:val="both"/>
              <w:rPr>
                <w:rFonts w:ascii="Times New Roman" w:hAnsi="Times New Roman"/>
                <w:sz w:val="24"/>
                <w:szCs w:val="24"/>
              </w:rPr>
            </w:pPr>
            <w:r w:rsidRPr="00D76893">
              <w:rPr>
                <w:rFonts w:ascii="Times New Roman" w:hAnsi="Times New Roman"/>
                <w:sz w:val="24"/>
                <w:szCs w:val="24"/>
              </w:rPr>
              <w:t>Cuando un grupo padre se elimine, todos sus hijos serán eliminados</w:t>
            </w:r>
            <w:ins w:id="210" w:author="RAQUEL BLANCO AGUIRRE" w:date="2017-06-28T11:35:00Z">
              <w:r w:rsidR="00EF702D">
                <w:rPr>
                  <w:rFonts w:ascii="Times New Roman" w:hAnsi="Times New Roman"/>
                  <w:sz w:val="24"/>
                  <w:szCs w:val="24"/>
                </w:rPr>
                <w:t xml:space="preserve"> (</w:t>
              </w:r>
            </w:ins>
            <w:del w:id="211" w:author="RAQUEL BLANCO AGUIRRE" w:date="2017-06-28T11:35:00Z">
              <w:r w:rsidRPr="00D76893" w:rsidDel="00EF702D">
                <w:rPr>
                  <w:rFonts w:ascii="Times New Roman" w:hAnsi="Times New Roman"/>
                  <w:sz w:val="24"/>
                  <w:szCs w:val="24"/>
                </w:rPr>
                <w:delText>.</w:delText>
              </w:r>
              <w:r w:rsidDel="00EF702D">
                <w:rPr>
                  <w:rFonts w:ascii="Times New Roman" w:hAnsi="Times New Roman"/>
                  <w:sz w:val="24"/>
                  <w:szCs w:val="24"/>
                </w:rPr>
                <w:delText xml:space="preserve"> P</w:delText>
              </w:r>
            </w:del>
            <w:ins w:id="212" w:author="RAQUEL BLANCO AGUIRRE" w:date="2017-06-28T11:35:00Z">
              <w:r w:rsidR="00EF702D">
                <w:rPr>
                  <w:rFonts w:ascii="Times New Roman" w:hAnsi="Times New Roman"/>
                  <w:sz w:val="24"/>
                  <w:szCs w:val="24"/>
                </w:rPr>
                <w:t>p</w:t>
              </w:r>
            </w:ins>
            <w:r>
              <w:rPr>
                <w:rFonts w:ascii="Times New Roman" w:hAnsi="Times New Roman"/>
                <w:sz w:val="24"/>
                <w:szCs w:val="24"/>
              </w:rPr>
              <w:t xml:space="preserve">úblicos </w:t>
            </w:r>
            <w:ins w:id="213" w:author="RAQUEL BLANCO AGUIRRE" w:date="2017-06-28T11:35:00Z">
              <w:r w:rsidR="00EF702D">
                <w:rPr>
                  <w:rFonts w:ascii="Times New Roman" w:hAnsi="Times New Roman"/>
                  <w:sz w:val="24"/>
                  <w:szCs w:val="24"/>
                </w:rPr>
                <w:t>y</w:t>
              </w:r>
            </w:ins>
            <w:del w:id="214" w:author="RAQUEL BLANCO AGUIRRE" w:date="2017-06-28T11:35:00Z">
              <w:r w:rsidDel="00EF702D">
                <w:rPr>
                  <w:rFonts w:ascii="Times New Roman" w:hAnsi="Times New Roman"/>
                  <w:sz w:val="24"/>
                  <w:szCs w:val="24"/>
                </w:rPr>
                <w:delText>o</w:delText>
              </w:r>
            </w:del>
            <w:r>
              <w:rPr>
                <w:rFonts w:ascii="Times New Roman" w:hAnsi="Times New Roman"/>
                <w:sz w:val="24"/>
                <w:szCs w:val="24"/>
              </w:rPr>
              <w:t xml:space="preserve"> privado</w:t>
            </w:r>
            <w:ins w:id="215" w:author="RAQUEL BLANCO AGUIRRE" w:date="2017-06-28T11:35:00Z">
              <w:r w:rsidR="00EF702D">
                <w:rPr>
                  <w:rFonts w:ascii="Times New Roman" w:hAnsi="Times New Roman"/>
                  <w:sz w:val="24"/>
                  <w:szCs w:val="24"/>
                </w:rPr>
                <w:t>s)</w:t>
              </w:r>
            </w:ins>
            <w:r>
              <w:rPr>
                <w:rFonts w:ascii="Times New Roman" w:hAnsi="Times New Roman"/>
                <w:sz w:val="24"/>
                <w:szCs w:val="24"/>
              </w:rPr>
              <w:t>.</w:t>
            </w:r>
          </w:p>
        </w:tc>
      </w:tr>
      <w:tr w:rsidR="005248C8" w:rsidRPr="00D76893" w14:paraId="03F03D74" w14:textId="77777777" w:rsidTr="00C53AA5">
        <w:trPr>
          <w:jc w:val="center"/>
        </w:trPr>
        <w:tc>
          <w:tcPr>
            <w:tcW w:w="876" w:type="dxa"/>
            <w:shd w:val="clear" w:color="auto" w:fill="E7E6E6"/>
          </w:tcPr>
          <w:p w14:paraId="78AA448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4.4</w:t>
            </w:r>
          </w:p>
        </w:tc>
        <w:tc>
          <w:tcPr>
            <w:tcW w:w="3807" w:type="dxa"/>
            <w:shd w:val="clear" w:color="auto" w:fill="E7E6E6"/>
          </w:tcPr>
          <w:p w14:paraId="3712E48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Compartición</w:t>
            </w:r>
          </w:p>
        </w:tc>
        <w:tc>
          <w:tcPr>
            <w:tcW w:w="3811" w:type="dxa"/>
            <w:shd w:val="clear" w:color="auto" w:fill="E7E6E6"/>
          </w:tcPr>
          <w:p w14:paraId="6AD4E208"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creador o el usuario podrán invitar a formar parte del grupo a otros usuarios.</w:t>
            </w:r>
          </w:p>
        </w:tc>
      </w:tr>
      <w:tr w:rsidR="005248C8" w:rsidRPr="00D76893" w14:paraId="755252D7" w14:textId="77777777" w:rsidTr="00C53AA5">
        <w:trPr>
          <w:jc w:val="center"/>
        </w:trPr>
        <w:tc>
          <w:tcPr>
            <w:tcW w:w="876" w:type="dxa"/>
            <w:shd w:val="clear" w:color="auto" w:fill="FFFFFF"/>
          </w:tcPr>
          <w:p w14:paraId="3272380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4.4.1</w:t>
            </w:r>
          </w:p>
        </w:tc>
        <w:tc>
          <w:tcPr>
            <w:tcW w:w="3807" w:type="dxa"/>
            <w:shd w:val="clear" w:color="auto" w:fill="FFFFFF"/>
          </w:tcPr>
          <w:p w14:paraId="62DC107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Compartición por propagación</w:t>
            </w:r>
          </w:p>
        </w:tc>
        <w:tc>
          <w:tcPr>
            <w:tcW w:w="3811" w:type="dxa"/>
            <w:shd w:val="clear" w:color="auto" w:fill="FFFFFF"/>
          </w:tcPr>
          <w:p w14:paraId="2F6FF68D"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nuevo miembro del grupo, podrá visualizar todos los subgrupos públicos del grupo compartido.</w:t>
            </w:r>
          </w:p>
        </w:tc>
      </w:tr>
      <w:tr w:rsidR="005248C8" w:rsidRPr="00D76893" w14:paraId="7C87EAE4" w14:textId="77777777" w:rsidTr="00C53AA5">
        <w:trPr>
          <w:jc w:val="center"/>
        </w:trPr>
        <w:tc>
          <w:tcPr>
            <w:tcW w:w="876" w:type="dxa"/>
            <w:shd w:val="clear" w:color="auto" w:fill="E7E6E6"/>
          </w:tcPr>
          <w:p w14:paraId="7240F73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4.5</w:t>
            </w:r>
          </w:p>
        </w:tc>
        <w:tc>
          <w:tcPr>
            <w:tcW w:w="3807" w:type="dxa"/>
            <w:shd w:val="clear" w:color="auto" w:fill="E7E6E6"/>
          </w:tcPr>
          <w:p w14:paraId="4158F59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subgrupos</w:t>
            </w:r>
          </w:p>
        </w:tc>
        <w:tc>
          <w:tcPr>
            <w:tcW w:w="3811" w:type="dxa"/>
            <w:shd w:val="clear" w:color="auto" w:fill="E7E6E6"/>
          </w:tcPr>
          <w:p w14:paraId="0CD25808"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Un usuario miembro de un grupo, si el grupo contiene los permisos de los </w:t>
            </w:r>
            <w:r w:rsidRPr="00D76893">
              <w:rPr>
                <w:rFonts w:ascii="Times New Roman" w:hAnsi="Times New Roman"/>
                <w:b/>
                <w:sz w:val="24"/>
                <w:szCs w:val="24"/>
              </w:rPr>
              <w:t xml:space="preserve">REQ 3.1.4 </w:t>
            </w:r>
            <w:r w:rsidRPr="00D76893">
              <w:rPr>
                <w:rFonts w:ascii="Times New Roman" w:hAnsi="Times New Roman"/>
                <w:sz w:val="24"/>
                <w:szCs w:val="24"/>
              </w:rPr>
              <w:t>pertinentes, podrá crear subgrupos.</w:t>
            </w:r>
          </w:p>
        </w:tc>
      </w:tr>
      <w:tr w:rsidR="005248C8" w:rsidRPr="00D76893" w14:paraId="2BDE70DA" w14:textId="77777777" w:rsidTr="00C53AA5">
        <w:trPr>
          <w:jc w:val="center"/>
        </w:trPr>
        <w:tc>
          <w:tcPr>
            <w:tcW w:w="876" w:type="dxa"/>
            <w:shd w:val="clear" w:color="auto" w:fill="E7E6E6"/>
          </w:tcPr>
          <w:p w14:paraId="054B31A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4.6</w:t>
            </w:r>
          </w:p>
        </w:tc>
        <w:tc>
          <w:tcPr>
            <w:tcW w:w="3807" w:type="dxa"/>
            <w:shd w:val="clear" w:color="auto" w:fill="E7E6E6"/>
          </w:tcPr>
          <w:p w14:paraId="30BD95A3"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Grupo de visibilidad pú</w:t>
            </w:r>
            <w:r w:rsidRPr="00D76893">
              <w:rPr>
                <w:rFonts w:ascii="Times New Roman" w:hAnsi="Times New Roman"/>
                <w:sz w:val="24"/>
                <w:szCs w:val="24"/>
              </w:rPr>
              <w:t>blica</w:t>
            </w:r>
          </w:p>
        </w:tc>
        <w:tc>
          <w:tcPr>
            <w:tcW w:w="3811" w:type="dxa"/>
            <w:shd w:val="clear" w:color="auto" w:fill="E7E6E6"/>
          </w:tcPr>
          <w:p w14:paraId="7422553E"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proveerá un grupo donde todos los usuarios puedan visualizar proyectos de carácter público.</w:t>
            </w:r>
          </w:p>
          <w:p w14:paraId="642D3337" w14:textId="77777777" w:rsidR="005248C8" w:rsidRPr="00D76893" w:rsidRDefault="005248C8" w:rsidP="00C53AA5">
            <w:pPr>
              <w:spacing w:after="0" w:line="240" w:lineRule="auto"/>
              <w:jc w:val="both"/>
              <w:rPr>
                <w:rFonts w:ascii="Times New Roman" w:hAnsi="Times New Roman"/>
                <w:sz w:val="24"/>
                <w:szCs w:val="24"/>
              </w:rPr>
            </w:pPr>
          </w:p>
          <w:p w14:paraId="3512C363" w14:textId="6574D67C" w:rsidR="005248C8" w:rsidRPr="00D76893" w:rsidRDefault="005248C8">
            <w:pPr>
              <w:spacing w:after="0" w:line="240" w:lineRule="auto"/>
              <w:jc w:val="both"/>
              <w:rPr>
                <w:rFonts w:ascii="Times New Roman" w:hAnsi="Times New Roman"/>
                <w:sz w:val="24"/>
                <w:szCs w:val="24"/>
              </w:rPr>
            </w:pPr>
            <w:r w:rsidRPr="00D76893">
              <w:rPr>
                <w:rFonts w:ascii="Times New Roman" w:hAnsi="Times New Roman"/>
                <w:sz w:val="24"/>
                <w:szCs w:val="24"/>
              </w:rPr>
              <w:t xml:space="preserve">Sobre este grupo, </w:t>
            </w:r>
            <w:r>
              <w:rPr>
                <w:rFonts w:ascii="Times New Roman" w:hAnsi="Times New Roman"/>
                <w:sz w:val="24"/>
                <w:szCs w:val="24"/>
              </w:rPr>
              <w:t xml:space="preserve">no se podrán crear subgrupos, a excepción de </w:t>
            </w:r>
            <w:del w:id="216" w:author="RAQUEL BLANCO AGUIRRE" w:date="2017-06-28T11:37:00Z">
              <w:r w:rsidRPr="00D76893" w:rsidDel="00EF702D">
                <w:rPr>
                  <w:rFonts w:ascii="Times New Roman" w:hAnsi="Times New Roman"/>
                  <w:sz w:val="24"/>
                  <w:szCs w:val="24"/>
                </w:rPr>
                <w:delText xml:space="preserve"> </w:delText>
              </w:r>
            </w:del>
            <w:r w:rsidRPr="00D76893">
              <w:rPr>
                <w:rFonts w:ascii="Times New Roman" w:hAnsi="Times New Roman"/>
                <w:sz w:val="24"/>
                <w:szCs w:val="24"/>
              </w:rPr>
              <w:t>los grupos principales creados por los administradores.</w:t>
            </w:r>
          </w:p>
        </w:tc>
      </w:tr>
    </w:tbl>
    <w:p w14:paraId="0F9C2467" w14:textId="77777777" w:rsidR="005248C8" w:rsidRDefault="005248C8" w:rsidP="005248C8">
      <w:pPr>
        <w:spacing w:after="160" w:line="259" w:lineRule="auto"/>
        <w:contextualSpacing/>
        <w:jc w:val="both"/>
      </w:pPr>
    </w:p>
    <w:p w14:paraId="742D48A6" w14:textId="77777777" w:rsidR="005248C8" w:rsidRPr="00D76893" w:rsidRDefault="005248C8" w:rsidP="005248C8">
      <w:r>
        <w:br w:type="page"/>
      </w:r>
    </w:p>
    <w:p w14:paraId="08490237" w14:textId="77777777" w:rsidR="005248C8" w:rsidRPr="007F14A9" w:rsidRDefault="005248C8" w:rsidP="005248C8">
      <w:pPr>
        <w:pStyle w:val="Ttulo1"/>
        <w:numPr>
          <w:ilvl w:val="0"/>
          <w:numId w:val="5"/>
        </w:numPr>
        <w:rPr>
          <w:rFonts w:ascii="Times New Roman" w:hAnsi="Times New Roman"/>
          <w:b/>
          <w:color w:val="auto"/>
          <w:sz w:val="56"/>
          <w:szCs w:val="56"/>
        </w:rPr>
      </w:pPr>
      <w:bookmarkStart w:id="217" w:name="_Toc487484313"/>
      <w:r w:rsidRPr="00D76893">
        <w:rPr>
          <w:rFonts w:ascii="Times New Roman" w:hAnsi="Times New Roman" w:cs="Times New Roman"/>
          <w:b/>
          <w:color w:val="auto"/>
          <w:sz w:val="56"/>
          <w:szCs w:val="56"/>
        </w:rPr>
        <w:lastRenderedPageBreak/>
        <w:t>Gestión de proyectos:</w:t>
      </w:r>
      <w:bookmarkEnd w:id="217"/>
    </w:p>
    <w:p w14:paraId="73E6BFD5" w14:textId="77777777" w:rsidR="005248C8" w:rsidRPr="00D76893"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1736E43E" w14:textId="77777777" w:rsidTr="00C53AA5">
        <w:trPr>
          <w:jc w:val="center"/>
        </w:trPr>
        <w:tc>
          <w:tcPr>
            <w:tcW w:w="876" w:type="dxa"/>
            <w:shd w:val="clear" w:color="auto" w:fill="3B3838"/>
          </w:tcPr>
          <w:p w14:paraId="765A55F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02A20F27"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1E2BF3D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4F3C6B7B" w14:textId="77777777" w:rsidTr="00C53AA5">
        <w:trPr>
          <w:jc w:val="center"/>
        </w:trPr>
        <w:tc>
          <w:tcPr>
            <w:tcW w:w="876" w:type="dxa"/>
            <w:shd w:val="clear" w:color="auto" w:fill="AEAAAA"/>
          </w:tcPr>
          <w:p w14:paraId="2FDED42C"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5</w:t>
            </w:r>
          </w:p>
        </w:tc>
        <w:tc>
          <w:tcPr>
            <w:tcW w:w="3807" w:type="dxa"/>
            <w:shd w:val="clear" w:color="auto" w:fill="AEAAAA"/>
          </w:tcPr>
          <w:p w14:paraId="127E77ED"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proyectos</w:t>
            </w:r>
          </w:p>
        </w:tc>
        <w:tc>
          <w:tcPr>
            <w:tcW w:w="3811" w:type="dxa"/>
            <w:shd w:val="clear" w:color="auto" w:fill="AEAAAA"/>
          </w:tcPr>
          <w:p w14:paraId="18CB6DB5" w14:textId="4FE1D141" w:rsidR="005248C8" w:rsidRPr="00D76893" w:rsidRDefault="005248C8">
            <w:pPr>
              <w:spacing w:after="0" w:line="240" w:lineRule="auto"/>
              <w:jc w:val="both"/>
              <w:rPr>
                <w:rFonts w:ascii="Times New Roman" w:hAnsi="Times New Roman"/>
                <w:b/>
                <w:sz w:val="24"/>
                <w:szCs w:val="24"/>
              </w:rPr>
            </w:pPr>
            <w:r w:rsidRPr="00D76893">
              <w:rPr>
                <w:rFonts w:ascii="Times New Roman" w:hAnsi="Times New Roman"/>
                <w:b/>
                <w:sz w:val="24"/>
                <w:szCs w:val="24"/>
              </w:rPr>
              <w:t>Todo usuario podrá crear proyectos en el sistema e introducirlos en grupos</w:t>
            </w:r>
            <w:ins w:id="218" w:author="RAQUEL BLANCO AGUIRRE" w:date="2017-06-28T11:37:00Z">
              <w:r w:rsidR="00EF702D">
                <w:rPr>
                  <w:rFonts w:ascii="Times New Roman" w:hAnsi="Times New Roman"/>
                  <w:b/>
                  <w:sz w:val="24"/>
                  <w:szCs w:val="24"/>
                </w:rPr>
                <w:t>, s</w:t>
              </w:r>
            </w:ins>
            <w:del w:id="219" w:author="RAQUEL BLANCO AGUIRRE" w:date="2017-06-28T11:37:00Z">
              <w:r w:rsidRPr="00D76893" w:rsidDel="00EF702D">
                <w:rPr>
                  <w:rFonts w:ascii="Times New Roman" w:hAnsi="Times New Roman"/>
                  <w:b/>
                  <w:sz w:val="24"/>
                  <w:szCs w:val="24"/>
                </w:rPr>
                <w:delText>. S</w:delText>
              </w:r>
            </w:del>
            <w:r w:rsidRPr="00D76893">
              <w:rPr>
                <w:rFonts w:ascii="Times New Roman" w:hAnsi="Times New Roman"/>
                <w:b/>
                <w:sz w:val="24"/>
                <w:szCs w:val="24"/>
              </w:rPr>
              <w:t xml:space="preserve">iempre que disponga de permisos correctos. </w:t>
            </w:r>
          </w:p>
        </w:tc>
      </w:tr>
      <w:tr w:rsidR="005248C8" w:rsidRPr="00D76893" w14:paraId="0ACBFE2E" w14:textId="77777777" w:rsidTr="00C53AA5">
        <w:trPr>
          <w:jc w:val="center"/>
        </w:trPr>
        <w:tc>
          <w:tcPr>
            <w:tcW w:w="876" w:type="dxa"/>
            <w:shd w:val="clear" w:color="auto" w:fill="E7E6E6"/>
          </w:tcPr>
          <w:p w14:paraId="5BF4266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w:t>
            </w:r>
          </w:p>
        </w:tc>
        <w:tc>
          <w:tcPr>
            <w:tcW w:w="3807" w:type="dxa"/>
            <w:shd w:val="clear" w:color="auto" w:fill="E7E6E6"/>
          </w:tcPr>
          <w:p w14:paraId="4071F34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proyectos</w:t>
            </w:r>
          </w:p>
        </w:tc>
        <w:tc>
          <w:tcPr>
            <w:tcW w:w="3811" w:type="dxa"/>
            <w:shd w:val="clear" w:color="auto" w:fill="E7E6E6"/>
          </w:tcPr>
          <w:p w14:paraId="6E8F4EB9"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Cualquier usuario existente en el sistema podrá crear un proyecto, incorporando información para su identificación y posterior ejecución.</w:t>
            </w:r>
          </w:p>
        </w:tc>
      </w:tr>
      <w:tr w:rsidR="005248C8" w:rsidRPr="00D76893" w14:paraId="493A8C10" w14:textId="77777777" w:rsidTr="00C53AA5">
        <w:trPr>
          <w:jc w:val="center"/>
        </w:trPr>
        <w:tc>
          <w:tcPr>
            <w:tcW w:w="876" w:type="dxa"/>
            <w:shd w:val="clear" w:color="auto" w:fill="auto"/>
          </w:tcPr>
          <w:p w14:paraId="4EE2DEA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5.1.1</w:t>
            </w:r>
          </w:p>
        </w:tc>
        <w:tc>
          <w:tcPr>
            <w:tcW w:w="3807" w:type="dxa"/>
            <w:shd w:val="clear" w:color="auto" w:fill="auto"/>
          </w:tcPr>
          <w:p w14:paraId="7083E855"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Información básica del proyecto</w:t>
            </w:r>
          </w:p>
        </w:tc>
        <w:tc>
          <w:tcPr>
            <w:tcW w:w="3811" w:type="dxa"/>
            <w:shd w:val="clear" w:color="auto" w:fill="auto"/>
          </w:tcPr>
          <w:p w14:paraId="0F74EBE9"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Incluyendo información básica como:</w:t>
            </w:r>
          </w:p>
          <w:p w14:paraId="138AF3D5" w14:textId="77777777" w:rsidR="005248C8" w:rsidRDefault="005248C8" w:rsidP="005248C8">
            <w:pPr>
              <w:pStyle w:val="Prrafodelista"/>
              <w:numPr>
                <w:ilvl w:val="0"/>
                <w:numId w:val="14"/>
              </w:numPr>
              <w:spacing w:after="0" w:line="240" w:lineRule="auto"/>
              <w:jc w:val="both"/>
              <w:rPr>
                <w:rFonts w:ascii="Times New Roman" w:hAnsi="Times New Roman"/>
                <w:sz w:val="24"/>
                <w:szCs w:val="24"/>
              </w:rPr>
            </w:pPr>
            <w:r>
              <w:rPr>
                <w:rFonts w:ascii="Times New Roman" w:hAnsi="Times New Roman"/>
                <w:sz w:val="24"/>
                <w:szCs w:val="24"/>
              </w:rPr>
              <w:t>Nombre</w:t>
            </w:r>
          </w:p>
          <w:p w14:paraId="54B8EFF8" w14:textId="77777777" w:rsidR="005248C8" w:rsidRDefault="005248C8" w:rsidP="005248C8">
            <w:pPr>
              <w:pStyle w:val="Prrafodelista"/>
              <w:numPr>
                <w:ilvl w:val="0"/>
                <w:numId w:val="14"/>
              </w:numPr>
              <w:spacing w:after="0" w:line="240" w:lineRule="auto"/>
              <w:jc w:val="both"/>
              <w:rPr>
                <w:rFonts w:ascii="Times New Roman" w:hAnsi="Times New Roman"/>
                <w:sz w:val="24"/>
                <w:szCs w:val="24"/>
              </w:rPr>
            </w:pPr>
            <w:r>
              <w:rPr>
                <w:rFonts w:ascii="Times New Roman" w:hAnsi="Times New Roman"/>
                <w:sz w:val="24"/>
                <w:szCs w:val="24"/>
              </w:rPr>
              <w:t>Descripción</w:t>
            </w:r>
          </w:p>
          <w:p w14:paraId="55DAE2C5" w14:textId="77777777" w:rsidR="005248C8" w:rsidRPr="00A57B07" w:rsidRDefault="005248C8" w:rsidP="005248C8">
            <w:pPr>
              <w:pStyle w:val="Prrafodelista"/>
              <w:numPr>
                <w:ilvl w:val="0"/>
                <w:numId w:val="14"/>
              </w:numPr>
              <w:spacing w:after="0" w:line="240" w:lineRule="auto"/>
              <w:jc w:val="both"/>
              <w:rPr>
                <w:rFonts w:ascii="Times New Roman" w:hAnsi="Times New Roman"/>
                <w:sz w:val="24"/>
                <w:szCs w:val="24"/>
              </w:rPr>
            </w:pPr>
            <w:r>
              <w:rPr>
                <w:rFonts w:ascii="Times New Roman" w:hAnsi="Times New Roman"/>
                <w:sz w:val="24"/>
                <w:szCs w:val="24"/>
              </w:rPr>
              <w:t>Fecha de creación</w:t>
            </w:r>
          </w:p>
        </w:tc>
      </w:tr>
      <w:tr w:rsidR="005248C8" w:rsidRPr="00D76893" w14:paraId="51CA224E" w14:textId="77777777" w:rsidTr="00C53AA5">
        <w:trPr>
          <w:jc w:val="center"/>
        </w:trPr>
        <w:tc>
          <w:tcPr>
            <w:tcW w:w="876" w:type="dxa"/>
            <w:shd w:val="clear" w:color="auto" w:fill="auto"/>
          </w:tcPr>
          <w:p w14:paraId="661C1C4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5.1.2</w:t>
            </w:r>
          </w:p>
        </w:tc>
        <w:tc>
          <w:tcPr>
            <w:tcW w:w="3807" w:type="dxa"/>
            <w:shd w:val="clear" w:color="auto" w:fill="auto"/>
          </w:tcPr>
          <w:p w14:paraId="5F74A64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Tipo de proyecto</w:t>
            </w:r>
          </w:p>
        </w:tc>
        <w:tc>
          <w:tcPr>
            <w:tcW w:w="3811" w:type="dxa"/>
            <w:shd w:val="clear" w:color="auto" w:fill="auto"/>
          </w:tcPr>
          <w:p w14:paraId="191CDD1F"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Información relacionada con la ejecución del proyecto. El sistema proveerá unos tipos diferentes, qu</w:t>
            </w:r>
            <w:r>
              <w:rPr>
                <w:rFonts w:ascii="Times New Roman" w:hAnsi="Times New Roman"/>
                <w:sz w:val="24"/>
                <w:szCs w:val="24"/>
              </w:rPr>
              <w:t>e serán elegidos por el usuario:</w:t>
            </w:r>
          </w:p>
          <w:p w14:paraId="035BBF7D" w14:textId="77777777" w:rsidR="005248C8" w:rsidRPr="00D76893" w:rsidRDefault="005248C8" w:rsidP="005248C8">
            <w:pPr>
              <w:numPr>
                <w:ilvl w:val="0"/>
                <w:numId w:val="2"/>
              </w:numPr>
              <w:spacing w:after="0" w:line="240" w:lineRule="auto"/>
              <w:contextualSpacing/>
              <w:jc w:val="both"/>
              <w:rPr>
                <w:rFonts w:ascii="Times New Roman" w:hAnsi="Times New Roman"/>
                <w:sz w:val="24"/>
                <w:szCs w:val="24"/>
              </w:rPr>
            </w:pPr>
            <w:r w:rsidRPr="00D76893">
              <w:rPr>
                <w:rFonts w:ascii="Times New Roman" w:hAnsi="Times New Roman"/>
                <w:sz w:val="24"/>
                <w:szCs w:val="24"/>
              </w:rPr>
              <w:t>Python</w:t>
            </w:r>
          </w:p>
          <w:p w14:paraId="71CDCDFD" w14:textId="77777777" w:rsidR="005248C8" w:rsidRPr="00D76893" w:rsidRDefault="005248C8" w:rsidP="005248C8">
            <w:pPr>
              <w:numPr>
                <w:ilvl w:val="0"/>
                <w:numId w:val="2"/>
              </w:numPr>
              <w:spacing w:after="0" w:line="240" w:lineRule="auto"/>
              <w:contextualSpacing/>
              <w:jc w:val="both"/>
              <w:rPr>
                <w:rFonts w:ascii="Times New Roman" w:hAnsi="Times New Roman"/>
                <w:sz w:val="24"/>
                <w:szCs w:val="24"/>
              </w:rPr>
            </w:pPr>
            <w:r w:rsidRPr="00D76893">
              <w:rPr>
                <w:rFonts w:ascii="Times New Roman" w:hAnsi="Times New Roman"/>
                <w:sz w:val="24"/>
                <w:szCs w:val="24"/>
              </w:rPr>
              <w:t>Octave</w:t>
            </w:r>
          </w:p>
          <w:p w14:paraId="7F6449DC" w14:textId="77777777" w:rsidR="005248C8" w:rsidRPr="00D76893" w:rsidRDefault="005248C8" w:rsidP="005248C8">
            <w:pPr>
              <w:numPr>
                <w:ilvl w:val="0"/>
                <w:numId w:val="2"/>
              </w:numPr>
              <w:spacing w:after="0" w:line="240" w:lineRule="auto"/>
              <w:contextualSpacing/>
              <w:jc w:val="both"/>
              <w:rPr>
                <w:rFonts w:ascii="Times New Roman" w:hAnsi="Times New Roman"/>
                <w:sz w:val="24"/>
                <w:szCs w:val="24"/>
              </w:rPr>
            </w:pPr>
            <w:r w:rsidRPr="00D76893">
              <w:rPr>
                <w:rFonts w:ascii="Times New Roman" w:hAnsi="Times New Roman"/>
                <w:sz w:val="24"/>
                <w:szCs w:val="24"/>
              </w:rPr>
              <w:t>Java</w:t>
            </w:r>
          </w:p>
          <w:p w14:paraId="45726CF1" w14:textId="77777777" w:rsidR="005248C8" w:rsidRPr="00D76893" w:rsidRDefault="005248C8" w:rsidP="005248C8">
            <w:pPr>
              <w:numPr>
                <w:ilvl w:val="0"/>
                <w:numId w:val="2"/>
              </w:numPr>
              <w:spacing w:after="0" w:line="240" w:lineRule="auto"/>
              <w:contextualSpacing/>
              <w:jc w:val="both"/>
              <w:rPr>
                <w:rFonts w:ascii="Times New Roman" w:hAnsi="Times New Roman"/>
                <w:sz w:val="24"/>
                <w:szCs w:val="24"/>
              </w:rPr>
            </w:pPr>
            <w:r w:rsidRPr="00D76893">
              <w:rPr>
                <w:rFonts w:ascii="Times New Roman" w:hAnsi="Times New Roman"/>
                <w:sz w:val="24"/>
                <w:szCs w:val="24"/>
              </w:rPr>
              <w:t>…..</w:t>
            </w:r>
          </w:p>
        </w:tc>
      </w:tr>
      <w:tr w:rsidR="005248C8" w:rsidRPr="00D76893" w14:paraId="5855AF35" w14:textId="77777777" w:rsidTr="00C53AA5">
        <w:trPr>
          <w:jc w:val="center"/>
        </w:trPr>
        <w:tc>
          <w:tcPr>
            <w:tcW w:w="876" w:type="dxa"/>
            <w:shd w:val="clear" w:color="auto" w:fill="auto"/>
          </w:tcPr>
          <w:p w14:paraId="5292F27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5.1.3</w:t>
            </w:r>
          </w:p>
        </w:tc>
        <w:tc>
          <w:tcPr>
            <w:tcW w:w="3807" w:type="dxa"/>
            <w:shd w:val="clear" w:color="auto" w:fill="auto"/>
          </w:tcPr>
          <w:p w14:paraId="6A6D6B51"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Credenciales del repositorio</w:t>
            </w:r>
          </w:p>
        </w:tc>
        <w:tc>
          <w:tcPr>
            <w:tcW w:w="3811" w:type="dxa"/>
            <w:shd w:val="clear" w:color="auto" w:fill="auto"/>
          </w:tcPr>
          <w:p w14:paraId="02BAEE54"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Para la obtención de los códi</w:t>
            </w:r>
            <w:r>
              <w:rPr>
                <w:rFonts w:ascii="Times New Roman" w:hAnsi="Times New Roman"/>
                <w:sz w:val="24"/>
                <w:szCs w:val="24"/>
              </w:rPr>
              <w:t>gos de ejecución del proyecto será necesaria</w:t>
            </w:r>
            <w:r w:rsidRPr="00D76893">
              <w:rPr>
                <w:rFonts w:ascii="Times New Roman" w:hAnsi="Times New Roman"/>
                <w:sz w:val="24"/>
                <w:szCs w:val="24"/>
              </w:rPr>
              <w:t xml:space="preserve"> la información de acceso a un repositorio de protocolo GIT.</w:t>
            </w:r>
          </w:p>
        </w:tc>
      </w:tr>
      <w:tr w:rsidR="005248C8" w:rsidRPr="00D76893" w14:paraId="7F09C8D7" w14:textId="77777777" w:rsidTr="00C53AA5">
        <w:trPr>
          <w:jc w:val="center"/>
        </w:trPr>
        <w:tc>
          <w:tcPr>
            <w:tcW w:w="876" w:type="dxa"/>
            <w:shd w:val="clear" w:color="auto" w:fill="auto"/>
          </w:tcPr>
          <w:p w14:paraId="6A2F61E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5.1.3.1</w:t>
            </w:r>
          </w:p>
        </w:tc>
        <w:tc>
          <w:tcPr>
            <w:tcW w:w="3807" w:type="dxa"/>
            <w:shd w:val="clear" w:color="auto" w:fill="auto"/>
          </w:tcPr>
          <w:p w14:paraId="36CC40C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URL del repositorio</w:t>
            </w:r>
          </w:p>
        </w:tc>
        <w:tc>
          <w:tcPr>
            <w:tcW w:w="3811" w:type="dxa"/>
            <w:shd w:val="clear" w:color="auto" w:fill="auto"/>
          </w:tcPr>
          <w:p w14:paraId="54DEB670"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Sitio web que contendrá el código actualizado para su ejecución.</w:t>
            </w:r>
          </w:p>
        </w:tc>
      </w:tr>
      <w:tr w:rsidR="005248C8" w:rsidRPr="00D76893" w14:paraId="0E2499C4" w14:textId="77777777" w:rsidTr="00C53AA5">
        <w:trPr>
          <w:jc w:val="center"/>
        </w:trPr>
        <w:tc>
          <w:tcPr>
            <w:tcW w:w="876" w:type="dxa"/>
            <w:shd w:val="clear" w:color="auto" w:fill="auto"/>
          </w:tcPr>
          <w:p w14:paraId="356ADE5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5.1.3.2</w:t>
            </w:r>
          </w:p>
        </w:tc>
        <w:tc>
          <w:tcPr>
            <w:tcW w:w="3807" w:type="dxa"/>
            <w:shd w:val="clear" w:color="auto" w:fill="auto"/>
          </w:tcPr>
          <w:p w14:paraId="5FE14BC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Credenciales del repositorio</w:t>
            </w:r>
          </w:p>
        </w:tc>
        <w:tc>
          <w:tcPr>
            <w:tcW w:w="3811" w:type="dxa"/>
            <w:shd w:val="clear" w:color="auto" w:fill="auto"/>
          </w:tcPr>
          <w:p w14:paraId="61261C9D"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Usuario y contraseña, que será necesaria para el acceso a repositorios privados.</w:t>
            </w:r>
          </w:p>
        </w:tc>
      </w:tr>
      <w:tr w:rsidR="005248C8" w:rsidRPr="00D76893" w14:paraId="60EA250A" w14:textId="77777777" w:rsidTr="00C53AA5">
        <w:trPr>
          <w:jc w:val="center"/>
        </w:trPr>
        <w:tc>
          <w:tcPr>
            <w:tcW w:w="876" w:type="dxa"/>
            <w:shd w:val="clear" w:color="auto" w:fill="auto"/>
          </w:tcPr>
          <w:p w14:paraId="2D2BA8C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5.1.4</w:t>
            </w:r>
          </w:p>
        </w:tc>
        <w:tc>
          <w:tcPr>
            <w:tcW w:w="3807" w:type="dxa"/>
            <w:shd w:val="clear" w:color="auto" w:fill="auto"/>
          </w:tcPr>
          <w:p w14:paraId="7EF7ADF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Descripciones de entrada y salida</w:t>
            </w:r>
          </w:p>
        </w:tc>
        <w:tc>
          <w:tcPr>
            <w:tcW w:w="3811" w:type="dxa"/>
            <w:shd w:val="clear" w:color="auto" w:fill="auto"/>
          </w:tcPr>
          <w:p w14:paraId="7ED8DED9" w14:textId="005AB166" w:rsidR="005248C8" w:rsidRPr="00D76893" w:rsidRDefault="005248C8">
            <w:pPr>
              <w:spacing w:after="0" w:line="240" w:lineRule="auto"/>
              <w:jc w:val="both"/>
              <w:rPr>
                <w:rFonts w:ascii="Times New Roman" w:hAnsi="Times New Roman"/>
                <w:sz w:val="24"/>
                <w:szCs w:val="24"/>
              </w:rPr>
            </w:pPr>
            <w:r w:rsidRPr="00D76893">
              <w:rPr>
                <w:rFonts w:ascii="Times New Roman" w:hAnsi="Times New Roman"/>
                <w:sz w:val="24"/>
                <w:szCs w:val="24"/>
              </w:rPr>
              <w:t>Explicación detalla</w:t>
            </w:r>
            <w:ins w:id="220" w:author="RAQUEL BLANCO AGUIRRE" w:date="2017-06-28T11:39:00Z">
              <w:r w:rsidR="00EF702D">
                <w:rPr>
                  <w:rFonts w:ascii="Times New Roman" w:hAnsi="Times New Roman"/>
                  <w:sz w:val="24"/>
                  <w:szCs w:val="24"/>
                </w:rPr>
                <w:t>da</w:t>
              </w:r>
            </w:ins>
            <w:r w:rsidRPr="00D76893">
              <w:rPr>
                <w:rFonts w:ascii="Times New Roman" w:hAnsi="Times New Roman"/>
                <w:sz w:val="24"/>
                <w:szCs w:val="24"/>
              </w:rPr>
              <w:t xml:space="preserve"> del comportamiento de l</w:t>
            </w:r>
            <w:ins w:id="221" w:author="RAQUEL BLANCO AGUIRRE" w:date="2017-06-28T11:39:00Z">
              <w:r w:rsidR="00EF702D">
                <w:rPr>
                  <w:rFonts w:ascii="Times New Roman" w:hAnsi="Times New Roman"/>
                  <w:sz w:val="24"/>
                  <w:szCs w:val="24"/>
                </w:rPr>
                <w:t>as</w:t>
              </w:r>
            </w:ins>
            <w:del w:id="222" w:author="RAQUEL BLANCO AGUIRRE" w:date="2017-06-28T11:39:00Z">
              <w:r w:rsidRPr="00D76893" w:rsidDel="00EF702D">
                <w:rPr>
                  <w:rFonts w:ascii="Times New Roman" w:hAnsi="Times New Roman"/>
                  <w:sz w:val="24"/>
                  <w:szCs w:val="24"/>
                </w:rPr>
                <w:delText>os</w:delText>
              </w:r>
            </w:del>
            <w:r w:rsidRPr="00D76893">
              <w:rPr>
                <w:rFonts w:ascii="Times New Roman" w:hAnsi="Times New Roman"/>
                <w:sz w:val="24"/>
                <w:szCs w:val="24"/>
              </w:rPr>
              <w:t xml:space="preserve"> </w:t>
            </w:r>
            <w:ins w:id="223" w:author="RAQUEL BLANCO AGUIRRE" w:date="2017-06-28T11:39:00Z">
              <w:r w:rsidR="00EF702D">
                <w:rPr>
                  <w:rFonts w:ascii="Times New Roman" w:hAnsi="Times New Roman"/>
                  <w:sz w:val="24"/>
                  <w:szCs w:val="24"/>
                </w:rPr>
                <w:t xml:space="preserve">entradas y salidas </w:t>
              </w:r>
            </w:ins>
            <w:del w:id="224" w:author="RAQUEL BLANCO AGUIRRE" w:date="2017-06-28T11:39:00Z">
              <w:r w:rsidRPr="00D76893" w:rsidDel="00EF702D">
                <w:rPr>
                  <w:rFonts w:ascii="Times New Roman" w:hAnsi="Times New Roman"/>
                  <w:sz w:val="24"/>
                  <w:szCs w:val="24"/>
                </w:rPr>
                <w:delText xml:space="preserve">inputs y outputs </w:delText>
              </w:r>
            </w:del>
            <w:r w:rsidRPr="00D76893">
              <w:rPr>
                <w:rFonts w:ascii="Times New Roman" w:hAnsi="Times New Roman"/>
                <w:sz w:val="24"/>
                <w:szCs w:val="24"/>
              </w:rPr>
              <w:t xml:space="preserve">del proyecto, con el fin de </w:t>
            </w:r>
            <w:ins w:id="225" w:author="RAQUEL BLANCO AGUIRRE" w:date="2017-06-28T11:39:00Z">
              <w:r w:rsidR="00EF702D">
                <w:rPr>
                  <w:rFonts w:ascii="Times New Roman" w:hAnsi="Times New Roman"/>
                  <w:sz w:val="24"/>
                  <w:szCs w:val="24"/>
                </w:rPr>
                <w:t>proporcionar</w:t>
              </w:r>
            </w:ins>
            <w:del w:id="226" w:author="RAQUEL BLANCO AGUIRRE" w:date="2017-06-28T11:39:00Z">
              <w:r w:rsidRPr="00D76893" w:rsidDel="00EF702D">
                <w:rPr>
                  <w:rFonts w:ascii="Times New Roman" w:hAnsi="Times New Roman"/>
                  <w:sz w:val="24"/>
                  <w:szCs w:val="24"/>
                </w:rPr>
                <w:delText>dar una</w:delText>
              </w:r>
            </w:del>
            <w:ins w:id="227" w:author="RAQUEL BLANCO AGUIRRE" w:date="2017-06-28T11:39:00Z">
              <w:r w:rsidR="00EF702D">
                <w:rPr>
                  <w:rFonts w:ascii="Times New Roman" w:hAnsi="Times New Roman"/>
                  <w:sz w:val="24"/>
                  <w:szCs w:val="24"/>
                </w:rPr>
                <w:t xml:space="preserve"> dicha</w:t>
              </w:r>
            </w:ins>
            <w:r w:rsidRPr="00D76893">
              <w:rPr>
                <w:rFonts w:ascii="Times New Roman" w:hAnsi="Times New Roman"/>
                <w:sz w:val="24"/>
                <w:szCs w:val="24"/>
              </w:rPr>
              <w:t xml:space="preserve"> información </w:t>
            </w:r>
            <w:del w:id="228" w:author="RAQUEL BLANCO AGUIRRE" w:date="2017-06-28T11:39:00Z">
              <w:r w:rsidRPr="00D76893" w:rsidDel="00EF702D">
                <w:rPr>
                  <w:rFonts w:ascii="Times New Roman" w:hAnsi="Times New Roman"/>
                  <w:sz w:val="24"/>
                  <w:szCs w:val="24"/>
                </w:rPr>
                <w:delText xml:space="preserve">vital </w:delText>
              </w:r>
            </w:del>
            <w:r w:rsidRPr="00D76893">
              <w:rPr>
                <w:rFonts w:ascii="Times New Roman" w:hAnsi="Times New Roman"/>
                <w:sz w:val="24"/>
                <w:szCs w:val="24"/>
              </w:rPr>
              <w:t>a los usuarios que va</w:t>
            </w:r>
            <w:ins w:id="229" w:author="RAQUEL BLANCO AGUIRRE" w:date="2017-06-28T11:39:00Z">
              <w:r w:rsidR="00EF702D">
                <w:rPr>
                  <w:rFonts w:ascii="Times New Roman" w:hAnsi="Times New Roman"/>
                  <w:sz w:val="24"/>
                  <w:szCs w:val="24"/>
                </w:rPr>
                <w:t>ya</w:t>
              </w:r>
            </w:ins>
            <w:r w:rsidRPr="00D76893">
              <w:rPr>
                <w:rFonts w:ascii="Times New Roman" w:hAnsi="Times New Roman"/>
                <w:sz w:val="24"/>
                <w:szCs w:val="24"/>
              </w:rPr>
              <w:t>n a utilizarlo.</w:t>
            </w:r>
          </w:p>
        </w:tc>
      </w:tr>
      <w:tr w:rsidR="005248C8" w:rsidRPr="00D76893" w14:paraId="257B12BB" w14:textId="77777777" w:rsidTr="00C53AA5">
        <w:trPr>
          <w:jc w:val="center"/>
        </w:trPr>
        <w:tc>
          <w:tcPr>
            <w:tcW w:w="876" w:type="dxa"/>
            <w:shd w:val="clear" w:color="auto" w:fill="auto"/>
          </w:tcPr>
          <w:p w14:paraId="119BD45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5.1.5</w:t>
            </w:r>
          </w:p>
        </w:tc>
        <w:tc>
          <w:tcPr>
            <w:tcW w:w="3807" w:type="dxa"/>
            <w:shd w:val="clear" w:color="auto" w:fill="auto"/>
          </w:tcPr>
          <w:p w14:paraId="222EC48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Entrada de parámetros por defecto</w:t>
            </w:r>
          </w:p>
        </w:tc>
        <w:tc>
          <w:tcPr>
            <w:tcW w:w="3811" w:type="dxa"/>
            <w:shd w:val="clear" w:color="auto" w:fill="auto"/>
          </w:tcPr>
          <w:p w14:paraId="77377471" w14:textId="28AF4685" w:rsidR="005248C8" w:rsidRPr="00D76893" w:rsidRDefault="005248C8">
            <w:pPr>
              <w:spacing w:after="0" w:line="240" w:lineRule="auto"/>
              <w:jc w:val="both"/>
              <w:rPr>
                <w:rFonts w:ascii="Times New Roman" w:hAnsi="Times New Roman"/>
                <w:sz w:val="24"/>
                <w:szCs w:val="24"/>
              </w:rPr>
            </w:pPr>
            <w:r>
              <w:rPr>
                <w:rFonts w:ascii="Times New Roman" w:hAnsi="Times New Roman"/>
                <w:sz w:val="24"/>
                <w:szCs w:val="24"/>
              </w:rPr>
              <w:t xml:space="preserve">El propietario del grupo </w:t>
            </w:r>
            <w:r w:rsidRPr="00D76893">
              <w:rPr>
                <w:rFonts w:ascii="Times New Roman" w:hAnsi="Times New Roman"/>
                <w:sz w:val="24"/>
                <w:szCs w:val="24"/>
              </w:rPr>
              <w:t>podrá intr</w:t>
            </w:r>
            <w:r>
              <w:rPr>
                <w:rFonts w:ascii="Times New Roman" w:hAnsi="Times New Roman"/>
                <w:sz w:val="24"/>
                <w:szCs w:val="24"/>
              </w:rPr>
              <w:t>oducir unos valores por defecto</w:t>
            </w:r>
            <w:ins w:id="230" w:author="RAQUEL BLANCO AGUIRRE" w:date="2017-06-28T11:40:00Z">
              <w:r w:rsidR="00EF702D">
                <w:rPr>
                  <w:rFonts w:ascii="Times New Roman" w:hAnsi="Times New Roman"/>
                  <w:sz w:val="24"/>
                  <w:szCs w:val="24"/>
                </w:rPr>
                <w:t xml:space="preserve"> para las entradas del proyecto</w:t>
              </w:r>
            </w:ins>
            <w:del w:id="231" w:author="RAQUEL BLANCO AGUIRRE" w:date="2017-06-28T11:40:00Z">
              <w:r w:rsidDel="00EF702D">
                <w:rPr>
                  <w:rFonts w:ascii="Times New Roman" w:hAnsi="Times New Roman"/>
                  <w:sz w:val="24"/>
                  <w:szCs w:val="24"/>
                </w:rPr>
                <w:delText>, de esta manera, podrá llevar a cabo la ejecución de su programa sin necesidad de una modificación de los inputs</w:delText>
              </w:r>
            </w:del>
            <w:r>
              <w:rPr>
                <w:rFonts w:ascii="Times New Roman" w:hAnsi="Times New Roman"/>
                <w:sz w:val="24"/>
                <w:szCs w:val="24"/>
              </w:rPr>
              <w:t xml:space="preserve">. </w:t>
            </w:r>
          </w:p>
        </w:tc>
      </w:tr>
      <w:tr w:rsidR="005248C8" w:rsidRPr="00D76893" w14:paraId="30CE09ED" w14:textId="77777777" w:rsidTr="00C53AA5">
        <w:trPr>
          <w:jc w:val="center"/>
        </w:trPr>
        <w:tc>
          <w:tcPr>
            <w:tcW w:w="876" w:type="dxa"/>
            <w:shd w:val="clear" w:color="auto" w:fill="E7E6E6"/>
          </w:tcPr>
          <w:p w14:paraId="7D8A573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5.2</w:t>
            </w:r>
          </w:p>
        </w:tc>
        <w:tc>
          <w:tcPr>
            <w:tcW w:w="3807" w:type="dxa"/>
            <w:shd w:val="clear" w:color="auto" w:fill="E7E6E6"/>
          </w:tcPr>
          <w:p w14:paraId="3F3FC2A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Modificación de proyectos</w:t>
            </w:r>
          </w:p>
        </w:tc>
        <w:tc>
          <w:tcPr>
            <w:tcW w:w="3811" w:type="dxa"/>
            <w:shd w:val="clear" w:color="auto" w:fill="E7E6E6"/>
          </w:tcPr>
          <w:p w14:paraId="0C1C329B" w14:textId="26AB5472" w:rsidR="005248C8" w:rsidRPr="00D76893" w:rsidRDefault="005248C8">
            <w:pPr>
              <w:spacing w:after="0" w:line="240" w:lineRule="auto"/>
              <w:jc w:val="both"/>
              <w:rPr>
                <w:rFonts w:ascii="Times New Roman" w:hAnsi="Times New Roman"/>
                <w:sz w:val="24"/>
                <w:szCs w:val="24"/>
              </w:rPr>
            </w:pPr>
            <w:r>
              <w:rPr>
                <w:rFonts w:ascii="Times New Roman" w:hAnsi="Times New Roman"/>
                <w:sz w:val="24"/>
                <w:szCs w:val="24"/>
              </w:rPr>
              <w:t>El usuario creador del grupo p</w:t>
            </w:r>
            <w:r w:rsidRPr="00D76893">
              <w:rPr>
                <w:rFonts w:ascii="Times New Roman" w:hAnsi="Times New Roman"/>
                <w:sz w:val="24"/>
                <w:szCs w:val="24"/>
              </w:rPr>
              <w:t xml:space="preserve">odrá modificar cualquier </w:t>
            </w:r>
            <w:del w:id="232" w:author="RAQUEL BLANCO AGUIRRE" w:date="2017-06-28T11:41:00Z">
              <w:r w:rsidRPr="00D76893" w:rsidDel="00EF702D">
                <w:rPr>
                  <w:rFonts w:ascii="Times New Roman" w:hAnsi="Times New Roman"/>
                  <w:sz w:val="24"/>
                  <w:szCs w:val="24"/>
                </w:rPr>
                <w:delText xml:space="preserve">aparto </w:delText>
              </w:r>
            </w:del>
            <w:ins w:id="233" w:author="RAQUEL BLANCO AGUIRRE" w:date="2017-06-28T11:41:00Z">
              <w:r w:rsidR="00EF702D">
                <w:rPr>
                  <w:rFonts w:ascii="Times New Roman" w:hAnsi="Times New Roman"/>
                  <w:sz w:val="24"/>
                  <w:szCs w:val="24"/>
                </w:rPr>
                <w:t>dato</w:t>
              </w:r>
              <w:r w:rsidR="00EF702D" w:rsidRPr="00D76893">
                <w:rPr>
                  <w:rFonts w:ascii="Times New Roman" w:hAnsi="Times New Roman"/>
                  <w:sz w:val="24"/>
                  <w:szCs w:val="24"/>
                </w:rPr>
                <w:t xml:space="preserve"> </w:t>
              </w:r>
            </w:ins>
            <w:r w:rsidRPr="00D76893">
              <w:rPr>
                <w:rFonts w:ascii="Times New Roman" w:hAnsi="Times New Roman"/>
                <w:sz w:val="24"/>
                <w:szCs w:val="24"/>
              </w:rPr>
              <w:t>salvo los</w:t>
            </w:r>
            <w:ins w:id="234" w:author="RAQUEL BLANCO AGUIRRE" w:date="2017-06-28T11:41:00Z">
              <w:r w:rsidR="00EF702D">
                <w:rPr>
                  <w:rFonts w:ascii="Times New Roman" w:hAnsi="Times New Roman"/>
                  <w:sz w:val="24"/>
                  <w:szCs w:val="24"/>
                </w:rPr>
                <w:t xml:space="preserve"> indicados en el</w:t>
              </w:r>
            </w:ins>
            <w:r w:rsidRPr="00D76893">
              <w:rPr>
                <w:rFonts w:ascii="Times New Roman" w:hAnsi="Times New Roman"/>
                <w:sz w:val="24"/>
                <w:szCs w:val="24"/>
              </w:rPr>
              <w:t xml:space="preserve"> requisito</w:t>
            </w:r>
            <w:del w:id="235" w:author="RAQUEL BLANCO AGUIRRE" w:date="2017-06-28T11:41:00Z">
              <w:r w:rsidRPr="00D76893" w:rsidDel="00EF702D">
                <w:rPr>
                  <w:rFonts w:ascii="Times New Roman" w:hAnsi="Times New Roman"/>
                  <w:sz w:val="24"/>
                  <w:szCs w:val="24"/>
                </w:rPr>
                <w:delText>s de</w:delText>
              </w:r>
            </w:del>
            <w:r w:rsidRPr="00D76893">
              <w:rPr>
                <w:rFonts w:ascii="Times New Roman" w:hAnsi="Times New Roman"/>
                <w:sz w:val="24"/>
                <w:szCs w:val="24"/>
              </w:rPr>
              <w:t xml:space="preserve"> </w:t>
            </w:r>
            <w:r w:rsidRPr="00D76893">
              <w:rPr>
                <w:rFonts w:ascii="Times New Roman" w:hAnsi="Times New Roman"/>
                <w:b/>
                <w:sz w:val="24"/>
                <w:szCs w:val="24"/>
              </w:rPr>
              <w:t>REQ 5.1.2</w:t>
            </w:r>
            <w:r w:rsidRPr="00D76893">
              <w:rPr>
                <w:rFonts w:ascii="Times New Roman" w:hAnsi="Times New Roman"/>
                <w:sz w:val="24"/>
                <w:szCs w:val="24"/>
              </w:rPr>
              <w:t xml:space="preserve"> y su nombre.</w:t>
            </w:r>
          </w:p>
        </w:tc>
      </w:tr>
      <w:tr w:rsidR="005248C8" w:rsidRPr="00D76893" w14:paraId="4F8BF588" w14:textId="77777777" w:rsidTr="00C53AA5">
        <w:trPr>
          <w:jc w:val="center"/>
        </w:trPr>
        <w:tc>
          <w:tcPr>
            <w:tcW w:w="876" w:type="dxa"/>
            <w:shd w:val="clear" w:color="auto" w:fill="E7E6E6"/>
          </w:tcPr>
          <w:p w14:paraId="6B5F839D"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5.3</w:t>
            </w:r>
          </w:p>
        </w:tc>
        <w:tc>
          <w:tcPr>
            <w:tcW w:w="3807" w:type="dxa"/>
            <w:shd w:val="clear" w:color="auto" w:fill="E7E6E6"/>
          </w:tcPr>
          <w:p w14:paraId="4A4918E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Integración en grupos</w:t>
            </w:r>
          </w:p>
        </w:tc>
        <w:tc>
          <w:tcPr>
            <w:tcW w:w="3811" w:type="dxa"/>
            <w:shd w:val="clear" w:color="auto" w:fill="E7E6E6"/>
          </w:tcPr>
          <w:p w14:paraId="714DC503"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usuario podrá integrar el proyecto en </w:t>
            </w:r>
            <w:r>
              <w:rPr>
                <w:rFonts w:ascii="Times New Roman" w:hAnsi="Times New Roman"/>
                <w:sz w:val="24"/>
                <w:szCs w:val="24"/>
              </w:rPr>
              <w:t xml:space="preserve">cualquier grupo del que sea </w:t>
            </w:r>
            <w:r>
              <w:rPr>
                <w:rFonts w:ascii="Times New Roman" w:hAnsi="Times New Roman"/>
                <w:sz w:val="24"/>
                <w:szCs w:val="24"/>
              </w:rPr>
              <w:lastRenderedPageBreak/>
              <w:t>miembro, donde podrá ser visto y ejecutado por el resto de miembros del grupo.</w:t>
            </w:r>
          </w:p>
        </w:tc>
      </w:tr>
      <w:tr w:rsidR="005248C8" w:rsidRPr="00D76893" w14:paraId="0B10E1B8" w14:textId="77777777" w:rsidTr="00C53AA5">
        <w:trPr>
          <w:jc w:val="center"/>
        </w:trPr>
        <w:tc>
          <w:tcPr>
            <w:tcW w:w="876" w:type="dxa"/>
            <w:shd w:val="clear" w:color="auto" w:fill="auto"/>
          </w:tcPr>
          <w:p w14:paraId="47573C8B"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5.3</w:t>
            </w:r>
            <w:r w:rsidRPr="00D76893">
              <w:rPr>
                <w:rFonts w:ascii="Times New Roman" w:hAnsi="Times New Roman"/>
                <w:sz w:val="24"/>
                <w:szCs w:val="24"/>
              </w:rPr>
              <w:t>.1</w:t>
            </w:r>
          </w:p>
        </w:tc>
        <w:tc>
          <w:tcPr>
            <w:tcW w:w="3807" w:type="dxa"/>
            <w:shd w:val="clear" w:color="auto" w:fill="auto"/>
          </w:tcPr>
          <w:p w14:paraId="78BA8E0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Integración en grupo publico</w:t>
            </w:r>
          </w:p>
        </w:tc>
        <w:tc>
          <w:tcPr>
            <w:tcW w:w="3811" w:type="dxa"/>
            <w:shd w:val="clear" w:color="auto" w:fill="auto"/>
          </w:tcPr>
          <w:p w14:paraId="27E804E7"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podrá integrar el grupo en un espacio público donde podrá ser visto y ejecutado por cualquier usuario.</w:t>
            </w:r>
          </w:p>
        </w:tc>
      </w:tr>
      <w:tr w:rsidR="005248C8" w:rsidRPr="00D76893" w14:paraId="090F1ACA" w14:textId="77777777" w:rsidTr="00C53AA5">
        <w:trPr>
          <w:jc w:val="center"/>
        </w:trPr>
        <w:tc>
          <w:tcPr>
            <w:tcW w:w="876" w:type="dxa"/>
            <w:shd w:val="clear" w:color="auto" w:fill="auto"/>
          </w:tcPr>
          <w:p w14:paraId="21B0147B"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5.4</w:t>
            </w:r>
          </w:p>
        </w:tc>
        <w:tc>
          <w:tcPr>
            <w:tcW w:w="3807" w:type="dxa"/>
            <w:shd w:val="clear" w:color="auto" w:fill="auto"/>
          </w:tcPr>
          <w:p w14:paraId="7B0E74D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Eliminación de proyectos</w:t>
            </w:r>
          </w:p>
        </w:tc>
        <w:tc>
          <w:tcPr>
            <w:tcW w:w="3811" w:type="dxa"/>
            <w:shd w:val="clear" w:color="auto" w:fill="auto"/>
          </w:tcPr>
          <w:p w14:paraId="74A56B37" w14:textId="5138A572" w:rsidR="005248C8" w:rsidRPr="00D76893" w:rsidRDefault="005248C8">
            <w:pPr>
              <w:spacing w:after="0" w:line="240" w:lineRule="auto"/>
              <w:jc w:val="both"/>
              <w:rPr>
                <w:rFonts w:ascii="Times New Roman" w:hAnsi="Times New Roman"/>
                <w:sz w:val="24"/>
                <w:szCs w:val="24"/>
              </w:rPr>
            </w:pPr>
            <w:r w:rsidRPr="00D76893">
              <w:rPr>
                <w:rFonts w:ascii="Times New Roman" w:hAnsi="Times New Roman"/>
                <w:sz w:val="24"/>
                <w:szCs w:val="24"/>
              </w:rPr>
              <w:t>El usuario creador del proy</w:t>
            </w:r>
            <w:r>
              <w:rPr>
                <w:rFonts w:ascii="Times New Roman" w:hAnsi="Times New Roman"/>
                <w:sz w:val="24"/>
                <w:szCs w:val="24"/>
              </w:rPr>
              <w:t>ecto, podrá eliminarlo en cualquier momento</w:t>
            </w:r>
            <w:del w:id="236" w:author="RAQUEL BLANCO AGUIRRE" w:date="2017-06-28T11:42:00Z">
              <w:r w:rsidDel="00EF702D">
                <w:rPr>
                  <w:rFonts w:ascii="Times New Roman" w:hAnsi="Times New Roman"/>
                  <w:sz w:val="24"/>
                  <w:szCs w:val="24"/>
                </w:rPr>
                <w:delText xml:space="preserve"> y</w:delText>
              </w:r>
            </w:del>
            <w:r>
              <w:rPr>
                <w:rFonts w:ascii="Times New Roman" w:hAnsi="Times New Roman"/>
                <w:sz w:val="24"/>
                <w:szCs w:val="24"/>
              </w:rPr>
              <w:t xml:space="preserve">, </w:t>
            </w:r>
            <w:del w:id="237" w:author="RAQUEL BLANCO AGUIRRE" w:date="2017-06-28T11:42:00Z">
              <w:r w:rsidDel="00EF702D">
                <w:rPr>
                  <w:rFonts w:ascii="Times New Roman" w:hAnsi="Times New Roman"/>
                  <w:sz w:val="24"/>
                  <w:szCs w:val="24"/>
                </w:rPr>
                <w:delText xml:space="preserve">a su vez, </w:delText>
              </w:r>
            </w:del>
            <w:r>
              <w:rPr>
                <w:rFonts w:ascii="Times New Roman" w:hAnsi="Times New Roman"/>
                <w:sz w:val="24"/>
                <w:szCs w:val="24"/>
              </w:rPr>
              <w:t>e</w:t>
            </w:r>
            <w:r w:rsidRPr="00D76893">
              <w:rPr>
                <w:rFonts w:ascii="Times New Roman" w:hAnsi="Times New Roman"/>
                <w:sz w:val="24"/>
                <w:szCs w:val="24"/>
              </w:rPr>
              <w:t xml:space="preserve">liminándolo </w:t>
            </w:r>
            <w:ins w:id="238" w:author="RAQUEL BLANCO AGUIRRE" w:date="2017-06-28T11:42:00Z">
              <w:r w:rsidR="00EF702D">
                <w:rPr>
                  <w:rFonts w:ascii="Times New Roman" w:hAnsi="Times New Roman"/>
                  <w:sz w:val="24"/>
                  <w:szCs w:val="24"/>
                </w:rPr>
                <w:t xml:space="preserve">a su vez </w:t>
              </w:r>
            </w:ins>
            <w:r w:rsidRPr="00D76893">
              <w:rPr>
                <w:rFonts w:ascii="Times New Roman" w:hAnsi="Times New Roman"/>
                <w:sz w:val="24"/>
                <w:szCs w:val="24"/>
              </w:rPr>
              <w:t>de los grupos compartidos.</w:t>
            </w:r>
          </w:p>
        </w:tc>
      </w:tr>
    </w:tbl>
    <w:p w14:paraId="238369F6" w14:textId="77777777" w:rsidR="005248C8" w:rsidRDefault="005248C8" w:rsidP="005248C8">
      <w:pPr>
        <w:spacing w:after="160" w:line="259" w:lineRule="auto"/>
        <w:contextualSpacing/>
        <w:jc w:val="both"/>
      </w:pPr>
    </w:p>
    <w:p w14:paraId="4B2DE57E" w14:textId="07233F45" w:rsidR="00885825" w:rsidRDefault="00885825">
      <w:pPr>
        <w:pStyle w:val="Ttulo1"/>
        <w:numPr>
          <w:ilvl w:val="0"/>
          <w:numId w:val="5"/>
        </w:numPr>
        <w:rPr>
          <w:ins w:id="239" w:author="Raul García Fernández" w:date="2017-06-30T19:19:00Z"/>
          <w:rFonts w:ascii="Times New Roman" w:hAnsi="Times New Roman"/>
          <w:b/>
          <w:sz w:val="56"/>
          <w:szCs w:val="56"/>
        </w:rPr>
        <w:pPrChange w:id="240" w:author="Raul García Fernández" w:date="2017-06-30T19:18:00Z">
          <w:pPr/>
        </w:pPrChange>
      </w:pPr>
      <w:ins w:id="241" w:author="Raul García Fernández" w:date="2017-06-30T19:09:00Z">
        <w:r>
          <w:br w:type="page"/>
        </w:r>
      </w:ins>
      <w:bookmarkStart w:id="242" w:name="_Toc487484314"/>
      <w:ins w:id="243" w:author="Raul García Fernández" w:date="2017-06-30T19:10:00Z">
        <w:r w:rsidRPr="00EE7DC2">
          <w:rPr>
            <w:rFonts w:ascii="Times New Roman" w:eastAsia="Times New Roman" w:hAnsi="Times New Roman" w:cs="Times New Roman"/>
            <w:b/>
            <w:color w:val="auto"/>
            <w:sz w:val="56"/>
            <w:szCs w:val="56"/>
            <w:rPrChange w:id="244" w:author="Raul García Fernández" w:date="2017-06-30T19:19:00Z">
              <w:rPr/>
            </w:rPrChange>
          </w:rPr>
          <w:lastRenderedPageBreak/>
          <w:t>Gestión de aplicaciones</w:t>
        </w:r>
        <w:r w:rsidRPr="00EE7DC2">
          <w:rPr>
            <w:rFonts w:ascii="Times New Roman" w:hAnsi="Times New Roman" w:cs="Times New Roman"/>
            <w:b/>
            <w:color w:val="auto"/>
            <w:sz w:val="56"/>
            <w:szCs w:val="56"/>
            <w:rPrChange w:id="245" w:author="Raul García Fernández" w:date="2017-06-30T19:19:00Z">
              <w:rPr/>
            </w:rPrChange>
          </w:rPr>
          <w:t>:</w:t>
        </w:r>
      </w:ins>
      <w:bookmarkEnd w:id="242"/>
    </w:p>
    <w:p w14:paraId="6E3EE081" w14:textId="77777777" w:rsidR="00EE7DC2" w:rsidRPr="00EE7DC2" w:rsidRDefault="00EE7DC2">
      <w:pPr>
        <w:rPr>
          <w:ins w:id="246" w:author="Raul García Fernández" w:date="2017-06-30T19:11:00Z"/>
        </w:rPr>
      </w:pPr>
    </w:p>
    <w:tbl>
      <w:tblPr>
        <w:tblStyle w:val="Tablaconcuadrcula1"/>
        <w:tblW w:w="0" w:type="auto"/>
        <w:jc w:val="center"/>
        <w:tblLook w:val="04A0" w:firstRow="1" w:lastRow="0" w:firstColumn="1" w:lastColumn="0" w:noHBand="0" w:noVBand="1"/>
      </w:tblPr>
      <w:tblGrid>
        <w:gridCol w:w="876"/>
        <w:gridCol w:w="3807"/>
        <w:gridCol w:w="3811"/>
        <w:tblGridChange w:id="247">
          <w:tblGrid>
            <w:gridCol w:w="876"/>
            <w:gridCol w:w="3807"/>
            <w:gridCol w:w="3811"/>
          </w:tblGrid>
        </w:tblGridChange>
      </w:tblGrid>
      <w:tr w:rsidR="00885825" w:rsidRPr="00D76893" w14:paraId="126CB407" w14:textId="77777777" w:rsidTr="003E4856">
        <w:trPr>
          <w:jc w:val="center"/>
          <w:ins w:id="248" w:author="Raul García Fernández" w:date="2017-06-30T19:11:00Z"/>
        </w:trPr>
        <w:tc>
          <w:tcPr>
            <w:tcW w:w="876" w:type="dxa"/>
            <w:shd w:val="clear" w:color="auto" w:fill="3B3838"/>
          </w:tcPr>
          <w:p w14:paraId="017681AD" w14:textId="77777777" w:rsidR="00885825" w:rsidRPr="00D76893" w:rsidRDefault="00885825" w:rsidP="003E4856">
            <w:pPr>
              <w:spacing w:after="0" w:line="240" w:lineRule="auto"/>
              <w:rPr>
                <w:ins w:id="249" w:author="Raul García Fernández" w:date="2017-06-30T19:11:00Z"/>
                <w:rFonts w:ascii="Times New Roman" w:hAnsi="Times New Roman"/>
                <w:sz w:val="24"/>
                <w:szCs w:val="24"/>
              </w:rPr>
            </w:pPr>
            <w:ins w:id="250" w:author="Raul García Fernández" w:date="2017-06-30T19:11:00Z">
              <w:r w:rsidRPr="00D76893">
                <w:rPr>
                  <w:rFonts w:ascii="Times New Roman" w:hAnsi="Times New Roman"/>
                  <w:sz w:val="24"/>
                  <w:szCs w:val="24"/>
                </w:rPr>
                <w:t>REF</w:t>
              </w:r>
            </w:ins>
          </w:p>
        </w:tc>
        <w:tc>
          <w:tcPr>
            <w:tcW w:w="3807" w:type="dxa"/>
            <w:shd w:val="clear" w:color="auto" w:fill="3B3838"/>
          </w:tcPr>
          <w:p w14:paraId="3A598531" w14:textId="77777777" w:rsidR="00885825" w:rsidRPr="00D76893" w:rsidRDefault="00885825" w:rsidP="003E4856">
            <w:pPr>
              <w:spacing w:after="0" w:line="240" w:lineRule="auto"/>
              <w:rPr>
                <w:ins w:id="251" w:author="Raul García Fernández" w:date="2017-06-30T19:11:00Z"/>
                <w:rFonts w:ascii="Times New Roman" w:hAnsi="Times New Roman"/>
                <w:sz w:val="24"/>
                <w:szCs w:val="24"/>
              </w:rPr>
            </w:pPr>
            <w:ins w:id="252" w:author="Raul García Fernández" w:date="2017-06-30T19:11:00Z">
              <w:r w:rsidRPr="00D76893">
                <w:rPr>
                  <w:rFonts w:ascii="Times New Roman" w:hAnsi="Times New Roman"/>
                  <w:sz w:val="24"/>
                  <w:szCs w:val="24"/>
                </w:rPr>
                <w:t>Nombre</w:t>
              </w:r>
            </w:ins>
          </w:p>
        </w:tc>
        <w:tc>
          <w:tcPr>
            <w:tcW w:w="3811" w:type="dxa"/>
            <w:shd w:val="clear" w:color="auto" w:fill="3B3838"/>
          </w:tcPr>
          <w:p w14:paraId="17577D40" w14:textId="77777777" w:rsidR="00885825" w:rsidRPr="00D76893" w:rsidRDefault="00885825" w:rsidP="003E4856">
            <w:pPr>
              <w:spacing w:after="0" w:line="240" w:lineRule="auto"/>
              <w:rPr>
                <w:ins w:id="253" w:author="Raul García Fernández" w:date="2017-06-30T19:11:00Z"/>
                <w:rFonts w:ascii="Times New Roman" w:hAnsi="Times New Roman"/>
                <w:sz w:val="24"/>
                <w:szCs w:val="24"/>
              </w:rPr>
            </w:pPr>
            <w:ins w:id="254" w:author="Raul García Fernández" w:date="2017-06-30T19:11:00Z">
              <w:r w:rsidRPr="00D76893">
                <w:rPr>
                  <w:rFonts w:ascii="Times New Roman" w:hAnsi="Times New Roman"/>
                  <w:sz w:val="24"/>
                  <w:szCs w:val="24"/>
                </w:rPr>
                <w:t>Descripción</w:t>
              </w:r>
            </w:ins>
          </w:p>
        </w:tc>
      </w:tr>
      <w:tr w:rsidR="00885825" w:rsidRPr="00D76893" w14:paraId="46291CE6" w14:textId="77777777" w:rsidTr="003E4856">
        <w:trPr>
          <w:jc w:val="center"/>
          <w:ins w:id="255" w:author="Raul García Fernández" w:date="2017-06-30T19:11:00Z"/>
        </w:trPr>
        <w:tc>
          <w:tcPr>
            <w:tcW w:w="876" w:type="dxa"/>
            <w:shd w:val="clear" w:color="auto" w:fill="AEAAAA"/>
          </w:tcPr>
          <w:p w14:paraId="6F4337B9" w14:textId="77777777" w:rsidR="00885825" w:rsidRPr="00D76893" w:rsidRDefault="00885825" w:rsidP="003E4856">
            <w:pPr>
              <w:spacing w:after="0" w:line="240" w:lineRule="auto"/>
              <w:rPr>
                <w:ins w:id="256" w:author="Raul García Fernández" w:date="2017-06-30T19:11:00Z"/>
                <w:rFonts w:ascii="Times New Roman" w:hAnsi="Times New Roman"/>
                <w:b/>
                <w:sz w:val="24"/>
                <w:szCs w:val="24"/>
              </w:rPr>
            </w:pPr>
            <w:ins w:id="257" w:author="Raul García Fernández" w:date="2017-06-30T19:11:00Z">
              <w:r>
                <w:rPr>
                  <w:rFonts w:ascii="Times New Roman" w:hAnsi="Times New Roman"/>
                  <w:b/>
                  <w:sz w:val="24"/>
                  <w:szCs w:val="24"/>
                </w:rPr>
                <w:t>6</w:t>
              </w:r>
            </w:ins>
          </w:p>
        </w:tc>
        <w:tc>
          <w:tcPr>
            <w:tcW w:w="3807" w:type="dxa"/>
            <w:shd w:val="clear" w:color="auto" w:fill="AEAAAA"/>
          </w:tcPr>
          <w:p w14:paraId="00BDA37B" w14:textId="03A2584C" w:rsidR="00885825" w:rsidRPr="00D76893" w:rsidRDefault="00885825" w:rsidP="003E4856">
            <w:pPr>
              <w:spacing w:after="0" w:line="240" w:lineRule="auto"/>
              <w:rPr>
                <w:ins w:id="258" w:author="Raul García Fernández" w:date="2017-06-30T19:11:00Z"/>
                <w:rFonts w:ascii="Times New Roman" w:hAnsi="Times New Roman"/>
                <w:b/>
                <w:sz w:val="24"/>
                <w:szCs w:val="24"/>
              </w:rPr>
            </w:pPr>
            <w:ins w:id="259" w:author="Raul García Fernández" w:date="2017-06-30T19:11:00Z">
              <w:r>
                <w:rPr>
                  <w:rFonts w:ascii="Times New Roman" w:hAnsi="Times New Roman"/>
                  <w:b/>
                  <w:sz w:val="24"/>
                  <w:szCs w:val="24"/>
                </w:rPr>
                <w:t>Gestión de aplicaciones</w:t>
              </w:r>
              <w:r w:rsidRPr="00D76893">
                <w:rPr>
                  <w:rFonts w:ascii="Times New Roman" w:hAnsi="Times New Roman"/>
                  <w:b/>
                  <w:sz w:val="24"/>
                  <w:szCs w:val="24"/>
                </w:rPr>
                <w:t xml:space="preserve"> </w:t>
              </w:r>
            </w:ins>
          </w:p>
        </w:tc>
        <w:tc>
          <w:tcPr>
            <w:tcW w:w="3811" w:type="dxa"/>
            <w:shd w:val="clear" w:color="auto" w:fill="AEAAAA"/>
          </w:tcPr>
          <w:p w14:paraId="06354F1F" w14:textId="533BA82E" w:rsidR="00885825" w:rsidRPr="00D76893" w:rsidRDefault="00885825" w:rsidP="00903C32">
            <w:pPr>
              <w:spacing w:after="0" w:line="240" w:lineRule="auto"/>
              <w:jc w:val="both"/>
              <w:rPr>
                <w:ins w:id="260" w:author="Raul García Fernández" w:date="2017-06-30T19:11:00Z"/>
                <w:rFonts w:ascii="Times New Roman" w:hAnsi="Times New Roman"/>
                <w:b/>
                <w:sz w:val="24"/>
                <w:szCs w:val="24"/>
              </w:rPr>
            </w:pPr>
            <w:ins w:id="261" w:author="Raul García Fernández" w:date="2017-06-30T19:11:00Z">
              <w:r w:rsidRPr="00D76893">
                <w:rPr>
                  <w:rFonts w:ascii="Times New Roman" w:hAnsi="Times New Roman"/>
                  <w:b/>
                  <w:sz w:val="24"/>
                  <w:szCs w:val="24"/>
                </w:rPr>
                <w:t xml:space="preserve">Todo usuario podrá </w:t>
              </w:r>
              <w:r>
                <w:rPr>
                  <w:rFonts w:ascii="Times New Roman" w:hAnsi="Times New Roman"/>
                  <w:b/>
                  <w:sz w:val="24"/>
                  <w:szCs w:val="24"/>
                </w:rPr>
                <w:t xml:space="preserve">crear una entidad aplicación que gestione las actividades del repositorio por </w:t>
              </w:r>
              <w:del w:id="262" w:author="RAQUEL BLANCO AGUIRRE" w:date="2017-07-10T18:10:00Z">
                <w:r w:rsidDel="00903C32">
                  <w:rPr>
                    <w:rFonts w:ascii="Times New Roman" w:hAnsi="Times New Roman"/>
                    <w:b/>
                    <w:sz w:val="24"/>
                    <w:szCs w:val="24"/>
                  </w:rPr>
                  <w:delText>e</w:delText>
                </w:r>
              </w:del>
            </w:ins>
            <w:ins w:id="263" w:author="RAQUEL BLANCO AGUIRRE" w:date="2017-07-10T18:10:00Z">
              <w:r w:rsidR="00903C32">
                <w:rPr>
                  <w:rFonts w:ascii="Times New Roman" w:hAnsi="Times New Roman"/>
                  <w:b/>
                  <w:sz w:val="24"/>
                  <w:szCs w:val="24"/>
                </w:rPr>
                <w:t>é</w:t>
              </w:r>
            </w:ins>
            <w:ins w:id="264" w:author="Raul García Fernández" w:date="2017-06-30T19:11:00Z">
              <w:r>
                <w:rPr>
                  <w:rFonts w:ascii="Times New Roman" w:hAnsi="Times New Roman"/>
                  <w:b/>
                  <w:sz w:val="24"/>
                  <w:szCs w:val="24"/>
                </w:rPr>
                <w:t>l</w:t>
              </w:r>
            </w:ins>
          </w:p>
        </w:tc>
      </w:tr>
      <w:tr w:rsidR="00885825" w:rsidRPr="00D76893" w14:paraId="34FC9E56" w14:textId="77777777" w:rsidTr="003E4856">
        <w:trPr>
          <w:jc w:val="center"/>
          <w:ins w:id="265" w:author="Raul García Fernández" w:date="2017-06-30T19:11:00Z"/>
        </w:trPr>
        <w:tc>
          <w:tcPr>
            <w:tcW w:w="876" w:type="dxa"/>
            <w:shd w:val="clear" w:color="auto" w:fill="E7E6E6"/>
          </w:tcPr>
          <w:p w14:paraId="32467137" w14:textId="77777777" w:rsidR="00885825" w:rsidRPr="00D76893" w:rsidRDefault="00885825" w:rsidP="003E4856">
            <w:pPr>
              <w:spacing w:after="0" w:line="240" w:lineRule="auto"/>
              <w:rPr>
                <w:ins w:id="266" w:author="Raul García Fernández" w:date="2017-06-30T19:11:00Z"/>
                <w:rFonts w:ascii="Times New Roman" w:hAnsi="Times New Roman"/>
                <w:sz w:val="24"/>
                <w:szCs w:val="24"/>
              </w:rPr>
            </w:pPr>
            <w:ins w:id="267" w:author="Raul García Fernández" w:date="2017-06-30T19:11:00Z">
              <w:r w:rsidRPr="00D76893">
                <w:rPr>
                  <w:rFonts w:ascii="Times New Roman" w:hAnsi="Times New Roman"/>
                  <w:sz w:val="24"/>
                  <w:szCs w:val="24"/>
                </w:rPr>
                <w:t>6.1</w:t>
              </w:r>
            </w:ins>
          </w:p>
        </w:tc>
        <w:tc>
          <w:tcPr>
            <w:tcW w:w="3807" w:type="dxa"/>
            <w:shd w:val="clear" w:color="auto" w:fill="E7E6E6"/>
          </w:tcPr>
          <w:p w14:paraId="53721469" w14:textId="0DE3F4CD" w:rsidR="00885825" w:rsidRPr="00D76893" w:rsidRDefault="00885825" w:rsidP="003E4856">
            <w:pPr>
              <w:spacing w:after="0" w:line="240" w:lineRule="auto"/>
              <w:rPr>
                <w:ins w:id="268" w:author="Raul García Fernández" w:date="2017-06-30T19:11:00Z"/>
                <w:rFonts w:ascii="Times New Roman" w:hAnsi="Times New Roman"/>
                <w:sz w:val="24"/>
                <w:szCs w:val="24"/>
              </w:rPr>
            </w:pPr>
            <w:ins w:id="269" w:author="Raul García Fernández" w:date="2017-06-30T19:11:00Z">
              <w:r>
                <w:rPr>
                  <w:rFonts w:ascii="Times New Roman" w:hAnsi="Times New Roman"/>
                  <w:sz w:val="24"/>
                  <w:szCs w:val="24"/>
                </w:rPr>
                <w:t>Creación de aplicaciones</w:t>
              </w:r>
            </w:ins>
          </w:p>
        </w:tc>
        <w:tc>
          <w:tcPr>
            <w:tcW w:w="3811" w:type="dxa"/>
            <w:shd w:val="clear" w:color="auto" w:fill="E7E6E6"/>
          </w:tcPr>
          <w:p w14:paraId="02F9674D" w14:textId="5BAB168A" w:rsidR="00885825" w:rsidRPr="00D76893" w:rsidRDefault="00885825">
            <w:pPr>
              <w:spacing w:after="0" w:line="240" w:lineRule="auto"/>
              <w:jc w:val="both"/>
              <w:rPr>
                <w:ins w:id="270" w:author="Raul García Fernández" w:date="2017-06-30T19:11:00Z"/>
                <w:rFonts w:ascii="Times New Roman" w:hAnsi="Times New Roman"/>
                <w:sz w:val="24"/>
                <w:szCs w:val="24"/>
              </w:rPr>
            </w:pPr>
            <w:ins w:id="271" w:author="Raul García Fernández" w:date="2017-06-30T19:11:00Z">
              <w:r w:rsidRPr="00D76893">
                <w:rPr>
                  <w:rFonts w:ascii="Times New Roman" w:hAnsi="Times New Roman"/>
                  <w:sz w:val="24"/>
                  <w:szCs w:val="24"/>
                </w:rPr>
                <w:t xml:space="preserve">El usuario podrá </w:t>
              </w:r>
              <w:r>
                <w:rPr>
                  <w:rFonts w:ascii="Times New Roman" w:hAnsi="Times New Roman"/>
                  <w:sz w:val="24"/>
                  <w:szCs w:val="24"/>
                </w:rPr>
                <w:t>solicitar al sistema la creación de una aplicaci</w:t>
              </w:r>
            </w:ins>
            <w:ins w:id="272" w:author="Raul García Fernández" w:date="2017-06-30T19:12:00Z">
              <w:r>
                <w:rPr>
                  <w:rFonts w:ascii="Times New Roman" w:hAnsi="Times New Roman"/>
                  <w:sz w:val="24"/>
                  <w:szCs w:val="24"/>
                </w:rPr>
                <w:t>ón. El sistema le devolverá como respuesta un token de autenticación para</w:t>
              </w:r>
            </w:ins>
            <w:ins w:id="273" w:author="Raul García Fernández" w:date="2017-06-30T19:18:00Z">
              <w:r w:rsidR="00A87551">
                <w:rPr>
                  <w:rFonts w:ascii="Times New Roman" w:hAnsi="Times New Roman"/>
                  <w:sz w:val="24"/>
                  <w:szCs w:val="24"/>
                </w:rPr>
                <w:t xml:space="preserve"> la aplicación que podrá utilizar en</w:t>
              </w:r>
            </w:ins>
            <w:ins w:id="274" w:author="Raul García Fernández" w:date="2017-06-30T19:12:00Z">
              <w:r>
                <w:rPr>
                  <w:rFonts w:ascii="Times New Roman" w:hAnsi="Times New Roman"/>
                  <w:sz w:val="24"/>
                  <w:szCs w:val="24"/>
                </w:rPr>
                <w:t xml:space="preserve"> futuros acceso</w:t>
              </w:r>
            </w:ins>
            <w:ins w:id="275" w:author="Raul García Fernández" w:date="2017-06-30T19:18:00Z">
              <w:r w:rsidR="00A87551">
                <w:rPr>
                  <w:rFonts w:ascii="Times New Roman" w:hAnsi="Times New Roman"/>
                  <w:sz w:val="24"/>
                  <w:szCs w:val="24"/>
                </w:rPr>
                <w:t>s</w:t>
              </w:r>
            </w:ins>
            <w:ins w:id="276" w:author="Raul García Fernández" w:date="2017-06-30T19:12:00Z">
              <w:r>
                <w:rPr>
                  <w:rFonts w:ascii="Times New Roman" w:hAnsi="Times New Roman"/>
                  <w:sz w:val="24"/>
                  <w:szCs w:val="24"/>
                </w:rPr>
                <w:t>.</w:t>
              </w:r>
            </w:ins>
          </w:p>
        </w:tc>
      </w:tr>
      <w:tr w:rsidR="00885825" w:rsidRPr="00D76893" w14:paraId="59DF8334" w14:textId="77777777" w:rsidTr="00885825">
        <w:tblPrEx>
          <w:tblW w:w="0" w:type="auto"/>
          <w:jc w:val="center"/>
          <w:tblPrExChange w:id="277" w:author="Raul García Fernández" w:date="2017-06-30T19:16:00Z">
            <w:tblPrEx>
              <w:tblW w:w="0" w:type="auto"/>
              <w:jc w:val="center"/>
            </w:tblPrEx>
          </w:tblPrExChange>
        </w:tblPrEx>
        <w:trPr>
          <w:jc w:val="center"/>
          <w:ins w:id="278" w:author="Raul García Fernández" w:date="2017-06-30T19:11:00Z"/>
          <w:trPrChange w:id="279" w:author="Raul García Fernández" w:date="2017-06-30T19:16:00Z">
            <w:trPr>
              <w:jc w:val="center"/>
            </w:trPr>
          </w:trPrChange>
        </w:trPr>
        <w:tc>
          <w:tcPr>
            <w:tcW w:w="876" w:type="dxa"/>
            <w:shd w:val="clear" w:color="auto" w:fill="D9D9D9" w:themeFill="background1" w:themeFillShade="D9"/>
            <w:tcPrChange w:id="280" w:author="Raul García Fernández" w:date="2017-06-30T19:16:00Z">
              <w:tcPr>
                <w:tcW w:w="876" w:type="dxa"/>
                <w:shd w:val="clear" w:color="auto" w:fill="FFFFFF"/>
              </w:tcPr>
            </w:tcPrChange>
          </w:tcPr>
          <w:p w14:paraId="5A5306E9" w14:textId="664B4273" w:rsidR="00885825" w:rsidRPr="00D76893" w:rsidRDefault="00885825" w:rsidP="003E4856">
            <w:pPr>
              <w:spacing w:after="0" w:line="240" w:lineRule="auto"/>
              <w:rPr>
                <w:ins w:id="281" w:author="Raul García Fernández" w:date="2017-06-30T19:11:00Z"/>
                <w:rFonts w:ascii="Times New Roman" w:hAnsi="Times New Roman"/>
                <w:sz w:val="24"/>
                <w:szCs w:val="24"/>
              </w:rPr>
            </w:pPr>
            <w:ins w:id="282" w:author="Raul García Fernández" w:date="2017-06-30T19:11:00Z">
              <w:r>
                <w:rPr>
                  <w:rFonts w:ascii="Times New Roman" w:hAnsi="Times New Roman"/>
                  <w:sz w:val="24"/>
                  <w:szCs w:val="24"/>
                </w:rPr>
                <w:t>6.2</w:t>
              </w:r>
            </w:ins>
          </w:p>
        </w:tc>
        <w:tc>
          <w:tcPr>
            <w:tcW w:w="3807" w:type="dxa"/>
            <w:shd w:val="clear" w:color="auto" w:fill="D9D9D9" w:themeFill="background1" w:themeFillShade="D9"/>
            <w:tcPrChange w:id="283" w:author="Raul García Fernández" w:date="2017-06-30T19:16:00Z">
              <w:tcPr>
                <w:tcW w:w="3807" w:type="dxa"/>
                <w:shd w:val="clear" w:color="auto" w:fill="FFFFFF"/>
              </w:tcPr>
            </w:tcPrChange>
          </w:tcPr>
          <w:p w14:paraId="3E3CF5EE" w14:textId="6E8FEE03" w:rsidR="00885825" w:rsidRPr="00D76893" w:rsidRDefault="00885825" w:rsidP="003E4856">
            <w:pPr>
              <w:spacing w:after="0" w:line="240" w:lineRule="auto"/>
              <w:rPr>
                <w:ins w:id="284" w:author="Raul García Fernández" w:date="2017-06-30T19:11:00Z"/>
                <w:rFonts w:ascii="Times New Roman" w:hAnsi="Times New Roman"/>
                <w:sz w:val="24"/>
                <w:szCs w:val="24"/>
              </w:rPr>
            </w:pPr>
            <w:ins w:id="285" w:author="Raul García Fernández" w:date="2017-06-30T19:12:00Z">
              <w:r>
                <w:rPr>
                  <w:rFonts w:ascii="Times New Roman" w:hAnsi="Times New Roman"/>
                  <w:sz w:val="24"/>
                  <w:szCs w:val="24"/>
                </w:rPr>
                <w:t>Listado de aplicaciones</w:t>
              </w:r>
            </w:ins>
          </w:p>
        </w:tc>
        <w:tc>
          <w:tcPr>
            <w:tcW w:w="3811" w:type="dxa"/>
            <w:shd w:val="clear" w:color="auto" w:fill="D9D9D9" w:themeFill="background1" w:themeFillShade="D9"/>
            <w:tcPrChange w:id="286" w:author="Raul García Fernández" w:date="2017-06-30T19:16:00Z">
              <w:tcPr>
                <w:tcW w:w="3811" w:type="dxa"/>
                <w:shd w:val="clear" w:color="auto" w:fill="FFFFFF"/>
              </w:tcPr>
            </w:tcPrChange>
          </w:tcPr>
          <w:p w14:paraId="43B38AC5" w14:textId="73A3CB90" w:rsidR="00885825" w:rsidRPr="00D76893" w:rsidRDefault="00885825" w:rsidP="003E4856">
            <w:pPr>
              <w:spacing w:after="0" w:line="240" w:lineRule="auto"/>
              <w:jc w:val="both"/>
              <w:rPr>
                <w:ins w:id="287" w:author="Raul García Fernández" w:date="2017-06-30T19:11:00Z"/>
                <w:rFonts w:ascii="Times New Roman" w:hAnsi="Times New Roman"/>
                <w:sz w:val="24"/>
                <w:szCs w:val="24"/>
              </w:rPr>
            </w:pPr>
            <w:ins w:id="288" w:author="Raul García Fernández" w:date="2017-06-30T19:11:00Z">
              <w:r>
                <w:rPr>
                  <w:rFonts w:ascii="Times New Roman" w:hAnsi="Times New Roman"/>
                  <w:sz w:val="24"/>
                  <w:szCs w:val="24"/>
                </w:rPr>
                <w:t xml:space="preserve">El </w:t>
              </w:r>
            </w:ins>
            <w:ins w:id="289" w:author="Raul García Fernández" w:date="2017-06-30T19:12:00Z">
              <w:r>
                <w:rPr>
                  <w:rFonts w:ascii="Times New Roman" w:hAnsi="Times New Roman"/>
                  <w:sz w:val="24"/>
                  <w:szCs w:val="24"/>
                </w:rPr>
                <w:t>usuario podrá listar todas las aplicaciones que ha solicitado.</w:t>
              </w:r>
            </w:ins>
          </w:p>
        </w:tc>
      </w:tr>
      <w:tr w:rsidR="00885825" w:rsidRPr="00D76893" w14:paraId="3D36B0F7" w14:textId="77777777" w:rsidTr="003E4856">
        <w:trPr>
          <w:jc w:val="center"/>
          <w:ins w:id="290" w:author="Raul García Fernández" w:date="2017-06-30T19:14:00Z"/>
        </w:trPr>
        <w:tc>
          <w:tcPr>
            <w:tcW w:w="876" w:type="dxa"/>
            <w:shd w:val="clear" w:color="auto" w:fill="FFFFFF"/>
          </w:tcPr>
          <w:p w14:paraId="45A06EC0" w14:textId="2D3E51C3" w:rsidR="00885825" w:rsidRPr="00D76893" w:rsidRDefault="00885825" w:rsidP="003E4856">
            <w:pPr>
              <w:spacing w:after="0" w:line="240" w:lineRule="auto"/>
              <w:rPr>
                <w:ins w:id="291" w:author="Raul García Fernández" w:date="2017-06-30T19:14:00Z"/>
                <w:rFonts w:ascii="Times New Roman" w:hAnsi="Times New Roman"/>
                <w:sz w:val="24"/>
                <w:szCs w:val="24"/>
              </w:rPr>
            </w:pPr>
            <w:ins w:id="292" w:author="Raul García Fernández" w:date="2017-06-30T19:15:00Z">
              <w:r>
                <w:rPr>
                  <w:rFonts w:ascii="Times New Roman" w:hAnsi="Times New Roman"/>
                  <w:sz w:val="24"/>
                  <w:szCs w:val="24"/>
                </w:rPr>
                <w:t>6.2.1</w:t>
              </w:r>
            </w:ins>
          </w:p>
        </w:tc>
        <w:tc>
          <w:tcPr>
            <w:tcW w:w="3807" w:type="dxa"/>
            <w:shd w:val="clear" w:color="auto" w:fill="FFFFFF"/>
          </w:tcPr>
          <w:p w14:paraId="36C5948A" w14:textId="7FF80366" w:rsidR="00885825" w:rsidRDefault="00885825" w:rsidP="003E4856">
            <w:pPr>
              <w:spacing w:after="0" w:line="240" w:lineRule="auto"/>
              <w:rPr>
                <w:ins w:id="293" w:author="Raul García Fernández" w:date="2017-06-30T19:14:00Z"/>
                <w:rFonts w:ascii="Times New Roman" w:hAnsi="Times New Roman"/>
                <w:sz w:val="24"/>
                <w:szCs w:val="24"/>
              </w:rPr>
            </w:pPr>
            <w:ins w:id="294" w:author="Raul García Fernández" w:date="2017-06-30T19:15:00Z">
              <w:r>
                <w:rPr>
                  <w:rFonts w:ascii="Times New Roman" w:hAnsi="Times New Roman"/>
                  <w:sz w:val="24"/>
                  <w:szCs w:val="24"/>
                </w:rPr>
                <w:t>Listado de aplicaciones por parte del administrador</w:t>
              </w:r>
            </w:ins>
          </w:p>
        </w:tc>
        <w:tc>
          <w:tcPr>
            <w:tcW w:w="3811" w:type="dxa"/>
            <w:shd w:val="clear" w:color="auto" w:fill="FFFFFF"/>
          </w:tcPr>
          <w:p w14:paraId="54E05556" w14:textId="32AFCCEC" w:rsidR="00885825" w:rsidRDefault="00885825" w:rsidP="003E4856">
            <w:pPr>
              <w:spacing w:after="0" w:line="240" w:lineRule="auto"/>
              <w:jc w:val="both"/>
              <w:rPr>
                <w:ins w:id="295" w:author="Raul García Fernández" w:date="2017-06-30T19:14:00Z"/>
                <w:rFonts w:ascii="Times New Roman" w:hAnsi="Times New Roman"/>
                <w:sz w:val="24"/>
                <w:szCs w:val="24"/>
              </w:rPr>
            </w:pPr>
            <w:ins w:id="296" w:author="Raul García Fernández" w:date="2017-06-30T19:15:00Z">
              <w:r>
                <w:rPr>
                  <w:rFonts w:ascii="Times New Roman" w:hAnsi="Times New Roman"/>
                  <w:sz w:val="24"/>
                  <w:szCs w:val="24"/>
                </w:rPr>
                <w:t>El administrador podrá listar todas las aplicaciones que existan en el sistema</w:t>
              </w:r>
            </w:ins>
            <w:ins w:id="297" w:author="RAQUEL BLANCO AGUIRRE" w:date="2017-07-10T18:10:00Z">
              <w:r w:rsidR="00903C32">
                <w:rPr>
                  <w:rFonts w:ascii="Times New Roman" w:hAnsi="Times New Roman"/>
                  <w:sz w:val="24"/>
                  <w:szCs w:val="24"/>
                </w:rPr>
                <w:t>.</w:t>
              </w:r>
            </w:ins>
          </w:p>
        </w:tc>
      </w:tr>
      <w:tr w:rsidR="00885825" w:rsidRPr="00D76893" w14:paraId="2CF4DD55" w14:textId="77777777" w:rsidTr="003E4856">
        <w:trPr>
          <w:jc w:val="center"/>
          <w:ins w:id="298" w:author="Raul García Fernández" w:date="2017-06-30T19:11:00Z"/>
        </w:trPr>
        <w:tc>
          <w:tcPr>
            <w:tcW w:w="876" w:type="dxa"/>
            <w:shd w:val="clear" w:color="auto" w:fill="E7E6E6"/>
          </w:tcPr>
          <w:p w14:paraId="6EB94159" w14:textId="01E3D411" w:rsidR="00885825" w:rsidRPr="00D76893" w:rsidRDefault="00885825" w:rsidP="003E4856">
            <w:pPr>
              <w:spacing w:after="0" w:line="240" w:lineRule="auto"/>
              <w:rPr>
                <w:ins w:id="299" w:author="Raul García Fernández" w:date="2017-06-30T19:11:00Z"/>
                <w:rFonts w:ascii="Times New Roman" w:hAnsi="Times New Roman"/>
                <w:sz w:val="24"/>
                <w:szCs w:val="24"/>
              </w:rPr>
            </w:pPr>
            <w:ins w:id="300" w:author="Raul García Fernández" w:date="2017-06-30T19:11:00Z">
              <w:r>
                <w:rPr>
                  <w:rFonts w:ascii="Times New Roman" w:hAnsi="Times New Roman"/>
                  <w:sz w:val="24"/>
                  <w:szCs w:val="24"/>
                </w:rPr>
                <w:t>6.3</w:t>
              </w:r>
            </w:ins>
          </w:p>
        </w:tc>
        <w:tc>
          <w:tcPr>
            <w:tcW w:w="3807" w:type="dxa"/>
            <w:shd w:val="clear" w:color="auto" w:fill="E7E6E6"/>
          </w:tcPr>
          <w:p w14:paraId="540CDCE8" w14:textId="5611DE34" w:rsidR="00885825" w:rsidRPr="00D76893" w:rsidRDefault="00885825" w:rsidP="003E4856">
            <w:pPr>
              <w:spacing w:after="0" w:line="240" w:lineRule="auto"/>
              <w:rPr>
                <w:ins w:id="301" w:author="Raul García Fernández" w:date="2017-06-30T19:11:00Z"/>
                <w:rFonts w:ascii="Times New Roman" w:hAnsi="Times New Roman"/>
                <w:sz w:val="24"/>
                <w:szCs w:val="24"/>
              </w:rPr>
            </w:pPr>
            <w:ins w:id="302" w:author="Raul García Fernández" w:date="2017-06-30T19:13:00Z">
              <w:r>
                <w:rPr>
                  <w:rFonts w:ascii="Times New Roman" w:hAnsi="Times New Roman"/>
                  <w:sz w:val="24"/>
                  <w:szCs w:val="24"/>
                </w:rPr>
                <w:t>Eliminación de aplicaciones</w:t>
              </w:r>
            </w:ins>
          </w:p>
        </w:tc>
        <w:tc>
          <w:tcPr>
            <w:tcW w:w="3811" w:type="dxa"/>
            <w:shd w:val="clear" w:color="auto" w:fill="E7E6E6"/>
          </w:tcPr>
          <w:p w14:paraId="0C838794" w14:textId="6315DD33" w:rsidR="00885825" w:rsidRPr="00D76893" w:rsidRDefault="00885825" w:rsidP="003E4856">
            <w:pPr>
              <w:spacing w:after="0" w:line="240" w:lineRule="auto"/>
              <w:jc w:val="both"/>
              <w:rPr>
                <w:ins w:id="303" w:author="Raul García Fernández" w:date="2017-06-30T19:11:00Z"/>
                <w:rFonts w:ascii="Times New Roman" w:hAnsi="Times New Roman"/>
                <w:sz w:val="24"/>
                <w:szCs w:val="24"/>
              </w:rPr>
            </w:pPr>
            <w:ins w:id="304" w:author="Raul García Fernández" w:date="2017-06-30T19:13:00Z">
              <w:r>
                <w:rPr>
                  <w:rFonts w:ascii="Times New Roman" w:hAnsi="Times New Roman"/>
                  <w:sz w:val="24"/>
                  <w:szCs w:val="24"/>
                </w:rPr>
                <w:t xml:space="preserve">El usuario podrá eliminar cualquier entidad </w:t>
              </w:r>
            </w:ins>
            <w:ins w:id="305" w:author="Raul García Fernández" w:date="2017-06-30T19:14:00Z">
              <w:r>
                <w:rPr>
                  <w:rFonts w:ascii="Times New Roman" w:hAnsi="Times New Roman"/>
                  <w:sz w:val="24"/>
                  <w:szCs w:val="24"/>
                </w:rPr>
                <w:t>aplicación</w:t>
              </w:r>
            </w:ins>
            <w:ins w:id="306" w:author="Raul García Fernández" w:date="2017-06-30T19:13:00Z">
              <w:r>
                <w:rPr>
                  <w:rFonts w:ascii="Times New Roman" w:hAnsi="Times New Roman"/>
                  <w:sz w:val="24"/>
                  <w:szCs w:val="24"/>
                </w:rPr>
                <w:t xml:space="preserve"> </w:t>
              </w:r>
            </w:ins>
            <w:ins w:id="307" w:author="Raul García Fernández" w:date="2017-06-30T19:14:00Z">
              <w:r>
                <w:rPr>
                  <w:rFonts w:ascii="Times New Roman" w:hAnsi="Times New Roman"/>
                  <w:sz w:val="24"/>
                  <w:szCs w:val="24"/>
                </w:rPr>
                <w:t>que haya creado.</w:t>
              </w:r>
            </w:ins>
          </w:p>
        </w:tc>
      </w:tr>
      <w:tr w:rsidR="00885825" w:rsidRPr="00D76893" w14:paraId="462F5F12" w14:textId="77777777" w:rsidTr="003E4856">
        <w:trPr>
          <w:jc w:val="center"/>
          <w:ins w:id="308" w:author="Raul García Fernández" w:date="2017-06-30T19:11:00Z"/>
        </w:trPr>
        <w:tc>
          <w:tcPr>
            <w:tcW w:w="876" w:type="dxa"/>
            <w:shd w:val="clear" w:color="auto" w:fill="FFFFFF"/>
          </w:tcPr>
          <w:p w14:paraId="2D90BCE1" w14:textId="05A2232C" w:rsidR="00885825" w:rsidRPr="00D76893" w:rsidRDefault="00885825" w:rsidP="003E4856">
            <w:pPr>
              <w:spacing w:after="0" w:line="240" w:lineRule="auto"/>
              <w:rPr>
                <w:ins w:id="309" w:author="Raul García Fernández" w:date="2017-06-30T19:11:00Z"/>
                <w:rFonts w:ascii="Times New Roman" w:hAnsi="Times New Roman"/>
                <w:sz w:val="24"/>
                <w:szCs w:val="24"/>
              </w:rPr>
            </w:pPr>
            <w:ins w:id="310" w:author="Raul García Fernández" w:date="2017-06-30T19:16:00Z">
              <w:r>
                <w:rPr>
                  <w:rFonts w:ascii="Times New Roman" w:hAnsi="Times New Roman"/>
                  <w:sz w:val="24"/>
                  <w:szCs w:val="24"/>
                </w:rPr>
                <w:t>6.3.1</w:t>
              </w:r>
            </w:ins>
          </w:p>
        </w:tc>
        <w:tc>
          <w:tcPr>
            <w:tcW w:w="3807" w:type="dxa"/>
            <w:shd w:val="clear" w:color="auto" w:fill="FFFFFF"/>
          </w:tcPr>
          <w:p w14:paraId="24AACF31" w14:textId="42720109" w:rsidR="00885825" w:rsidRPr="00D76893" w:rsidRDefault="00885825" w:rsidP="003E4856">
            <w:pPr>
              <w:spacing w:after="0" w:line="240" w:lineRule="auto"/>
              <w:rPr>
                <w:ins w:id="311" w:author="Raul García Fernández" w:date="2017-06-30T19:11:00Z"/>
                <w:rFonts w:ascii="Times New Roman" w:hAnsi="Times New Roman"/>
                <w:sz w:val="24"/>
                <w:szCs w:val="24"/>
              </w:rPr>
            </w:pPr>
            <w:ins w:id="312" w:author="Raul García Fernández" w:date="2017-06-30T19:16:00Z">
              <w:r>
                <w:rPr>
                  <w:rFonts w:ascii="Times New Roman" w:hAnsi="Times New Roman"/>
                  <w:sz w:val="24"/>
                  <w:szCs w:val="24"/>
                </w:rPr>
                <w:t>Eliminación de aplicaciones por parte del administrador</w:t>
              </w:r>
            </w:ins>
          </w:p>
        </w:tc>
        <w:tc>
          <w:tcPr>
            <w:tcW w:w="3811" w:type="dxa"/>
            <w:shd w:val="clear" w:color="auto" w:fill="FFFFFF"/>
          </w:tcPr>
          <w:p w14:paraId="47DB6145" w14:textId="1D5535E7" w:rsidR="00885825" w:rsidRPr="00D76893" w:rsidRDefault="00885825" w:rsidP="003E4856">
            <w:pPr>
              <w:spacing w:after="0" w:line="240" w:lineRule="auto"/>
              <w:jc w:val="both"/>
              <w:rPr>
                <w:ins w:id="313" w:author="Raul García Fernández" w:date="2017-06-30T19:11:00Z"/>
                <w:rFonts w:ascii="Times New Roman" w:hAnsi="Times New Roman"/>
                <w:sz w:val="24"/>
                <w:szCs w:val="24"/>
              </w:rPr>
            </w:pPr>
            <w:ins w:id="314" w:author="Raul García Fernández" w:date="2017-06-30T19:16:00Z">
              <w:r>
                <w:rPr>
                  <w:rFonts w:ascii="Times New Roman" w:hAnsi="Times New Roman"/>
                  <w:sz w:val="24"/>
                  <w:szCs w:val="24"/>
                </w:rPr>
                <w:t>El administrador podrá eliminar cualquier entidad aplicación que exista en el sistema</w:t>
              </w:r>
            </w:ins>
            <w:ins w:id="315" w:author="RAQUEL BLANCO AGUIRRE" w:date="2017-07-10T18:10:00Z">
              <w:r w:rsidR="00903C32">
                <w:rPr>
                  <w:rFonts w:ascii="Times New Roman" w:hAnsi="Times New Roman"/>
                  <w:sz w:val="24"/>
                  <w:szCs w:val="24"/>
                </w:rPr>
                <w:t>.</w:t>
              </w:r>
            </w:ins>
          </w:p>
        </w:tc>
      </w:tr>
    </w:tbl>
    <w:p w14:paraId="0384CD26" w14:textId="04945FDA" w:rsidR="005248C8" w:rsidRPr="00885825" w:rsidRDefault="005248C8">
      <w:pPr>
        <w:pStyle w:val="Prrafodelista"/>
        <w:numPr>
          <w:ilvl w:val="0"/>
          <w:numId w:val="5"/>
        </w:numPr>
        <w:spacing w:after="160" w:line="259" w:lineRule="auto"/>
        <w:rPr>
          <w:rFonts w:ascii="Times New Roman" w:hAnsi="Times New Roman"/>
          <w:b/>
          <w:sz w:val="56"/>
          <w:szCs w:val="56"/>
          <w:rPrChange w:id="316" w:author="Raul García Fernández" w:date="2017-06-30T19:10:00Z">
            <w:rPr/>
          </w:rPrChange>
        </w:rPr>
        <w:pPrChange w:id="317" w:author="Raul García Fernández" w:date="2017-06-30T19:10:00Z">
          <w:pPr/>
        </w:pPrChange>
      </w:pPr>
      <w:r w:rsidRPr="00885825">
        <w:rPr>
          <w:rFonts w:ascii="Times New Roman" w:hAnsi="Times New Roman"/>
          <w:b/>
          <w:sz w:val="56"/>
          <w:szCs w:val="56"/>
          <w:rPrChange w:id="318" w:author="Raul García Fernández" w:date="2017-06-30T19:10:00Z">
            <w:rPr/>
          </w:rPrChange>
        </w:rPr>
        <w:br w:type="page"/>
      </w:r>
    </w:p>
    <w:p w14:paraId="18BEE8EC" w14:textId="77777777" w:rsidR="005248C8" w:rsidRPr="007F14A9" w:rsidRDefault="005248C8" w:rsidP="005248C8">
      <w:pPr>
        <w:pStyle w:val="Ttulo1"/>
        <w:numPr>
          <w:ilvl w:val="0"/>
          <w:numId w:val="5"/>
        </w:numPr>
        <w:rPr>
          <w:rFonts w:ascii="Times New Roman" w:hAnsi="Times New Roman"/>
          <w:b/>
          <w:color w:val="auto"/>
          <w:sz w:val="56"/>
          <w:szCs w:val="56"/>
        </w:rPr>
      </w:pPr>
      <w:bookmarkStart w:id="319" w:name="_Toc487484315"/>
      <w:r w:rsidRPr="00D76893">
        <w:rPr>
          <w:rFonts w:ascii="Times New Roman" w:hAnsi="Times New Roman" w:cs="Times New Roman"/>
          <w:b/>
          <w:color w:val="auto"/>
          <w:sz w:val="56"/>
          <w:szCs w:val="56"/>
        </w:rPr>
        <w:lastRenderedPageBreak/>
        <w:t>Gestión de ejecución:</w:t>
      </w:r>
      <w:bookmarkEnd w:id="319"/>
    </w:p>
    <w:p w14:paraId="6EFA6F76" w14:textId="77777777" w:rsidR="005248C8" w:rsidRPr="00D76893"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653C2444" w14:textId="77777777" w:rsidTr="00C53AA5">
        <w:trPr>
          <w:jc w:val="center"/>
        </w:trPr>
        <w:tc>
          <w:tcPr>
            <w:tcW w:w="876" w:type="dxa"/>
            <w:shd w:val="clear" w:color="auto" w:fill="3B3838"/>
          </w:tcPr>
          <w:p w14:paraId="1892F7E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593C4FD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79D115B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44B019B3" w14:textId="77777777" w:rsidTr="00C53AA5">
        <w:trPr>
          <w:jc w:val="center"/>
        </w:trPr>
        <w:tc>
          <w:tcPr>
            <w:tcW w:w="876" w:type="dxa"/>
            <w:shd w:val="clear" w:color="auto" w:fill="AEAAAA"/>
          </w:tcPr>
          <w:p w14:paraId="4F48237D"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6</w:t>
            </w:r>
          </w:p>
        </w:tc>
        <w:tc>
          <w:tcPr>
            <w:tcW w:w="3807" w:type="dxa"/>
            <w:shd w:val="clear" w:color="auto" w:fill="AEAAAA"/>
          </w:tcPr>
          <w:p w14:paraId="1D8643A3"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 xml:space="preserve">Gestión de ejecución </w:t>
            </w:r>
          </w:p>
        </w:tc>
        <w:tc>
          <w:tcPr>
            <w:tcW w:w="3811" w:type="dxa"/>
            <w:shd w:val="clear" w:color="auto" w:fill="AEAAAA"/>
          </w:tcPr>
          <w:p w14:paraId="42DD73CB" w14:textId="77777777" w:rsidR="005248C8" w:rsidRPr="00D76893" w:rsidRDefault="005248C8" w:rsidP="00C53AA5">
            <w:pPr>
              <w:spacing w:after="0" w:line="240" w:lineRule="auto"/>
              <w:jc w:val="both"/>
              <w:rPr>
                <w:rFonts w:ascii="Times New Roman" w:hAnsi="Times New Roman"/>
                <w:b/>
                <w:sz w:val="24"/>
                <w:szCs w:val="24"/>
              </w:rPr>
            </w:pPr>
            <w:r w:rsidRPr="00D76893">
              <w:rPr>
                <w:rFonts w:ascii="Times New Roman" w:hAnsi="Times New Roman"/>
                <w:b/>
                <w:sz w:val="24"/>
                <w:szCs w:val="24"/>
              </w:rPr>
              <w:t>Todo usuario podrá ejecutar un proyecto, siempre que disponga de los permisos correctos.</w:t>
            </w:r>
          </w:p>
        </w:tc>
      </w:tr>
      <w:tr w:rsidR="005248C8" w:rsidRPr="00D76893" w14:paraId="0EA1E7F8" w14:textId="77777777" w:rsidTr="00C53AA5">
        <w:trPr>
          <w:jc w:val="center"/>
        </w:trPr>
        <w:tc>
          <w:tcPr>
            <w:tcW w:w="876" w:type="dxa"/>
            <w:shd w:val="clear" w:color="auto" w:fill="E7E6E6"/>
          </w:tcPr>
          <w:p w14:paraId="32D6B18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6.1</w:t>
            </w:r>
          </w:p>
        </w:tc>
        <w:tc>
          <w:tcPr>
            <w:tcW w:w="3807" w:type="dxa"/>
            <w:shd w:val="clear" w:color="auto" w:fill="E7E6E6"/>
          </w:tcPr>
          <w:p w14:paraId="71658F83"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Introducción de parámetros de entrada</w:t>
            </w:r>
          </w:p>
        </w:tc>
        <w:tc>
          <w:tcPr>
            <w:tcW w:w="3811" w:type="dxa"/>
            <w:shd w:val="clear" w:color="auto" w:fill="E7E6E6"/>
          </w:tcPr>
          <w:p w14:paraId="603F7E03"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podrá introducir unos parámetros de entrada, para la ejecución de la salida.</w:t>
            </w:r>
          </w:p>
          <w:p w14:paraId="7ED228CE" w14:textId="77777777" w:rsidR="005248C8" w:rsidRPr="00D76893" w:rsidRDefault="005248C8" w:rsidP="00C53AA5">
            <w:pPr>
              <w:spacing w:after="0" w:line="240" w:lineRule="auto"/>
              <w:jc w:val="both"/>
              <w:rPr>
                <w:rFonts w:ascii="Times New Roman" w:hAnsi="Times New Roman"/>
                <w:sz w:val="24"/>
                <w:szCs w:val="24"/>
              </w:rPr>
            </w:pPr>
          </w:p>
          <w:p w14:paraId="5F74605E"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La introducción de parámetros de entrada será condicionada por los permisos de los requisitos </w:t>
            </w:r>
            <w:r w:rsidRPr="00D76893">
              <w:rPr>
                <w:rFonts w:ascii="Times New Roman" w:hAnsi="Times New Roman"/>
                <w:b/>
                <w:sz w:val="24"/>
                <w:szCs w:val="24"/>
              </w:rPr>
              <w:t>REQ 3.1.2</w:t>
            </w:r>
          </w:p>
        </w:tc>
      </w:tr>
      <w:tr w:rsidR="005248C8" w:rsidRPr="00D76893" w14:paraId="2C4DFD33" w14:textId="77777777" w:rsidTr="00C53AA5">
        <w:trPr>
          <w:jc w:val="center"/>
        </w:trPr>
        <w:tc>
          <w:tcPr>
            <w:tcW w:w="876" w:type="dxa"/>
            <w:shd w:val="clear" w:color="auto" w:fill="FFFFFF"/>
          </w:tcPr>
          <w:p w14:paraId="744CC53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6.1.1</w:t>
            </w:r>
          </w:p>
        </w:tc>
        <w:tc>
          <w:tcPr>
            <w:tcW w:w="3807" w:type="dxa"/>
            <w:shd w:val="clear" w:color="auto" w:fill="FFFFFF"/>
          </w:tcPr>
          <w:p w14:paraId="40360088"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Verificación de los parámetros de entrada</w:t>
            </w:r>
          </w:p>
        </w:tc>
        <w:tc>
          <w:tcPr>
            <w:tcW w:w="3811" w:type="dxa"/>
            <w:shd w:val="clear" w:color="auto" w:fill="FFFFFF"/>
          </w:tcPr>
          <w:p w14:paraId="72BF3480"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realizará</w:t>
            </w:r>
            <w:r w:rsidRPr="00D76893">
              <w:rPr>
                <w:rFonts w:ascii="Times New Roman" w:hAnsi="Times New Roman"/>
                <w:sz w:val="24"/>
                <w:szCs w:val="24"/>
              </w:rPr>
              <w:t xml:space="preserve"> un análisis de los parámetros, para ver</w:t>
            </w:r>
            <w:r>
              <w:rPr>
                <w:rFonts w:ascii="Times New Roman" w:hAnsi="Times New Roman"/>
                <w:sz w:val="24"/>
                <w:szCs w:val="24"/>
              </w:rPr>
              <w:t xml:space="preserve"> si</w:t>
            </w:r>
            <w:r w:rsidRPr="00D76893">
              <w:rPr>
                <w:rFonts w:ascii="Times New Roman" w:hAnsi="Times New Roman"/>
                <w:sz w:val="24"/>
                <w:szCs w:val="24"/>
              </w:rPr>
              <w:t xml:space="preserve"> pueden ser ejecutables.</w:t>
            </w:r>
          </w:p>
        </w:tc>
      </w:tr>
      <w:tr w:rsidR="005248C8" w:rsidRPr="00D76893" w14:paraId="57C68CC0" w14:textId="77777777" w:rsidTr="00C53AA5">
        <w:trPr>
          <w:jc w:val="center"/>
        </w:trPr>
        <w:tc>
          <w:tcPr>
            <w:tcW w:w="876" w:type="dxa"/>
            <w:shd w:val="clear" w:color="auto" w:fill="E7E6E6"/>
          </w:tcPr>
          <w:p w14:paraId="46F75A2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6.2</w:t>
            </w:r>
          </w:p>
        </w:tc>
        <w:tc>
          <w:tcPr>
            <w:tcW w:w="3807" w:type="dxa"/>
            <w:shd w:val="clear" w:color="auto" w:fill="E7E6E6"/>
          </w:tcPr>
          <w:p w14:paraId="1A4B6996"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Ejecución de proyectos</w:t>
            </w:r>
          </w:p>
        </w:tc>
        <w:tc>
          <w:tcPr>
            <w:tcW w:w="3811" w:type="dxa"/>
            <w:shd w:val="clear" w:color="auto" w:fill="E7E6E6"/>
          </w:tcPr>
          <w:p w14:paraId="5A1E4EEC"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ejecutará</w:t>
            </w:r>
            <w:r w:rsidRPr="00D76893">
              <w:rPr>
                <w:rFonts w:ascii="Times New Roman" w:hAnsi="Times New Roman"/>
                <w:sz w:val="24"/>
                <w:szCs w:val="24"/>
              </w:rPr>
              <w:t xml:space="preserve"> el proyecto, aportando información sobre el mismo.</w:t>
            </w:r>
          </w:p>
        </w:tc>
      </w:tr>
      <w:tr w:rsidR="005248C8" w:rsidRPr="00D76893" w14:paraId="33477BFC" w14:textId="77777777" w:rsidTr="00C53AA5">
        <w:trPr>
          <w:jc w:val="center"/>
        </w:trPr>
        <w:tc>
          <w:tcPr>
            <w:tcW w:w="876" w:type="dxa"/>
            <w:shd w:val="clear" w:color="auto" w:fill="FFFFFF"/>
          </w:tcPr>
          <w:p w14:paraId="7712737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6.2.1</w:t>
            </w:r>
          </w:p>
        </w:tc>
        <w:tc>
          <w:tcPr>
            <w:tcW w:w="3807" w:type="dxa"/>
            <w:shd w:val="clear" w:color="auto" w:fill="FFFFFF"/>
          </w:tcPr>
          <w:p w14:paraId="19E5AF7F"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Estado de la ejecución</w:t>
            </w:r>
          </w:p>
        </w:tc>
        <w:tc>
          <w:tcPr>
            <w:tcW w:w="3811" w:type="dxa"/>
            <w:shd w:val="clear" w:color="auto" w:fill="FFFFFF"/>
          </w:tcPr>
          <w:p w14:paraId="1B8A6565"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 xml:space="preserve">El sistema </w:t>
            </w:r>
            <w:r>
              <w:rPr>
                <w:rFonts w:ascii="Times New Roman" w:hAnsi="Times New Roman"/>
                <w:sz w:val="24"/>
                <w:szCs w:val="24"/>
              </w:rPr>
              <w:t>tendrá monitorizado el estado, p</w:t>
            </w:r>
            <w:r w:rsidRPr="00D76893">
              <w:rPr>
                <w:rFonts w:ascii="Times New Roman" w:hAnsi="Times New Roman"/>
                <w:sz w:val="24"/>
                <w:szCs w:val="24"/>
              </w:rPr>
              <w:t>udiendo informar al usuario de lo</w:t>
            </w:r>
            <w:r>
              <w:rPr>
                <w:rFonts w:ascii="Times New Roman" w:hAnsi="Times New Roman"/>
                <w:sz w:val="24"/>
                <w:szCs w:val="24"/>
              </w:rPr>
              <w:t>s posibles estados de ejecución:</w:t>
            </w:r>
          </w:p>
          <w:p w14:paraId="27608765" w14:textId="77777777" w:rsidR="005248C8" w:rsidRPr="00D76893" w:rsidRDefault="005248C8" w:rsidP="005248C8">
            <w:pPr>
              <w:numPr>
                <w:ilvl w:val="0"/>
                <w:numId w:val="3"/>
              </w:numPr>
              <w:spacing w:after="0" w:line="240" w:lineRule="auto"/>
              <w:contextualSpacing/>
              <w:jc w:val="both"/>
              <w:rPr>
                <w:rFonts w:ascii="Times New Roman" w:hAnsi="Times New Roman"/>
                <w:sz w:val="24"/>
                <w:szCs w:val="24"/>
              </w:rPr>
            </w:pPr>
            <w:r w:rsidRPr="00D76893">
              <w:rPr>
                <w:rFonts w:ascii="Times New Roman" w:hAnsi="Times New Roman"/>
                <w:sz w:val="24"/>
                <w:szCs w:val="24"/>
              </w:rPr>
              <w:t>Empezado</w:t>
            </w:r>
          </w:p>
          <w:p w14:paraId="3D36EDE8" w14:textId="77777777" w:rsidR="005248C8" w:rsidRPr="00D76893" w:rsidRDefault="005248C8" w:rsidP="005248C8">
            <w:pPr>
              <w:numPr>
                <w:ilvl w:val="0"/>
                <w:numId w:val="3"/>
              </w:numPr>
              <w:spacing w:after="0" w:line="240" w:lineRule="auto"/>
              <w:contextualSpacing/>
              <w:jc w:val="both"/>
              <w:rPr>
                <w:rFonts w:ascii="Times New Roman" w:hAnsi="Times New Roman"/>
                <w:sz w:val="24"/>
                <w:szCs w:val="24"/>
              </w:rPr>
            </w:pPr>
            <w:r w:rsidRPr="00D76893">
              <w:rPr>
                <w:rFonts w:ascii="Times New Roman" w:hAnsi="Times New Roman"/>
                <w:sz w:val="24"/>
                <w:szCs w:val="24"/>
              </w:rPr>
              <w:t>Arrancado</w:t>
            </w:r>
          </w:p>
          <w:p w14:paraId="7F51AA4E" w14:textId="77777777" w:rsidR="005248C8" w:rsidRPr="00D76893" w:rsidRDefault="005248C8" w:rsidP="005248C8">
            <w:pPr>
              <w:numPr>
                <w:ilvl w:val="0"/>
                <w:numId w:val="3"/>
              </w:numPr>
              <w:spacing w:after="0" w:line="240" w:lineRule="auto"/>
              <w:contextualSpacing/>
              <w:jc w:val="both"/>
              <w:rPr>
                <w:rFonts w:ascii="Times New Roman" w:hAnsi="Times New Roman"/>
                <w:sz w:val="24"/>
                <w:szCs w:val="24"/>
              </w:rPr>
            </w:pPr>
            <w:r w:rsidRPr="00D76893">
              <w:rPr>
                <w:rFonts w:ascii="Times New Roman" w:hAnsi="Times New Roman"/>
                <w:sz w:val="24"/>
                <w:szCs w:val="24"/>
              </w:rPr>
              <w:t>Finalizado con error</w:t>
            </w:r>
          </w:p>
          <w:p w14:paraId="7AFF680C" w14:textId="77777777" w:rsidR="005248C8" w:rsidRPr="00D76893" w:rsidRDefault="005248C8" w:rsidP="005248C8">
            <w:pPr>
              <w:numPr>
                <w:ilvl w:val="0"/>
                <w:numId w:val="3"/>
              </w:numPr>
              <w:spacing w:after="0" w:line="240" w:lineRule="auto"/>
              <w:contextualSpacing/>
              <w:jc w:val="both"/>
              <w:rPr>
                <w:rFonts w:ascii="Times New Roman" w:hAnsi="Times New Roman"/>
                <w:sz w:val="24"/>
                <w:szCs w:val="24"/>
              </w:rPr>
            </w:pPr>
            <w:r w:rsidRPr="00D76893">
              <w:rPr>
                <w:rFonts w:ascii="Times New Roman" w:hAnsi="Times New Roman"/>
                <w:sz w:val="24"/>
                <w:szCs w:val="24"/>
              </w:rPr>
              <w:t>Finalizado con éxito</w:t>
            </w:r>
          </w:p>
        </w:tc>
      </w:tr>
      <w:tr w:rsidR="005248C8" w:rsidRPr="00D76893" w14:paraId="29C2E76F" w14:textId="77777777" w:rsidTr="00C53AA5">
        <w:trPr>
          <w:jc w:val="center"/>
        </w:trPr>
        <w:tc>
          <w:tcPr>
            <w:tcW w:w="876" w:type="dxa"/>
            <w:shd w:val="clear" w:color="auto" w:fill="FFFFFF"/>
          </w:tcPr>
          <w:p w14:paraId="586C547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6.2.2</w:t>
            </w:r>
          </w:p>
        </w:tc>
        <w:tc>
          <w:tcPr>
            <w:tcW w:w="3807" w:type="dxa"/>
            <w:shd w:val="clear" w:color="auto" w:fill="FFFFFF"/>
          </w:tcPr>
          <w:p w14:paraId="4EF1B5AB"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Tiempo de la ejecución</w:t>
            </w:r>
          </w:p>
        </w:tc>
        <w:tc>
          <w:tcPr>
            <w:tcW w:w="3811" w:type="dxa"/>
            <w:shd w:val="clear" w:color="auto" w:fill="FFFFFF"/>
          </w:tcPr>
          <w:p w14:paraId="29D349CC"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proporcionara al usuario el tiempo de ejecución.</w:t>
            </w:r>
          </w:p>
        </w:tc>
      </w:tr>
      <w:tr w:rsidR="005248C8" w:rsidRPr="00D76893" w14:paraId="6695AC5C" w14:textId="77777777" w:rsidTr="00C53AA5">
        <w:trPr>
          <w:jc w:val="center"/>
        </w:trPr>
        <w:tc>
          <w:tcPr>
            <w:tcW w:w="876" w:type="dxa"/>
            <w:shd w:val="clear" w:color="auto" w:fill="FFFFFF"/>
          </w:tcPr>
          <w:p w14:paraId="35355C6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6.2.3</w:t>
            </w:r>
          </w:p>
        </w:tc>
        <w:tc>
          <w:tcPr>
            <w:tcW w:w="3807" w:type="dxa"/>
            <w:shd w:val="clear" w:color="auto" w:fill="FFFFFF"/>
          </w:tcPr>
          <w:p w14:paraId="5B259A8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Ejecuciones de diferentes proyectos</w:t>
            </w:r>
          </w:p>
        </w:tc>
        <w:tc>
          <w:tcPr>
            <w:tcW w:w="3811" w:type="dxa"/>
            <w:shd w:val="clear" w:color="auto" w:fill="FFFFFF"/>
          </w:tcPr>
          <w:p w14:paraId="4CA6FE98" w14:textId="77777777" w:rsidR="005248C8"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podrá ejecutar diversos proyectos</w:t>
            </w:r>
            <w:r>
              <w:rPr>
                <w:rFonts w:ascii="Times New Roman" w:hAnsi="Times New Roman"/>
                <w:sz w:val="24"/>
                <w:szCs w:val="24"/>
              </w:rPr>
              <w:t xml:space="preserve"> en estado paralelo:</w:t>
            </w:r>
          </w:p>
          <w:p w14:paraId="3D81F239" w14:textId="77777777" w:rsidR="005248C8" w:rsidRDefault="005248C8" w:rsidP="005248C8">
            <w:pPr>
              <w:pStyle w:val="Prrafodelista"/>
              <w:numPr>
                <w:ilvl w:val="0"/>
                <w:numId w:val="15"/>
              </w:numPr>
              <w:spacing w:after="0" w:line="240" w:lineRule="auto"/>
              <w:jc w:val="both"/>
              <w:rPr>
                <w:rFonts w:ascii="Times New Roman" w:hAnsi="Times New Roman"/>
                <w:sz w:val="24"/>
                <w:szCs w:val="24"/>
              </w:rPr>
            </w:pPr>
            <w:r>
              <w:rPr>
                <w:rFonts w:ascii="Times New Roman" w:hAnsi="Times New Roman"/>
                <w:sz w:val="24"/>
                <w:szCs w:val="24"/>
              </w:rPr>
              <w:t>Python</w:t>
            </w:r>
          </w:p>
          <w:p w14:paraId="3D3648DA" w14:textId="77777777" w:rsidR="005248C8" w:rsidRPr="009D24BD" w:rsidRDefault="005248C8" w:rsidP="005248C8">
            <w:pPr>
              <w:pStyle w:val="Prrafodelista"/>
              <w:numPr>
                <w:ilvl w:val="0"/>
                <w:numId w:val="15"/>
              </w:numPr>
              <w:spacing w:after="0" w:line="240" w:lineRule="auto"/>
              <w:jc w:val="both"/>
              <w:rPr>
                <w:rFonts w:ascii="Times New Roman" w:hAnsi="Times New Roman"/>
                <w:sz w:val="24"/>
                <w:szCs w:val="24"/>
              </w:rPr>
            </w:pPr>
            <w:r>
              <w:rPr>
                <w:rFonts w:ascii="Times New Roman" w:hAnsi="Times New Roman"/>
                <w:sz w:val="24"/>
                <w:szCs w:val="24"/>
              </w:rPr>
              <w:t>Octave</w:t>
            </w:r>
          </w:p>
        </w:tc>
      </w:tr>
      <w:tr w:rsidR="005248C8" w:rsidRPr="00D76893" w14:paraId="5B1D9FB9" w14:textId="77777777" w:rsidTr="00C53AA5">
        <w:trPr>
          <w:jc w:val="center"/>
        </w:trPr>
        <w:tc>
          <w:tcPr>
            <w:tcW w:w="876" w:type="dxa"/>
            <w:shd w:val="clear" w:color="auto" w:fill="E7E6E6"/>
          </w:tcPr>
          <w:p w14:paraId="1702251C"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6.3</w:t>
            </w:r>
          </w:p>
        </w:tc>
        <w:tc>
          <w:tcPr>
            <w:tcW w:w="3807" w:type="dxa"/>
            <w:shd w:val="clear" w:color="auto" w:fill="E7E6E6"/>
          </w:tcPr>
          <w:p w14:paraId="485654E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Devolución de parámetros de salida</w:t>
            </w:r>
          </w:p>
        </w:tc>
        <w:tc>
          <w:tcPr>
            <w:tcW w:w="3811" w:type="dxa"/>
            <w:shd w:val="clear" w:color="auto" w:fill="E7E6E6"/>
          </w:tcPr>
          <w:p w14:paraId="3304D2F4" w14:textId="77777777" w:rsidR="005248C8" w:rsidRPr="00D76893"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suministrará al usuario l</w:t>
            </w:r>
            <w:r w:rsidRPr="00D76893">
              <w:rPr>
                <w:rFonts w:ascii="Times New Roman" w:hAnsi="Times New Roman"/>
                <w:sz w:val="24"/>
                <w:szCs w:val="24"/>
              </w:rPr>
              <w:t>os resultados de las ejecuciones</w:t>
            </w:r>
            <w:r>
              <w:rPr>
                <w:rFonts w:ascii="Times New Roman" w:hAnsi="Times New Roman"/>
                <w:sz w:val="24"/>
                <w:szCs w:val="24"/>
              </w:rPr>
              <w:t>.</w:t>
            </w:r>
          </w:p>
        </w:tc>
      </w:tr>
      <w:tr w:rsidR="005248C8" w:rsidRPr="00D76893" w14:paraId="369BD4CC" w14:textId="77777777" w:rsidTr="00C53AA5">
        <w:trPr>
          <w:jc w:val="center"/>
        </w:trPr>
        <w:tc>
          <w:tcPr>
            <w:tcW w:w="876" w:type="dxa"/>
            <w:shd w:val="clear" w:color="auto" w:fill="E7E6E6"/>
          </w:tcPr>
          <w:p w14:paraId="1A85682E"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6.4</w:t>
            </w:r>
          </w:p>
        </w:tc>
        <w:tc>
          <w:tcPr>
            <w:tcW w:w="3807" w:type="dxa"/>
            <w:shd w:val="clear" w:color="auto" w:fill="E7E6E6"/>
          </w:tcPr>
          <w:p w14:paraId="0AFA7CB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Visualización de ejecuciones</w:t>
            </w:r>
          </w:p>
        </w:tc>
        <w:tc>
          <w:tcPr>
            <w:tcW w:w="3811" w:type="dxa"/>
            <w:shd w:val="clear" w:color="auto" w:fill="E7E6E6"/>
          </w:tcPr>
          <w:p w14:paraId="469011D6"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usuario podrá ver los listados de las diferentes ejecuc</w:t>
            </w:r>
            <w:r>
              <w:rPr>
                <w:rFonts w:ascii="Times New Roman" w:hAnsi="Times New Roman"/>
                <w:sz w:val="24"/>
                <w:szCs w:val="24"/>
              </w:rPr>
              <w:t>iones en función de los estados:</w:t>
            </w:r>
          </w:p>
          <w:p w14:paraId="20091AE8" w14:textId="77777777" w:rsidR="005248C8" w:rsidRPr="00D76893" w:rsidRDefault="005248C8" w:rsidP="005248C8">
            <w:pPr>
              <w:numPr>
                <w:ilvl w:val="0"/>
                <w:numId w:val="4"/>
              </w:numPr>
              <w:spacing w:after="0" w:line="240" w:lineRule="auto"/>
              <w:contextualSpacing/>
              <w:jc w:val="both"/>
              <w:rPr>
                <w:rFonts w:ascii="Times New Roman" w:hAnsi="Times New Roman"/>
                <w:sz w:val="24"/>
                <w:szCs w:val="24"/>
              </w:rPr>
            </w:pPr>
            <w:r w:rsidRPr="00D76893">
              <w:rPr>
                <w:rFonts w:ascii="Times New Roman" w:hAnsi="Times New Roman"/>
                <w:sz w:val="24"/>
                <w:szCs w:val="24"/>
              </w:rPr>
              <w:t>Ejecuciones acabadas</w:t>
            </w:r>
          </w:p>
          <w:p w14:paraId="1859F9CB" w14:textId="77777777" w:rsidR="005248C8" w:rsidRPr="00D76893" w:rsidRDefault="005248C8" w:rsidP="005248C8">
            <w:pPr>
              <w:numPr>
                <w:ilvl w:val="0"/>
                <w:numId w:val="4"/>
              </w:numPr>
              <w:spacing w:after="0" w:line="240" w:lineRule="auto"/>
              <w:contextualSpacing/>
              <w:jc w:val="both"/>
              <w:rPr>
                <w:rFonts w:ascii="Times New Roman" w:hAnsi="Times New Roman"/>
                <w:sz w:val="24"/>
                <w:szCs w:val="24"/>
              </w:rPr>
            </w:pPr>
            <w:r w:rsidRPr="00D76893">
              <w:rPr>
                <w:rFonts w:ascii="Times New Roman" w:hAnsi="Times New Roman"/>
                <w:sz w:val="24"/>
                <w:szCs w:val="24"/>
              </w:rPr>
              <w:t>Ejecuciones en marcha</w:t>
            </w:r>
          </w:p>
          <w:p w14:paraId="4ED0AD79" w14:textId="77777777" w:rsidR="005248C8" w:rsidRPr="00D76893" w:rsidRDefault="005248C8" w:rsidP="005248C8">
            <w:pPr>
              <w:numPr>
                <w:ilvl w:val="0"/>
                <w:numId w:val="4"/>
              </w:numPr>
              <w:spacing w:after="0" w:line="240" w:lineRule="auto"/>
              <w:contextualSpacing/>
              <w:jc w:val="both"/>
              <w:rPr>
                <w:rFonts w:ascii="Times New Roman" w:hAnsi="Times New Roman"/>
                <w:sz w:val="24"/>
                <w:szCs w:val="24"/>
              </w:rPr>
            </w:pPr>
            <w:r w:rsidRPr="00D76893">
              <w:rPr>
                <w:rFonts w:ascii="Times New Roman" w:hAnsi="Times New Roman"/>
                <w:sz w:val="24"/>
                <w:szCs w:val="24"/>
              </w:rPr>
              <w:t>Ejecuciones con error</w:t>
            </w:r>
          </w:p>
        </w:tc>
      </w:tr>
      <w:tr w:rsidR="005248C8" w:rsidRPr="00D76893" w14:paraId="07AB1D40" w14:textId="77777777" w:rsidTr="00C53AA5">
        <w:trPr>
          <w:jc w:val="center"/>
        </w:trPr>
        <w:tc>
          <w:tcPr>
            <w:tcW w:w="876" w:type="dxa"/>
            <w:shd w:val="clear" w:color="auto" w:fill="FFFFFF"/>
          </w:tcPr>
          <w:p w14:paraId="133F67C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6.4.1</w:t>
            </w:r>
          </w:p>
        </w:tc>
        <w:tc>
          <w:tcPr>
            <w:tcW w:w="3807" w:type="dxa"/>
            <w:shd w:val="clear" w:color="auto" w:fill="FFFFFF"/>
          </w:tcPr>
          <w:p w14:paraId="027D3D0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Almacenamiento de ejecuciones</w:t>
            </w:r>
          </w:p>
        </w:tc>
        <w:tc>
          <w:tcPr>
            <w:tcW w:w="3811" w:type="dxa"/>
            <w:shd w:val="clear" w:color="auto" w:fill="FFFFFF"/>
          </w:tcPr>
          <w:p w14:paraId="199BC396"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El sistema proveerá de un repositorio de ejecuciones, para recoger las respuestas en cualquier momento.</w:t>
            </w:r>
          </w:p>
        </w:tc>
      </w:tr>
    </w:tbl>
    <w:p w14:paraId="4A8DDCDE" w14:textId="77777777" w:rsidR="005248C8" w:rsidRDefault="005248C8" w:rsidP="005248C8">
      <w:pPr>
        <w:spacing w:after="160" w:line="259" w:lineRule="auto"/>
        <w:contextualSpacing/>
        <w:jc w:val="both"/>
      </w:pPr>
    </w:p>
    <w:p w14:paraId="3F5F0877" w14:textId="77777777" w:rsidR="005248C8" w:rsidRPr="00D76893" w:rsidRDefault="005248C8" w:rsidP="005248C8"/>
    <w:p w14:paraId="3BD49293" w14:textId="77777777" w:rsidR="005248C8" w:rsidRPr="007F14A9" w:rsidRDefault="005248C8" w:rsidP="005248C8">
      <w:pPr>
        <w:pStyle w:val="Ttulo1"/>
        <w:numPr>
          <w:ilvl w:val="0"/>
          <w:numId w:val="5"/>
        </w:numPr>
        <w:rPr>
          <w:rFonts w:ascii="Times New Roman" w:hAnsi="Times New Roman"/>
          <w:b/>
          <w:color w:val="auto"/>
          <w:sz w:val="56"/>
          <w:szCs w:val="56"/>
        </w:rPr>
      </w:pPr>
      <w:bookmarkStart w:id="320" w:name="_Toc483306310"/>
      <w:bookmarkStart w:id="321" w:name="_Toc487484316"/>
      <w:r>
        <w:rPr>
          <w:rFonts w:ascii="Times New Roman" w:hAnsi="Times New Roman" w:cs="Times New Roman"/>
          <w:b/>
          <w:color w:val="auto"/>
          <w:sz w:val="56"/>
          <w:szCs w:val="56"/>
        </w:rPr>
        <w:lastRenderedPageBreak/>
        <w:t>Requisitos no funcionales</w:t>
      </w:r>
      <w:r w:rsidRPr="00D76893">
        <w:rPr>
          <w:rFonts w:ascii="Times New Roman" w:hAnsi="Times New Roman" w:cs="Times New Roman"/>
          <w:b/>
          <w:color w:val="auto"/>
          <w:sz w:val="56"/>
          <w:szCs w:val="56"/>
        </w:rPr>
        <w:t>:</w:t>
      </w:r>
      <w:bookmarkEnd w:id="320"/>
      <w:bookmarkEnd w:id="321"/>
      <w:r w:rsidRPr="00D76893">
        <w:rPr>
          <w:rFonts w:ascii="Times New Roman" w:hAnsi="Times New Roman" w:cs="Times New Roman"/>
          <w:b/>
          <w:color w:val="auto"/>
          <w:sz w:val="56"/>
          <w:szCs w:val="56"/>
        </w:rPr>
        <w:t xml:space="preserve"> </w:t>
      </w:r>
    </w:p>
    <w:p w14:paraId="6507E6F8" w14:textId="77777777" w:rsidR="005248C8" w:rsidRPr="00D76893" w:rsidRDefault="005248C8" w:rsidP="005248C8"/>
    <w:tbl>
      <w:tblPr>
        <w:tblStyle w:val="Tablaconcuadrcula1"/>
        <w:tblW w:w="0" w:type="auto"/>
        <w:jc w:val="center"/>
        <w:tblLook w:val="04A0" w:firstRow="1" w:lastRow="0" w:firstColumn="1" w:lastColumn="0" w:noHBand="0" w:noVBand="1"/>
      </w:tblPr>
      <w:tblGrid>
        <w:gridCol w:w="876"/>
        <w:gridCol w:w="3807"/>
        <w:gridCol w:w="3811"/>
      </w:tblGrid>
      <w:tr w:rsidR="005248C8" w:rsidRPr="00D76893" w14:paraId="28615A49" w14:textId="77777777" w:rsidTr="00C53AA5">
        <w:trPr>
          <w:jc w:val="center"/>
        </w:trPr>
        <w:tc>
          <w:tcPr>
            <w:tcW w:w="876" w:type="dxa"/>
            <w:shd w:val="clear" w:color="auto" w:fill="3B3838"/>
          </w:tcPr>
          <w:p w14:paraId="7B34A290"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REF</w:t>
            </w:r>
          </w:p>
        </w:tc>
        <w:tc>
          <w:tcPr>
            <w:tcW w:w="3807" w:type="dxa"/>
            <w:shd w:val="clear" w:color="auto" w:fill="3B3838"/>
          </w:tcPr>
          <w:p w14:paraId="2D4D72CA"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Nombre</w:t>
            </w:r>
          </w:p>
        </w:tc>
        <w:tc>
          <w:tcPr>
            <w:tcW w:w="3811" w:type="dxa"/>
            <w:shd w:val="clear" w:color="auto" w:fill="3B3838"/>
          </w:tcPr>
          <w:p w14:paraId="0F396842"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Descripción</w:t>
            </w:r>
          </w:p>
        </w:tc>
      </w:tr>
      <w:tr w:rsidR="005248C8" w:rsidRPr="00D76893" w14:paraId="0460DBF2" w14:textId="77777777" w:rsidTr="00C53AA5">
        <w:trPr>
          <w:jc w:val="center"/>
        </w:trPr>
        <w:tc>
          <w:tcPr>
            <w:tcW w:w="876" w:type="dxa"/>
            <w:shd w:val="clear" w:color="auto" w:fill="AEAAAA"/>
          </w:tcPr>
          <w:p w14:paraId="39D15FBD" w14:textId="77777777" w:rsidR="005248C8" w:rsidRPr="00D76893" w:rsidRDefault="005248C8" w:rsidP="00C53AA5">
            <w:pPr>
              <w:spacing w:after="0" w:line="240" w:lineRule="auto"/>
              <w:rPr>
                <w:rFonts w:ascii="Times New Roman" w:hAnsi="Times New Roman"/>
                <w:b/>
                <w:sz w:val="24"/>
                <w:szCs w:val="24"/>
              </w:rPr>
            </w:pPr>
            <w:r>
              <w:rPr>
                <w:rFonts w:ascii="Times New Roman" w:hAnsi="Times New Roman"/>
                <w:b/>
                <w:sz w:val="24"/>
                <w:szCs w:val="24"/>
              </w:rPr>
              <w:t>1</w:t>
            </w:r>
          </w:p>
        </w:tc>
        <w:tc>
          <w:tcPr>
            <w:tcW w:w="3807" w:type="dxa"/>
            <w:shd w:val="clear" w:color="auto" w:fill="AEAAAA"/>
          </w:tcPr>
          <w:p w14:paraId="3052987F" w14:textId="77777777" w:rsidR="005248C8" w:rsidRPr="00D76893" w:rsidRDefault="005248C8" w:rsidP="00C53AA5">
            <w:pPr>
              <w:spacing w:after="0" w:line="240" w:lineRule="auto"/>
              <w:rPr>
                <w:rFonts w:ascii="Times New Roman" w:hAnsi="Times New Roman"/>
                <w:b/>
                <w:sz w:val="24"/>
                <w:szCs w:val="24"/>
              </w:rPr>
            </w:pPr>
            <w:r w:rsidRPr="00D76893">
              <w:rPr>
                <w:rFonts w:ascii="Times New Roman" w:hAnsi="Times New Roman"/>
                <w:b/>
                <w:sz w:val="24"/>
                <w:szCs w:val="24"/>
              </w:rPr>
              <w:t>Gestión de comunicación</w:t>
            </w:r>
          </w:p>
        </w:tc>
        <w:tc>
          <w:tcPr>
            <w:tcW w:w="3811" w:type="dxa"/>
            <w:shd w:val="clear" w:color="auto" w:fill="AEAAAA"/>
          </w:tcPr>
          <w:p w14:paraId="6BB11ADF" w14:textId="77777777" w:rsidR="005248C8" w:rsidRPr="00D76893" w:rsidRDefault="005248C8" w:rsidP="00C53AA5">
            <w:pPr>
              <w:spacing w:after="0" w:line="240" w:lineRule="auto"/>
              <w:jc w:val="both"/>
              <w:rPr>
                <w:rFonts w:ascii="Times New Roman" w:hAnsi="Times New Roman"/>
                <w:b/>
                <w:sz w:val="24"/>
                <w:szCs w:val="24"/>
              </w:rPr>
            </w:pPr>
            <w:r>
              <w:rPr>
                <w:rFonts w:ascii="Times New Roman" w:hAnsi="Times New Roman"/>
                <w:b/>
                <w:sz w:val="24"/>
                <w:szCs w:val="24"/>
              </w:rPr>
              <w:t>Toda comunicación del sistema deberá ser segura y personal.</w:t>
            </w:r>
          </w:p>
        </w:tc>
      </w:tr>
      <w:tr w:rsidR="005248C8" w:rsidRPr="00D76893" w14:paraId="2CB45CBC" w14:textId="77777777" w:rsidTr="00C53AA5">
        <w:trPr>
          <w:jc w:val="center"/>
        </w:trPr>
        <w:tc>
          <w:tcPr>
            <w:tcW w:w="876" w:type="dxa"/>
            <w:shd w:val="clear" w:color="auto" w:fill="E7E6E6"/>
          </w:tcPr>
          <w:p w14:paraId="12E27B01"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1</w:t>
            </w:r>
            <w:r w:rsidRPr="00D76893">
              <w:rPr>
                <w:rFonts w:ascii="Times New Roman" w:hAnsi="Times New Roman"/>
                <w:sz w:val="24"/>
                <w:szCs w:val="24"/>
              </w:rPr>
              <w:t>.1</w:t>
            </w:r>
          </w:p>
        </w:tc>
        <w:tc>
          <w:tcPr>
            <w:tcW w:w="3807" w:type="dxa"/>
            <w:shd w:val="clear" w:color="auto" w:fill="E7E6E6"/>
          </w:tcPr>
          <w:p w14:paraId="15958FA9"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Comunicación cifrada</w:t>
            </w:r>
          </w:p>
        </w:tc>
        <w:tc>
          <w:tcPr>
            <w:tcW w:w="3811" w:type="dxa"/>
            <w:shd w:val="clear" w:color="auto" w:fill="E7E6E6"/>
          </w:tcPr>
          <w:p w14:paraId="25B50603"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La comunicación entre usuario y cliente deberá estar cifrada para más seguridad.</w:t>
            </w:r>
          </w:p>
        </w:tc>
      </w:tr>
      <w:tr w:rsidR="005248C8" w:rsidRPr="00D76893" w14:paraId="72AF635F" w14:textId="77777777" w:rsidTr="00C53AA5">
        <w:trPr>
          <w:jc w:val="center"/>
        </w:trPr>
        <w:tc>
          <w:tcPr>
            <w:tcW w:w="876" w:type="dxa"/>
            <w:shd w:val="clear" w:color="auto" w:fill="E7E6E6"/>
          </w:tcPr>
          <w:p w14:paraId="1E566241" w14:textId="77777777" w:rsidR="005248C8" w:rsidRPr="00D76893" w:rsidRDefault="005248C8" w:rsidP="00C53AA5">
            <w:pPr>
              <w:spacing w:after="0" w:line="240" w:lineRule="auto"/>
              <w:rPr>
                <w:rFonts w:ascii="Times New Roman" w:hAnsi="Times New Roman"/>
                <w:sz w:val="24"/>
                <w:szCs w:val="24"/>
              </w:rPr>
            </w:pPr>
            <w:r>
              <w:rPr>
                <w:rFonts w:ascii="Times New Roman" w:hAnsi="Times New Roman"/>
                <w:sz w:val="24"/>
                <w:szCs w:val="24"/>
              </w:rPr>
              <w:t>1</w:t>
            </w:r>
            <w:r w:rsidRPr="00D76893">
              <w:rPr>
                <w:rFonts w:ascii="Times New Roman" w:hAnsi="Times New Roman"/>
                <w:sz w:val="24"/>
                <w:szCs w:val="24"/>
              </w:rPr>
              <w:t>.2</w:t>
            </w:r>
          </w:p>
        </w:tc>
        <w:tc>
          <w:tcPr>
            <w:tcW w:w="3807" w:type="dxa"/>
            <w:shd w:val="clear" w:color="auto" w:fill="E7E6E6"/>
          </w:tcPr>
          <w:p w14:paraId="730415CD" w14:textId="77777777" w:rsidR="005248C8" w:rsidRPr="00D76893" w:rsidRDefault="005248C8" w:rsidP="00C53AA5">
            <w:pPr>
              <w:spacing w:after="0" w:line="240" w:lineRule="auto"/>
              <w:rPr>
                <w:rFonts w:ascii="Times New Roman" w:hAnsi="Times New Roman"/>
                <w:sz w:val="24"/>
                <w:szCs w:val="24"/>
              </w:rPr>
            </w:pPr>
            <w:r w:rsidRPr="00D76893">
              <w:rPr>
                <w:rFonts w:ascii="Times New Roman" w:hAnsi="Times New Roman"/>
                <w:sz w:val="24"/>
                <w:szCs w:val="24"/>
              </w:rPr>
              <w:t>Creación de protocolo de comunicación</w:t>
            </w:r>
          </w:p>
        </w:tc>
        <w:tc>
          <w:tcPr>
            <w:tcW w:w="3811" w:type="dxa"/>
            <w:shd w:val="clear" w:color="auto" w:fill="E7E6E6"/>
          </w:tcPr>
          <w:p w14:paraId="7EC55088" w14:textId="77777777" w:rsidR="005248C8" w:rsidRPr="00D76893" w:rsidRDefault="005248C8" w:rsidP="00C53AA5">
            <w:pPr>
              <w:spacing w:after="0" w:line="240" w:lineRule="auto"/>
              <w:jc w:val="both"/>
              <w:rPr>
                <w:rFonts w:ascii="Times New Roman" w:hAnsi="Times New Roman"/>
                <w:sz w:val="24"/>
                <w:szCs w:val="24"/>
              </w:rPr>
            </w:pPr>
            <w:r w:rsidRPr="00D76893">
              <w:rPr>
                <w:rFonts w:ascii="Times New Roman" w:hAnsi="Times New Roman"/>
                <w:sz w:val="24"/>
                <w:szCs w:val="24"/>
              </w:rPr>
              <w:t>La comunicación entre usuario y cliente deberá ser estructurada en forma de protocolo.</w:t>
            </w:r>
          </w:p>
        </w:tc>
      </w:tr>
      <w:tr w:rsidR="005248C8" w:rsidRPr="00D76893" w14:paraId="7FF8B50A" w14:textId="77777777" w:rsidTr="00C53AA5">
        <w:trPr>
          <w:jc w:val="center"/>
        </w:trPr>
        <w:tc>
          <w:tcPr>
            <w:tcW w:w="876" w:type="dxa"/>
            <w:shd w:val="clear" w:color="auto" w:fill="A6A6A6" w:themeFill="background1" w:themeFillShade="A6"/>
          </w:tcPr>
          <w:p w14:paraId="4D8417FD" w14:textId="77777777" w:rsidR="005248C8" w:rsidRPr="0051163F" w:rsidRDefault="005248C8" w:rsidP="00C53AA5">
            <w:pPr>
              <w:spacing w:after="0" w:line="240" w:lineRule="auto"/>
              <w:rPr>
                <w:rFonts w:ascii="Times New Roman" w:hAnsi="Times New Roman"/>
                <w:b/>
                <w:sz w:val="24"/>
                <w:szCs w:val="24"/>
              </w:rPr>
            </w:pPr>
            <w:r w:rsidRPr="0051163F">
              <w:rPr>
                <w:rFonts w:ascii="Times New Roman" w:hAnsi="Times New Roman"/>
                <w:b/>
                <w:sz w:val="24"/>
                <w:szCs w:val="24"/>
              </w:rPr>
              <w:t>2</w:t>
            </w:r>
          </w:p>
        </w:tc>
        <w:tc>
          <w:tcPr>
            <w:tcW w:w="3807" w:type="dxa"/>
            <w:shd w:val="clear" w:color="auto" w:fill="A6A6A6" w:themeFill="background1" w:themeFillShade="A6"/>
          </w:tcPr>
          <w:p w14:paraId="5F993514" w14:textId="77777777" w:rsidR="005248C8" w:rsidRPr="0051163F" w:rsidRDefault="005248C8" w:rsidP="00C53AA5">
            <w:pPr>
              <w:spacing w:after="0" w:line="240" w:lineRule="auto"/>
              <w:rPr>
                <w:rFonts w:ascii="Times New Roman" w:hAnsi="Times New Roman"/>
                <w:b/>
                <w:sz w:val="24"/>
                <w:szCs w:val="24"/>
              </w:rPr>
            </w:pPr>
            <w:r w:rsidRPr="0051163F">
              <w:rPr>
                <w:rFonts w:ascii="Times New Roman" w:hAnsi="Times New Roman"/>
                <w:b/>
                <w:sz w:val="24"/>
                <w:szCs w:val="24"/>
              </w:rPr>
              <w:t>Compatibilidad</w:t>
            </w:r>
          </w:p>
        </w:tc>
        <w:tc>
          <w:tcPr>
            <w:tcW w:w="3811" w:type="dxa"/>
            <w:shd w:val="clear" w:color="auto" w:fill="A6A6A6" w:themeFill="background1" w:themeFillShade="A6"/>
          </w:tcPr>
          <w:p w14:paraId="139616E3" w14:textId="77777777" w:rsidR="005248C8" w:rsidRPr="0051163F" w:rsidRDefault="005248C8" w:rsidP="00C53AA5">
            <w:pPr>
              <w:spacing w:after="0" w:line="240" w:lineRule="auto"/>
              <w:jc w:val="both"/>
              <w:rPr>
                <w:rFonts w:ascii="Times New Roman" w:hAnsi="Times New Roman"/>
                <w:b/>
                <w:sz w:val="24"/>
                <w:szCs w:val="24"/>
              </w:rPr>
            </w:pPr>
            <w:r w:rsidRPr="0051163F">
              <w:rPr>
                <w:rFonts w:ascii="Times New Roman" w:hAnsi="Times New Roman"/>
                <w:b/>
                <w:sz w:val="24"/>
                <w:szCs w:val="24"/>
              </w:rPr>
              <w:t>El sistema deberá poder ejecutarse en diferentes dispositivos</w:t>
            </w:r>
            <w:r>
              <w:rPr>
                <w:rFonts w:ascii="Times New Roman" w:hAnsi="Times New Roman"/>
                <w:b/>
                <w:sz w:val="24"/>
                <w:szCs w:val="24"/>
              </w:rPr>
              <w:t>.</w:t>
            </w:r>
          </w:p>
        </w:tc>
      </w:tr>
      <w:tr w:rsidR="005248C8" w:rsidRPr="00D76893" w14:paraId="0737A1D0" w14:textId="77777777" w:rsidTr="00C53AA5">
        <w:trPr>
          <w:jc w:val="center"/>
        </w:trPr>
        <w:tc>
          <w:tcPr>
            <w:tcW w:w="876" w:type="dxa"/>
            <w:shd w:val="clear" w:color="auto" w:fill="E7E6E6"/>
          </w:tcPr>
          <w:p w14:paraId="034631C7"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2.1</w:t>
            </w:r>
          </w:p>
        </w:tc>
        <w:tc>
          <w:tcPr>
            <w:tcW w:w="3807" w:type="dxa"/>
            <w:shd w:val="clear" w:color="auto" w:fill="E7E6E6"/>
          </w:tcPr>
          <w:p w14:paraId="36F05D8F"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Aplicación web</w:t>
            </w:r>
          </w:p>
        </w:tc>
        <w:tc>
          <w:tcPr>
            <w:tcW w:w="3811" w:type="dxa"/>
            <w:shd w:val="clear" w:color="auto" w:fill="E7E6E6"/>
          </w:tcPr>
          <w:p w14:paraId="3E420E9E"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La aplicación cliente deberá ser web y ejecutada en cualquier SO.</w:t>
            </w:r>
          </w:p>
        </w:tc>
      </w:tr>
      <w:tr w:rsidR="005248C8" w:rsidRPr="00D76893" w14:paraId="777849BF" w14:textId="77777777" w:rsidTr="00C53AA5">
        <w:trPr>
          <w:jc w:val="center"/>
        </w:trPr>
        <w:tc>
          <w:tcPr>
            <w:tcW w:w="876" w:type="dxa"/>
            <w:shd w:val="clear" w:color="auto" w:fill="FFFFFF" w:themeFill="background1"/>
          </w:tcPr>
          <w:p w14:paraId="7C4756F1"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2.1.1</w:t>
            </w:r>
          </w:p>
        </w:tc>
        <w:tc>
          <w:tcPr>
            <w:tcW w:w="3807" w:type="dxa"/>
            <w:shd w:val="clear" w:color="auto" w:fill="FFFFFF" w:themeFill="background1"/>
          </w:tcPr>
          <w:p w14:paraId="57DF4619"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Uso de HTML5 y CSS3</w:t>
            </w:r>
          </w:p>
        </w:tc>
        <w:tc>
          <w:tcPr>
            <w:tcW w:w="3811" w:type="dxa"/>
            <w:shd w:val="clear" w:color="auto" w:fill="FFFFFF" w:themeFill="background1"/>
          </w:tcPr>
          <w:p w14:paraId="2B911250"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La aplicación web deberá utilizar los estándares de desarrollo web.</w:t>
            </w:r>
          </w:p>
        </w:tc>
      </w:tr>
      <w:tr w:rsidR="005248C8" w:rsidRPr="00D76893" w14:paraId="3F1AD129" w14:textId="77777777" w:rsidTr="00C53AA5">
        <w:trPr>
          <w:jc w:val="center"/>
        </w:trPr>
        <w:tc>
          <w:tcPr>
            <w:tcW w:w="876" w:type="dxa"/>
            <w:shd w:val="clear" w:color="auto" w:fill="FFFFFF" w:themeFill="background1"/>
          </w:tcPr>
          <w:p w14:paraId="5CB2178D"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2.1.2</w:t>
            </w:r>
          </w:p>
        </w:tc>
        <w:tc>
          <w:tcPr>
            <w:tcW w:w="3807" w:type="dxa"/>
            <w:shd w:val="clear" w:color="auto" w:fill="FFFFFF" w:themeFill="background1"/>
          </w:tcPr>
          <w:p w14:paraId="373E5D1B"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Compatibilidad con navegadores</w:t>
            </w:r>
          </w:p>
        </w:tc>
        <w:tc>
          <w:tcPr>
            <w:tcW w:w="3811" w:type="dxa"/>
            <w:shd w:val="clear" w:color="auto" w:fill="FFFFFF" w:themeFill="background1"/>
          </w:tcPr>
          <w:p w14:paraId="6E86A953"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La aplicación web tendrá que poder ejecutarse en todos los navegadores con soporte HTML5 y CSS3.</w:t>
            </w:r>
          </w:p>
        </w:tc>
      </w:tr>
      <w:tr w:rsidR="005248C8" w:rsidRPr="00D76893" w14:paraId="62116586" w14:textId="77777777" w:rsidTr="00C53AA5">
        <w:trPr>
          <w:jc w:val="center"/>
        </w:trPr>
        <w:tc>
          <w:tcPr>
            <w:tcW w:w="876" w:type="dxa"/>
            <w:shd w:val="clear" w:color="auto" w:fill="E7E6E6"/>
          </w:tcPr>
          <w:p w14:paraId="02D6DD0D"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2.2</w:t>
            </w:r>
          </w:p>
        </w:tc>
        <w:tc>
          <w:tcPr>
            <w:tcW w:w="3807" w:type="dxa"/>
            <w:shd w:val="clear" w:color="auto" w:fill="E7E6E6"/>
          </w:tcPr>
          <w:p w14:paraId="07EAF652"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Repositorio web</w:t>
            </w:r>
          </w:p>
        </w:tc>
        <w:tc>
          <w:tcPr>
            <w:tcW w:w="3811" w:type="dxa"/>
            <w:shd w:val="clear" w:color="auto" w:fill="E7E6E6"/>
          </w:tcPr>
          <w:p w14:paraId="5BF85CEA"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repositorio deberá ser implementar una arquitectura REST.</w:t>
            </w:r>
          </w:p>
        </w:tc>
      </w:tr>
      <w:tr w:rsidR="005248C8" w:rsidRPr="00D76893" w14:paraId="0B21B030" w14:textId="77777777" w:rsidTr="00C53AA5">
        <w:trPr>
          <w:jc w:val="center"/>
        </w:trPr>
        <w:tc>
          <w:tcPr>
            <w:tcW w:w="876" w:type="dxa"/>
            <w:shd w:val="clear" w:color="auto" w:fill="FFFFFF" w:themeFill="background1"/>
          </w:tcPr>
          <w:p w14:paraId="50709F25"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2.2.1</w:t>
            </w:r>
          </w:p>
        </w:tc>
        <w:tc>
          <w:tcPr>
            <w:tcW w:w="3807" w:type="dxa"/>
            <w:shd w:val="clear" w:color="auto" w:fill="FFFFFF" w:themeFill="background1"/>
          </w:tcPr>
          <w:p w14:paraId="0B9623A3"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Compatibilidad con SO</w:t>
            </w:r>
          </w:p>
        </w:tc>
        <w:tc>
          <w:tcPr>
            <w:tcW w:w="3811" w:type="dxa"/>
            <w:shd w:val="clear" w:color="auto" w:fill="FFFFFF" w:themeFill="background1"/>
          </w:tcPr>
          <w:p w14:paraId="19E1EBD9"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repositorio podrá ser ejecutado en diferentes SO.</w:t>
            </w:r>
          </w:p>
        </w:tc>
      </w:tr>
      <w:tr w:rsidR="005248C8" w:rsidRPr="00D76893" w14:paraId="4C98EDB3" w14:textId="77777777" w:rsidTr="00C53AA5">
        <w:trPr>
          <w:jc w:val="center"/>
        </w:trPr>
        <w:tc>
          <w:tcPr>
            <w:tcW w:w="876" w:type="dxa"/>
            <w:shd w:val="clear" w:color="auto" w:fill="A6A6A6" w:themeFill="background1" w:themeFillShade="A6"/>
          </w:tcPr>
          <w:p w14:paraId="2670D870"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3</w:t>
            </w:r>
          </w:p>
        </w:tc>
        <w:tc>
          <w:tcPr>
            <w:tcW w:w="3807" w:type="dxa"/>
            <w:shd w:val="clear" w:color="auto" w:fill="A6A6A6" w:themeFill="background1" w:themeFillShade="A6"/>
          </w:tcPr>
          <w:p w14:paraId="522C009A"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Seguridad</w:t>
            </w:r>
          </w:p>
        </w:tc>
        <w:tc>
          <w:tcPr>
            <w:tcW w:w="3811" w:type="dxa"/>
            <w:shd w:val="clear" w:color="auto" w:fill="A6A6A6" w:themeFill="background1" w:themeFillShade="A6"/>
          </w:tcPr>
          <w:p w14:paraId="7D1FEB75"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La aplicación deberá proporcionar medidas de seguridad.</w:t>
            </w:r>
          </w:p>
        </w:tc>
      </w:tr>
      <w:tr w:rsidR="005248C8" w:rsidRPr="00D76893" w14:paraId="0D12EA31" w14:textId="77777777" w:rsidTr="00C53AA5">
        <w:trPr>
          <w:jc w:val="center"/>
        </w:trPr>
        <w:tc>
          <w:tcPr>
            <w:tcW w:w="876" w:type="dxa"/>
            <w:shd w:val="clear" w:color="auto" w:fill="D9D9D9" w:themeFill="background1" w:themeFillShade="D9"/>
          </w:tcPr>
          <w:p w14:paraId="21E3D228"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3.1</w:t>
            </w:r>
          </w:p>
        </w:tc>
        <w:tc>
          <w:tcPr>
            <w:tcW w:w="3807" w:type="dxa"/>
            <w:shd w:val="clear" w:color="auto" w:fill="D9D9D9" w:themeFill="background1" w:themeFillShade="D9"/>
          </w:tcPr>
          <w:p w14:paraId="3C02121D"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Medidas contra acceso a áreas sin autorización</w:t>
            </w:r>
          </w:p>
        </w:tc>
        <w:tc>
          <w:tcPr>
            <w:tcW w:w="3811" w:type="dxa"/>
            <w:shd w:val="clear" w:color="auto" w:fill="D9D9D9" w:themeFill="background1" w:themeFillShade="D9"/>
          </w:tcPr>
          <w:p w14:paraId="367DA440"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deberá proteger el acceso contra usuarios sin permiso para acceder a ciertas áreas privadas.</w:t>
            </w:r>
          </w:p>
        </w:tc>
      </w:tr>
      <w:tr w:rsidR="005248C8" w:rsidRPr="00D76893" w14:paraId="7EB9B201" w14:textId="77777777" w:rsidTr="00C53AA5">
        <w:trPr>
          <w:jc w:val="center"/>
        </w:trPr>
        <w:tc>
          <w:tcPr>
            <w:tcW w:w="876" w:type="dxa"/>
            <w:shd w:val="clear" w:color="auto" w:fill="D9D9D9" w:themeFill="background1" w:themeFillShade="D9"/>
          </w:tcPr>
          <w:p w14:paraId="29AF2375"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3.2</w:t>
            </w:r>
          </w:p>
        </w:tc>
        <w:tc>
          <w:tcPr>
            <w:tcW w:w="3807" w:type="dxa"/>
            <w:shd w:val="clear" w:color="auto" w:fill="D9D9D9" w:themeFill="background1" w:themeFillShade="D9"/>
          </w:tcPr>
          <w:p w14:paraId="3EF0082F" w14:textId="77777777" w:rsidR="005248C8" w:rsidRDefault="005248C8" w:rsidP="00C53AA5">
            <w:pPr>
              <w:spacing w:after="0" w:line="240" w:lineRule="auto"/>
              <w:rPr>
                <w:rFonts w:ascii="Times New Roman" w:hAnsi="Times New Roman"/>
                <w:sz w:val="24"/>
                <w:szCs w:val="24"/>
              </w:rPr>
            </w:pPr>
            <w:r>
              <w:rPr>
                <w:rFonts w:ascii="Times New Roman" w:hAnsi="Times New Roman"/>
                <w:sz w:val="24"/>
                <w:szCs w:val="24"/>
              </w:rPr>
              <w:t>Medidas contra CORS</w:t>
            </w:r>
          </w:p>
        </w:tc>
        <w:tc>
          <w:tcPr>
            <w:tcW w:w="3811" w:type="dxa"/>
            <w:shd w:val="clear" w:color="auto" w:fill="D9D9D9" w:themeFill="background1" w:themeFillShade="D9"/>
          </w:tcPr>
          <w:p w14:paraId="1976D442" w14:textId="77777777" w:rsidR="005248C8" w:rsidRDefault="005248C8" w:rsidP="00C53AA5">
            <w:pPr>
              <w:spacing w:after="0" w:line="240" w:lineRule="auto"/>
              <w:jc w:val="both"/>
              <w:rPr>
                <w:rFonts w:ascii="Times New Roman" w:hAnsi="Times New Roman"/>
                <w:sz w:val="24"/>
                <w:szCs w:val="24"/>
              </w:rPr>
            </w:pPr>
            <w:r>
              <w:rPr>
                <w:rFonts w:ascii="Times New Roman" w:hAnsi="Times New Roman"/>
                <w:sz w:val="24"/>
                <w:szCs w:val="24"/>
              </w:rPr>
              <w:t>El sistema deberá proteger las peticiones asíncronas del repositorio contra ataques CORS.</w:t>
            </w:r>
          </w:p>
        </w:tc>
      </w:tr>
    </w:tbl>
    <w:p w14:paraId="34EEBBE3" w14:textId="77777777" w:rsidR="005248C8" w:rsidRPr="00D76893" w:rsidRDefault="005248C8" w:rsidP="005248C8">
      <w:pPr>
        <w:spacing w:after="160" w:line="259" w:lineRule="auto"/>
        <w:ind w:left="720"/>
        <w:contextualSpacing/>
        <w:jc w:val="both"/>
      </w:pPr>
    </w:p>
    <w:p w14:paraId="45AAC01E" w14:textId="77777777" w:rsidR="005248C8" w:rsidRPr="005A4AB7" w:rsidRDefault="005248C8" w:rsidP="005248C8">
      <w:pPr>
        <w:spacing w:after="0" w:line="360" w:lineRule="auto"/>
        <w:jc w:val="both"/>
        <w:rPr>
          <w:rFonts w:ascii="Times New Roman" w:hAnsi="Times New Roman"/>
          <w:sz w:val="24"/>
          <w:szCs w:val="24"/>
          <w:lang w:val="es-ES_tradnl"/>
        </w:rPr>
      </w:pPr>
    </w:p>
    <w:p w14:paraId="429911C5" w14:textId="77777777" w:rsidR="005248C8" w:rsidRPr="0040178A" w:rsidRDefault="005248C8" w:rsidP="005248C8">
      <w:pPr>
        <w:spacing w:after="0" w:line="360" w:lineRule="auto"/>
        <w:jc w:val="both"/>
        <w:rPr>
          <w:rFonts w:ascii="Times New Roman" w:hAnsi="Times New Roman"/>
          <w:b/>
          <w:sz w:val="56"/>
          <w:szCs w:val="56"/>
          <w:lang w:val="es-ES_tradnl"/>
        </w:rPr>
      </w:pPr>
      <w:r w:rsidRPr="007263A9">
        <w:rPr>
          <w:rFonts w:ascii="Times New Roman" w:hAnsi="Times New Roman"/>
          <w:sz w:val="24"/>
          <w:szCs w:val="24"/>
          <w:lang w:val="es-ES_tradnl"/>
        </w:rPr>
        <w:tab/>
      </w:r>
    </w:p>
    <w:p w14:paraId="054B885D" w14:textId="77777777" w:rsidR="005248C8" w:rsidRPr="0040178A" w:rsidRDefault="005248C8" w:rsidP="005248C8">
      <w:pPr>
        <w:pStyle w:val="Prrafodelista"/>
        <w:spacing w:after="0" w:line="240" w:lineRule="auto"/>
        <w:ind w:left="360"/>
        <w:jc w:val="both"/>
        <w:rPr>
          <w:rFonts w:ascii="Times New Roman" w:hAnsi="Times New Roman"/>
          <w:sz w:val="24"/>
          <w:szCs w:val="24"/>
          <w:lang w:val="es-ES_tradnl"/>
        </w:rPr>
      </w:pPr>
    </w:p>
    <w:p w14:paraId="3DBB0A70" w14:textId="77777777" w:rsidR="005248C8" w:rsidRDefault="005248C8" w:rsidP="005248C8">
      <w:pPr>
        <w:spacing w:after="0" w:line="360" w:lineRule="auto"/>
        <w:jc w:val="both"/>
        <w:rPr>
          <w:rFonts w:ascii="Times New Roman" w:hAnsi="Times New Roman"/>
          <w:sz w:val="24"/>
          <w:szCs w:val="24"/>
          <w:lang w:val="es-ES_tradnl"/>
        </w:rPr>
      </w:pPr>
    </w:p>
    <w:p w14:paraId="4B8C3C6F" w14:textId="77777777" w:rsidR="005248C8" w:rsidRDefault="005248C8" w:rsidP="005248C8">
      <w:pPr>
        <w:spacing w:after="0" w:line="360" w:lineRule="auto"/>
        <w:jc w:val="both"/>
        <w:rPr>
          <w:rFonts w:ascii="Times New Roman" w:hAnsi="Times New Roman"/>
          <w:sz w:val="24"/>
          <w:szCs w:val="24"/>
          <w:lang w:val="es-ES_tradnl"/>
        </w:rPr>
      </w:pPr>
    </w:p>
    <w:p w14:paraId="5DF74EAE" w14:textId="77777777" w:rsidR="005248C8" w:rsidRDefault="005248C8" w:rsidP="005248C8">
      <w:pPr>
        <w:spacing w:after="0" w:line="360" w:lineRule="auto"/>
        <w:jc w:val="both"/>
        <w:rPr>
          <w:rFonts w:ascii="Times New Roman" w:hAnsi="Times New Roman"/>
          <w:sz w:val="24"/>
          <w:szCs w:val="24"/>
          <w:lang w:val="es-ES_tradnl"/>
        </w:rPr>
      </w:pPr>
    </w:p>
    <w:p w14:paraId="739259AD" w14:textId="77777777" w:rsidR="005248C8" w:rsidRDefault="005248C8" w:rsidP="005248C8">
      <w:pPr>
        <w:spacing w:after="0" w:line="240" w:lineRule="auto"/>
        <w:rPr>
          <w:rFonts w:ascii="Times New Roman" w:hAnsi="Times New Roman"/>
          <w:b/>
          <w:sz w:val="24"/>
          <w:szCs w:val="24"/>
          <w:lang w:val="es-ES_tradnl"/>
        </w:rPr>
      </w:pPr>
    </w:p>
    <w:p w14:paraId="50873456" w14:textId="77777777" w:rsidR="005248C8" w:rsidRDefault="005248C8" w:rsidP="005248C8">
      <w:pPr>
        <w:spacing w:after="0" w:line="360" w:lineRule="auto"/>
        <w:jc w:val="both"/>
        <w:rPr>
          <w:rFonts w:ascii="Times New Roman" w:hAnsi="Times New Roman"/>
          <w:sz w:val="24"/>
          <w:szCs w:val="24"/>
        </w:rPr>
      </w:pPr>
    </w:p>
    <w:p w14:paraId="6DEFB60F" w14:textId="77777777" w:rsidR="00C53AA5" w:rsidRDefault="00C53AA5"/>
    <w:sectPr w:rsidR="00C53AA5" w:rsidSect="00C53AA5">
      <w:headerReference w:type="default" r:id="rId11"/>
      <w:footerReference w:type="default" r:id="rId12"/>
      <w:pgSz w:w="11906" w:h="16838"/>
      <w:pgMar w:top="1701" w:right="1134" w:bottom="1134" w:left="1701" w:header="284" w:footer="301"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2" w:author="RAQUEL BLANCO AGUIRRE" w:date="2017-06-28T09:38:00Z" w:initials="RBA">
    <w:p w14:paraId="4FC5A370" w14:textId="77777777" w:rsidR="003E4856" w:rsidRDefault="003E4856">
      <w:pPr>
        <w:pStyle w:val="Textocomentario"/>
      </w:pPr>
      <w:r>
        <w:rPr>
          <w:rStyle w:val="Refdecomentario"/>
        </w:rPr>
        <w:annotationRef/>
      </w:r>
      <w:r>
        <w:t>¿El administrador puede crear usuario con un rol de usuario normal? Si es así, añádelo también como requisito.</w:t>
      </w:r>
    </w:p>
  </w:comment>
  <w:comment w:id="113" w:author="Raul García Fernández" w:date="2017-06-30T18:53:00Z" w:initials="RGF">
    <w:p w14:paraId="5527A835" w14:textId="6748F894" w:rsidR="003E4856" w:rsidRDefault="003E4856">
      <w:pPr>
        <w:pStyle w:val="Textocomentario"/>
      </w:pPr>
      <w:r>
        <w:rPr>
          <w:rStyle w:val="Refdecomentario"/>
        </w:rPr>
        <w:annotationRef/>
      </w:r>
      <w:r>
        <w:t>En principio si puede, pero el programa esta echo para que sea el propio usuario el que se cree una cuenta</w:t>
      </w:r>
    </w:p>
  </w:comment>
  <w:comment w:id="182" w:author="RAQUEL BLANCO AGUIRRE" w:date="2017-06-28T09:47:00Z" w:initials="RBA">
    <w:p w14:paraId="6C1BD70D" w14:textId="77777777" w:rsidR="003E4856" w:rsidRDefault="003E4856">
      <w:pPr>
        <w:pStyle w:val="Textocomentario"/>
      </w:pPr>
      <w:r>
        <w:rPr>
          <w:rStyle w:val="Refdecomentario"/>
        </w:rPr>
        <w:annotationRef/>
      </w:r>
      <w:r>
        <w:t>Esto no lo entiendo bien.</w:t>
      </w:r>
    </w:p>
    <w:p w14:paraId="031605FD" w14:textId="77777777" w:rsidR="003E4856" w:rsidRDefault="003E4856">
      <w:pPr>
        <w:pStyle w:val="Textocomentario"/>
      </w:pPr>
      <w:r>
        <w:t xml:space="preserve">¿Los permisos que tiene un grupo son heredados por los subgrupos hijos cuando estos subgrupos se crean? </w:t>
      </w:r>
    </w:p>
    <w:p w14:paraId="7EF05C8D" w14:textId="77777777" w:rsidR="003E4856" w:rsidRDefault="003E4856">
      <w:pPr>
        <w:pStyle w:val="Textocomentario"/>
      </w:pPr>
      <w:r>
        <w:t>¿Los subgrupos no pueden tener más permisos que los que han heredado de su padre?</w:t>
      </w:r>
    </w:p>
    <w:p w14:paraId="661B7C6B" w14:textId="77777777" w:rsidR="003E4856" w:rsidRDefault="003E4856">
      <w:pPr>
        <w:pStyle w:val="Textocomentario"/>
      </w:pPr>
      <w:r>
        <w:t>¿Es eso lo que quieres decir?</w:t>
      </w:r>
    </w:p>
    <w:p w14:paraId="4780F4B4" w14:textId="77777777" w:rsidR="003E4856" w:rsidRDefault="003E4856">
      <w:pPr>
        <w:pStyle w:val="Textocomentario"/>
      </w:pPr>
    </w:p>
    <w:p w14:paraId="6582140E" w14:textId="77777777" w:rsidR="003E4856" w:rsidRDefault="003E4856">
      <w:pPr>
        <w:pStyle w:val="Textocomentario"/>
      </w:pPr>
      <w:r>
        <w:t>De acuerdo a lo que pones en el siguiente requisito, ¿sólo se pueden modificar los permisos en el grupo padre de toda la jerarquía?  Si es así, hay que indicar claramente que los permisos podrán ser modificados por el creador del grupo padre.</w:t>
      </w:r>
    </w:p>
    <w:p w14:paraId="4A4848FB" w14:textId="77777777" w:rsidR="003E4856" w:rsidRDefault="003E4856">
      <w:pPr>
        <w:pStyle w:val="Textocomentario"/>
      </w:pPr>
    </w:p>
    <w:p w14:paraId="55193BED" w14:textId="77777777" w:rsidR="003E4856" w:rsidRDefault="003E4856">
      <w:pPr>
        <w:pStyle w:val="Textocomentario"/>
      </w:pPr>
      <w:r>
        <w:t>Otro detalle en el que tengo duda es sobre la raíz de la jerarquía de grupos. En el requisito 4.1.1.3 dices que el grupo de tipo principal es la raíz de una jerarquía de grupos y que sólo puede ser creado por el administrador. Eso hace que ese grupo principal sea el padre de una jerarquía de grupos y, según los requisitos 3.3 y 3.4, sus permisos son heredados por todos los subgrupos y sólo el administrador podría modificarlos.</w:t>
      </w:r>
    </w:p>
    <w:p w14:paraId="30E68A31" w14:textId="77777777" w:rsidR="003E4856" w:rsidRDefault="003E4856">
      <w:pPr>
        <w:pStyle w:val="Textocomentario"/>
      </w:pPr>
      <w:r>
        <w:t>Pero no creo que eso sea lo que hace tu aplicación.</w:t>
      </w:r>
    </w:p>
    <w:p w14:paraId="27CE0ADB" w14:textId="77777777" w:rsidR="003E4856" w:rsidRDefault="003E4856">
      <w:pPr>
        <w:pStyle w:val="Textocomentario"/>
      </w:pPr>
      <w:r>
        <w:t>¿Todos los grupos que crean los usuarios tienen que colgar de alguna jerarquía que comienza por un grupo de tipo principal?</w:t>
      </w:r>
    </w:p>
    <w:p w14:paraId="710F1E2D" w14:textId="77777777" w:rsidR="003E4856" w:rsidRDefault="003E4856">
      <w:pPr>
        <w:pStyle w:val="Textocomentario"/>
      </w:pPr>
      <w:r>
        <w:t xml:space="preserve">¿Los grupos padre son los hijos de primer nivel de un grupo de tipo principal? </w:t>
      </w:r>
    </w:p>
    <w:p w14:paraId="39388372" w14:textId="61F16033" w:rsidR="003E4856" w:rsidRDefault="003E4856">
      <w:pPr>
        <w:pStyle w:val="Textocomentario"/>
      </w:pPr>
      <w:r>
        <w:t>En los requisitos tienen que quedar claras todas estas cosas.</w:t>
      </w:r>
    </w:p>
  </w:comment>
  <w:comment w:id="183" w:author="Raul García Fernández" w:date="2017-06-30T18:56:00Z" w:initials="RGF">
    <w:p w14:paraId="6A00517D" w14:textId="1379CD37" w:rsidR="003E4856" w:rsidRDefault="003E4856">
      <w:pPr>
        <w:pStyle w:val="Textocomentario"/>
      </w:pPr>
      <w:r>
        <w:rPr>
          <w:rStyle w:val="Refdecomentario"/>
        </w:rPr>
        <w:annotationRef/>
      </w:r>
      <w:r>
        <w:t xml:space="preserve">En lo que se refiere a herencia de permisos. Un grupo hijo heredará los permisos del grupo padre y se verá imposibilitado a la modificación de los permisos negados por el padre. Pudiendo solo modificar los permisos concedidos por el padre, esto es debido a que los permisos son de tipo VERDADERO/FALSO y si un grupo tiene un permiso padre FALSO no podrá colocarlo a VERDADERO. </w:t>
      </w:r>
      <w:r>
        <w:br/>
      </w:r>
      <w:r>
        <w:br/>
        <w:t>En lo que se refiere a un grupo principal. Los grupos principales son la cabeza de la aplicación, son creados por el administrador y sus permisos solo son modificables por administradores. Cualquier grupo principal podrá tener agregado grupos por los miembros siempre que estos grupos contengan los permisos concedido de creación de grupos.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C5A370" w15:done="1"/>
  <w15:commentEx w15:paraId="5527A835" w15:paraIdParent="4FC5A370" w15:done="1"/>
  <w15:commentEx w15:paraId="39388372" w15:done="1"/>
  <w15:commentEx w15:paraId="6A00517D" w15:paraIdParent="39388372"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9F1ED" w14:textId="77777777" w:rsidR="00F44BAF" w:rsidRDefault="00F44BAF">
      <w:pPr>
        <w:spacing w:after="0" w:line="240" w:lineRule="auto"/>
      </w:pPr>
      <w:r>
        <w:separator/>
      </w:r>
    </w:p>
  </w:endnote>
  <w:endnote w:type="continuationSeparator" w:id="0">
    <w:p w14:paraId="5A3AC372" w14:textId="77777777" w:rsidR="00F44BAF" w:rsidRDefault="00F44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4460" w14:textId="77777777" w:rsidR="003E4856" w:rsidRPr="000B5CF0" w:rsidRDefault="003E4856" w:rsidP="00C53AA5">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A5AD0" w14:textId="77777777" w:rsidR="00F44BAF" w:rsidRDefault="00F44BAF">
      <w:pPr>
        <w:spacing w:after="0" w:line="240" w:lineRule="auto"/>
      </w:pPr>
      <w:r>
        <w:separator/>
      </w:r>
    </w:p>
  </w:footnote>
  <w:footnote w:type="continuationSeparator" w:id="0">
    <w:p w14:paraId="353BE05C" w14:textId="77777777" w:rsidR="00F44BAF" w:rsidRDefault="00F44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B2560" w14:textId="77777777" w:rsidR="003E4856" w:rsidRPr="00FE6B53" w:rsidRDefault="003E4856" w:rsidP="00C53AA5">
    <w:pPr>
      <w:rPr>
        <w:sz w:val="8"/>
        <w:szCs w:val="8"/>
      </w:rPr>
    </w:pPr>
  </w:p>
  <w:p w14:paraId="34A5B8CE" w14:textId="77777777" w:rsidR="003E4856" w:rsidRDefault="003E4856" w:rsidP="00C53AA5">
    <w:r>
      <w:rPr>
        <w:noProof/>
        <w:lang w:eastAsia="es-ES"/>
      </w:rPr>
      <mc:AlternateContent>
        <mc:Choice Requires="wps">
          <w:drawing>
            <wp:anchor distT="0" distB="0" distL="114300" distR="114300" simplePos="0" relativeHeight="251659264" behindDoc="0" locked="0" layoutInCell="1" allowOverlap="1" wp14:anchorId="2AD0D9A7" wp14:editId="293AA5D9">
              <wp:simplePos x="0" y="0"/>
              <wp:positionH relativeFrom="column">
                <wp:posOffset>891540</wp:posOffset>
              </wp:positionH>
              <wp:positionV relativeFrom="paragraph">
                <wp:posOffset>78105</wp:posOffset>
              </wp:positionV>
              <wp:extent cx="5000625" cy="484505"/>
              <wp:effectExtent l="0" t="0" r="0" b="0"/>
              <wp:wrapNone/>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8DCC4" w14:textId="2F9A2A5B" w:rsidR="003E4856" w:rsidRDefault="003E4856" w:rsidP="00C53AA5">
                          <w:pPr>
                            <w:tabs>
                              <w:tab w:val="right" w:pos="7513"/>
                            </w:tabs>
                            <w:rPr>
                              <w:rFonts w:ascii="Times New Roman" w:hAnsi="Times New Roman"/>
                              <w:b/>
                              <w:sz w:val="24"/>
                              <w:szCs w:val="24"/>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3105D1">
                            <w:rPr>
                              <w:rFonts w:ascii="Times New Roman" w:hAnsi="Times New Roman"/>
                              <w:b/>
                              <w:noProof/>
                              <w:sz w:val="24"/>
                              <w:szCs w:val="24"/>
                            </w:rPr>
                            <w:t>6</w:t>
                          </w:r>
                          <w:r w:rsidRPr="000B5CF0">
                            <w:rPr>
                              <w:rFonts w:ascii="Times New Roman" w:hAnsi="Times New Roman"/>
                              <w:b/>
                              <w:sz w:val="24"/>
                              <w:szCs w:val="24"/>
                            </w:rPr>
                            <w:fldChar w:fldCharType="end"/>
                          </w:r>
                          <w:r>
                            <w:rPr>
                              <w:rFonts w:ascii="Times New Roman" w:hAnsi="Times New Roman"/>
                              <w:b/>
                              <w:sz w:val="24"/>
                              <w:szCs w:val="24"/>
                            </w:rPr>
                            <w:t xml:space="preserve"> de 1</w:t>
                          </w:r>
                          <w:ins w:id="322" w:author="Raul García Fernández" w:date="2017-07-10T21:09:00Z">
                            <w:r w:rsidR="00DA2EBD">
                              <w:rPr>
                                <w:rFonts w:ascii="Times New Roman" w:hAnsi="Times New Roman"/>
                                <w:b/>
                                <w:sz w:val="24"/>
                                <w:szCs w:val="24"/>
                              </w:rPr>
                              <w:t>2</w:t>
                            </w:r>
                          </w:ins>
                          <w:del w:id="323" w:author="Raul García Fernández" w:date="2017-07-10T21:09:00Z">
                            <w:r w:rsidDel="000476EC">
                              <w:rPr>
                                <w:rFonts w:ascii="Times New Roman" w:hAnsi="Times New Roman"/>
                                <w:b/>
                                <w:sz w:val="24"/>
                                <w:szCs w:val="24"/>
                              </w:rPr>
                              <w:delText>2</w:delText>
                            </w:r>
                          </w:del>
                        </w:p>
                        <w:p w14:paraId="2039F7CA" w14:textId="77777777" w:rsidR="003E4856" w:rsidRPr="000B5CF0" w:rsidRDefault="003E4856" w:rsidP="00C53AA5">
                          <w:pPr>
                            <w:tabs>
                              <w:tab w:val="right" w:pos="7513"/>
                            </w:tabs>
                            <w:rPr>
                              <w:rFonts w:ascii="Times New Roman" w:hAnsi="Times New Roman"/>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0D9A7"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AA3VPKuQIA&#10;AMAFAAAOAAAAAAAAAAAAAAAAAC4CAABkcnMvZTJvRG9jLnhtbFBLAQItABQABgAIAAAAIQDUuy1R&#10;3QAAAAkBAAAPAAAAAAAAAAAAAAAAABMFAABkcnMvZG93bnJldi54bWxQSwUGAAAAAAQABADzAAAA&#10;HQYAAAAA&#10;" filled="f" stroked="f">
              <v:textbox>
                <w:txbxContent>
                  <w:p w14:paraId="02F8DCC4" w14:textId="2F9A2A5B" w:rsidR="003E4856" w:rsidRDefault="003E4856" w:rsidP="00C53AA5">
                    <w:pPr>
                      <w:tabs>
                        <w:tab w:val="right" w:pos="7513"/>
                      </w:tabs>
                      <w:rPr>
                        <w:rFonts w:ascii="Times New Roman" w:hAnsi="Times New Roman"/>
                        <w:b/>
                        <w:sz w:val="24"/>
                        <w:szCs w:val="24"/>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3105D1">
                      <w:rPr>
                        <w:rFonts w:ascii="Times New Roman" w:hAnsi="Times New Roman"/>
                        <w:b/>
                        <w:noProof/>
                        <w:sz w:val="24"/>
                        <w:szCs w:val="24"/>
                      </w:rPr>
                      <w:t>6</w:t>
                    </w:r>
                    <w:r w:rsidRPr="000B5CF0">
                      <w:rPr>
                        <w:rFonts w:ascii="Times New Roman" w:hAnsi="Times New Roman"/>
                        <w:b/>
                        <w:sz w:val="24"/>
                        <w:szCs w:val="24"/>
                      </w:rPr>
                      <w:fldChar w:fldCharType="end"/>
                    </w:r>
                    <w:r>
                      <w:rPr>
                        <w:rFonts w:ascii="Times New Roman" w:hAnsi="Times New Roman"/>
                        <w:b/>
                        <w:sz w:val="24"/>
                        <w:szCs w:val="24"/>
                      </w:rPr>
                      <w:t xml:space="preserve"> de 1</w:t>
                    </w:r>
                    <w:ins w:id="324" w:author="Raul García Fernández" w:date="2017-07-10T21:09:00Z">
                      <w:r w:rsidR="00DA2EBD">
                        <w:rPr>
                          <w:rFonts w:ascii="Times New Roman" w:hAnsi="Times New Roman"/>
                          <w:b/>
                          <w:sz w:val="24"/>
                          <w:szCs w:val="24"/>
                        </w:rPr>
                        <w:t>2</w:t>
                      </w:r>
                    </w:ins>
                    <w:del w:id="325" w:author="Raul García Fernández" w:date="2017-07-10T21:09:00Z">
                      <w:r w:rsidDel="000476EC">
                        <w:rPr>
                          <w:rFonts w:ascii="Times New Roman" w:hAnsi="Times New Roman"/>
                          <w:b/>
                          <w:sz w:val="24"/>
                          <w:szCs w:val="24"/>
                        </w:rPr>
                        <w:delText>2</w:delText>
                      </w:r>
                    </w:del>
                  </w:p>
                  <w:p w14:paraId="2039F7CA" w14:textId="77777777" w:rsidR="003E4856" w:rsidRPr="000B5CF0" w:rsidRDefault="003E4856" w:rsidP="00C53AA5">
                    <w:pPr>
                      <w:tabs>
                        <w:tab w:val="right" w:pos="7513"/>
                      </w:tabs>
                      <w:rPr>
                        <w:rFonts w:ascii="Times New Roman" w:hAnsi="Times New Roman"/>
                        <w:b/>
                      </w:rPr>
                    </w:pPr>
                  </w:p>
                </w:txbxContent>
              </v:textbox>
            </v:shape>
          </w:pict>
        </mc:Fallback>
      </mc:AlternateContent>
    </w:r>
    <w:r>
      <w:rPr>
        <w:noProof/>
        <w:lang w:eastAsia="es-ES"/>
      </w:rPr>
      <w:drawing>
        <wp:inline distT="0" distB="0" distL="0" distR="0" wp14:anchorId="49F948ED" wp14:editId="7B6F96CB">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46B6"/>
    <w:multiLevelType w:val="hybridMultilevel"/>
    <w:tmpl w:val="CBA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0D47"/>
    <w:multiLevelType w:val="hybridMultilevel"/>
    <w:tmpl w:val="3160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73077"/>
    <w:multiLevelType w:val="hybridMultilevel"/>
    <w:tmpl w:val="0E50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1694D"/>
    <w:multiLevelType w:val="hybridMultilevel"/>
    <w:tmpl w:val="E94CB05E"/>
    <w:lvl w:ilvl="0" w:tplc="A53A0F8A">
      <w:start w:val="1"/>
      <w:numFmt w:val="decimal"/>
      <w:lvlText w:val="%1."/>
      <w:lvlJc w:val="left"/>
      <w:pPr>
        <w:ind w:left="720" w:hanging="360"/>
      </w:pPr>
      <w:rPr>
        <w:rFonts w:ascii="Times New Roman" w:hAnsi="Times New Roman" w:cs="Times New Roman" w:hint="default"/>
        <w:color w:val="auto"/>
        <w:sz w:val="56"/>
        <w:szCs w:val="5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4C1CFC"/>
    <w:multiLevelType w:val="hybridMultilevel"/>
    <w:tmpl w:val="3BAA3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A14FF8"/>
    <w:multiLevelType w:val="hybridMultilevel"/>
    <w:tmpl w:val="C38A3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7C374C"/>
    <w:multiLevelType w:val="hybridMultilevel"/>
    <w:tmpl w:val="18E6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21F81"/>
    <w:multiLevelType w:val="hybridMultilevel"/>
    <w:tmpl w:val="5E487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B25D99"/>
    <w:multiLevelType w:val="hybridMultilevel"/>
    <w:tmpl w:val="E212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13527"/>
    <w:multiLevelType w:val="hybridMultilevel"/>
    <w:tmpl w:val="C538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173521"/>
    <w:multiLevelType w:val="hybridMultilevel"/>
    <w:tmpl w:val="354031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4F727A"/>
    <w:multiLevelType w:val="hybridMultilevel"/>
    <w:tmpl w:val="28F4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267D1"/>
    <w:multiLevelType w:val="hybridMultilevel"/>
    <w:tmpl w:val="34B6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640381"/>
    <w:multiLevelType w:val="hybridMultilevel"/>
    <w:tmpl w:val="4ED00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85C5E69"/>
    <w:multiLevelType w:val="hybridMultilevel"/>
    <w:tmpl w:val="57F0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3532CA"/>
    <w:multiLevelType w:val="hybridMultilevel"/>
    <w:tmpl w:val="6C9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53771"/>
    <w:multiLevelType w:val="hybridMultilevel"/>
    <w:tmpl w:val="6094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E8344F"/>
    <w:multiLevelType w:val="hybridMultilevel"/>
    <w:tmpl w:val="F6AE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6"/>
  </w:num>
  <w:num w:numId="4">
    <w:abstractNumId w:val="4"/>
  </w:num>
  <w:num w:numId="5">
    <w:abstractNumId w:val="3"/>
  </w:num>
  <w:num w:numId="6">
    <w:abstractNumId w:val="0"/>
  </w:num>
  <w:num w:numId="7">
    <w:abstractNumId w:val="11"/>
  </w:num>
  <w:num w:numId="8">
    <w:abstractNumId w:val="15"/>
  </w:num>
  <w:num w:numId="9">
    <w:abstractNumId w:val="2"/>
  </w:num>
  <w:num w:numId="10">
    <w:abstractNumId w:val="14"/>
  </w:num>
  <w:num w:numId="11">
    <w:abstractNumId w:val="12"/>
  </w:num>
  <w:num w:numId="12">
    <w:abstractNumId w:val="8"/>
  </w:num>
  <w:num w:numId="13">
    <w:abstractNumId w:val="17"/>
  </w:num>
  <w:num w:numId="14">
    <w:abstractNumId w:val="1"/>
  </w:num>
  <w:num w:numId="15">
    <w:abstractNumId w:val="6"/>
  </w:num>
  <w:num w:numId="16">
    <w:abstractNumId w:val="7"/>
  </w:num>
  <w:num w:numId="17">
    <w:abstractNumId w:val="10"/>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QUEL BLANCO AGUIRRE">
    <w15:presenceInfo w15:providerId="AD" w15:userId="S-1-12-1-620265121-1102118218-4204484013-3110710981"/>
  </w15:person>
  <w15:person w15:author="Raul García Fernández">
    <w15:presenceInfo w15:providerId="None" w15:userId="Raul García Ferná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C8"/>
    <w:rsid w:val="000476EC"/>
    <w:rsid w:val="000577CA"/>
    <w:rsid w:val="000F559E"/>
    <w:rsid w:val="001243B2"/>
    <w:rsid w:val="00170291"/>
    <w:rsid w:val="001C3CCB"/>
    <w:rsid w:val="001C7477"/>
    <w:rsid w:val="002457EA"/>
    <w:rsid w:val="003105D1"/>
    <w:rsid w:val="00385BF0"/>
    <w:rsid w:val="003920AE"/>
    <w:rsid w:val="003D4570"/>
    <w:rsid w:val="003E4856"/>
    <w:rsid w:val="005248C8"/>
    <w:rsid w:val="00587464"/>
    <w:rsid w:val="005E130D"/>
    <w:rsid w:val="007279F1"/>
    <w:rsid w:val="00740A0D"/>
    <w:rsid w:val="00762988"/>
    <w:rsid w:val="007674F4"/>
    <w:rsid w:val="007A7A6C"/>
    <w:rsid w:val="007D5650"/>
    <w:rsid w:val="008072FC"/>
    <w:rsid w:val="00885825"/>
    <w:rsid w:val="00903C32"/>
    <w:rsid w:val="00934C7C"/>
    <w:rsid w:val="00A11CAC"/>
    <w:rsid w:val="00A721E2"/>
    <w:rsid w:val="00A745F4"/>
    <w:rsid w:val="00A87551"/>
    <w:rsid w:val="00B10CE3"/>
    <w:rsid w:val="00B74EC2"/>
    <w:rsid w:val="00B9344B"/>
    <w:rsid w:val="00BD7D09"/>
    <w:rsid w:val="00BE2C8D"/>
    <w:rsid w:val="00C2794C"/>
    <w:rsid w:val="00C52EC7"/>
    <w:rsid w:val="00C53AA5"/>
    <w:rsid w:val="00C73BBD"/>
    <w:rsid w:val="00CE0864"/>
    <w:rsid w:val="00D76236"/>
    <w:rsid w:val="00DA2EBD"/>
    <w:rsid w:val="00DB14CC"/>
    <w:rsid w:val="00DD0648"/>
    <w:rsid w:val="00E61116"/>
    <w:rsid w:val="00EE7884"/>
    <w:rsid w:val="00EE7DC2"/>
    <w:rsid w:val="00EF702D"/>
    <w:rsid w:val="00F10119"/>
    <w:rsid w:val="00F21FBB"/>
    <w:rsid w:val="00F44BAF"/>
    <w:rsid w:val="00FE28EE"/>
    <w:rsid w:val="00FE5B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25BAA"/>
  <w15:chartTrackingRefBased/>
  <w15:docId w15:val="{912D000E-54B8-48CB-84EB-1535D4C8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248C8"/>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5248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48C8"/>
    <w:rPr>
      <w:rFonts w:asciiTheme="majorHAnsi" w:eastAsiaTheme="majorEastAsia" w:hAnsiTheme="majorHAnsi" w:cstheme="majorBidi"/>
      <w:color w:val="2E74B5" w:themeColor="accent1" w:themeShade="BF"/>
      <w:sz w:val="32"/>
      <w:szCs w:val="32"/>
    </w:rPr>
  </w:style>
  <w:style w:type="character" w:styleId="Hipervnculo">
    <w:name w:val="Hyperlink"/>
    <w:uiPriority w:val="99"/>
    <w:unhideWhenUsed/>
    <w:rsid w:val="005248C8"/>
    <w:rPr>
      <w:color w:val="0000FF"/>
      <w:u w:val="single"/>
    </w:rPr>
  </w:style>
  <w:style w:type="paragraph" w:styleId="Piedepgina">
    <w:name w:val="footer"/>
    <w:basedOn w:val="Normal"/>
    <w:link w:val="PiedepginaCar"/>
    <w:uiPriority w:val="99"/>
    <w:unhideWhenUsed/>
    <w:rsid w:val="005248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48C8"/>
    <w:rPr>
      <w:rFonts w:ascii="Calibri" w:eastAsia="Calibri" w:hAnsi="Calibri" w:cs="Times New Roman"/>
    </w:rPr>
  </w:style>
  <w:style w:type="table" w:styleId="Tablaconcuadrcula">
    <w:name w:val="Table Grid"/>
    <w:basedOn w:val="Tablanormal"/>
    <w:uiPriority w:val="59"/>
    <w:rsid w:val="005248C8"/>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48C8"/>
    <w:pPr>
      <w:ind w:left="720"/>
      <w:contextualSpacing/>
    </w:pPr>
    <w:rPr>
      <w:rFonts w:eastAsia="Times New Roman"/>
      <w:lang w:eastAsia="es-ES"/>
    </w:rPr>
  </w:style>
  <w:style w:type="table" w:customStyle="1" w:styleId="Tablaconcuadrcula1">
    <w:name w:val="Tabla con cuadrícula1"/>
    <w:basedOn w:val="Tablanormal"/>
    <w:next w:val="Tablaconcuadrcula"/>
    <w:uiPriority w:val="39"/>
    <w:rsid w:val="005248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5248C8"/>
    <w:pPr>
      <w:spacing w:after="0" w:line="240" w:lineRule="auto"/>
    </w:pPr>
    <w:rPr>
      <w:rFonts w:ascii="Calibri" w:eastAsia="Calibri" w:hAnsi="Calibri" w:cs="Times New Roman"/>
    </w:rPr>
  </w:style>
  <w:style w:type="paragraph" w:styleId="TtuloTDC">
    <w:name w:val="TOC Heading"/>
    <w:basedOn w:val="Ttulo1"/>
    <w:next w:val="Normal"/>
    <w:uiPriority w:val="39"/>
    <w:unhideWhenUsed/>
    <w:qFormat/>
    <w:rsid w:val="005248C8"/>
    <w:pPr>
      <w:spacing w:line="259" w:lineRule="auto"/>
      <w:outlineLvl w:val="9"/>
    </w:pPr>
    <w:rPr>
      <w:lang w:eastAsia="es-ES"/>
    </w:rPr>
  </w:style>
  <w:style w:type="paragraph" w:styleId="TDC1">
    <w:name w:val="toc 1"/>
    <w:basedOn w:val="Normal"/>
    <w:next w:val="Normal"/>
    <w:autoRedefine/>
    <w:uiPriority w:val="39"/>
    <w:unhideWhenUsed/>
    <w:rsid w:val="005248C8"/>
    <w:pPr>
      <w:spacing w:after="100"/>
    </w:pPr>
  </w:style>
  <w:style w:type="character" w:customStyle="1" w:styleId="SinespaciadoCar">
    <w:name w:val="Sin espaciado Car"/>
    <w:basedOn w:val="Fuentedeprrafopredeter"/>
    <w:link w:val="Sinespaciado"/>
    <w:uiPriority w:val="1"/>
    <w:rsid w:val="005248C8"/>
    <w:rPr>
      <w:rFonts w:ascii="Calibri" w:eastAsia="Calibri" w:hAnsi="Calibri" w:cs="Times New Roman"/>
    </w:rPr>
  </w:style>
  <w:style w:type="paragraph" w:customStyle="1" w:styleId="indep">
    <w:name w:val="indep"/>
    <w:basedOn w:val="Textoindependiente"/>
    <w:rsid w:val="005248C8"/>
    <w:pPr>
      <w:spacing w:after="0" w:line="240" w:lineRule="auto"/>
    </w:pPr>
    <w:rPr>
      <w:rFonts w:ascii="Times New Roman" w:eastAsia="Times New Roman" w:hAnsi="Times New Roman"/>
      <w:sz w:val="24"/>
      <w:szCs w:val="20"/>
      <w:lang w:eastAsia="es-ES"/>
    </w:rPr>
  </w:style>
  <w:style w:type="character" w:customStyle="1" w:styleId="titulacion">
    <w:name w:val="titulacion"/>
    <w:basedOn w:val="Fuentedeprrafopredeter"/>
    <w:rsid w:val="005248C8"/>
  </w:style>
  <w:style w:type="paragraph" w:styleId="Textoindependiente">
    <w:name w:val="Body Text"/>
    <w:basedOn w:val="Normal"/>
    <w:link w:val="TextoindependienteCar"/>
    <w:uiPriority w:val="99"/>
    <w:semiHidden/>
    <w:unhideWhenUsed/>
    <w:rsid w:val="005248C8"/>
    <w:pPr>
      <w:spacing w:after="120"/>
    </w:pPr>
  </w:style>
  <w:style w:type="character" w:customStyle="1" w:styleId="TextoindependienteCar">
    <w:name w:val="Texto independiente Car"/>
    <w:basedOn w:val="Fuentedeprrafopredeter"/>
    <w:link w:val="Textoindependiente"/>
    <w:uiPriority w:val="99"/>
    <w:semiHidden/>
    <w:rsid w:val="005248C8"/>
    <w:rPr>
      <w:rFonts w:ascii="Calibri" w:eastAsia="Calibri" w:hAnsi="Calibri" w:cs="Times New Roman"/>
    </w:rPr>
  </w:style>
  <w:style w:type="character" w:styleId="Refdecomentario">
    <w:name w:val="annotation reference"/>
    <w:basedOn w:val="Fuentedeprrafopredeter"/>
    <w:uiPriority w:val="99"/>
    <w:semiHidden/>
    <w:unhideWhenUsed/>
    <w:rsid w:val="00C53AA5"/>
    <w:rPr>
      <w:sz w:val="16"/>
      <w:szCs w:val="16"/>
    </w:rPr>
  </w:style>
  <w:style w:type="paragraph" w:styleId="Textocomentario">
    <w:name w:val="annotation text"/>
    <w:basedOn w:val="Normal"/>
    <w:link w:val="TextocomentarioCar"/>
    <w:uiPriority w:val="99"/>
    <w:semiHidden/>
    <w:unhideWhenUsed/>
    <w:rsid w:val="00C53AA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3AA5"/>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53AA5"/>
    <w:rPr>
      <w:b/>
      <w:bCs/>
    </w:rPr>
  </w:style>
  <w:style w:type="character" w:customStyle="1" w:styleId="AsuntodelcomentarioCar">
    <w:name w:val="Asunto del comentario Car"/>
    <w:basedOn w:val="TextocomentarioCar"/>
    <w:link w:val="Asuntodelcomentario"/>
    <w:uiPriority w:val="99"/>
    <w:semiHidden/>
    <w:rsid w:val="00C53AA5"/>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C53A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3AA5"/>
    <w:rPr>
      <w:rFonts w:ascii="Segoe UI" w:eastAsia="Calibri" w:hAnsi="Segoe UI" w:cs="Segoe UI"/>
      <w:sz w:val="18"/>
      <w:szCs w:val="18"/>
    </w:rPr>
  </w:style>
  <w:style w:type="paragraph" w:styleId="Encabezado">
    <w:name w:val="header"/>
    <w:basedOn w:val="Normal"/>
    <w:link w:val="EncabezadoCar"/>
    <w:uiPriority w:val="99"/>
    <w:unhideWhenUsed/>
    <w:rsid w:val="000476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76E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2199</Words>
  <Characters>12100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BLANCO AGUIRRE</dc:creator>
  <cp:keywords/>
  <dc:description/>
  <cp:lastModifiedBy>Raul García Fernández</cp:lastModifiedBy>
  <cp:revision>8</cp:revision>
  <cp:lastPrinted>2017-07-10T19:11:00Z</cp:lastPrinted>
  <dcterms:created xsi:type="dcterms:W3CDTF">2017-07-10T18:12:00Z</dcterms:created>
  <dcterms:modified xsi:type="dcterms:W3CDTF">2017-07-10T19:11:00Z</dcterms:modified>
</cp:coreProperties>
</file>
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Calibri"/>
          <w:szCs w:val="22"/>
          <w:lang w:eastAsia="en-US"/>
        </w:rPr>
        <w:id w:val="2054426648"/>
        <w:docPartObj>
          <w:docPartGallery w:val="Cover Pages"/>
          <w:docPartUnique/>
        </w:docPartObj>
      </w:sdtPr>
      <w:sdtEndPr>
        <w:rPr>
          <w:b/>
        </w:rPr>
      </w:sdtEndPr>
      <w:sdtContent>
        <w:p w14:paraId="1740F61C" w14:textId="77777777" w:rsidR="00BD459B" w:rsidRDefault="00BD459B" w:rsidP="00BD459B">
          <w:pPr>
            <w:pStyle w:val="indep"/>
            <w:jc w:val="both"/>
          </w:pPr>
          <w:r>
            <w:rPr>
              <w:noProof/>
            </w:rPr>
            <w:drawing>
              <wp:inline distT="0" distB="0" distL="0" distR="0" wp14:anchorId="77D1A310" wp14:editId="4069A748">
                <wp:extent cx="3114675" cy="952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t="12163" r="8659" b="20270"/>
                        <a:stretch>
                          <a:fillRect/>
                        </a:stretch>
                      </pic:blipFill>
                      <pic:spPr bwMode="auto">
                        <a:xfrm>
                          <a:off x="0" y="0"/>
                          <a:ext cx="3114675" cy="952500"/>
                        </a:xfrm>
                        <a:prstGeom prst="rect">
                          <a:avLst/>
                        </a:prstGeom>
                        <a:noFill/>
                        <a:ln>
                          <a:noFill/>
                        </a:ln>
                      </pic:spPr>
                    </pic:pic>
                  </a:graphicData>
                </a:graphic>
              </wp:inline>
            </w:drawing>
          </w:r>
          <w:r>
            <w:rPr>
              <w:noProof/>
            </w:rPr>
            <w:tab/>
          </w:r>
          <w:r>
            <w:rPr>
              <w:noProof/>
            </w:rPr>
            <w:tab/>
          </w:r>
          <w:r>
            <w:rPr>
              <w:noProof/>
            </w:rPr>
            <w:tab/>
          </w:r>
          <w:r>
            <w:rPr>
              <w:noProof/>
            </w:rPr>
            <w:tab/>
          </w:r>
          <w:r>
            <w:rPr>
              <w:noProof/>
            </w:rPr>
            <w:drawing>
              <wp:inline distT="0" distB="0" distL="0" distR="0" wp14:anchorId="30434269" wp14:editId="1F57740A">
                <wp:extent cx="857250" cy="952500"/>
                <wp:effectExtent l="0" t="0" r="0" b="0"/>
                <wp:docPr id="1" name="Picture 1" descr="logo epi 2013 color 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pi 2013 color vertic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952500"/>
                        </a:xfrm>
                        <a:prstGeom prst="rect">
                          <a:avLst/>
                        </a:prstGeom>
                        <a:noFill/>
                        <a:ln>
                          <a:noFill/>
                        </a:ln>
                      </pic:spPr>
                    </pic:pic>
                  </a:graphicData>
                </a:graphic>
              </wp:inline>
            </w:drawing>
          </w:r>
        </w:p>
        <w:p w14:paraId="322E5149" w14:textId="77777777" w:rsidR="00BD459B" w:rsidRDefault="00BD459B" w:rsidP="00BD459B">
          <w:pPr>
            <w:pStyle w:val="indep"/>
          </w:pPr>
        </w:p>
        <w:p w14:paraId="35F13171" w14:textId="77777777" w:rsidR="00BD459B" w:rsidRDefault="00BD459B" w:rsidP="00BD459B">
          <w:pPr>
            <w:pStyle w:val="indep"/>
          </w:pPr>
        </w:p>
        <w:p w14:paraId="01028051" w14:textId="77777777" w:rsidR="00BD459B" w:rsidRDefault="00BD459B" w:rsidP="00BD459B">
          <w:pPr>
            <w:pStyle w:val="indep"/>
            <w:rPr>
              <w:sz w:val="36"/>
              <w:szCs w:val="36"/>
            </w:rPr>
          </w:pPr>
        </w:p>
        <w:p w14:paraId="580142BF" w14:textId="77777777" w:rsidR="00BD459B" w:rsidRDefault="00BD459B" w:rsidP="00BD459B">
          <w:pPr>
            <w:pStyle w:val="indep"/>
            <w:rPr>
              <w:sz w:val="36"/>
              <w:szCs w:val="36"/>
            </w:rPr>
          </w:pPr>
        </w:p>
        <w:p w14:paraId="436A7061" w14:textId="77777777" w:rsidR="00BD459B" w:rsidRDefault="00BD459B" w:rsidP="00BD459B">
          <w:pPr>
            <w:pStyle w:val="indep"/>
            <w:rPr>
              <w:sz w:val="36"/>
              <w:szCs w:val="36"/>
            </w:rPr>
          </w:pPr>
        </w:p>
        <w:p w14:paraId="65661A1E" w14:textId="77777777" w:rsidR="00BD459B" w:rsidRDefault="00BD459B" w:rsidP="00BD459B">
          <w:pPr>
            <w:pStyle w:val="indep"/>
            <w:rPr>
              <w:sz w:val="36"/>
              <w:szCs w:val="36"/>
            </w:rPr>
          </w:pPr>
        </w:p>
        <w:p w14:paraId="1904EBC9" w14:textId="77777777" w:rsidR="00BD459B" w:rsidRDefault="00BD459B" w:rsidP="00BD459B">
          <w:pPr>
            <w:pStyle w:val="indep"/>
            <w:jc w:val="center"/>
            <w:rPr>
              <w:b/>
              <w:bCs/>
              <w:sz w:val="36"/>
              <w:szCs w:val="36"/>
            </w:rPr>
          </w:pPr>
          <w:r>
            <w:rPr>
              <w:b/>
              <w:bCs/>
              <w:sz w:val="36"/>
              <w:szCs w:val="36"/>
            </w:rPr>
            <w:t xml:space="preserve">ESCUELA POLITÉCNICA DE INGENIERÍA DE GIJÓN. </w:t>
          </w:r>
        </w:p>
        <w:p w14:paraId="6CD62D4C" w14:textId="77777777" w:rsidR="00BD459B" w:rsidRDefault="00BD459B" w:rsidP="00BD459B">
          <w:pPr>
            <w:pStyle w:val="indep"/>
            <w:jc w:val="center"/>
            <w:rPr>
              <w:b/>
              <w:bCs/>
              <w:sz w:val="36"/>
              <w:szCs w:val="36"/>
            </w:rPr>
          </w:pPr>
        </w:p>
        <w:p w14:paraId="6F94AE0C" w14:textId="77777777" w:rsidR="00BD459B" w:rsidRDefault="00BD459B" w:rsidP="00BD459B">
          <w:pPr>
            <w:pStyle w:val="indep"/>
            <w:jc w:val="center"/>
            <w:rPr>
              <w:b/>
              <w:bCs/>
              <w:sz w:val="32"/>
              <w:szCs w:val="32"/>
            </w:rPr>
          </w:pPr>
        </w:p>
        <w:p w14:paraId="35E602DD" w14:textId="77777777" w:rsidR="00BD459B" w:rsidRDefault="00BD459B" w:rsidP="00BD459B">
          <w:pPr>
            <w:pStyle w:val="indep"/>
            <w:jc w:val="center"/>
            <w:rPr>
              <w:b/>
              <w:bCs/>
              <w:sz w:val="32"/>
              <w:szCs w:val="32"/>
            </w:rPr>
          </w:pPr>
        </w:p>
        <w:p w14:paraId="54089F8B" w14:textId="2DA69429" w:rsidR="00BD459B" w:rsidRDefault="00BD459B" w:rsidP="00BD459B">
          <w:pPr>
            <w:pStyle w:val="indep"/>
            <w:jc w:val="center"/>
            <w:rPr>
              <w:b/>
              <w:bCs/>
              <w:sz w:val="32"/>
              <w:szCs w:val="32"/>
            </w:rPr>
          </w:pPr>
          <w:r>
            <w:rPr>
              <w:b/>
              <w:bCs/>
              <w:sz w:val="32"/>
              <w:szCs w:val="32"/>
            </w:rPr>
            <w:t>GRADO EN INGENIERÍA INFORM</w:t>
          </w:r>
          <w:del w:id="1" w:author="RAQUEL BLANCO AGUIRRE" w:date="2017-07-10T18:49:00Z">
            <w:r w:rsidDel="009A3E9D">
              <w:rPr>
                <w:b/>
                <w:bCs/>
                <w:sz w:val="32"/>
                <w:szCs w:val="32"/>
              </w:rPr>
              <w:delText>A</w:delText>
            </w:r>
          </w:del>
          <w:ins w:id="2" w:author="RAQUEL BLANCO AGUIRRE" w:date="2017-07-10T18:49:00Z">
            <w:r w:rsidR="009A3E9D">
              <w:rPr>
                <w:b/>
                <w:bCs/>
                <w:sz w:val="32"/>
                <w:szCs w:val="32"/>
              </w:rPr>
              <w:t>Á</w:t>
            </w:r>
          </w:ins>
          <w:r>
            <w:rPr>
              <w:b/>
              <w:bCs/>
              <w:sz w:val="32"/>
              <w:szCs w:val="32"/>
            </w:rPr>
            <w:t>T</w:t>
          </w:r>
          <w:ins w:id="3" w:author="Raul García Fernández" w:date="2017-07-06T18:34:00Z">
            <w:del w:id="4" w:author="RAQUEL BLANCO AGUIRRE" w:date="2017-07-10T18:49:00Z">
              <w:r w:rsidR="005C47AF" w:rsidDel="009A3E9D">
                <w:rPr>
                  <w:b/>
                  <w:bCs/>
                  <w:sz w:val="32"/>
                  <w:szCs w:val="32"/>
                </w:rPr>
                <w:delText>Í</w:delText>
              </w:r>
            </w:del>
          </w:ins>
          <w:ins w:id="5" w:author="RAQUEL BLANCO AGUIRRE" w:date="2017-07-10T18:49:00Z">
            <w:r w:rsidR="009A3E9D">
              <w:rPr>
                <w:b/>
                <w:bCs/>
                <w:sz w:val="32"/>
                <w:szCs w:val="32"/>
              </w:rPr>
              <w:t>I</w:t>
            </w:r>
          </w:ins>
          <w:del w:id="6" w:author="Raul García Fernández" w:date="2017-07-06T18:34:00Z">
            <w:r w:rsidDel="005C47AF">
              <w:rPr>
                <w:b/>
                <w:bCs/>
                <w:sz w:val="32"/>
                <w:szCs w:val="32"/>
              </w:rPr>
              <w:delText>I</w:delText>
            </w:r>
          </w:del>
          <w:r>
            <w:rPr>
              <w:b/>
              <w:bCs/>
              <w:sz w:val="32"/>
              <w:szCs w:val="32"/>
            </w:rPr>
            <w:t>CA EN</w:t>
          </w:r>
        </w:p>
        <w:p w14:paraId="69DD675E" w14:textId="285D2E33" w:rsidR="00BD459B" w:rsidRDefault="00BD459B" w:rsidP="00BD459B">
          <w:pPr>
            <w:pStyle w:val="indep"/>
            <w:jc w:val="center"/>
            <w:rPr>
              <w:b/>
              <w:bCs/>
              <w:sz w:val="32"/>
              <w:szCs w:val="32"/>
            </w:rPr>
          </w:pPr>
          <w:del w:id="7" w:author="RAQUEL BLANCO AGUIRRE" w:date="2017-07-10T18:49:00Z">
            <w:r w:rsidDel="009A3E9D">
              <w:rPr>
                <w:b/>
                <w:bCs/>
                <w:sz w:val="32"/>
                <w:szCs w:val="32"/>
              </w:rPr>
              <w:delText xml:space="preserve">TECNOLOGIAS </w:delText>
            </w:r>
          </w:del>
          <w:ins w:id="8" w:author="RAQUEL BLANCO AGUIRRE" w:date="2017-07-10T18:49:00Z">
            <w:r w:rsidR="009A3E9D">
              <w:rPr>
                <w:b/>
                <w:bCs/>
                <w:sz w:val="32"/>
                <w:szCs w:val="32"/>
              </w:rPr>
              <w:t xml:space="preserve">TECNOLOGÍAS </w:t>
            </w:r>
          </w:ins>
          <w:r>
            <w:rPr>
              <w:b/>
              <w:bCs/>
              <w:sz w:val="32"/>
              <w:szCs w:val="32"/>
            </w:rPr>
            <w:t>DE LA INFORMACIÓN</w:t>
          </w:r>
        </w:p>
        <w:p w14:paraId="6DD3731D" w14:textId="77777777" w:rsidR="00BD459B" w:rsidRDefault="00BD459B" w:rsidP="00BD459B">
          <w:pPr>
            <w:pStyle w:val="indep"/>
            <w:rPr>
              <w:sz w:val="28"/>
              <w:szCs w:val="28"/>
            </w:rPr>
          </w:pPr>
        </w:p>
        <w:p w14:paraId="63F403F0" w14:textId="77777777" w:rsidR="00BD459B" w:rsidRDefault="00BD459B" w:rsidP="00BD459B">
          <w:pPr>
            <w:pStyle w:val="indep"/>
            <w:rPr>
              <w:sz w:val="28"/>
              <w:szCs w:val="28"/>
            </w:rPr>
          </w:pPr>
        </w:p>
        <w:p w14:paraId="2347F750" w14:textId="77777777" w:rsidR="00BD459B" w:rsidRDefault="00BD459B" w:rsidP="00BD459B">
          <w:pPr>
            <w:pStyle w:val="indep"/>
            <w:rPr>
              <w:sz w:val="28"/>
              <w:szCs w:val="28"/>
            </w:rPr>
          </w:pPr>
        </w:p>
        <w:p w14:paraId="1AE78BD6" w14:textId="77777777" w:rsidR="00BD459B" w:rsidRDefault="00BD459B" w:rsidP="00BD459B">
          <w:pPr>
            <w:pStyle w:val="indep"/>
            <w:rPr>
              <w:sz w:val="28"/>
              <w:szCs w:val="28"/>
            </w:rPr>
          </w:pPr>
        </w:p>
        <w:p w14:paraId="3FEC4711" w14:textId="50BD4350" w:rsidR="00BD459B" w:rsidRDefault="00BD459B" w:rsidP="00BD459B">
          <w:pPr>
            <w:pStyle w:val="indep"/>
            <w:jc w:val="center"/>
            <w:rPr>
              <w:b/>
              <w:bCs/>
              <w:sz w:val="28"/>
              <w:szCs w:val="28"/>
            </w:rPr>
          </w:pPr>
          <w:r>
            <w:rPr>
              <w:b/>
              <w:bCs/>
              <w:sz w:val="28"/>
              <w:szCs w:val="28"/>
            </w:rPr>
            <w:t>ÁREA DE INGENIER</w:t>
          </w:r>
          <w:ins w:id="9" w:author="Raul García Fernández" w:date="2017-07-06T18:34:00Z">
            <w:r w:rsidR="005C47AF">
              <w:rPr>
                <w:b/>
                <w:bCs/>
                <w:sz w:val="28"/>
                <w:szCs w:val="28"/>
              </w:rPr>
              <w:t>Í</w:t>
            </w:r>
          </w:ins>
          <w:del w:id="10" w:author="Raul García Fernández" w:date="2017-07-06T18:34:00Z">
            <w:r w:rsidDel="005C47AF">
              <w:rPr>
                <w:b/>
                <w:bCs/>
                <w:sz w:val="28"/>
                <w:szCs w:val="28"/>
              </w:rPr>
              <w:delText>I</w:delText>
            </w:r>
          </w:del>
          <w:r>
            <w:rPr>
              <w:b/>
              <w:bCs/>
              <w:sz w:val="28"/>
              <w:szCs w:val="28"/>
            </w:rPr>
            <w:t>A TELEM</w:t>
          </w:r>
          <w:ins w:id="11" w:author="Raul García Fernández" w:date="2017-07-06T18:34:00Z">
            <w:r w:rsidR="005C47AF">
              <w:rPr>
                <w:b/>
                <w:bCs/>
                <w:sz w:val="28"/>
                <w:szCs w:val="28"/>
              </w:rPr>
              <w:t>Á</w:t>
            </w:r>
          </w:ins>
          <w:del w:id="12" w:author="Raul García Fernández" w:date="2017-07-06T18:34:00Z">
            <w:r w:rsidDel="005C47AF">
              <w:rPr>
                <w:b/>
                <w:bCs/>
                <w:sz w:val="28"/>
                <w:szCs w:val="28"/>
              </w:rPr>
              <w:delText>A</w:delText>
            </w:r>
          </w:del>
          <w:r>
            <w:rPr>
              <w:b/>
              <w:bCs/>
              <w:sz w:val="28"/>
              <w:szCs w:val="28"/>
            </w:rPr>
            <w:t>TICA</w:t>
          </w:r>
        </w:p>
        <w:p w14:paraId="666F2519" w14:textId="77777777" w:rsidR="00BD459B" w:rsidRDefault="00BD459B" w:rsidP="00BD459B">
          <w:pPr>
            <w:pStyle w:val="indep"/>
            <w:rPr>
              <w:sz w:val="28"/>
              <w:szCs w:val="28"/>
            </w:rPr>
          </w:pPr>
        </w:p>
        <w:p w14:paraId="50EF2CB0" w14:textId="77777777" w:rsidR="00BD459B" w:rsidRDefault="00BD459B" w:rsidP="00BD459B">
          <w:pPr>
            <w:pStyle w:val="indep"/>
            <w:rPr>
              <w:sz w:val="28"/>
              <w:szCs w:val="28"/>
            </w:rPr>
          </w:pPr>
        </w:p>
        <w:p w14:paraId="02923867" w14:textId="4FE23F54" w:rsidR="00BD459B" w:rsidRDefault="00BD459B" w:rsidP="00BD459B">
          <w:pPr>
            <w:pStyle w:val="indep"/>
            <w:jc w:val="center"/>
            <w:rPr>
              <w:b/>
              <w:bCs/>
              <w:sz w:val="28"/>
              <w:szCs w:val="28"/>
            </w:rPr>
          </w:pPr>
          <w:r>
            <w:rPr>
              <w:b/>
              <w:bCs/>
              <w:sz w:val="28"/>
              <w:szCs w:val="28"/>
            </w:rPr>
            <w:t xml:space="preserve">TRABAJO FIN DE GRADO Nº </w:t>
          </w:r>
          <w:ins w:id="13" w:author="Raul García Fernández" w:date="2017-07-10T20:13:00Z">
            <w:r w:rsidR="001C428C">
              <w:rPr>
                <w:b/>
                <w:sz w:val="28"/>
              </w:rPr>
              <w:t>17010523</w:t>
            </w:r>
          </w:ins>
          <w:del w:id="14" w:author="Raul García Fernández" w:date="2017-07-10T20:13:00Z">
            <w:r w:rsidDel="001C428C">
              <w:rPr>
                <w:b/>
                <w:bCs/>
                <w:sz w:val="28"/>
                <w:szCs w:val="28"/>
              </w:rPr>
              <w:delText>11111111111</w:delText>
            </w:r>
          </w:del>
        </w:p>
        <w:p w14:paraId="3E8A8070" w14:textId="77777777" w:rsidR="00BD459B" w:rsidRDefault="00BD459B" w:rsidP="00BD459B">
          <w:pPr>
            <w:pStyle w:val="indep"/>
            <w:jc w:val="center"/>
            <w:rPr>
              <w:b/>
              <w:bCs/>
              <w:sz w:val="28"/>
              <w:szCs w:val="28"/>
            </w:rPr>
          </w:pPr>
        </w:p>
        <w:p w14:paraId="626E2B4B" w14:textId="77777777" w:rsidR="00BD459B" w:rsidRDefault="00BD459B" w:rsidP="00BD459B">
          <w:pPr>
            <w:pStyle w:val="indep"/>
            <w:jc w:val="center"/>
            <w:rPr>
              <w:b/>
              <w:bCs/>
              <w:i/>
              <w:sz w:val="28"/>
              <w:szCs w:val="28"/>
            </w:rPr>
          </w:pPr>
          <w:r>
            <w:rPr>
              <w:b/>
              <w:bCs/>
              <w:i/>
              <w:sz w:val="28"/>
              <w:szCs w:val="28"/>
            </w:rPr>
            <w:t>“</w:t>
          </w:r>
          <w:r>
            <w:rPr>
              <w:rStyle w:val="titulacion"/>
              <w:i/>
              <w:sz w:val="28"/>
              <w:szCs w:val="28"/>
            </w:rPr>
            <w:t>Aplicación web para la gestión de un repositorio</w:t>
          </w:r>
          <w:r>
            <w:rPr>
              <w:b/>
              <w:bCs/>
              <w:i/>
              <w:sz w:val="28"/>
              <w:szCs w:val="28"/>
            </w:rPr>
            <w:t>”</w:t>
          </w:r>
        </w:p>
        <w:p w14:paraId="377FCE96" w14:textId="77777777" w:rsidR="00BD459B" w:rsidRDefault="00BD459B" w:rsidP="00BD459B">
          <w:pPr>
            <w:pStyle w:val="indep"/>
            <w:jc w:val="center"/>
            <w:rPr>
              <w:b/>
              <w:bCs/>
              <w:i/>
              <w:sz w:val="28"/>
              <w:szCs w:val="28"/>
            </w:rPr>
          </w:pPr>
        </w:p>
        <w:p w14:paraId="3D253160" w14:textId="77777777" w:rsidR="00BD459B" w:rsidRDefault="00BD459B" w:rsidP="00BD459B">
          <w:pPr>
            <w:pStyle w:val="indep"/>
            <w:rPr>
              <w:b/>
              <w:bCs/>
              <w:sz w:val="28"/>
              <w:szCs w:val="28"/>
            </w:rPr>
          </w:pPr>
        </w:p>
        <w:p w14:paraId="56E40465" w14:textId="77777777" w:rsidR="00BD459B" w:rsidRDefault="00BD459B" w:rsidP="00BD459B">
          <w:pPr>
            <w:pStyle w:val="indep"/>
            <w:rPr>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D459B" w14:paraId="5BE325C7" w14:textId="77777777" w:rsidTr="00BD459B">
            <w:tc>
              <w:tcPr>
                <w:tcW w:w="4530" w:type="dxa"/>
                <w:hideMark/>
              </w:tcPr>
              <w:p w14:paraId="04896C57" w14:textId="77777777" w:rsidR="00BD459B" w:rsidRDefault="00BD459B">
                <w:pPr>
                  <w:pStyle w:val="indep"/>
                  <w:jc w:val="center"/>
                  <w:rPr>
                    <w:b/>
                    <w:sz w:val="28"/>
                    <w:szCs w:val="28"/>
                  </w:rPr>
                </w:pPr>
                <w:r>
                  <w:rPr>
                    <w:b/>
                    <w:sz w:val="28"/>
                    <w:szCs w:val="28"/>
                  </w:rPr>
                  <w:t>Autor:</w:t>
                </w:r>
              </w:p>
            </w:tc>
            <w:tc>
              <w:tcPr>
                <w:tcW w:w="4531" w:type="dxa"/>
                <w:hideMark/>
              </w:tcPr>
              <w:p w14:paraId="270DEA52" w14:textId="77777777" w:rsidR="00BD459B" w:rsidRDefault="00BD459B">
                <w:pPr>
                  <w:pStyle w:val="indep"/>
                  <w:jc w:val="center"/>
                  <w:rPr>
                    <w:b/>
                    <w:sz w:val="28"/>
                    <w:szCs w:val="28"/>
                  </w:rPr>
                </w:pPr>
                <w:r>
                  <w:rPr>
                    <w:b/>
                    <w:sz w:val="28"/>
                    <w:szCs w:val="28"/>
                  </w:rPr>
                  <w:t>Tutor:</w:t>
                </w:r>
              </w:p>
            </w:tc>
          </w:tr>
          <w:tr w:rsidR="00BD459B" w14:paraId="2D4E6027" w14:textId="77777777" w:rsidTr="00BD459B">
            <w:tc>
              <w:tcPr>
                <w:tcW w:w="4530" w:type="dxa"/>
                <w:hideMark/>
              </w:tcPr>
              <w:p w14:paraId="342D22E7" w14:textId="77777777" w:rsidR="00BD459B" w:rsidRDefault="00BD459B">
                <w:pPr>
                  <w:pStyle w:val="indep"/>
                  <w:jc w:val="center"/>
                  <w:rPr>
                    <w:b/>
                    <w:sz w:val="28"/>
                    <w:szCs w:val="28"/>
                  </w:rPr>
                </w:pPr>
                <w:r>
                  <w:rPr>
                    <w:b/>
                    <w:sz w:val="28"/>
                    <w:szCs w:val="28"/>
                  </w:rPr>
                  <w:t>Raúl García Fernández</w:t>
                </w:r>
              </w:p>
            </w:tc>
            <w:tc>
              <w:tcPr>
                <w:tcW w:w="4531" w:type="dxa"/>
                <w:hideMark/>
              </w:tcPr>
              <w:p w14:paraId="42A0C911" w14:textId="77777777" w:rsidR="00BD459B" w:rsidRDefault="00BD459B">
                <w:pPr>
                  <w:pStyle w:val="indep"/>
                  <w:jc w:val="center"/>
                  <w:rPr>
                    <w:b/>
                    <w:sz w:val="28"/>
                    <w:szCs w:val="28"/>
                  </w:rPr>
                </w:pPr>
                <w:r>
                  <w:rPr>
                    <w:b/>
                    <w:sz w:val="28"/>
                    <w:szCs w:val="28"/>
                  </w:rPr>
                  <w:t>Raquel Blanco Aguirre</w:t>
                </w:r>
              </w:p>
            </w:tc>
          </w:tr>
        </w:tbl>
        <w:p w14:paraId="32CB7CE1" w14:textId="77777777" w:rsidR="00BD459B" w:rsidRDefault="00BD459B" w:rsidP="00BD459B">
          <w:pPr>
            <w:pStyle w:val="indep"/>
            <w:rPr>
              <w:sz w:val="28"/>
              <w:szCs w:val="28"/>
            </w:rPr>
          </w:pPr>
        </w:p>
        <w:p w14:paraId="43828CDE" w14:textId="77777777" w:rsidR="00BD459B" w:rsidRDefault="00BD459B" w:rsidP="00BD459B">
          <w:pPr>
            <w:pStyle w:val="indep"/>
            <w:rPr>
              <w:sz w:val="28"/>
              <w:szCs w:val="28"/>
            </w:rPr>
          </w:pPr>
        </w:p>
        <w:p w14:paraId="02630548" w14:textId="77777777" w:rsidR="00BD459B" w:rsidRDefault="00BD459B" w:rsidP="00BD459B">
          <w:pPr>
            <w:pStyle w:val="indep"/>
            <w:rPr>
              <w:b/>
              <w:bCs/>
              <w:sz w:val="28"/>
            </w:rPr>
          </w:pPr>
        </w:p>
        <w:p w14:paraId="2BCE4C76" w14:textId="77777777" w:rsidR="00BD459B" w:rsidRDefault="00BD459B" w:rsidP="00BD459B">
          <w:pPr>
            <w:pStyle w:val="indep"/>
            <w:jc w:val="center"/>
            <w:rPr>
              <w:sz w:val="28"/>
              <w:szCs w:val="28"/>
            </w:rPr>
          </w:pPr>
          <w:r>
            <w:rPr>
              <w:b/>
              <w:bCs/>
              <w:sz w:val="28"/>
            </w:rPr>
            <w:t>Junio de 2017</w:t>
          </w:r>
        </w:p>
        <w:p w14:paraId="24581247" w14:textId="77777777" w:rsidR="00BD459B" w:rsidRDefault="00BD459B"/>
        <w:p w14:paraId="189B378C" w14:textId="77777777" w:rsidR="00C66CAE" w:rsidRDefault="00BD459B">
          <w:pPr>
            <w:spacing w:after="0" w:line="240" w:lineRule="auto"/>
            <w:rPr>
              <w:ins w:id="15" w:author="Raul García Fernández" w:date="2017-07-03T19:32:00Z"/>
              <w:b/>
            </w:rPr>
          </w:pPr>
          <w:r>
            <w:rPr>
              <w:b/>
            </w:rPr>
            <w:br w:type="page"/>
          </w:r>
        </w:p>
        <w:p w14:paraId="41005943" w14:textId="05FC8BE8" w:rsidR="00C66CAE" w:rsidRDefault="00C66CAE">
          <w:pPr>
            <w:spacing w:after="0" w:line="240" w:lineRule="auto"/>
            <w:rPr>
              <w:ins w:id="16" w:author="Raul García Fernández" w:date="2017-07-03T19:33:00Z"/>
              <w:b/>
            </w:rPr>
          </w:pPr>
        </w:p>
        <w:p w14:paraId="10C2E083" w14:textId="77777777" w:rsidR="00C66CAE" w:rsidRDefault="00C66CAE" w:rsidP="00C66CAE">
          <w:pPr>
            <w:jc w:val="both"/>
            <w:rPr>
              <w:ins w:id="17" w:author="Raul García Fernández" w:date="2017-07-03T19:33:00Z"/>
              <w:color w:val="4F81BD"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2BC64D" w14:textId="77777777" w:rsidR="00C66CAE" w:rsidRDefault="00C66CAE" w:rsidP="00C66CAE">
          <w:pPr>
            <w:ind w:left="708" w:firstLine="708"/>
            <w:jc w:val="both"/>
            <w:rPr>
              <w:ins w:id="18" w:author="Raul García Fernández" w:date="2017-07-03T19:33:00Z"/>
              <w:color w:val="4F81BD"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63411A" w14:textId="7A28EC1C" w:rsidR="00C66CAE" w:rsidRPr="004B6A0A" w:rsidRDefault="00C66CAE" w:rsidP="00441101">
          <w:pPr>
            <w:jc w:val="center"/>
            <w:rPr>
              <w:ins w:id="19" w:author="Raul García Fernández" w:date="2017-07-03T19:33:00Z"/>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Change w:id="20" w:author="Raul García Fernández" w:date="2017-07-10T20:21:00Z">
              <w:pPr>
                <w:jc w:val="center"/>
              </w:pPr>
            </w:pPrChange>
          </w:pPr>
          <w:ins w:id="21" w:author="Raul García Fernández" w:date="2017-07-03T19:33:00Z">
            <w:r>
              <w:rPr>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Memoria</w:t>
            </w:r>
          </w:ins>
        </w:p>
        <w:p w14:paraId="448FEB4B" w14:textId="77777777" w:rsidR="00C66CAE" w:rsidRDefault="00C66CAE">
          <w:pPr>
            <w:spacing w:after="0" w:line="240" w:lineRule="auto"/>
            <w:rPr>
              <w:ins w:id="22" w:author="Raul García Fernández" w:date="2017-07-03T19:32:00Z"/>
              <w:b/>
            </w:rPr>
          </w:pPr>
        </w:p>
        <w:p w14:paraId="61C1FC3E" w14:textId="0E02276F" w:rsidR="00BD459B" w:rsidRPr="00D45BCF" w:rsidRDefault="00C66CAE">
          <w:pPr>
            <w:spacing w:after="0" w:line="240" w:lineRule="auto"/>
            <w:rPr>
              <w:b/>
              <w:rPrChange w:id="23" w:author="Raul García Fernández" w:date="2017-07-03T19:33:00Z">
                <w:rPr/>
              </w:rPrChange>
            </w:rPr>
          </w:pPr>
          <w:ins w:id="24" w:author="Raul García Fernández" w:date="2017-07-03T19:32:00Z">
            <w:r>
              <w:rPr>
                <w:b/>
              </w:rPr>
              <w:br w:type="page"/>
            </w:r>
          </w:ins>
        </w:p>
      </w:sdtContent>
    </w:sdt>
    <w:bookmarkStart w:id="25" w:name="_Toc487482206" w:displacedByCustomXml="next"/>
    <w:sdt>
      <w:sdtPr>
        <w:rPr>
          <w:rFonts w:eastAsia="Calibri" w:cs="Times New Roman"/>
          <w:b w:val="0"/>
          <w:spacing w:val="0"/>
          <w:kern w:val="0"/>
          <w:sz w:val="24"/>
          <w:szCs w:val="22"/>
        </w:rPr>
        <w:id w:val="-567495139"/>
        <w:docPartObj>
          <w:docPartGallery w:val="Table of Contents"/>
          <w:docPartUnique/>
        </w:docPartObj>
      </w:sdtPr>
      <w:sdtContent>
        <w:p w14:paraId="69F6B72E" w14:textId="77777777" w:rsidR="00906C38" w:rsidRDefault="00906C38" w:rsidP="00906C38">
          <w:pPr>
            <w:pStyle w:val="Ttulo1"/>
            <w:rPr>
              <w:rStyle w:val="Ttulo1Car"/>
            </w:rPr>
          </w:pPr>
          <w:r>
            <w:rPr>
              <w:rStyle w:val="Ttulo1Car"/>
            </w:rPr>
            <w:t>Índice</w:t>
          </w:r>
          <w:bookmarkEnd w:id="25"/>
        </w:p>
        <w:p w14:paraId="38DE45B0" w14:textId="77777777" w:rsidR="00906C38" w:rsidRPr="00906C38" w:rsidRDefault="00906C38" w:rsidP="00906C38"/>
        <w:p w14:paraId="49C372A4" w14:textId="0C7967ED" w:rsidR="00F95799" w:rsidRDefault="0087283F">
          <w:pPr>
            <w:pStyle w:val="TDC1"/>
            <w:tabs>
              <w:tab w:val="right" w:leader="dot" w:pos="9061"/>
            </w:tabs>
            <w:rPr>
              <w:ins w:id="26" w:author="Raul García Fernández" w:date="2017-07-10T20:34:00Z"/>
              <w:rFonts w:asciiTheme="minorHAnsi" w:eastAsiaTheme="minorEastAsia" w:hAnsiTheme="minorHAnsi" w:cstheme="minorBidi"/>
              <w:noProof/>
              <w:sz w:val="22"/>
              <w:lang w:eastAsia="es-ES"/>
            </w:rPr>
          </w:pPr>
          <w:r>
            <w:fldChar w:fldCharType="begin"/>
          </w:r>
          <w:r>
            <w:instrText xml:space="preserve"> TOC \o "1-3" \h \z \u </w:instrText>
          </w:r>
          <w:r>
            <w:fldChar w:fldCharType="separate"/>
          </w:r>
          <w:ins w:id="27" w:author="Raul García Fernández" w:date="2017-07-10T20:34:00Z">
            <w:r w:rsidR="00F95799" w:rsidRPr="004278E7">
              <w:rPr>
                <w:rStyle w:val="Hipervnculo"/>
                <w:noProof/>
              </w:rPr>
              <w:fldChar w:fldCharType="begin"/>
            </w:r>
            <w:r w:rsidR="00F95799" w:rsidRPr="004278E7">
              <w:rPr>
                <w:rStyle w:val="Hipervnculo"/>
                <w:noProof/>
              </w:rPr>
              <w:instrText xml:space="preserve"> </w:instrText>
            </w:r>
            <w:r w:rsidR="00F95799">
              <w:rPr>
                <w:noProof/>
              </w:rPr>
              <w:instrText>HYPERLINK \l "_Toc487482206"</w:instrText>
            </w:r>
            <w:r w:rsidR="00F95799" w:rsidRPr="004278E7">
              <w:rPr>
                <w:rStyle w:val="Hipervnculo"/>
                <w:noProof/>
              </w:rPr>
              <w:instrText xml:space="preserve"> </w:instrText>
            </w:r>
            <w:r w:rsidR="00F95799" w:rsidRPr="004278E7">
              <w:rPr>
                <w:rStyle w:val="Hipervnculo"/>
                <w:noProof/>
              </w:rPr>
            </w:r>
            <w:r w:rsidR="00F95799" w:rsidRPr="004278E7">
              <w:rPr>
                <w:rStyle w:val="Hipervnculo"/>
                <w:noProof/>
              </w:rPr>
              <w:fldChar w:fldCharType="separate"/>
            </w:r>
            <w:r w:rsidR="00F95799" w:rsidRPr="004278E7">
              <w:rPr>
                <w:rStyle w:val="Hipervnculo"/>
                <w:noProof/>
              </w:rPr>
              <w:t>Índice</w:t>
            </w:r>
            <w:r w:rsidR="00F95799">
              <w:rPr>
                <w:noProof/>
                <w:webHidden/>
              </w:rPr>
              <w:tab/>
            </w:r>
            <w:r w:rsidR="00F95799">
              <w:rPr>
                <w:noProof/>
                <w:webHidden/>
              </w:rPr>
              <w:fldChar w:fldCharType="begin"/>
            </w:r>
            <w:r w:rsidR="00F95799">
              <w:rPr>
                <w:noProof/>
                <w:webHidden/>
              </w:rPr>
              <w:instrText xml:space="preserve"> PAGEREF _Toc487482206 \h </w:instrText>
            </w:r>
            <w:r w:rsidR="00F95799">
              <w:rPr>
                <w:noProof/>
                <w:webHidden/>
              </w:rPr>
            </w:r>
          </w:ins>
          <w:r w:rsidR="00F95799">
            <w:rPr>
              <w:noProof/>
              <w:webHidden/>
            </w:rPr>
            <w:fldChar w:fldCharType="separate"/>
          </w:r>
          <w:ins w:id="28" w:author="Raul García Fernández" w:date="2017-07-10T20:36:00Z">
            <w:r w:rsidR="001D055D">
              <w:rPr>
                <w:noProof/>
                <w:webHidden/>
              </w:rPr>
              <w:t>2</w:t>
            </w:r>
          </w:ins>
          <w:ins w:id="29" w:author="Raul García Fernández" w:date="2017-07-10T20:34:00Z">
            <w:r w:rsidR="00F95799">
              <w:rPr>
                <w:noProof/>
                <w:webHidden/>
              </w:rPr>
              <w:fldChar w:fldCharType="end"/>
            </w:r>
            <w:r w:rsidR="00F95799" w:rsidRPr="004278E7">
              <w:rPr>
                <w:rStyle w:val="Hipervnculo"/>
                <w:noProof/>
              </w:rPr>
              <w:fldChar w:fldCharType="end"/>
            </w:r>
          </w:ins>
        </w:p>
        <w:p w14:paraId="6A11D16C" w14:textId="76F508B2" w:rsidR="00F95799" w:rsidRDefault="00F95799">
          <w:pPr>
            <w:pStyle w:val="TDC1"/>
            <w:tabs>
              <w:tab w:val="right" w:leader="dot" w:pos="9061"/>
            </w:tabs>
            <w:rPr>
              <w:ins w:id="30" w:author="Raul García Fernández" w:date="2017-07-10T20:34:00Z"/>
              <w:rFonts w:asciiTheme="minorHAnsi" w:eastAsiaTheme="minorEastAsia" w:hAnsiTheme="minorHAnsi" w:cstheme="minorBidi"/>
              <w:noProof/>
              <w:sz w:val="22"/>
              <w:lang w:eastAsia="es-ES"/>
            </w:rPr>
          </w:pPr>
          <w:ins w:id="31" w:author="Raul García Fernández" w:date="2017-07-10T20:34:00Z">
            <w:r w:rsidRPr="004278E7">
              <w:rPr>
                <w:rStyle w:val="Hipervnculo"/>
                <w:noProof/>
              </w:rPr>
              <w:fldChar w:fldCharType="begin"/>
            </w:r>
            <w:r w:rsidRPr="004278E7">
              <w:rPr>
                <w:rStyle w:val="Hipervnculo"/>
                <w:noProof/>
              </w:rPr>
              <w:instrText xml:space="preserve"> </w:instrText>
            </w:r>
            <w:r>
              <w:rPr>
                <w:noProof/>
              </w:rPr>
              <w:instrText>HYPERLINK \l "_Toc487482207"</w:instrText>
            </w:r>
            <w:r w:rsidRPr="004278E7">
              <w:rPr>
                <w:rStyle w:val="Hipervnculo"/>
                <w:noProof/>
              </w:rPr>
              <w:instrText xml:space="preserve"> </w:instrText>
            </w:r>
            <w:r w:rsidRPr="004278E7">
              <w:rPr>
                <w:rStyle w:val="Hipervnculo"/>
                <w:noProof/>
              </w:rPr>
            </w:r>
            <w:r w:rsidRPr="004278E7">
              <w:rPr>
                <w:rStyle w:val="Hipervnculo"/>
                <w:noProof/>
              </w:rPr>
              <w:fldChar w:fldCharType="separate"/>
            </w:r>
            <w:r w:rsidRPr="004278E7">
              <w:rPr>
                <w:rStyle w:val="Hipervnculo"/>
                <w:noProof/>
              </w:rPr>
              <w:t>Ilustraciones</w:t>
            </w:r>
            <w:r>
              <w:rPr>
                <w:noProof/>
                <w:webHidden/>
              </w:rPr>
              <w:tab/>
            </w:r>
            <w:r>
              <w:rPr>
                <w:noProof/>
                <w:webHidden/>
              </w:rPr>
              <w:fldChar w:fldCharType="begin"/>
            </w:r>
            <w:r>
              <w:rPr>
                <w:noProof/>
                <w:webHidden/>
              </w:rPr>
              <w:instrText xml:space="preserve"> PAGEREF _Toc487482207 \h </w:instrText>
            </w:r>
            <w:r>
              <w:rPr>
                <w:noProof/>
                <w:webHidden/>
              </w:rPr>
            </w:r>
          </w:ins>
          <w:r>
            <w:rPr>
              <w:noProof/>
              <w:webHidden/>
            </w:rPr>
            <w:fldChar w:fldCharType="separate"/>
          </w:r>
          <w:ins w:id="32" w:author="Raul García Fernández" w:date="2017-07-10T20:36:00Z">
            <w:r w:rsidR="001D055D">
              <w:rPr>
                <w:noProof/>
                <w:webHidden/>
              </w:rPr>
              <w:t>3</w:t>
            </w:r>
          </w:ins>
          <w:ins w:id="33" w:author="Raul García Fernández" w:date="2017-07-10T20:34:00Z">
            <w:r>
              <w:rPr>
                <w:noProof/>
                <w:webHidden/>
              </w:rPr>
              <w:fldChar w:fldCharType="end"/>
            </w:r>
            <w:r w:rsidRPr="004278E7">
              <w:rPr>
                <w:rStyle w:val="Hipervnculo"/>
                <w:noProof/>
              </w:rPr>
              <w:fldChar w:fldCharType="end"/>
            </w:r>
          </w:ins>
        </w:p>
        <w:p w14:paraId="489BFFE4" w14:textId="22E9291F" w:rsidR="00F95799" w:rsidRDefault="00F95799">
          <w:pPr>
            <w:pStyle w:val="TDC1"/>
            <w:tabs>
              <w:tab w:val="right" w:leader="dot" w:pos="9061"/>
            </w:tabs>
            <w:rPr>
              <w:ins w:id="34" w:author="Raul García Fernández" w:date="2017-07-10T20:34:00Z"/>
              <w:rFonts w:asciiTheme="minorHAnsi" w:eastAsiaTheme="minorEastAsia" w:hAnsiTheme="minorHAnsi" w:cstheme="minorBidi"/>
              <w:noProof/>
              <w:sz w:val="22"/>
              <w:lang w:eastAsia="es-ES"/>
            </w:rPr>
          </w:pPr>
          <w:ins w:id="35" w:author="Raul García Fernández" w:date="2017-07-10T20:34:00Z">
            <w:r w:rsidRPr="004278E7">
              <w:rPr>
                <w:rStyle w:val="Hipervnculo"/>
                <w:noProof/>
              </w:rPr>
              <w:fldChar w:fldCharType="begin"/>
            </w:r>
            <w:r w:rsidRPr="004278E7">
              <w:rPr>
                <w:rStyle w:val="Hipervnculo"/>
                <w:noProof/>
              </w:rPr>
              <w:instrText xml:space="preserve"> </w:instrText>
            </w:r>
            <w:r>
              <w:rPr>
                <w:noProof/>
              </w:rPr>
              <w:instrText>HYPERLINK \l "_Toc487482208"</w:instrText>
            </w:r>
            <w:r w:rsidRPr="004278E7">
              <w:rPr>
                <w:rStyle w:val="Hipervnculo"/>
                <w:noProof/>
              </w:rPr>
              <w:instrText xml:space="preserve"> </w:instrText>
            </w:r>
            <w:r w:rsidRPr="004278E7">
              <w:rPr>
                <w:rStyle w:val="Hipervnculo"/>
                <w:noProof/>
              </w:rPr>
            </w:r>
            <w:r w:rsidRPr="004278E7">
              <w:rPr>
                <w:rStyle w:val="Hipervnculo"/>
                <w:noProof/>
              </w:rPr>
              <w:fldChar w:fldCharType="separate"/>
            </w:r>
            <w:r w:rsidRPr="004278E7">
              <w:rPr>
                <w:rStyle w:val="Hipervnculo"/>
                <w:noProof/>
              </w:rPr>
              <w:t>Tablas</w:t>
            </w:r>
            <w:r>
              <w:rPr>
                <w:noProof/>
                <w:webHidden/>
              </w:rPr>
              <w:tab/>
            </w:r>
            <w:r>
              <w:rPr>
                <w:noProof/>
                <w:webHidden/>
              </w:rPr>
              <w:fldChar w:fldCharType="begin"/>
            </w:r>
            <w:r>
              <w:rPr>
                <w:noProof/>
                <w:webHidden/>
              </w:rPr>
              <w:instrText xml:space="preserve"> PAGEREF _Toc487482208 \h </w:instrText>
            </w:r>
            <w:r>
              <w:rPr>
                <w:noProof/>
                <w:webHidden/>
              </w:rPr>
            </w:r>
          </w:ins>
          <w:r>
            <w:rPr>
              <w:noProof/>
              <w:webHidden/>
            </w:rPr>
            <w:fldChar w:fldCharType="separate"/>
          </w:r>
          <w:ins w:id="36" w:author="Raul García Fernández" w:date="2017-07-10T20:36:00Z">
            <w:r w:rsidR="001D055D">
              <w:rPr>
                <w:noProof/>
                <w:webHidden/>
              </w:rPr>
              <w:t>4</w:t>
            </w:r>
          </w:ins>
          <w:ins w:id="37" w:author="Raul García Fernández" w:date="2017-07-10T20:34:00Z">
            <w:r>
              <w:rPr>
                <w:noProof/>
                <w:webHidden/>
              </w:rPr>
              <w:fldChar w:fldCharType="end"/>
            </w:r>
            <w:r w:rsidRPr="004278E7">
              <w:rPr>
                <w:rStyle w:val="Hipervnculo"/>
                <w:noProof/>
              </w:rPr>
              <w:fldChar w:fldCharType="end"/>
            </w:r>
          </w:ins>
        </w:p>
        <w:p w14:paraId="23B497A2" w14:textId="2AE43EE8" w:rsidR="00F95799" w:rsidRDefault="00F95799">
          <w:pPr>
            <w:pStyle w:val="TDC1"/>
            <w:tabs>
              <w:tab w:val="left" w:pos="440"/>
              <w:tab w:val="right" w:leader="dot" w:pos="9061"/>
            </w:tabs>
            <w:rPr>
              <w:ins w:id="38" w:author="Raul García Fernández" w:date="2017-07-10T20:34:00Z"/>
              <w:rFonts w:asciiTheme="minorHAnsi" w:eastAsiaTheme="minorEastAsia" w:hAnsiTheme="minorHAnsi" w:cstheme="minorBidi"/>
              <w:noProof/>
              <w:sz w:val="22"/>
              <w:lang w:eastAsia="es-ES"/>
            </w:rPr>
          </w:pPr>
          <w:ins w:id="39" w:author="Raul García Fernández" w:date="2017-07-10T20:34:00Z">
            <w:r w:rsidRPr="004278E7">
              <w:rPr>
                <w:rStyle w:val="Hipervnculo"/>
                <w:noProof/>
              </w:rPr>
              <w:fldChar w:fldCharType="begin"/>
            </w:r>
            <w:r w:rsidRPr="004278E7">
              <w:rPr>
                <w:rStyle w:val="Hipervnculo"/>
                <w:noProof/>
              </w:rPr>
              <w:instrText xml:space="preserve"> </w:instrText>
            </w:r>
            <w:r>
              <w:rPr>
                <w:noProof/>
              </w:rPr>
              <w:instrText>HYPERLINK \l "_Toc487482209"</w:instrText>
            </w:r>
            <w:r w:rsidRPr="004278E7">
              <w:rPr>
                <w:rStyle w:val="Hipervnculo"/>
                <w:noProof/>
              </w:rPr>
              <w:instrText xml:space="preserve"> </w:instrText>
            </w:r>
            <w:r w:rsidRPr="004278E7">
              <w:rPr>
                <w:rStyle w:val="Hipervnculo"/>
                <w:noProof/>
              </w:rPr>
            </w:r>
            <w:r w:rsidRPr="004278E7">
              <w:rPr>
                <w:rStyle w:val="Hipervnculo"/>
                <w:noProof/>
              </w:rPr>
              <w:fldChar w:fldCharType="separate"/>
            </w:r>
            <w:r w:rsidRPr="004278E7">
              <w:rPr>
                <w:rStyle w:val="Hipervnculo"/>
                <w:noProof/>
                <w:lang w:val="es-ES_tradnl"/>
              </w:rPr>
              <w:t>1.</w:t>
            </w:r>
            <w:r>
              <w:rPr>
                <w:rFonts w:asciiTheme="minorHAnsi" w:eastAsiaTheme="minorEastAsia" w:hAnsiTheme="minorHAnsi" w:cstheme="minorBidi"/>
                <w:noProof/>
                <w:sz w:val="22"/>
                <w:lang w:eastAsia="es-ES"/>
              </w:rPr>
              <w:tab/>
            </w:r>
            <w:r w:rsidRPr="004278E7">
              <w:rPr>
                <w:rStyle w:val="Hipervnculo"/>
                <w:noProof/>
                <w:lang w:val="es-ES_tradnl"/>
              </w:rPr>
              <w:t>Objetivos y alcance</w:t>
            </w:r>
            <w:r>
              <w:rPr>
                <w:noProof/>
                <w:webHidden/>
              </w:rPr>
              <w:tab/>
            </w:r>
            <w:r>
              <w:rPr>
                <w:noProof/>
                <w:webHidden/>
              </w:rPr>
              <w:fldChar w:fldCharType="begin"/>
            </w:r>
            <w:r>
              <w:rPr>
                <w:noProof/>
                <w:webHidden/>
              </w:rPr>
              <w:instrText xml:space="preserve"> PAGEREF _Toc487482209 \h </w:instrText>
            </w:r>
            <w:r>
              <w:rPr>
                <w:noProof/>
                <w:webHidden/>
              </w:rPr>
            </w:r>
          </w:ins>
          <w:r>
            <w:rPr>
              <w:noProof/>
              <w:webHidden/>
            </w:rPr>
            <w:fldChar w:fldCharType="separate"/>
          </w:r>
          <w:ins w:id="40" w:author="Raul García Fernández" w:date="2017-07-10T20:36:00Z">
            <w:r w:rsidR="001D055D">
              <w:rPr>
                <w:noProof/>
                <w:webHidden/>
              </w:rPr>
              <w:t>5</w:t>
            </w:r>
          </w:ins>
          <w:ins w:id="41" w:author="Raul García Fernández" w:date="2017-07-10T20:34:00Z">
            <w:r>
              <w:rPr>
                <w:noProof/>
                <w:webHidden/>
              </w:rPr>
              <w:fldChar w:fldCharType="end"/>
            </w:r>
            <w:r w:rsidRPr="004278E7">
              <w:rPr>
                <w:rStyle w:val="Hipervnculo"/>
                <w:noProof/>
              </w:rPr>
              <w:fldChar w:fldCharType="end"/>
            </w:r>
          </w:ins>
        </w:p>
        <w:p w14:paraId="6229F878" w14:textId="7A7C9115" w:rsidR="00F95799" w:rsidRDefault="00F95799">
          <w:pPr>
            <w:pStyle w:val="TDC1"/>
            <w:tabs>
              <w:tab w:val="left" w:pos="440"/>
              <w:tab w:val="right" w:leader="dot" w:pos="9061"/>
            </w:tabs>
            <w:rPr>
              <w:ins w:id="42" w:author="Raul García Fernández" w:date="2017-07-10T20:34:00Z"/>
              <w:rFonts w:asciiTheme="minorHAnsi" w:eastAsiaTheme="minorEastAsia" w:hAnsiTheme="minorHAnsi" w:cstheme="minorBidi"/>
              <w:noProof/>
              <w:sz w:val="22"/>
              <w:lang w:eastAsia="es-ES"/>
            </w:rPr>
          </w:pPr>
          <w:ins w:id="43" w:author="Raul García Fernández" w:date="2017-07-10T20:34:00Z">
            <w:r w:rsidRPr="004278E7">
              <w:rPr>
                <w:rStyle w:val="Hipervnculo"/>
                <w:noProof/>
              </w:rPr>
              <w:fldChar w:fldCharType="begin"/>
            </w:r>
            <w:r w:rsidRPr="004278E7">
              <w:rPr>
                <w:rStyle w:val="Hipervnculo"/>
                <w:noProof/>
              </w:rPr>
              <w:instrText xml:space="preserve"> </w:instrText>
            </w:r>
            <w:r>
              <w:rPr>
                <w:noProof/>
              </w:rPr>
              <w:instrText>HYPERLINK \l "_Toc487482210"</w:instrText>
            </w:r>
            <w:r w:rsidRPr="004278E7">
              <w:rPr>
                <w:rStyle w:val="Hipervnculo"/>
                <w:noProof/>
              </w:rPr>
              <w:instrText xml:space="preserve"> </w:instrText>
            </w:r>
            <w:r w:rsidRPr="004278E7">
              <w:rPr>
                <w:rStyle w:val="Hipervnculo"/>
                <w:noProof/>
              </w:rPr>
            </w:r>
            <w:r w:rsidRPr="004278E7">
              <w:rPr>
                <w:rStyle w:val="Hipervnculo"/>
                <w:noProof/>
              </w:rPr>
              <w:fldChar w:fldCharType="separate"/>
            </w:r>
            <w:r w:rsidRPr="004278E7">
              <w:rPr>
                <w:rStyle w:val="Hipervnculo"/>
                <w:noProof/>
                <w:lang w:val="es-ES_tradnl"/>
              </w:rPr>
              <w:t>2.</w:t>
            </w:r>
            <w:r>
              <w:rPr>
                <w:rFonts w:asciiTheme="minorHAnsi" w:eastAsiaTheme="minorEastAsia" w:hAnsiTheme="minorHAnsi" w:cstheme="minorBidi"/>
                <w:noProof/>
                <w:sz w:val="22"/>
                <w:lang w:eastAsia="es-ES"/>
              </w:rPr>
              <w:tab/>
            </w:r>
            <w:r w:rsidRPr="004278E7">
              <w:rPr>
                <w:rStyle w:val="Hipervnculo"/>
                <w:noProof/>
                <w:lang w:val="es-ES_tradnl"/>
              </w:rPr>
              <w:t>Estudio del mercado</w:t>
            </w:r>
            <w:r>
              <w:rPr>
                <w:noProof/>
                <w:webHidden/>
              </w:rPr>
              <w:tab/>
            </w:r>
            <w:r>
              <w:rPr>
                <w:noProof/>
                <w:webHidden/>
              </w:rPr>
              <w:fldChar w:fldCharType="begin"/>
            </w:r>
            <w:r>
              <w:rPr>
                <w:noProof/>
                <w:webHidden/>
              </w:rPr>
              <w:instrText xml:space="preserve"> PAGEREF _Toc487482210 \h </w:instrText>
            </w:r>
            <w:r>
              <w:rPr>
                <w:noProof/>
                <w:webHidden/>
              </w:rPr>
            </w:r>
          </w:ins>
          <w:r>
            <w:rPr>
              <w:noProof/>
              <w:webHidden/>
            </w:rPr>
            <w:fldChar w:fldCharType="separate"/>
          </w:r>
          <w:ins w:id="44" w:author="Raul García Fernández" w:date="2017-07-10T20:36:00Z">
            <w:r w:rsidR="001D055D">
              <w:rPr>
                <w:noProof/>
                <w:webHidden/>
              </w:rPr>
              <w:t>6</w:t>
            </w:r>
          </w:ins>
          <w:ins w:id="45" w:author="Raul García Fernández" w:date="2017-07-10T20:34:00Z">
            <w:r>
              <w:rPr>
                <w:noProof/>
                <w:webHidden/>
              </w:rPr>
              <w:fldChar w:fldCharType="end"/>
            </w:r>
            <w:r w:rsidRPr="004278E7">
              <w:rPr>
                <w:rStyle w:val="Hipervnculo"/>
                <w:noProof/>
              </w:rPr>
              <w:fldChar w:fldCharType="end"/>
            </w:r>
          </w:ins>
        </w:p>
        <w:p w14:paraId="7F2DEC88" w14:textId="2588BC8B" w:rsidR="00F95799" w:rsidRDefault="00F95799">
          <w:pPr>
            <w:pStyle w:val="TDC2"/>
            <w:tabs>
              <w:tab w:val="left" w:pos="880"/>
              <w:tab w:val="right" w:leader="dot" w:pos="9061"/>
            </w:tabs>
            <w:rPr>
              <w:ins w:id="46" w:author="Raul García Fernández" w:date="2017-07-10T20:34:00Z"/>
              <w:rFonts w:asciiTheme="minorHAnsi" w:eastAsiaTheme="minorEastAsia" w:hAnsiTheme="minorHAnsi" w:cstheme="minorBidi"/>
              <w:noProof/>
              <w:sz w:val="22"/>
              <w:lang w:eastAsia="es-ES"/>
            </w:rPr>
          </w:pPr>
          <w:ins w:id="47" w:author="Raul García Fernández" w:date="2017-07-10T20:34:00Z">
            <w:r w:rsidRPr="004278E7">
              <w:rPr>
                <w:rStyle w:val="Hipervnculo"/>
                <w:noProof/>
              </w:rPr>
              <w:fldChar w:fldCharType="begin"/>
            </w:r>
            <w:r w:rsidRPr="004278E7">
              <w:rPr>
                <w:rStyle w:val="Hipervnculo"/>
                <w:noProof/>
              </w:rPr>
              <w:instrText xml:space="preserve"> </w:instrText>
            </w:r>
            <w:r>
              <w:rPr>
                <w:noProof/>
              </w:rPr>
              <w:instrText>HYPERLINK \l "_Toc487482211"</w:instrText>
            </w:r>
            <w:r w:rsidRPr="004278E7">
              <w:rPr>
                <w:rStyle w:val="Hipervnculo"/>
                <w:noProof/>
              </w:rPr>
              <w:instrText xml:space="preserve"> </w:instrText>
            </w:r>
            <w:r w:rsidRPr="004278E7">
              <w:rPr>
                <w:rStyle w:val="Hipervnculo"/>
                <w:noProof/>
              </w:rPr>
            </w:r>
            <w:r w:rsidRPr="004278E7">
              <w:rPr>
                <w:rStyle w:val="Hipervnculo"/>
                <w:noProof/>
              </w:rPr>
              <w:fldChar w:fldCharType="separate"/>
            </w:r>
            <w:r w:rsidRPr="004278E7">
              <w:rPr>
                <w:rStyle w:val="Hipervnculo"/>
                <w:noProof/>
                <w:lang w:val="es-ES_tradnl"/>
              </w:rPr>
              <w:t>2.1.</w:t>
            </w:r>
            <w:r>
              <w:rPr>
                <w:rFonts w:asciiTheme="minorHAnsi" w:eastAsiaTheme="minorEastAsia" w:hAnsiTheme="minorHAnsi" w:cstheme="minorBidi"/>
                <w:noProof/>
                <w:sz w:val="22"/>
                <w:lang w:eastAsia="es-ES"/>
              </w:rPr>
              <w:tab/>
            </w:r>
            <w:r w:rsidRPr="004278E7">
              <w:rPr>
                <w:rStyle w:val="Hipervnculo"/>
                <w:noProof/>
                <w:lang w:val="es-ES_tradnl"/>
              </w:rPr>
              <w:t>Amazon web services (AWS)</w:t>
            </w:r>
            <w:r>
              <w:rPr>
                <w:noProof/>
                <w:webHidden/>
              </w:rPr>
              <w:tab/>
            </w:r>
            <w:r>
              <w:rPr>
                <w:noProof/>
                <w:webHidden/>
              </w:rPr>
              <w:fldChar w:fldCharType="begin"/>
            </w:r>
            <w:r>
              <w:rPr>
                <w:noProof/>
                <w:webHidden/>
              </w:rPr>
              <w:instrText xml:space="preserve"> PAGEREF _Toc487482211 \h </w:instrText>
            </w:r>
            <w:r>
              <w:rPr>
                <w:noProof/>
                <w:webHidden/>
              </w:rPr>
            </w:r>
          </w:ins>
          <w:r>
            <w:rPr>
              <w:noProof/>
              <w:webHidden/>
            </w:rPr>
            <w:fldChar w:fldCharType="separate"/>
          </w:r>
          <w:ins w:id="48" w:author="Raul García Fernández" w:date="2017-07-10T20:36:00Z">
            <w:r w:rsidR="001D055D">
              <w:rPr>
                <w:noProof/>
                <w:webHidden/>
              </w:rPr>
              <w:t>6</w:t>
            </w:r>
          </w:ins>
          <w:ins w:id="49" w:author="Raul García Fernández" w:date="2017-07-10T20:34:00Z">
            <w:r>
              <w:rPr>
                <w:noProof/>
                <w:webHidden/>
              </w:rPr>
              <w:fldChar w:fldCharType="end"/>
            </w:r>
            <w:r w:rsidRPr="004278E7">
              <w:rPr>
                <w:rStyle w:val="Hipervnculo"/>
                <w:noProof/>
              </w:rPr>
              <w:fldChar w:fldCharType="end"/>
            </w:r>
          </w:ins>
        </w:p>
        <w:p w14:paraId="1FD80E8D" w14:textId="2001E416" w:rsidR="00F95799" w:rsidRDefault="00F95799">
          <w:pPr>
            <w:pStyle w:val="TDC2"/>
            <w:tabs>
              <w:tab w:val="left" w:pos="880"/>
              <w:tab w:val="right" w:leader="dot" w:pos="9061"/>
            </w:tabs>
            <w:rPr>
              <w:ins w:id="50" w:author="Raul García Fernández" w:date="2017-07-10T20:34:00Z"/>
              <w:rFonts w:asciiTheme="minorHAnsi" w:eastAsiaTheme="minorEastAsia" w:hAnsiTheme="minorHAnsi" w:cstheme="minorBidi"/>
              <w:noProof/>
              <w:sz w:val="22"/>
              <w:lang w:eastAsia="es-ES"/>
            </w:rPr>
          </w:pPr>
          <w:ins w:id="51" w:author="Raul García Fernández" w:date="2017-07-10T20:34:00Z">
            <w:r w:rsidRPr="004278E7">
              <w:rPr>
                <w:rStyle w:val="Hipervnculo"/>
                <w:noProof/>
              </w:rPr>
              <w:fldChar w:fldCharType="begin"/>
            </w:r>
            <w:r w:rsidRPr="004278E7">
              <w:rPr>
                <w:rStyle w:val="Hipervnculo"/>
                <w:noProof/>
              </w:rPr>
              <w:instrText xml:space="preserve"> </w:instrText>
            </w:r>
            <w:r>
              <w:rPr>
                <w:noProof/>
              </w:rPr>
              <w:instrText>HYPERLINK \l "_Toc487482212"</w:instrText>
            </w:r>
            <w:r w:rsidRPr="004278E7">
              <w:rPr>
                <w:rStyle w:val="Hipervnculo"/>
                <w:noProof/>
              </w:rPr>
              <w:instrText xml:space="preserve"> </w:instrText>
            </w:r>
            <w:r w:rsidRPr="004278E7">
              <w:rPr>
                <w:rStyle w:val="Hipervnculo"/>
                <w:noProof/>
              </w:rPr>
            </w:r>
            <w:r w:rsidRPr="004278E7">
              <w:rPr>
                <w:rStyle w:val="Hipervnculo"/>
                <w:noProof/>
              </w:rPr>
              <w:fldChar w:fldCharType="separate"/>
            </w:r>
            <w:r w:rsidRPr="004278E7">
              <w:rPr>
                <w:rStyle w:val="Hipervnculo"/>
                <w:noProof/>
                <w:lang w:val="es-ES_tradnl"/>
              </w:rPr>
              <w:t>2.2.</w:t>
            </w:r>
            <w:r>
              <w:rPr>
                <w:rFonts w:asciiTheme="minorHAnsi" w:eastAsiaTheme="minorEastAsia" w:hAnsiTheme="minorHAnsi" w:cstheme="minorBidi"/>
                <w:noProof/>
                <w:sz w:val="22"/>
                <w:lang w:eastAsia="es-ES"/>
              </w:rPr>
              <w:tab/>
            </w:r>
            <w:r w:rsidRPr="004278E7">
              <w:rPr>
                <w:rStyle w:val="Hipervnculo"/>
                <w:noProof/>
                <w:lang w:val="es-ES_tradnl"/>
              </w:rPr>
              <w:t>Cloud9</w:t>
            </w:r>
            <w:r>
              <w:rPr>
                <w:noProof/>
                <w:webHidden/>
              </w:rPr>
              <w:tab/>
            </w:r>
            <w:r>
              <w:rPr>
                <w:noProof/>
                <w:webHidden/>
              </w:rPr>
              <w:fldChar w:fldCharType="begin"/>
            </w:r>
            <w:r>
              <w:rPr>
                <w:noProof/>
                <w:webHidden/>
              </w:rPr>
              <w:instrText xml:space="preserve"> PAGEREF _Toc487482212 \h </w:instrText>
            </w:r>
            <w:r>
              <w:rPr>
                <w:noProof/>
                <w:webHidden/>
              </w:rPr>
            </w:r>
          </w:ins>
          <w:r>
            <w:rPr>
              <w:noProof/>
              <w:webHidden/>
            </w:rPr>
            <w:fldChar w:fldCharType="separate"/>
          </w:r>
          <w:ins w:id="52" w:author="Raul García Fernández" w:date="2017-07-10T20:36:00Z">
            <w:r w:rsidR="001D055D">
              <w:rPr>
                <w:noProof/>
                <w:webHidden/>
              </w:rPr>
              <w:t>7</w:t>
            </w:r>
          </w:ins>
          <w:ins w:id="53" w:author="Raul García Fernández" w:date="2017-07-10T20:34:00Z">
            <w:r>
              <w:rPr>
                <w:noProof/>
                <w:webHidden/>
              </w:rPr>
              <w:fldChar w:fldCharType="end"/>
            </w:r>
            <w:r w:rsidRPr="004278E7">
              <w:rPr>
                <w:rStyle w:val="Hipervnculo"/>
                <w:noProof/>
              </w:rPr>
              <w:fldChar w:fldCharType="end"/>
            </w:r>
          </w:ins>
        </w:p>
        <w:p w14:paraId="3EB2F57D" w14:textId="77301F5E" w:rsidR="00F95799" w:rsidRDefault="00F95799">
          <w:pPr>
            <w:pStyle w:val="TDC2"/>
            <w:tabs>
              <w:tab w:val="left" w:pos="880"/>
              <w:tab w:val="right" w:leader="dot" w:pos="9061"/>
            </w:tabs>
            <w:rPr>
              <w:ins w:id="54" w:author="Raul García Fernández" w:date="2017-07-10T20:34:00Z"/>
              <w:rFonts w:asciiTheme="minorHAnsi" w:eastAsiaTheme="minorEastAsia" w:hAnsiTheme="minorHAnsi" w:cstheme="minorBidi"/>
              <w:noProof/>
              <w:sz w:val="22"/>
              <w:lang w:eastAsia="es-ES"/>
            </w:rPr>
          </w:pPr>
          <w:ins w:id="55" w:author="Raul García Fernández" w:date="2017-07-10T20:34:00Z">
            <w:r w:rsidRPr="004278E7">
              <w:rPr>
                <w:rStyle w:val="Hipervnculo"/>
                <w:noProof/>
              </w:rPr>
              <w:fldChar w:fldCharType="begin"/>
            </w:r>
            <w:r w:rsidRPr="004278E7">
              <w:rPr>
                <w:rStyle w:val="Hipervnculo"/>
                <w:noProof/>
              </w:rPr>
              <w:instrText xml:space="preserve"> </w:instrText>
            </w:r>
            <w:r>
              <w:rPr>
                <w:noProof/>
              </w:rPr>
              <w:instrText>HYPERLINK \l "_Toc487482213"</w:instrText>
            </w:r>
            <w:r w:rsidRPr="004278E7">
              <w:rPr>
                <w:rStyle w:val="Hipervnculo"/>
                <w:noProof/>
              </w:rPr>
              <w:instrText xml:space="preserve"> </w:instrText>
            </w:r>
            <w:r w:rsidRPr="004278E7">
              <w:rPr>
                <w:rStyle w:val="Hipervnculo"/>
                <w:noProof/>
              </w:rPr>
            </w:r>
            <w:r w:rsidRPr="004278E7">
              <w:rPr>
                <w:rStyle w:val="Hipervnculo"/>
                <w:noProof/>
              </w:rPr>
              <w:fldChar w:fldCharType="separate"/>
            </w:r>
            <w:r w:rsidRPr="004278E7">
              <w:rPr>
                <w:rStyle w:val="Hipervnculo"/>
                <w:noProof/>
                <w:lang w:val="es-ES_tradnl"/>
              </w:rPr>
              <w:t>2.3.</w:t>
            </w:r>
            <w:r>
              <w:rPr>
                <w:rFonts w:asciiTheme="minorHAnsi" w:eastAsiaTheme="minorEastAsia" w:hAnsiTheme="minorHAnsi" w:cstheme="minorBidi"/>
                <w:noProof/>
                <w:sz w:val="22"/>
                <w:lang w:eastAsia="es-ES"/>
              </w:rPr>
              <w:tab/>
            </w:r>
            <w:r w:rsidRPr="004278E7">
              <w:rPr>
                <w:rStyle w:val="Hipervnculo"/>
                <w:noProof/>
                <w:lang w:val="es-ES_tradnl"/>
              </w:rPr>
              <w:t>Docker</w:t>
            </w:r>
            <w:r>
              <w:rPr>
                <w:noProof/>
                <w:webHidden/>
              </w:rPr>
              <w:tab/>
            </w:r>
            <w:r>
              <w:rPr>
                <w:noProof/>
                <w:webHidden/>
              </w:rPr>
              <w:fldChar w:fldCharType="begin"/>
            </w:r>
            <w:r>
              <w:rPr>
                <w:noProof/>
                <w:webHidden/>
              </w:rPr>
              <w:instrText xml:space="preserve"> PAGEREF _Toc487482213 \h </w:instrText>
            </w:r>
            <w:r>
              <w:rPr>
                <w:noProof/>
                <w:webHidden/>
              </w:rPr>
            </w:r>
          </w:ins>
          <w:r>
            <w:rPr>
              <w:noProof/>
              <w:webHidden/>
            </w:rPr>
            <w:fldChar w:fldCharType="separate"/>
          </w:r>
          <w:ins w:id="56" w:author="Raul García Fernández" w:date="2017-07-10T20:36:00Z">
            <w:r w:rsidR="001D055D">
              <w:rPr>
                <w:noProof/>
                <w:webHidden/>
              </w:rPr>
              <w:t>8</w:t>
            </w:r>
          </w:ins>
          <w:ins w:id="57" w:author="Raul García Fernández" w:date="2017-07-10T20:34:00Z">
            <w:r>
              <w:rPr>
                <w:noProof/>
                <w:webHidden/>
              </w:rPr>
              <w:fldChar w:fldCharType="end"/>
            </w:r>
            <w:r w:rsidRPr="004278E7">
              <w:rPr>
                <w:rStyle w:val="Hipervnculo"/>
                <w:noProof/>
              </w:rPr>
              <w:fldChar w:fldCharType="end"/>
            </w:r>
          </w:ins>
        </w:p>
        <w:p w14:paraId="72809413" w14:textId="362E4007" w:rsidR="00F95799" w:rsidRDefault="00F95799">
          <w:pPr>
            <w:pStyle w:val="TDC2"/>
            <w:tabs>
              <w:tab w:val="left" w:pos="880"/>
              <w:tab w:val="right" w:leader="dot" w:pos="9061"/>
            </w:tabs>
            <w:rPr>
              <w:ins w:id="58" w:author="Raul García Fernández" w:date="2017-07-10T20:34:00Z"/>
              <w:rFonts w:asciiTheme="minorHAnsi" w:eastAsiaTheme="minorEastAsia" w:hAnsiTheme="minorHAnsi" w:cstheme="minorBidi"/>
              <w:noProof/>
              <w:sz w:val="22"/>
              <w:lang w:eastAsia="es-ES"/>
            </w:rPr>
          </w:pPr>
          <w:ins w:id="59" w:author="Raul García Fernández" w:date="2017-07-10T20:34:00Z">
            <w:r w:rsidRPr="004278E7">
              <w:rPr>
                <w:rStyle w:val="Hipervnculo"/>
                <w:noProof/>
              </w:rPr>
              <w:fldChar w:fldCharType="begin"/>
            </w:r>
            <w:r w:rsidRPr="004278E7">
              <w:rPr>
                <w:rStyle w:val="Hipervnculo"/>
                <w:noProof/>
              </w:rPr>
              <w:instrText xml:space="preserve"> </w:instrText>
            </w:r>
            <w:r>
              <w:rPr>
                <w:noProof/>
              </w:rPr>
              <w:instrText>HYPERLINK \l "_Toc487482214"</w:instrText>
            </w:r>
            <w:r w:rsidRPr="004278E7">
              <w:rPr>
                <w:rStyle w:val="Hipervnculo"/>
                <w:noProof/>
              </w:rPr>
              <w:instrText xml:space="preserve"> </w:instrText>
            </w:r>
            <w:r w:rsidRPr="004278E7">
              <w:rPr>
                <w:rStyle w:val="Hipervnculo"/>
                <w:noProof/>
              </w:rPr>
            </w:r>
            <w:r w:rsidRPr="004278E7">
              <w:rPr>
                <w:rStyle w:val="Hipervnculo"/>
                <w:noProof/>
              </w:rPr>
              <w:fldChar w:fldCharType="separate"/>
            </w:r>
            <w:r w:rsidRPr="004278E7">
              <w:rPr>
                <w:rStyle w:val="Hipervnculo"/>
                <w:noProof/>
                <w:lang w:val="es-ES_tradnl"/>
              </w:rPr>
              <w:t>2.4.</w:t>
            </w:r>
            <w:r>
              <w:rPr>
                <w:rFonts w:asciiTheme="minorHAnsi" w:eastAsiaTheme="minorEastAsia" w:hAnsiTheme="minorHAnsi" w:cstheme="minorBidi"/>
                <w:noProof/>
                <w:sz w:val="22"/>
                <w:lang w:eastAsia="es-ES"/>
              </w:rPr>
              <w:tab/>
            </w:r>
            <w:r w:rsidRPr="004278E7">
              <w:rPr>
                <w:rStyle w:val="Hipervnculo"/>
                <w:noProof/>
                <w:lang w:val="es-ES_tradnl"/>
              </w:rPr>
              <w:t>TensorFlow</w:t>
            </w:r>
            <w:r>
              <w:rPr>
                <w:noProof/>
                <w:webHidden/>
              </w:rPr>
              <w:tab/>
            </w:r>
            <w:r>
              <w:rPr>
                <w:noProof/>
                <w:webHidden/>
              </w:rPr>
              <w:fldChar w:fldCharType="begin"/>
            </w:r>
            <w:r>
              <w:rPr>
                <w:noProof/>
                <w:webHidden/>
              </w:rPr>
              <w:instrText xml:space="preserve"> PAGEREF _Toc487482214 \h </w:instrText>
            </w:r>
            <w:r>
              <w:rPr>
                <w:noProof/>
                <w:webHidden/>
              </w:rPr>
            </w:r>
          </w:ins>
          <w:r>
            <w:rPr>
              <w:noProof/>
              <w:webHidden/>
            </w:rPr>
            <w:fldChar w:fldCharType="separate"/>
          </w:r>
          <w:ins w:id="60" w:author="Raul García Fernández" w:date="2017-07-10T20:36:00Z">
            <w:r w:rsidR="001D055D">
              <w:rPr>
                <w:noProof/>
                <w:webHidden/>
              </w:rPr>
              <w:t>9</w:t>
            </w:r>
          </w:ins>
          <w:ins w:id="61" w:author="Raul García Fernández" w:date="2017-07-10T20:34:00Z">
            <w:r>
              <w:rPr>
                <w:noProof/>
                <w:webHidden/>
              </w:rPr>
              <w:fldChar w:fldCharType="end"/>
            </w:r>
            <w:r w:rsidRPr="004278E7">
              <w:rPr>
                <w:rStyle w:val="Hipervnculo"/>
                <w:noProof/>
              </w:rPr>
              <w:fldChar w:fldCharType="end"/>
            </w:r>
          </w:ins>
        </w:p>
        <w:p w14:paraId="49BD8AAC" w14:textId="6BB4939D" w:rsidR="00F95799" w:rsidRDefault="00F95799">
          <w:pPr>
            <w:pStyle w:val="TDC1"/>
            <w:tabs>
              <w:tab w:val="left" w:pos="440"/>
              <w:tab w:val="right" w:leader="dot" w:pos="9061"/>
            </w:tabs>
            <w:rPr>
              <w:ins w:id="62" w:author="Raul García Fernández" w:date="2017-07-10T20:34:00Z"/>
              <w:rFonts w:asciiTheme="minorHAnsi" w:eastAsiaTheme="minorEastAsia" w:hAnsiTheme="minorHAnsi" w:cstheme="minorBidi"/>
              <w:noProof/>
              <w:sz w:val="22"/>
              <w:lang w:eastAsia="es-ES"/>
            </w:rPr>
          </w:pPr>
          <w:ins w:id="63" w:author="Raul García Fernández" w:date="2017-07-10T20:34:00Z">
            <w:r w:rsidRPr="004278E7">
              <w:rPr>
                <w:rStyle w:val="Hipervnculo"/>
                <w:noProof/>
              </w:rPr>
              <w:fldChar w:fldCharType="begin"/>
            </w:r>
            <w:r w:rsidRPr="004278E7">
              <w:rPr>
                <w:rStyle w:val="Hipervnculo"/>
                <w:noProof/>
              </w:rPr>
              <w:instrText xml:space="preserve"> </w:instrText>
            </w:r>
            <w:r>
              <w:rPr>
                <w:noProof/>
              </w:rPr>
              <w:instrText>HYPERLINK \l "_Toc487482215"</w:instrText>
            </w:r>
            <w:r w:rsidRPr="004278E7">
              <w:rPr>
                <w:rStyle w:val="Hipervnculo"/>
                <w:noProof/>
              </w:rPr>
              <w:instrText xml:space="preserve"> </w:instrText>
            </w:r>
            <w:r w:rsidRPr="004278E7">
              <w:rPr>
                <w:rStyle w:val="Hipervnculo"/>
                <w:noProof/>
              </w:rPr>
            </w:r>
            <w:r w:rsidRPr="004278E7">
              <w:rPr>
                <w:rStyle w:val="Hipervnculo"/>
                <w:noProof/>
              </w:rPr>
              <w:fldChar w:fldCharType="separate"/>
            </w:r>
            <w:r w:rsidRPr="004278E7">
              <w:rPr>
                <w:rStyle w:val="Hipervnculo"/>
                <w:noProof/>
                <w:lang w:val="es-ES_tradnl"/>
              </w:rPr>
              <w:t>3.</w:t>
            </w:r>
            <w:r>
              <w:rPr>
                <w:rFonts w:asciiTheme="minorHAnsi" w:eastAsiaTheme="minorEastAsia" w:hAnsiTheme="minorHAnsi" w:cstheme="minorBidi"/>
                <w:noProof/>
                <w:sz w:val="22"/>
                <w:lang w:eastAsia="es-ES"/>
              </w:rPr>
              <w:tab/>
            </w:r>
            <w:r w:rsidRPr="004278E7">
              <w:rPr>
                <w:rStyle w:val="Hipervnculo"/>
                <w:noProof/>
                <w:lang w:val="es-ES_tradnl"/>
              </w:rPr>
              <w:t>Enfoque de la aplicación</w:t>
            </w:r>
            <w:r>
              <w:rPr>
                <w:noProof/>
                <w:webHidden/>
              </w:rPr>
              <w:tab/>
            </w:r>
            <w:r>
              <w:rPr>
                <w:noProof/>
                <w:webHidden/>
              </w:rPr>
              <w:fldChar w:fldCharType="begin"/>
            </w:r>
            <w:r>
              <w:rPr>
                <w:noProof/>
                <w:webHidden/>
              </w:rPr>
              <w:instrText xml:space="preserve"> PAGEREF _Toc487482215 \h </w:instrText>
            </w:r>
            <w:r>
              <w:rPr>
                <w:noProof/>
                <w:webHidden/>
              </w:rPr>
            </w:r>
          </w:ins>
          <w:r>
            <w:rPr>
              <w:noProof/>
              <w:webHidden/>
            </w:rPr>
            <w:fldChar w:fldCharType="separate"/>
          </w:r>
          <w:ins w:id="64" w:author="Raul García Fernández" w:date="2017-07-10T20:36:00Z">
            <w:r w:rsidR="001D055D">
              <w:rPr>
                <w:noProof/>
                <w:webHidden/>
              </w:rPr>
              <w:t>10</w:t>
            </w:r>
          </w:ins>
          <w:ins w:id="65" w:author="Raul García Fernández" w:date="2017-07-10T20:34:00Z">
            <w:r>
              <w:rPr>
                <w:noProof/>
                <w:webHidden/>
              </w:rPr>
              <w:fldChar w:fldCharType="end"/>
            </w:r>
            <w:r w:rsidRPr="004278E7">
              <w:rPr>
                <w:rStyle w:val="Hipervnculo"/>
                <w:noProof/>
              </w:rPr>
              <w:fldChar w:fldCharType="end"/>
            </w:r>
          </w:ins>
        </w:p>
        <w:p w14:paraId="077DC660" w14:textId="6CF38289" w:rsidR="00F95799" w:rsidRDefault="00F95799">
          <w:pPr>
            <w:pStyle w:val="TDC1"/>
            <w:tabs>
              <w:tab w:val="left" w:pos="440"/>
              <w:tab w:val="right" w:leader="dot" w:pos="9061"/>
            </w:tabs>
            <w:rPr>
              <w:ins w:id="66" w:author="Raul García Fernández" w:date="2017-07-10T20:34:00Z"/>
              <w:rFonts w:asciiTheme="minorHAnsi" w:eastAsiaTheme="minorEastAsia" w:hAnsiTheme="minorHAnsi" w:cstheme="minorBidi"/>
              <w:noProof/>
              <w:sz w:val="22"/>
              <w:lang w:eastAsia="es-ES"/>
            </w:rPr>
          </w:pPr>
          <w:ins w:id="67" w:author="Raul García Fernández" w:date="2017-07-10T20:34:00Z">
            <w:r w:rsidRPr="004278E7">
              <w:rPr>
                <w:rStyle w:val="Hipervnculo"/>
                <w:noProof/>
              </w:rPr>
              <w:fldChar w:fldCharType="begin"/>
            </w:r>
            <w:r w:rsidRPr="004278E7">
              <w:rPr>
                <w:rStyle w:val="Hipervnculo"/>
                <w:noProof/>
              </w:rPr>
              <w:instrText xml:space="preserve"> </w:instrText>
            </w:r>
            <w:r>
              <w:rPr>
                <w:noProof/>
              </w:rPr>
              <w:instrText>HYPERLINK \l "_Toc487482216"</w:instrText>
            </w:r>
            <w:r w:rsidRPr="004278E7">
              <w:rPr>
                <w:rStyle w:val="Hipervnculo"/>
                <w:noProof/>
              </w:rPr>
              <w:instrText xml:space="preserve"> </w:instrText>
            </w:r>
            <w:r w:rsidRPr="004278E7">
              <w:rPr>
                <w:rStyle w:val="Hipervnculo"/>
                <w:noProof/>
              </w:rPr>
            </w:r>
            <w:r w:rsidRPr="004278E7">
              <w:rPr>
                <w:rStyle w:val="Hipervnculo"/>
                <w:noProof/>
              </w:rPr>
              <w:fldChar w:fldCharType="separate"/>
            </w:r>
            <w:r w:rsidRPr="004278E7">
              <w:rPr>
                <w:rStyle w:val="Hipervnculo"/>
                <w:noProof/>
                <w:lang w:val="es-ES_tradnl"/>
              </w:rPr>
              <w:t>4.</w:t>
            </w:r>
            <w:r>
              <w:rPr>
                <w:rFonts w:asciiTheme="minorHAnsi" w:eastAsiaTheme="minorEastAsia" w:hAnsiTheme="minorHAnsi" w:cstheme="minorBidi"/>
                <w:noProof/>
                <w:sz w:val="22"/>
                <w:lang w:eastAsia="es-ES"/>
              </w:rPr>
              <w:tab/>
            </w:r>
            <w:r w:rsidRPr="004278E7">
              <w:rPr>
                <w:rStyle w:val="Hipervnculo"/>
                <w:noProof/>
                <w:lang w:val="es-ES_tradnl"/>
              </w:rPr>
              <w:t>Análisis de alternativas</w:t>
            </w:r>
            <w:r>
              <w:rPr>
                <w:noProof/>
                <w:webHidden/>
              </w:rPr>
              <w:tab/>
            </w:r>
            <w:r>
              <w:rPr>
                <w:noProof/>
                <w:webHidden/>
              </w:rPr>
              <w:fldChar w:fldCharType="begin"/>
            </w:r>
            <w:r>
              <w:rPr>
                <w:noProof/>
                <w:webHidden/>
              </w:rPr>
              <w:instrText xml:space="preserve"> PAGEREF _Toc487482216 \h </w:instrText>
            </w:r>
            <w:r>
              <w:rPr>
                <w:noProof/>
                <w:webHidden/>
              </w:rPr>
            </w:r>
          </w:ins>
          <w:r>
            <w:rPr>
              <w:noProof/>
              <w:webHidden/>
            </w:rPr>
            <w:fldChar w:fldCharType="separate"/>
          </w:r>
          <w:ins w:id="68" w:author="Raul García Fernández" w:date="2017-07-10T20:36:00Z">
            <w:r w:rsidR="001D055D">
              <w:rPr>
                <w:noProof/>
                <w:webHidden/>
              </w:rPr>
              <w:t>12</w:t>
            </w:r>
          </w:ins>
          <w:ins w:id="69" w:author="Raul García Fernández" w:date="2017-07-10T20:34:00Z">
            <w:r>
              <w:rPr>
                <w:noProof/>
                <w:webHidden/>
              </w:rPr>
              <w:fldChar w:fldCharType="end"/>
            </w:r>
            <w:r w:rsidRPr="004278E7">
              <w:rPr>
                <w:rStyle w:val="Hipervnculo"/>
                <w:noProof/>
              </w:rPr>
              <w:fldChar w:fldCharType="end"/>
            </w:r>
          </w:ins>
        </w:p>
        <w:p w14:paraId="7F2FF4D6" w14:textId="3D4B052C" w:rsidR="00F95799" w:rsidRDefault="00F95799">
          <w:pPr>
            <w:pStyle w:val="TDC2"/>
            <w:tabs>
              <w:tab w:val="left" w:pos="880"/>
              <w:tab w:val="right" w:leader="dot" w:pos="9061"/>
            </w:tabs>
            <w:rPr>
              <w:ins w:id="70" w:author="Raul García Fernández" w:date="2017-07-10T20:34:00Z"/>
              <w:rFonts w:asciiTheme="minorHAnsi" w:eastAsiaTheme="minorEastAsia" w:hAnsiTheme="minorHAnsi" w:cstheme="minorBidi"/>
              <w:noProof/>
              <w:sz w:val="22"/>
              <w:lang w:eastAsia="es-ES"/>
            </w:rPr>
          </w:pPr>
          <w:ins w:id="71" w:author="Raul García Fernández" w:date="2017-07-10T20:34:00Z">
            <w:r w:rsidRPr="004278E7">
              <w:rPr>
                <w:rStyle w:val="Hipervnculo"/>
                <w:noProof/>
              </w:rPr>
              <w:fldChar w:fldCharType="begin"/>
            </w:r>
            <w:r w:rsidRPr="004278E7">
              <w:rPr>
                <w:rStyle w:val="Hipervnculo"/>
                <w:noProof/>
              </w:rPr>
              <w:instrText xml:space="preserve"> </w:instrText>
            </w:r>
            <w:r>
              <w:rPr>
                <w:noProof/>
              </w:rPr>
              <w:instrText>HYPERLINK \l "_Toc487482217"</w:instrText>
            </w:r>
            <w:r w:rsidRPr="004278E7">
              <w:rPr>
                <w:rStyle w:val="Hipervnculo"/>
                <w:noProof/>
              </w:rPr>
              <w:instrText xml:space="preserve"> </w:instrText>
            </w:r>
            <w:r w:rsidRPr="004278E7">
              <w:rPr>
                <w:rStyle w:val="Hipervnculo"/>
                <w:noProof/>
              </w:rPr>
            </w:r>
            <w:r w:rsidRPr="004278E7">
              <w:rPr>
                <w:rStyle w:val="Hipervnculo"/>
                <w:noProof/>
              </w:rPr>
              <w:fldChar w:fldCharType="separate"/>
            </w:r>
            <w:r w:rsidRPr="004278E7">
              <w:rPr>
                <w:rStyle w:val="Hipervnculo"/>
                <w:noProof/>
                <w:lang w:val="es-ES_tradnl"/>
              </w:rPr>
              <w:t>4.1.</w:t>
            </w:r>
            <w:r>
              <w:rPr>
                <w:rFonts w:asciiTheme="minorHAnsi" w:eastAsiaTheme="minorEastAsia" w:hAnsiTheme="minorHAnsi" w:cstheme="minorBidi"/>
                <w:noProof/>
                <w:sz w:val="22"/>
                <w:lang w:eastAsia="es-ES"/>
              </w:rPr>
              <w:tab/>
            </w:r>
            <w:r w:rsidRPr="004278E7">
              <w:rPr>
                <w:rStyle w:val="Hipervnculo"/>
                <w:noProof/>
                <w:lang w:val="es-ES_tradnl"/>
              </w:rPr>
              <w:t>Elección de arquitectura del sistema</w:t>
            </w:r>
            <w:r>
              <w:rPr>
                <w:noProof/>
                <w:webHidden/>
              </w:rPr>
              <w:tab/>
            </w:r>
            <w:r>
              <w:rPr>
                <w:noProof/>
                <w:webHidden/>
              </w:rPr>
              <w:fldChar w:fldCharType="begin"/>
            </w:r>
            <w:r>
              <w:rPr>
                <w:noProof/>
                <w:webHidden/>
              </w:rPr>
              <w:instrText xml:space="preserve"> PAGEREF _Toc487482217 \h </w:instrText>
            </w:r>
            <w:r>
              <w:rPr>
                <w:noProof/>
                <w:webHidden/>
              </w:rPr>
            </w:r>
          </w:ins>
          <w:r>
            <w:rPr>
              <w:noProof/>
              <w:webHidden/>
            </w:rPr>
            <w:fldChar w:fldCharType="separate"/>
          </w:r>
          <w:ins w:id="72" w:author="Raul García Fernández" w:date="2017-07-10T20:36:00Z">
            <w:r w:rsidR="001D055D">
              <w:rPr>
                <w:noProof/>
                <w:webHidden/>
              </w:rPr>
              <w:t>12</w:t>
            </w:r>
          </w:ins>
          <w:ins w:id="73" w:author="Raul García Fernández" w:date="2017-07-10T20:34:00Z">
            <w:r>
              <w:rPr>
                <w:noProof/>
                <w:webHidden/>
              </w:rPr>
              <w:fldChar w:fldCharType="end"/>
            </w:r>
            <w:r w:rsidRPr="004278E7">
              <w:rPr>
                <w:rStyle w:val="Hipervnculo"/>
                <w:noProof/>
              </w:rPr>
              <w:fldChar w:fldCharType="end"/>
            </w:r>
          </w:ins>
        </w:p>
        <w:p w14:paraId="6DD0BD23" w14:textId="109A95D6" w:rsidR="00F95799" w:rsidRDefault="00F95799">
          <w:pPr>
            <w:pStyle w:val="TDC2"/>
            <w:tabs>
              <w:tab w:val="left" w:pos="880"/>
              <w:tab w:val="right" w:leader="dot" w:pos="9061"/>
            </w:tabs>
            <w:rPr>
              <w:ins w:id="74" w:author="Raul García Fernández" w:date="2017-07-10T20:34:00Z"/>
              <w:rFonts w:asciiTheme="minorHAnsi" w:eastAsiaTheme="minorEastAsia" w:hAnsiTheme="minorHAnsi" w:cstheme="minorBidi"/>
              <w:noProof/>
              <w:sz w:val="22"/>
              <w:lang w:eastAsia="es-ES"/>
            </w:rPr>
          </w:pPr>
          <w:ins w:id="75" w:author="Raul García Fernández" w:date="2017-07-10T20:34:00Z">
            <w:r w:rsidRPr="004278E7">
              <w:rPr>
                <w:rStyle w:val="Hipervnculo"/>
                <w:noProof/>
              </w:rPr>
              <w:fldChar w:fldCharType="begin"/>
            </w:r>
            <w:r w:rsidRPr="004278E7">
              <w:rPr>
                <w:rStyle w:val="Hipervnculo"/>
                <w:noProof/>
              </w:rPr>
              <w:instrText xml:space="preserve"> </w:instrText>
            </w:r>
            <w:r>
              <w:rPr>
                <w:noProof/>
              </w:rPr>
              <w:instrText>HYPERLINK \l "_Toc487482218"</w:instrText>
            </w:r>
            <w:r w:rsidRPr="004278E7">
              <w:rPr>
                <w:rStyle w:val="Hipervnculo"/>
                <w:noProof/>
              </w:rPr>
              <w:instrText xml:space="preserve"> </w:instrText>
            </w:r>
            <w:r w:rsidRPr="004278E7">
              <w:rPr>
                <w:rStyle w:val="Hipervnculo"/>
                <w:noProof/>
              </w:rPr>
            </w:r>
            <w:r w:rsidRPr="004278E7">
              <w:rPr>
                <w:rStyle w:val="Hipervnculo"/>
                <w:noProof/>
              </w:rPr>
              <w:fldChar w:fldCharType="separate"/>
            </w:r>
            <w:r w:rsidRPr="004278E7">
              <w:rPr>
                <w:rStyle w:val="Hipervnculo"/>
                <w:noProof/>
                <w:lang w:val="es-ES_tradnl"/>
              </w:rPr>
              <w:t>4.2.</w:t>
            </w:r>
            <w:r>
              <w:rPr>
                <w:rFonts w:asciiTheme="minorHAnsi" w:eastAsiaTheme="minorEastAsia" w:hAnsiTheme="minorHAnsi" w:cstheme="minorBidi"/>
                <w:noProof/>
                <w:sz w:val="22"/>
                <w:lang w:eastAsia="es-ES"/>
              </w:rPr>
              <w:tab/>
            </w:r>
            <w:r w:rsidRPr="004278E7">
              <w:rPr>
                <w:rStyle w:val="Hipervnculo"/>
                <w:noProof/>
                <w:lang w:val="es-ES_tradnl"/>
              </w:rPr>
              <w:t>Repositorio de información</w:t>
            </w:r>
            <w:r>
              <w:rPr>
                <w:noProof/>
                <w:webHidden/>
              </w:rPr>
              <w:tab/>
            </w:r>
            <w:r>
              <w:rPr>
                <w:noProof/>
                <w:webHidden/>
              </w:rPr>
              <w:fldChar w:fldCharType="begin"/>
            </w:r>
            <w:r>
              <w:rPr>
                <w:noProof/>
                <w:webHidden/>
              </w:rPr>
              <w:instrText xml:space="preserve"> PAGEREF _Toc487482218 \h </w:instrText>
            </w:r>
            <w:r>
              <w:rPr>
                <w:noProof/>
                <w:webHidden/>
              </w:rPr>
            </w:r>
          </w:ins>
          <w:r>
            <w:rPr>
              <w:noProof/>
              <w:webHidden/>
            </w:rPr>
            <w:fldChar w:fldCharType="separate"/>
          </w:r>
          <w:ins w:id="76" w:author="Raul García Fernández" w:date="2017-07-10T20:36:00Z">
            <w:r w:rsidR="001D055D">
              <w:rPr>
                <w:noProof/>
                <w:webHidden/>
              </w:rPr>
              <w:t>13</w:t>
            </w:r>
          </w:ins>
          <w:ins w:id="77" w:author="Raul García Fernández" w:date="2017-07-10T20:34:00Z">
            <w:r>
              <w:rPr>
                <w:noProof/>
                <w:webHidden/>
              </w:rPr>
              <w:fldChar w:fldCharType="end"/>
            </w:r>
            <w:r w:rsidRPr="004278E7">
              <w:rPr>
                <w:rStyle w:val="Hipervnculo"/>
                <w:noProof/>
              </w:rPr>
              <w:fldChar w:fldCharType="end"/>
            </w:r>
          </w:ins>
        </w:p>
        <w:p w14:paraId="7BF4CA3E" w14:textId="771E96AD" w:rsidR="00F95799" w:rsidRDefault="00F95799">
          <w:pPr>
            <w:pStyle w:val="TDC2"/>
            <w:tabs>
              <w:tab w:val="left" w:pos="880"/>
              <w:tab w:val="right" w:leader="dot" w:pos="9061"/>
            </w:tabs>
            <w:rPr>
              <w:ins w:id="78" w:author="Raul García Fernández" w:date="2017-07-10T20:34:00Z"/>
              <w:rFonts w:asciiTheme="minorHAnsi" w:eastAsiaTheme="minorEastAsia" w:hAnsiTheme="minorHAnsi" w:cstheme="minorBidi"/>
              <w:noProof/>
              <w:sz w:val="22"/>
              <w:lang w:eastAsia="es-ES"/>
            </w:rPr>
          </w:pPr>
          <w:ins w:id="79" w:author="Raul García Fernández" w:date="2017-07-10T20:34:00Z">
            <w:r w:rsidRPr="004278E7">
              <w:rPr>
                <w:rStyle w:val="Hipervnculo"/>
                <w:noProof/>
              </w:rPr>
              <w:fldChar w:fldCharType="begin"/>
            </w:r>
            <w:r w:rsidRPr="004278E7">
              <w:rPr>
                <w:rStyle w:val="Hipervnculo"/>
                <w:noProof/>
              </w:rPr>
              <w:instrText xml:space="preserve"> </w:instrText>
            </w:r>
            <w:r>
              <w:rPr>
                <w:noProof/>
              </w:rPr>
              <w:instrText>HYPERLINK \l "_Toc487482219"</w:instrText>
            </w:r>
            <w:r w:rsidRPr="004278E7">
              <w:rPr>
                <w:rStyle w:val="Hipervnculo"/>
                <w:noProof/>
              </w:rPr>
              <w:instrText xml:space="preserve"> </w:instrText>
            </w:r>
            <w:r w:rsidRPr="004278E7">
              <w:rPr>
                <w:rStyle w:val="Hipervnculo"/>
                <w:noProof/>
              </w:rPr>
            </w:r>
            <w:r w:rsidRPr="004278E7">
              <w:rPr>
                <w:rStyle w:val="Hipervnculo"/>
                <w:noProof/>
              </w:rPr>
              <w:fldChar w:fldCharType="separate"/>
            </w:r>
            <w:r w:rsidRPr="004278E7">
              <w:rPr>
                <w:rStyle w:val="Hipervnculo"/>
                <w:noProof/>
              </w:rPr>
              <w:t>4.3.</w:t>
            </w:r>
            <w:r>
              <w:rPr>
                <w:rFonts w:asciiTheme="minorHAnsi" w:eastAsiaTheme="minorEastAsia" w:hAnsiTheme="minorHAnsi" w:cstheme="minorBidi"/>
                <w:noProof/>
                <w:sz w:val="22"/>
                <w:lang w:eastAsia="es-ES"/>
              </w:rPr>
              <w:tab/>
            </w:r>
            <w:r w:rsidRPr="004278E7">
              <w:rPr>
                <w:rStyle w:val="Hipervnculo"/>
                <w:noProof/>
              </w:rPr>
              <w:t>Negocio de la aplicación</w:t>
            </w:r>
            <w:r>
              <w:rPr>
                <w:noProof/>
                <w:webHidden/>
              </w:rPr>
              <w:tab/>
            </w:r>
            <w:r>
              <w:rPr>
                <w:noProof/>
                <w:webHidden/>
              </w:rPr>
              <w:fldChar w:fldCharType="begin"/>
            </w:r>
            <w:r>
              <w:rPr>
                <w:noProof/>
                <w:webHidden/>
              </w:rPr>
              <w:instrText xml:space="preserve"> PAGEREF _Toc487482219 \h </w:instrText>
            </w:r>
            <w:r>
              <w:rPr>
                <w:noProof/>
                <w:webHidden/>
              </w:rPr>
            </w:r>
          </w:ins>
          <w:r>
            <w:rPr>
              <w:noProof/>
              <w:webHidden/>
            </w:rPr>
            <w:fldChar w:fldCharType="separate"/>
          </w:r>
          <w:ins w:id="80" w:author="Raul García Fernández" w:date="2017-07-10T20:36:00Z">
            <w:r w:rsidR="001D055D">
              <w:rPr>
                <w:noProof/>
                <w:webHidden/>
              </w:rPr>
              <w:t>14</w:t>
            </w:r>
          </w:ins>
          <w:ins w:id="81" w:author="Raul García Fernández" w:date="2017-07-10T20:34:00Z">
            <w:r>
              <w:rPr>
                <w:noProof/>
                <w:webHidden/>
              </w:rPr>
              <w:fldChar w:fldCharType="end"/>
            </w:r>
            <w:r w:rsidRPr="004278E7">
              <w:rPr>
                <w:rStyle w:val="Hipervnculo"/>
                <w:noProof/>
              </w:rPr>
              <w:fldChar w:fldCharType="end"/>
            </w:r>
          </w:ins>
        </w:p>
        <w:p w14:paraId="78FFA754" w14:textId="42A4802E" w:rsidR="00F95799" w:rsidRDefault="00F95799">
          <w:pPr>
            <w:pStyle w:val="TDC2"/>
            <w:tabs>
              <w:tab w:val="left" w:pos="880"/>
              <w:tab w:val="right" w:leader="dot" w:pos="9061"/>
            </w:tabs>
            <w:rPr>
              <w:ins w:id="82" w:author="Raul García Fernández" w:date="2017-07-10T20:34:00Z"/>
              <w:rFonts w:asciiTheme="minorHAnsi" w:eastAsiaTheme="minorEastAsia" w:hAnsiTheme="minorHAnsi" w:cstheme="minorBidi"/>
              <w:noProof/>
              <w:sz w:val="22"/>
              <w:lang w:eastAsia="es-ES"/>
            </w:rPr>
          </w:pPr>
          <w:ins w:id="83" w:author="Raul García Fernández" w:date="2017-07-10T20:34:00Z">
            <w:r w:rsidRPr="004278E7">
              <w:rPr>
                <w:rStyle w:val="Hipervnculo"/>
                <w:noProof/>
              </w:rPr>
              <w:fldChar w:fldCharType="begin"/>
            </w:r>
            <w:r w:rsidRPr="004278E7">
              <w:rPr>
                <w:rStyle w:val="Hipervnculo"/>
                <w:noProof/>
              </w:rPr>
              <w:instrText xml:space="preserve"> </w:instrText>
            </w:r>
            <w:r>
              <w:rPr>
                <w:noProof/>
              </w:rPr>
              <w:instrText>HYPERLINK \l "_Toc487482220"</w:instrText>
            </w:r>
            <w:r w:rsidRPr="004278E7">
              <w:rPr>
                <w:rStyle w:val="Hipervnculo"/>
                <w:noProof/>
              </w:rPr>
              <w:instrText xml:space="preserve"> </w:instrText>
            </w:r>
            <w:r w:rsidRPr="004278E7">
              <w:rPr>
                <w:rStyle w:val="Hipervnculo"/>
                <w:noProof/>
              </w:rPr>
            </w:r>
            <w:r w:rsidRPr="004278E7">
              <w:rPr>
                <w:rStyle w:val="Hipervnculo"/>
                <w:noProof/>
              </w:rPr>
              <w:fldChar w:fldCharType="separate"/>
            </w:r>
            <w:r w:rsidRPr="004278E7">
              <w:rPr>
                <w:rStyle w:val="Hipervnculo"/>
                <w:noProof/>
              </w:rPr>
              <w:t>4.4.</w:t>
            </w:r>
            <w:r>
              <w:rPr>
                <w:rFonts w:asciiTheme="minorHAnsi" w:eastAsiaTheme="minorEastAsia" w:hAnsiTheme="minorHAnsi" w:cstheme="minorBidi"/>
                <w:noProof/>
                <w:sz w:val="22"/>
                <w:lang w:eastAsia="es-ES"/>
              </w:rPr>
              <w:tab/>
            </w:r>
            <w:r w:rsidRPr="004278E7">
              <w:rPr>
                <w:rStyle w:val="Hipervnculo"/>
                <w:noProof/>
              </w:rPr>
              <w:t>Aplicación web</w:t>
            </w:r>
            <w:r>
              <w:rPr>
                <w:noProof/>
                <w:webHidden/>
              </w:rPr>
              <w:tab/>
            </w:r>
            <w:r>
              <w:rPr>
                <w:noProof/>
                <w:webHidden/>
              </w:rPr>
              <w:fldChar w:fldCharType="begin"/>
            </w:r>
            <w:r>
              <w:rPr>
                <w:noProof/>
                <w:webHidden/>
              </w:rPr>
              <w:instrText xml:space="preserve"> PAGEREF _Toc487482220 \h </w:instrText>
            </w:r>
            <w:r>
              <w:rPr>
                <w:noProof/>
                <w:webHidden/>
              </w:rPr>
            </w:r>
          </w:ins>
          <w:r>
            <w:rPr>
              <w:noProof/>
              <w:webHidden/>
            </w:rPr>
            <w:fldChar w:fldCharType="separate"/>
          </w:r>
          <w:ins w:id="84" w:author="Raul García Fernández" w:date="2017-07-10T20:36:00Z">
            <w:r w:rsidR="001D055D">
              <w:rPr>
                <w:noProof/>
                <w:webHidden/>
              </w:rPr>
              <w:t>15</w:t>
            </w:r>
          </w:ins>
          <w:ins w:id="85" w:author="Raul García Fernández" w:date="2017-07-10T20:34:00Z">
            <w:r>
              <w:rPr>
                <w:noProof/>
                <w:webHidden/>
              </w:rPr>
              <w:fldChar w:fldCharType="end"/>
            </w:r>
            <w:r w:rsidRPr="004278E7">
              <w:rPr>
                <w:rStyle w:val="Hipervnculo"/>
                <w:noProof/>
              </w:rPr>
              <w:fldChar w:fldCharType="end"/>
            </w:r>
          </w:ins>
        </w:p>
        <w:p w14:paraId="02C336A2" w14:textId="2547379A" w:rsidR="00F95799" w:rsidRDefault="00F95799">
          <w:pPr>
            <w:pStyle w:val="TDC2"/>
            <w:tabs>
              <w:tab w:val="left" w:pos="880"/>
              <w:tab w:val="right" w:leader="dot" w:pos="9061"/>
            </w:tabs>
            <w:rPr>
              <w:ins w:id="86" w:author="Raul García Fernández" w:date="2017-07-10T20:34:00Z"/>
              <w:rFonts w:asciiTheme="minorHAnsi" w:eastAsiaTheme="minorEastAsia" w:hAnsiTheme="minorHAnsi" w:cstheme="minorBidi"/>
              <w:noProof/>
              <w:sz w:val="22"/>
              <w:lang w:eastAsia="es-ES"/>
            </w:rPr>
          </w:pPr>
          <w:ins w:id="87" w:author="Raul García Fernández" w:date="2017-07-10T20:34:00Z">
            <w:r w:rsidRPr="004278E7">
              <w:rPr>
                <w:rStyle w:val="Hipervnculo"/>
                <w:noProof/>
              </w:rPr>
              <w:fldChar w:fldCharType="begin"/>
            </w:r>
            <w:r w:rsidRPr="004278E7">
              <w:rPr>
                <w:rStyle w:val="Hipervnculo"/>
                <w:noProof/>
              </w:rPr>
              <w:instrText xml:space="preserve"> </w:instrText>
            </w:r>
            <w:r>
              <w:rPr>
                <w:noProof/>
              </w:rPr>
              <w:instrText>HYPERLINK \l "_Toc487482221"</w:instrText>
            </w:r>
            <w:r w:rsidRPr="004278E7">
              <w:rPr>
                <w:rStyle w:val="Hipervnculo"/>
                <w:noProof/>
              </w:rPr>
              <w:instrText xml:space="preserve"> </w:instrText>
            </w:r>
            <w:r w:rsidRPr="004278E7">
              <w:rPr>
                <w:rStyle w:val="Hipervnculo"/>
                <w:noProof/>
              </w:rPr>
            </w:r>
            <w:r w:rsidRPr="004278E7">
              <w:rPr>
                <w:rStyle w:val="Hipervnculo"/>
                <w:noProof/>
              </w:rPr>
              <w:fldChar w:fldCharType="separate"/>
            </w:r>
            <w:r w:rsidRPr="004278E7">
              <w:rPr>
                <w:rStyle w:val="Hipervnculo"/>
                <w:noProof/>
              </w:rPr>
              <w:t>4.5.</w:t>
            </w:r>
            <w:r>
              <w:rPr>
                <w:rFonts w:asciiTheme="minorHAnsi" w:eastAsiaTheme="minorEastAsia" w:hAnsiTheme="minorHAnsi" w:cstheme="minorBidi"/>
                <w:noProof/>
                <w:sz w:val="22"/>
                <w:lang w:eastAsia="es-ES"/>
              </w:rPr>
              <w:tab/>
            </w:r>
            <w:r w:rsidRPr="004278E7">
              <w:rPr>
                <w:rStyle w:val="Hipervnculo"/>
                <w:noProof/>
              </w:rPr>
              <w:t>Transferencia de archivos</w:t>
            </w:r>
            <w:r>
              <w:rPr>
                <w:noProof/>
                <w:webHidden/>
              </w:rPr>
              <w:tab/>
            </w:r>
            <w:r>
              <w:rPr>
                <w:noProof/>
                <w:webHidden/>
              </w:rPr>
              <w:fldChar w:fldCharType="begin"/>
            </w:r>
            <w:r>
              <w:rPr>
                <w:noProof/>
                <w:webHidden/>
              </w:rPr>
              <w:instrText xml:space="preserve"> PAGEREF _Toc487482221 \h </w:instrText>
            </w:r>
            <w:r>
              <w:rPr>
                <w:noProof/>
                <w:webHidden/>
              </w:rPr>
            </w:r>
          </w:ins>
          <w:r>
            <w:rPr>
              <w:noProof/>
              <w:webHidden/>
            </w:rPr>
            <w:fldChar w:fldCharType="separate"/>
          </w:r>
          <w:ins w:id="88" w:author="Raul García Fernández" w:date="2017-07-10T20:36:00Z">
            <w:r w:rsidR="001D055D">
              <w:rPr>
                <w:noProof/>
                <w:webHidden/>
              </w:rPr>
              <w:t>18</w:t>
            </w:r>
          </w:ins>
          <w:ins w:id="89" w:author="Raul García Fernández" w:date="2017-07-10T20:34:00Z">
            <w:r>
              <w:rPr>
                <w:noProof/>
                <w:webHidden/>
              </w:rPr>
              <w:fldChar w:fldCharType="end"/>
            </w:r>
            <w:r w:rsidRPr="004278E7">
              <w:rPr>
                <w:rStyle w:val="Hipervnculo"/>
                <w:noProof/>
              </w:rPr>
              <w:fldChar w:fldCharType="end"/>
            </w:r>
          </w:ins>
        </w:p>
        <w:p w14:paraId="161394BC" w14:textId="2D6CBE62" w:rsidR="00F95799" w:rsidRDefault="00F95799">
          <w:pPr>
            <w:pStyle w:val="TDC1"/>
            <w:tabs>
              <w:tab w:val="left" w:pos="440"/>
              <w:tab w:val="right" w:leader="dot" w:pos="9061"/>
            </w:tabs>
            <w:rPr>
              <w:ins w:id="90" w:author="Raul García Fernández" w:date="2017-07-10T20:34:00Z"/>
              <w:rFonts w:asciiTheme="minorHAnsi" w:eastAsiaTheme="minorEastAsia" w:hAnsiTheme="minorHAnsi" w:cstheme="minorBidi"/>
              <w:noProof/>
              <w:sz w:val="22"/>
              <w:lang w:eastAsia="es-ES"/>
            </w:rPr>
          </w:pPr>
          <w:ins w:id="91" w:author="Raul García Fernández" w:date="2017-07-10T20:34:00Z">
            <w:r w:rsidRPr="004278E7">
              <w:rPr>
                <w:rStyle w:val="Hipervnculo"/>
                <w:noProof/>
              </w:rPr>
              <w:fldChar w:fldCharType="begin"/>
            </w:r>
            <w:r w:rsidRPr="004278E7">
              <w:rPr>
                <w:rStyle w:val="Hipervnculo"/>
                <w:noProof/>
              </w:rPr>
              <w:instrText xml:space="preserve"> </w:instrText>
            </w:r>
            <w:r>
              <w:rPr>
                <w:noProof/>
              </w:rPr>
              <w:instrText>HYPERLINK \l "_Toc487482222"</w:instrText>
            </w:r>
            <w:r w:rsidRPr="004278E7">
              <w:rPr>
                <w:rStyle w:val="Hipervnculo"/>
                <w:noProof/>
              </w:rPr>
              <w:instrText xml:space="preserve"> </w:instrText>
            </w:r>
            <w:r w:rsidRPr="004278E7">
              <w:rPr>
                <w:rStyle w:val="Hipervnculo"/>
                <w:noProof/>
              </w:rPr>
            </w:r>
            <w:r w:rsidRPr="004278E7">
              <w:rPr>
                <w:rStyle w:val="Hipervnculo"/>
                <w:noProof/>
              </w:rPr>
              <w:fldChar w:fldCharType="separate"/>
            </w:r>
            <w:r w:rsidRPr="004278E7">
              <w:rPr>
                <w:rStyle w:val="Hipervnculo"/>
                <w:noProof/>
                <w:lang w:val="es-ES_tradnl"/>
              </w:rPr>
              <w:t>5.</w:t>
            </w:r>
            <w:r>
              <w:rPr>
                <w:rFonts w:asciiTheme="minorHAnsi" w:eastAsiaTheme="minorEastAsia" w:hAnsiTheme="minorHAnsi" w:cstheme="minorBidi"/>
                <w:noProof/>
                <w:sz w:val="22"/>
                <w:lang w:eastAsia="es-ES"/>
              </w:rPr>
              <w:tab/>
            </w:r>
            <w:r w:rsidRPr="004278E7">
              <w:rPr>
                <w:rStyle w:val="Hipervnculo"/>
                <w:noProof/>
                <w:lang w:val="es-ES_tradnl"/>
              </w:rPr>
              <w:t>Planificación temporal:</w:t>
            </w:r>
            <w:r>
              <w:rPr>
                <w:noProof/>
                <w:webHidden/>
              </w:rPr>
              <w:tab/>
            </w:r>
            <w:r>
              <w:rPr>
                <w:noProof/>
                <w:webHidden/>
              </w:rPr>
              <w:fldChar w:fldCharType="begin"/>
            </w:r>
            <w:r>
              <w:rPr>
                <w:noProof/>
                <w:webHidden/>
              </w:rPr>
              <w:instrText xml:space="preserve"> PAGEREF _Toc487482222 \h </w:instrText>
            </w:r>
            <w:r>
              <w:rPr>
                <w:noProof/>
                <w:webHidden/>
              </w:rPr>
            </w:r>
          </w:ins>
          <w:r>
            <w:rPr>
              <w:noProof/>
              <w:webHidden/>
            </w:rPr>
            <w:fldChar w:fldCharType="separate"/>
          </w:r>
          <w:ins w:id="92" w:author="Raul García Fernández" w:date="2017-07-10T20:36:00Z">
            <w:r w:rsidR="001D055D">
              <w:rPr>
                <w:noProof/>
                <w:webHidden/>
              </w:rPr>
              <w:t>20</w:t>
            </w:r>
          </w:ins>
          <w:ins w:id="93" w:author="Raul García Fernández" w:date="2017-07-10T20:34:00Z">
            <w:r>
              <w:rPr>
                <w:noProof/>
                <w:webHidden/>
              </w:rPr>
              <w:fldChar w:fldCharType="end"/>
            </w:r>
            <w:r w:rsidRPr="004278E7">
              <w:rPr>
                <w:rStyle w:val="Hipervnculo"/>
                <w:noProof/>
              </w:rPr>
              <w:fldChar w:fldCharType="end"/>
            </w:r>
          </w:ins>
        </w:p>
        <w:p w14:paraId="083DA667" w14:textId="3D78069B" w:rsidR="00F95799" w:rsidRDefault="00F95799">
          <w:pPr>
            <w:pStyle w:val="TDC1"/>
            <w:tabs>
              <w:tab w:val="left" w:pos="440"/>
              <w:tab w:val="right" w:leader="dot" w:pos="9061"/>
            </w:tabs>
            <w:rPr>
              <w:ins w:id="94" w:author="Raul García Fernández" w:date="2017-07-10T20:34:00Z"/>
              <w:rFonts w:asciiTheme="minorHAnsi" w:eastAsiaTheme="minorEastAsia" w:hAnsiTheme="minorHAnsi" w:cstheme="minorBidi"/>
              <w:noProof/>
              <w:sz w:val="22"/>
              <w:lang w:eastAsia="es-ES"/>
            </w:rPr>
          </w:pPr>
          <w:ins w:id="95" w:author="Raul García Fernández" w:date="2017-07-10T20:34:00Z">
            <w:r w:rsidRPr="004278E7">
              <w:rPr>
                <w:rStyle w:val="Hipervnculo"/>
                <w:noProof/>
              </w:rPr>
              <w:fldChar w:fldCharType="begin"/>
            </w:r>
            <w:r w:rsidRPr="004278E7">
              <w:rPr>
                <w:rStyle w:val="Hipervnculo"/>
                <w:noProof/>
              </w:rPr>
              <w:instrText xml:space="preserve"> </w:instrText>
            </w:r>
            <w:r>
              <w:rPr>
                <w:noProof/>
              </w:rPr>
              <w:instrText>HYPERLINK \l "_Toc487482223"</w:instrText>
            </w:r>
            <w:r w:rsidRPr="004278E7">
              <w:rPr>
                <w:rStyle w:val="Hipervnculo"/>
                <w:noProof/>
              </w:rPr>
              <w:instrText xml:space="preserve"> </w:instrText>
            </w:r>
            <w:r w:rsidRPr="004278E7">
              <w:rPr>
                <w:rStyle w:val="Hipervnculo"/>
                <w:noProof/>
              </w:rPr>
            </w:r>
            <w:r w:rsidRPr="004278E7">
              <w:rPr>
                <w:rStyle w:val="Hipervnculo"/>
                <w:noProof/>
              </w:rPr>
              <w:fldChar w:fldCharType="separate"/>
            </w:r>
            <w:r w:rsidRPr="004278E7">
              <w:rPr>
                <w:rStyle w:val="Hipervnculo"/>
                <w:noProof/>
                <w:lang w:val="es-ES_tradnl"/>
              </w:rPr>
              <w:t>6.</w:t>
            </w:r>
            <w:r>
              <w:rPr>
                <w:rFonts w:asciiTheme="minorHAnsi" w:eastAsiaTheme="minorEastAsia" w:hAnsiTheme="minorHAnsi" w:cstheme="minorBidi"/>
                <w:noProof/>
                <w:sz w:val="22"/>
                <w:lang w:eastAsia="es-ES"/>
              </w:rPr>
              <w:tab/>
            </w:r>
            <w:r w:rsidRPr="004278E7">
              <w:rPr>
                <w:rStyle w:val="Hipervnculo"/>
                <w:noProof/>
                <w:lang w:val="es-ES_tradnl"/>
              </w:rPr>
              <w:t>Ampliaciones:</w:t>
            </w:r>
            <w:r>
              <w:rPr>
                <w:noProof/>
                <w:webHidden/>
              </w:rPr>
              <w:tab/>
            </w:r>
            <w:r>
              <w:rPr>
                <w:noProof/>
                <w:webHidden/>
              </w:rPr>
              <w:fldChar w:fldCharType="begin"/>
            </w:r>
            <w:r>
              <w:rPr>
                <w:noProof/>
                <w:webHidden/>
              </w:rPr>
              <w:instrText xml:space="preserve"> PAGEREF _Toc487482223 \h </w:instrText>
            </w:r>
            <w:r>
              <w:rPr>
                <w:noProof/>
                <w:webHidden/>
              </w:rPr>
            </w:r>
          </w:ins>
          <w:r>
            <w:rPr>
              <w:noProof/>
              <w:webHidden/>
            </w:rPr>
            <w:fldChar w:fldCharType="separate"/>
          </w:r>
          <w:ins w:id="96" w:author="Raul García Fernández" w:date="2017-07-10T20:36:00Z">
            <w:r w:rsidR="001D055D">
              <w:rPr>
                <w:noProof/>
                <w:webHidden/>
              </w:rPr>
              <w:t>21</w:t>
            </w:r>
          </w:ins>
          <w:ins w:id="97" w:author="Raul García Fernández" w:date="2017-07-10T20:34:00Z">
            <w:r>
              <w:rPr>
                <w:noProof/>
                <w:webHidden/>
              </w:rPr>
              <w:fldChar w:fldCharType="end"/>
            </w:r>
            <w:r w:rsidRPr="004278E7">
              <w:rPr>
                <w:rStyle w:val="Hipervnculo"/>
                <w:noProof/>
              </w:rPr>
              <w:fldChar w:fldCharType="end"/>
            </w:r>
          </w:ins>
        </w:p>
        <w:p w14:paraId="40256714" w14:textId="29ED9334" w:rsidR="00F95799" w:rsidRDefault="00F95799">
          <w:pPr>
            <w:pStyle w:val="TDC1"/>
            <w:tabs>
              <w:tab w:val="left" w:pos="440"/>
              <w:tab w:val="right" w:leader="dot" w:pos="9061"/>
            </w:tabs>
            <w:rPr>
              <w:ins w:id="98" w:author="Raul García Fernández" w:date="2017-07-10T20:34:00Z"/>
              <w:rFonts w:asciiTheme="minorHAnsi" w:eastAsiaTheme="minorEastAsia" w:hAnsiTheme="minorHAnsi" w:cstheme="minorBidi"/>
              <w:noProof/>
              <w:sz w:val="22"/>
              <w:lang w:eastAsia="es-ES"/>
            </w:rPr>
          </w:pPr>
          <w:ins w:id="99" w:author="Raul García Fernández" w:date="2017-07-10T20:34:00Z">
            <w:r w:rsidRPr="004278E7">
              <w:rPr>
                <w:rStyle w:val="Hipervnculo"/>
                <w:noProof/>
              </w:rPr>
              <w:fldChar w:fldCharType="begin"/>
            </w:r>
            <w:r w:rsidRPr="004278E7">
              <w:rPr>
                <w:rStyle w:val="Hipervnculo"/>
                <w:noProof/>
              </w:rPr>
              <w:instrText xml:space="preserve"> </w:instrText>
            </w:r>
            <w:r>
              <w:rPr>
                <w:noProof/>
              </w:rPr>
              <w:instrText>HYPERLINK \l "_Toc487482224"</w:instrText>
            </w:r>
            <w:r w:rsidRPr="004278E7">
              <w:rPr>
                <w:rStyle w:val="Hipervnculo"/>
                <w:noProof/>
              </w:rPr>
              <w:instrText xml:space="preserve"> </w:instrText>
            </w:r>
            <w:r w:rsidRPr="004278E7">
              <w:rPr>
                <w:rStyle w:val="Hipervnculo"/>
                <w:noProof/>
              </w:rPr>
            </w:r>
            <w:r w:rsidRPr="004278E7">
              <w:rPr>
                <w:rStyle w:val="Hipervnculo"/>
                <w:noProof/>
              </w:rPr>
              <w:fldChar w:fldCharType="separate"/>
            </w:r>
            <w:r w:rsidRPr="004278E7">
              <w:rPr>
                <w:rStyle w:val="Hipervnculo"/>
                <w:noProof/>
                <w:lang w:val="es-ES_tradnl"/>
              </w:rPr>
              <w:t>7.</w:t>
            </w:r>
            <w:r>
              <w:rPr>
                <w:rFonts w:asciiTheme="minorHAnsi" w:eastAsiaTheme="minorEastAsia" w:hAnsiTheme="minorHAnsi" w:cstheme="minorBidi"/>
                <w:noProof/>
                <w:sz w:val="22"/>
                <w:lang w:eastAsia="es-ES"/>
              </w:rPr>
              <w:tab/>
            </w:r>
            <w:r w:rsidRPr="004278E7">
              <w:rPr>
                <w:rStyle w:val="Hipervnculo"/>
                <w:noProof/>
                <w:lang w:val="es-ES_tradnl"/>
              </w:rPr>
              <w:t>Conclusiones:</w:t>
            </w:r>
            <w:r>
              <w:rPr>
                <w:noProof/>
                <w:webHidden/>
              </w:rPr>
              <w:tab/>
            </w:r>
            <w:r>
              <w:rPr>
                <w:noProof/>
                <w:webHidden/>
              </w:rPr>
              <w:fldChar w:fldCharType="begin"/>
            </w:r>
            <w:r>
              <w:rPr>
                <w:noProof/>
                <w:webHidden/>
              </w:rPr>
              <w:instrText xml:space="preserve"> PAGEREF _Toc487482224 \h </w:instrText>
            </w:r>
            <w:r>
              <w:rPr>
                <w:noProof/>
                <w:webHidden/>
              </w:rPr>
            </w:r>
          </w:ins>
          <w:r>
            <w:rPr>
              <w:noProof/>
              <w:webHidden/>
            </w:rPr>
            <w:fldChar w:fldCharType="separate"/>
          </w:r>
          <w:ins w:id="100" w:author="Raul García Fernández" w:date="2017-07-10T20:36:00Z">
            <w:r w:rsidR="001D055D">
              <w:rPr>
                <w:noProof/>
                <w:webHidden/>
              </w:rPr>
              <w:t>22</w:t>
            </w:r>
          </w:ins>
          <w:ins w:id="101" w:author="Raul García Fernández" w:date="2017-07-10T20:34:00Z">
            <w:r>
              <w:rPr>
                <w:noProof/>
                <w:webHidden/>
              </w:rPr>
              <w:fldChar w:fldCharType="end"/>
            </w:r>
            <w:r w:rsidRPr="004278E7">
              <w:rPr>
                <w:rStyle w:val="Hipervnculo"/>
                <w:noProof/>
              </w:rPr>
              <w:fldChar w:fldCharType="end"/>
            </w:r>
          </w:ins>
        </w:p>
        <w:p w14:paraId="75F043CD" w14:textId="00439448" w:rsidR="00F95799" w:rsidRDefault="00F95799">
          <w:pPr>
            <w:pStyle w:val="TDC1"/>
            <w:tabs>
              <w:tab w:val="left" w:pos="440"/>
              <w:tab w:val="right" w:leader="dot" w:pos="9061"/>
            </w:tabs>
            <w:rPr>
              <w:ins w:id="102" w:author="Raul García Fernández" w:date="2017-07-10T20:34:00Z"/>
              <w:rFonts w:asciiTheme="minorHAnsi" w:eastAsiaTheme="minorEastAsia" w:hAnsiTheme="minorHAnsi" w:cstheme="minorBidi"/>
              <w:noProof/>
              <w:sz w:val="22"/>
              <w:lang w:eastAsia="es-ES"/>
            </w:rPr>
          </w:pPr>
          <w:ins w:id="103" w:author="Raul García Fernández" w:date="2017-07-10T20:34:00Z">
            <w:r w:rsidRPr="004278E7">
              <w:rPr>
                <w:rStyle w:val="Hipervnculo"/>
                <w:noProof/>
              </w:rPr>
              <w:fldChar w:fldCharType="begin"/>
            </w:r>
            <w:r w:rsidRPr="004278E7">
              <w:rPr>
                <w:rStyle w:val="Hipervnculo"/>
                <w:noProof/>
              </w:rPr>
              <w:instrText xml:space="preserve"> </w:instrText>
            </w:r>
            <w:r>
              <w:rPr>
                <w:noProof/>
              </w:rPr>
              <w:instrText>HYPERLINK \l "_Toc487482225"</w:instrText>
            </w:r>
            <w:r w:rsidRPr="004278E7">
              <w:rPr>
                <w:rStyle w:val="Hipervnculo"/>
                <w:noProof/>
              </w:rPr>
              <w:instrText xml:space="preserve"> </w:instrText>
            </w:r>
            <w:r w:rsidRPr="004278E7">
              <w:rPr>
                <w:rStyle w:val="Hipervnculo"/>
                <w:noProof/>
              </w:rPr>
            </w:r>
            <w:r w:rsidRPr="004278E7">
              <w:rPr>
                <w:rStyle w:val="Hipervnculo"/>
                <w:noProof/>
              </w:rPr>
              <w:fldChar w:fldCharType="separate"/>
            </w:r>
            <w:r w:rsidRPr="004278E7">
              <w:rPr>
                <w:rStyle w:val="Hipervnculo"/>
                <w:noProof/>
                <w:lang w:val="es-ES_tradnl"/>
              </w:rPr>
              <w:t>8.</w:t>
            </w:r>
            <w:r>
              <w:rPr>
                <w:rFonts w:asciiTheme="minorHAnsi" w:eastAsiaTheme="minorEastAsia" w:hAnsiTheme="minorHAnsi" w:cstheme="minorBidi"/>
                <w:noProof/>
                <w:sz w:val="22"/>
                <w:lang w:eastAsia="es-ES"/>
              </w:rPr>
              <w:tab/>
            </w:r>
            <w:r w:rsidRPr="004278E7">
              <w:rPr>
                <w:rStyle w:val="Hipervnculo"/>
                <w:noProof/>
                <w:lang w:val="es-ES_tradnl"/>
              </w:rPr>
              <w:t>Bibliografía</w:t>
            </w:r>
            <w:r>
              <w:rPr>
                <w:noProof/>
                <w:webHidden/>
              </w:rPr>
              <w:tab/>
            </w:r>
            <w:r>
              <w:rPr>
                <w:noProof/>
                <w:webHidden/>
              </w:rPr>
              <w:fldChar w:fldCharType="begin"/>
            </w:r>
            <w:r>
              <w:rPr>
                <w:noProof/>
                <w:webHidden/>
              </w:rPr>
              <w:instrText xml:space="preserve"> PAGEREF _Toc487482225 \h </w:instrText>
            </w:r>
            <w:r>
              <w:rPr>
                <w:noProof/>
                <w:webHidden/>
              </w:rPr>
            </w:r>
          </w:ins>
          <w:r>
            <w:rPr>
              <w:noProof/>
              <w:webHidden/>
            </w:rPr>
            <w:fldChar w:fldCharType="separate"/>
          </w:r>
          <w:ins w:id="104" w:author="Raul García Fernández" w:date="2017-07-10T20:36:00Z">
            <w:r w:rsidR="001D055D">
              <w:rPr>
                <w:noProof/>
                <w:webHidden/>
              </w:rPr>
              <w:t>23</w:t>
            </w:r>
          </w:ins>
          <w:ins w:id="105" w:author="Raul García Fernández" w:date="2017-07-10T20:34:00Z">
            <w:r>
              <w:rPr>
                <w:noProof/>
                <w:webHidden/>
              </w:rPr>
              <w:fldChar w:fldCharType="end"/>
            </w:r>
            <w:r w:rsidRPr="004278E7">
              <w:rPr>
                <w:rStyle w:val="Hipervnculo"/>
                <w:noProof/>
              </w:rPr>
              <w:fldChar w:fldCharType="end"/>
            </w:r>
          </w:ins>
        </w:p>
        <w:p w14:paraId="422452F2" w14:textId="726C8F54" w:rsidR="002D257A" w:rsidDel="00C64FA1" w:rsidRDefault="002D257A">
          <w:pPr>
            <w:pStyle w:val="TDC1"/>
            <w:tabs>
              <w:tab w:val="right" w:leader="dot" w:pos="9061"/>
            </w:tabs>
            <w:rPr>
              <w:del w:id="106" w:author="Raul García Fernández" w:date="2017-07-03T19:28:00Z"/>
              <w:rFonts w:asciiTheme="minorHAnsi" w:eastAsiaTheme="minorEastAsia" w:hAnsiTheme="minorHAnsi" w:cstheme="minorBidi"/>
              <w:noProof/>
              <w:sz w:val="22"/>
              <w:lang w:eastAsia="es-ES"/>
            </w:rPr>
          </w:pPr>
          <w:del w:id="107" w:author="Raul García Fernández" w:date="2017-07-03T19:28:00Z">
            <w:r w:rsidRPr="00C64FA1" w:rsidDel="00C64FA1">
              <w:rPr>
                <w:noProof/>
                <w:rPrChange w:id="108" w:author="Raul García Fernández" w:date="2017-07-03T19:28:00Z">
                  <w:rPr>
                    <w:rStyle w:val="Hipervnculo"/>
                    <w:noProof/>
                  </w:rPr>
                </w:rPrChange>
              </w:rPr>
              <w:delText>Índice</w:delText>
            </w:r>
            <w:r w:rsidDel="00C64FA1">
              <w:rPr>
                <w:noProof/>
                <w:webHidden/>
              </w:rPr>
              <w:tab/>
              <w:delText>1</w:delText>
            </w:r>
          </w:del>
        </w:p>
        <w:p w14:paraId="068ED7DF" w14:textId="35618F09" w:rsidR="002D257A" w:rsidDel="00C64FA1" w:rsidRDefault="002D257A">
          <w:pPr>
            <w:pStyle w:val="TDC1"/>
            <w:tabs>
              <w:tab w:val="right" w:leader="dot" w:pos="9061"/>
            </w:tabs>
            <w:rPr>
              <w:del w:id="109" w:author="Raul García Fernández" w:date="2017-07-03T19:28:00Z"/>
              <w:rFonts w:asciiTheme="minorHAnsi" w:eastAsiaTheme="minorEastAsia" w:hAnsiTheme="minorHAnsi" w:cstheme="minorBidi"/>
              <w:noProof/>
              <w:sz w:val="22"/>
              <w:lang w:eastAsia="es-ES"/>
            </w:rPr>
          </w:pPr>
          <w:del w:id="110" w:author="Raul García Fernández" w:date="2017-07-03T19:28:00Z">
            <w:r w:rsidRPr="00C64FA1" w:rsidDel="00C64FA1">
              <w:rPr>
                <w:noProof/>
                <w:rPrChange w:id="111" w:author="Raul García Fernández" w:date="2017-07-03T19:28:00Z">
                  <w:rPr>
                    <w:rStyle w:val="Hipervnculo"/>
                    <w:noProof/>
                  </w:rPr>
                </w:rPrChange>
              </w:rPr>
              <w:delText>Ilustraciones</w:delText>
            </w:r>
            <w:r w:rsidDel="00C64FA1">
              <w:rPr>
                <w:noProof/>
                <w:webHidden/>
              </w:rPr>
              <w:tab/>
              <w:delText>2</w:delText>
            </w:r>
          </w:del>
        </w:p>
        <w:p w14:paraId="30FC4434" w14:textId="540AFDE0" w:rsidR="002D257A" w:rsidDel="00C64FA1" w:rsidRDefault="002D257A">
          <w:pPr>
            <w:pStyle w:val="TDC1"/>
            <w:tabs>
              <w:tab w:val="right" w:leader="dot" w:pos="9061"/>
            </w:tabs>
            <w:rPr>
              <w:del w:id="112" w:author="Raul García Fernández" w:date="2017-07-03T19:28:00Z"/>
              <w:rFonts w:asciiTheme="minorHAnsi" w:eastAsiaTheme="minorEastAsia" w:hAnsiTheme="minorHAnsi" w:cstheme="minorBidi"/>
              <w:noProof/>
              <w:sz w:val="22"/>
              <w:lang w:eastAsia="es-ES"/>
            </w:rPr>
          </w:pPr>
          <w:del w:id="113" w:author="Raul García Fernández" w:date="2017-07-03T19:28:00Z">
            <w:r w:rsidRPr="00C64FA1" w:rsidDel="00C64FA1">
              <w:rPr>
                <w:noProof/>
                <w:rPrChange w:id="114" w:author="Raul García Fernández" w:date="2017-07-03T19:28:00Z">
                  <w:rPr>
                    <w:rStyle w:val="Hipervnculo"/>
                    <w:noProof/>
                  </w:rPr>
                </w:rPrChange>
              </w:rPr>
              <w:delText>Tablas</w:delText>
            </w:r>
            <w:r w:rsidDel="00C64FA1">
              <w:rPr>
                <w:noProof/>
                <w:webHidden/>
              </w:rPr>
              <w:tab/>
              <w:delText>3</w:delText>
            </w:r>
          </w:del>
        </w:p>
        <w:p w14:paraId="58D14F96" w14:textId="68F936F9" w:rsidR="002D257A" w:rsidDel="00C64FA1" w:rsidRDefault="002D257A">
          <w:pPr>
            <w:pStyle w:val="TDC1"/>
            <w:tabs>
              <w:tab w:val="left" w:pos="440"/>
              <w:tab w:val="right" w:leader="dot" w:pos="9061"/>
            </w:tabs>
            <w:rPr>
              <w:del w:id="115" w:author="Raul García Fernández" w:date="2017-07-03T19:28:00Z"/>
              <w:rFonts w:asciiTheme="minorHAnsi" w:eastAsiaTheme="minorEastAsia" w:hAnsiTheme="minorHAnsi" w:cstheme="minorBidi"/>
              <w:noProof/>
              <w:sz w:val="22"/>
              <w:lang w:eastAsia="es-ES"/>
            </w:rPr>
          </w:pPr>
          <w:del w:id="116" w:author="Raul García Fernández" w:date="2017-07-03T19:28:00Z">
            <w:r w:rsidRPr="00C64FA1" w:rsidDel="00C64FA1">
              <w:rPr>
                <w:noProof/>
                <w:rPrChange w:id="117" w:author="Raul García Fernández" w:date="2017-07-03T19:28:00Z">
                  <w:rPr>
                    <w:rStyle w:val="Hipervnculo"/>
                    <w:noProof/>
                    <w:lang w:val="es-ES_tradnl"/>
                  </w:rPr>
                </w:rPrChange>
              </w:rPr>
              <w:delText>1.</w:delText>
            </w:r>
            <w:r w:rsidDel="00C64FA1">
              <w:rPr>
                <w:rFonts w:asciiTheme="minorHAnsi" w:eastAsiaTheme="minorEastAsia" w:hAnsiTheme="minorHAnsi" w:cstheme="minorBidi"/>
                <w:noProof/>
                <w:sz w:val="22"/>
                <w:lang w:eastAsia="es-ES"/>
              </w:rPr>
              <w:tab/>
            </w:r>
            <w:r w:rsidRPr="00C64FA1" w:rsidDel="00C64FA1">
              <w:rPr>
                <w:noProof/>
                <w:rPrChange w:id="118" w:author="Raul García Fernández" w:date="2017-07-03T19:28:00Z">
                  <w:rPr>
                    <w:rStyle w:val="Hipervnculo"/>
                    <w:noProof/>
                    <w:lang w:val="es-ES_tradnl"/>
                  </w:rPr>
                </w:rPrChange>
              </w:rPr>
              <w:delText>Objetivos y alcance:</w:delText>
            </w:r>
            <w:r w:rsidDel="00C64FA1">
              <w:rPr>
                <w:noProof/>
                <w:webHidden/>
              </w:rPr>
              <w:tab/>
              <w:delText>4</w:delText>
            </w:r>
          </w:del>
        </w:p>
        <w:p w14:paraId="70E71F61" w14:textId="24F421AA" w:rsidR="002D257A" w:rsidDel="00C64FA1" w:rsidRDefault="002D257A">
          <w:pPr>
            <w:pStyle w:val="TDC1"/>
            <w:tabs>
              <w:tab w:val="left" w:pos="440"/>
              <w:tab w:val="right" w:leader="dot" w:pos="9061"/>
            </w:tabs>
            <w:rPr>
              <w:del w:id="119" w:author="Raul García Fernández" w:date="2017-07-03T19:28:00Z"/>
              <w:rFonts w:asciiTheme="minorHAnsi" w:eastAsiaTheme="minorEastAsia" w:hAnsiTheme="minorHAnsi" w:cstheme="minorBidi"/>
              <w:noProof/>
              <w:sz w:val="22"/>
              <w:lang w:eastAsia="es-ES"/>
            </w:rPr>
          </w:pPr>
          <w:del w:id="120" w:author="Raul García Fernández" w:date="2017-07-03T19:28:00Z">
            <w:r w:rsidRPr="00C64FA1" w:rsidDel="00C64FA1">
              <w:rPr>
                <w:noProof/>
                <w:rPrChange w:id="121" w:author="Raul García Fernández" w:date="2017-07-03T19:28:00Z">
                  <w:rPr>
                    <w:rStyle w:val="Hipervnculo"/>
                    <w:noProof/>
                    <w:lang w:val="es-ES_tradnl"/>
                  </w:rPr>
                </w:rPrChange>
              </w:rPr>
              <w:delText>2.</w:delText>
            </w:r>
            <w:r w:rsidDel="00C64FA1">
              <w:rPr>
                <w:rFonts w:asciiTheme="minorHAnsi" w:eastAsiaTheme="minorEastAsia" w:hAnsiTheme="minorHAnsi" w:cstheme="minorBidi"/>
                <w:noProof/>
                <w:sz w:val="22"/>
                <w:lang w:eastAsia="es-ES"/>
              </w:rPr>
              <w:tab/>
            </w:r>
            <w:r w:rsidRPr="00C64FA1" w:rsidDel="00C64FA1">
              <w:rPr>
                <w:noProof/>
                <w:rPrChange w:id="122" w:author="Raul García Fernández" w:date="2017-07-03T19:28:00Z">
                  <w:rPr>
                    <w:rStyle w:val="Hipervnculo"/>
                    <w:noProof/>
                    <w:lang w:val="es-ES_tradnl"/>
                  </w:rPr>
                </w:rPrChange>
              </w:rPr>
              <w:delText>Estudio del mercado:</w:delText>
            </w:r>
            <w:r w:rsidDel="00C64FA1">
              <w:rPr>
                <w:noProof/>
                <w:webHidden/>
              </w:rPr>
              <w:tab/>
              <w:delText>5</w:delText>
            </w:r>
          </w:del>
        </w:p>
        <w:p w14:paraId="6DABD009" w14:textId="2C851A85" w:rsidR="002D257A" w:rsidDel="00C64FA1" w:rsidRDefault="002D257A">
          <w:pPr>
            <w:pStyle w:val="TDC2"/>
            <w:tabs>
              <w:tab w:val="left" w:pos="880"/>
              <w:tab w:val="right" w:leader="dot" w:pos="9061"/>
            </w:tabs>
            <w:rPr>
              <w:del w:id="123" w:author="Raul García Fernández" w:date="2017-07-03T19:28:00Z"/>
              <w:rFonts w:asciiTheme="minorHAnsi" w:eastAsiaTheme="minorEastAsia" w:hAnsiTheme="minorHAnsi" w:cstheme="minorBidi"/>
              <w:noProof/>
              <w:sz w:val="22"/>
              <w:lang w:eastAsia="es-ES"/>
            </w:rPr>
          </w:pPr>
          <w:del w:id="124" w:author="Raul García Fernández" w:date="2017-07-03T19:28:00Z">
            <w:r w:rsidRPr="00C64FA1" w:rsidDel="00C64FA1">
              <w:rPr>
                <w:noProof/>
                <w:rPrChange w:id="125" w:author="Raul García Fernández" w:date="2017-07-03T19:28:00Z">
                  <w:rPr>
                    <w:rStyle w:val="Hipervnculo"/>
                    <w:noProof/>
                    <w:lang w:val="es-ES_tradnl"/>
                  </w:rPr>
                </w:rPrChange>
              </w:rPr>
              <w:delText>2.1.</w:delText>
            </w:r>
            <w:r w:rsidDel="00C64FA1">
              <w:rPr>
                <w:rFonts w:asciiTheme="minorHAnsi" w:eastAsiaTheme="minorEastAsia" w:hAnsiTheme="minorHAnsi" w:cstheme="minorBidi"/>
                <w:noProof/>
                <w:sz w:val="22"/>
                <w:lang w:eastAsia="es-ES"/>
              </w:rPr>
              <w:tab/>
            </w:r>
            <w:r w:rsidRPr="00C64FA1" w:rsidDel="00C64FA1">
              <w:rPr>
                <w:noProof/>
                <w:rPrChange w:id="126" w:author="Raul García Fernández" w:date="2017-07-03T19:28:00Z">
                  <w:rPr>
                    <w:rStyle w:val="Hipervnculo"/>
                    <w:noProof/>
                    <w:lang w:val="es-ES_tradnl"/>
                  </w:rPr>
                </w:rPrChange>
              </w:rPr>
              <w:delText>Amazon web services (AWS):</w:delText>
            </w:r>
            <w:r w:rsidDel="00C64FA1">
              <w:rPr>
                <w:noProof/>
                <w:webHidden/>
              </w:rPr>
              <w:tab/>
              <w:delText>5</w:delText>
            </w:r>
          </w:del>
        </w:p>
        <w:p w14:paraId="7358D696" w14:textId="7952BE1D" w:rsidR="002D257A" w:rsidDel="00C64FA1" w:rsidRDefault="002D257A">
          <w:pPr>
            <w:pStyle w:val="TDC2"/>
            <w:tabs>
              <w:tab w:val="left" w:pos="880"/>
              <w:tab w:val="right" w:leader="dot" w:pos="9061"/>
            </w:tabs>
            <w:rPr>
              <w:del w:id="127" w:author="Raul García Fernández" w:date="2017-07-03T19:28:00Z"/>
              <w:rFonts w:asciiTheme="minorHAnsi" w:eastAsiaTheme="minorEastAsia" w:hAnsiTheme="minorHAnsi" w:cstheme="minorBidi"/>
              <w:noProof/>
              <w:sz w:val="22"/>
              <w:lang w:eastAsia="es-ES"/>
            </w:rPr>
          </w:pPr>
          <w:del w:id="128" w:author="Raul García Fernández" w:date="2017-07-03T19:28:00Z">
            <w:r w:rsidRPr="00C64FA1" w:rsidDel="00C64FA1">
              <w:rPr>
                <w:noProof/>
                <w:rPrChange w:id="129" w:author="Raul García Fernández" w:date="2017-07-03T19:28:00Z">
                  <w:rPr>
                    <w:rStyle w:val="Hipervnculo"/>
                    <w:noProof/>
                    <w:lang w:val="es-ES_tradnl"/>
                  </w:rPr>
                </w:rPrChange>
              </w:rPr>
              <w:delText>2.2.</w:delText>
            </w:r>
            <w:r w:rsidDel="00C64FA1">
              <w:rPr>
                <w:rFonts w:asciiTheme="minorHAnsi" w:eastAsiaTheme="minorEastAsia" w:hAnsiTheme="minorHAnsi" w:cstheme="minorBidi"/>
                <w:noProof/>
                <w:sz w:val="22"/>
                <w:lang w:eastAsia="es-ES"/>
              </w:rPr>
              <w:tab/>
            </w:r>
            <w:r w:rsidRPr="00C64FA1" w:rsidDel="00C64FA1">
              <w:rPr>
                <w:noProof/>
                <w:rPrChange w:id="130" w:author="Raul García Fernández" w:date="2017-07-03T19:28:00Z">
                  <w:rPr>
                    <w:rStyle w:val="Hipervnculo"/>
                    <w:noProof/>
                    <w:lang w:val="es-ES_tradnl"/>
                  </w:rPr>
                </w:rPrChange>
              </w:rPr>
              <w:delText>Cloud9:</w:delText>
            </w:r>
            <w:r w:rsidDel="00C64FA1">
              <w:rPr>
                <w:noProof/>
                <w:webHidden/>
              </w:rPr>
              <w:tab/>
              <w:delText>6</w:delText>
            </w:r>
          </w:del>
        </w:p>
        <w:p w14:paraId="322D394C" w14:textId="5C43808A" w:rsidR="002D257A" w:rsidDel="00C64FA1" w:rsidRDefault="002D257A">
          <w:pPr>
            <w:pStyle w:val="TDC2"/>
            <w:tabs>
              <w:tab w:val="left" w:pos="880"/>
              <w:tab w:val="right" w:leader="dot" w:pos="9061"/>
            </w:tabs>
            <w:rPr>
              <w:del w:id="131" w:author="Raul García Fernández" w:date="2017-07-03T19:28:00Z"/>
              <w:rFonts w:asciiTheme="minorHAnsi" w:eastAsiaTheme="minorEastAsia" w:hAnsiTheme="minorHAnsi" w:cstheme="minorBidi"/>
              <w:noProof/>
              <w:sz w:val="22"/>
              <w:lang w:eastAsia="es-ES"/>
            </w:rPr>
          </w:pPr>
          <w:del w:id="132" w:author="Raul García Fernández" w:date="2017-07-03T19:28:00Z">
            <w:r w:rsidRPr="00C64FA1" w:rsidDel="00C64FA1">
              <w:rPr>
                <w:noProof/>
                <w:rPrChange w:id="133" w:author="Raul García Fernández" w:date="2017-07-03T19:28:00Z">
                  <w:rPr>
                    <w:rStyle w:val="Hipervnculo"/>
                    <w:noProof/>
                    <w:lang w:val="es-ES_tradnl"/>
                  </w:rPr>
                </w:rPrChange>
              </w:rPr>
              <w:delText>2.3.</w:delText>
            </w:r>
            <w:r w:rsidDel="00C64FA1">
              <w:rPr>
                <w:rFonts w:asciiTheme="minorHAnsi" w:eastAsiaTheme="minorEastAsia" w:hAnsiTheme="minorHAnsi" w:cstheme="minorBidi"/>
                <w:noProof/>
                <w:sz w:val="22"/>
                <w:lang w:eastAsia="es-ES"/>
              </w:rPr>
              <w:tab/>
            </w:r>
            <w:r w:rsidRPr="00C64FA1" w:rsidDel="00C64FA1">
              <w:rPr>
                <w:noProof/>
                <w:rPrChange w:id="134" w:author="Raul García Fernández" w:date="2017-07-03T19:28:00Z">
                  <w:rPr>
                    <w:rStyle w:val="Hipervnculo"/>
                    <w:noProof/>
                    <w:lang w:val="es-ES_tradnl"/>
                  </w:rPr>
                </w:rPrChange>
              </w:rPr>
              <w:delText>Docker:</w:delText>
            </w:r>
            <w:r w:rsidDel="00C64FA1">
              <w:rPr>
                <w:noProof/>
                <w:webHidden/>
              </w:rPr>
              <w:tab/>
              <w:delText>7</w:delText>
            </w:r>
          </w:del>
        </w:p>
        <w:p w14:paraId="0BFBD561" w14:textId="221DD943" w:rsidR="002D257A" w:rsidDel="00C64FA1" w:rsidRDefault="002D257A">
          <w:pPr>
            <w:pStyle w:val="TDC2"/>
            <w:tabs>
              <w:tab w:val="left" w:pos="880"/>
              <w:tab w:val="right" w:leader="dot" w:pos="9061"/>
            </w:tabs>
            <w:rPr>
              <w:del w:id="135" w:author="Raul García Fernández" w:date="2017-07-03T19:28:00Z"/>
              <w:rFonts w:asciiTheme="minorHAnsi" w:eastAsiaTheme="minorEastAsia" w:hAnsiTheme="minorHAnsi" w:cstheme="minorBidi"/>
              <w:noProof/>
              <w:sz w:val="22"/>
              <w:lang w:eastAsia="es-ES"/>
            </w:rPr>
          </w:pPr>
          <w:del w:id="136" w:author="Raul García Fernández" w:date="2017-07-03T19:28:00Z">
            <w:r w:rsidRPr="00C64FA1" w:rsidDel="00C64FA1">
              <w:rPr>
                <w:noProof/>
                <w:rPrChange w:id="137" w:author="Raul García Fernández" w:date="2017-07-03T19:28:00Z">
                  <w:rPr>
                    <w:rStyle w:val="Hipervnculo"/>
                    <w:noProof/>
                    <w:lang w:val="es-ES_tradnl"/>
                  </w:rPr>
                </w:rPrChange>
              </w:rPr>
              <w:delText>2.4.</w:delText>
            </w:r>
            <w:r w:rsidDel="00C64FA1">
              <w:rPr>
                <w:rFonts w:asciiTheme="minorHAnsi" w:eastAsiaTheme="minorEastAsia" w:hAnsiTheme="minorHAnsi" w:cstheme="minorBidi"/>
                <w:noProof/>
                <w:sz w:val="22"/>
                <w:lang w:eastAsia="es-ES"/>
              </w:rPr>
              <w:tab/>
            </w:r>
            <w:r w:rsidRPr="00C64FA1" w:rsidDel="00C64FA1">
              <w:rPr>
                <w:noProof/>
                <w:rPrChange w:id="138" w:author="Raul García Fernández" w:date="2017-07-03T19:28:00Z">
                  <w:rPr>
                    <w:rStyle w:val="Hipervnculo"/>
                    <w:noProof/>
                    <w:lang w:val="es-ES_tradnl"/>
                  </w:rPr>
                </w:rPrChange>
              </w:rPr>
              <w:delText>TensorFlow:</w:delText>
            </w:r>
            <w:r w:rsidDel="00C64FA1">
              <w:rPr>
                <w:noProof/>
                <w:webHidden/>
              </w:rPr>
              <w:tab/>
              <w:delText>8</w:delText>
            </w:r>
          </w:del>
        </w:p>
        <w:p w14:paraId="5735A9A0" w14:textId="1792795E" w:rsidR="002D257A" w:rsidDel="00C64FA1" w:rsidRDefault="002D257A">
          <w:pPr>
            <w:pStyle w:val="TDC1"/>
            <w:tabs>
              <w:tab w:val="left" w:pos="440"/>
              <w:tab w:val="right" w:leader="dot" w:pos="9061"/>
            </w:tabs>
            <w:rPr>
              <w:del w:id="139" w:author="Raul García Fernández" w:date="2017-07-03T19:28:00Z"/>
              <w:rFonts w:asciiTheme="minorHAnsi" w:eastAsiaTheme="minorEastAsia" w:hAnsiTheme="minorHAnsi" w:cstheme="minorBidi"/>
              <w:noProof/>
              <w:sz w:val="22"/>
              <w:lang w:eastAsia="es-ES"/>
            </w:rPr>
          </w:pPr>
          <w:del w:id="140" w:author="Raul García Fernández" w:date="2017-07-03T19:28:00Z">
            <w:r w:rsidRPr="00C64FA1" w:rsidDel="00C64FA1">
              <w:rPr>
                <w:noProof/>
                <w:rPrChange w:id="141" w:author="Raul García Fernández" w:date="2017-07-03T19:28:00Z">
                  <w:rPr>
                    <w:rStyle w:val="Hipervnculo"/>
                    <w:noProof/>
                    <w:lang w:val="es-ES_tradnl"/>
                  </w:rPr>
                </w:rPrChange>
              </w:rPr>
              <w:delText>3.</w:delText>
            </w:r>
            <w:r w:rsidDel="00C64FA1">
              <w:rPr>
                <w:rFonts w:asciiTheme="minorHAnsi" w:eastAsiaTheme="minorEastAsia" w:hAnsiTheme="minorHAnsi" w:cstheme="minorBidi"/>
                <w:noProof/>
                <w:sz w:val="22"/>
                <w:lang w:eastAsia="es-ES"/>
              </w:rPr>
              <w:tab/>
            </w:r>
            <w:r w:rsidRPr="00C64FA1" w:rsidDel="00C64FA1">
              <w:rPr>
                <w:noProof/>
                <w:rPrChange w:id="142" w:author="Raul García Fernández" w:date="2017-07-03T19:28:00Z">
                  <w:rPr>
                    <w:rStyle w:val="Hipervnculo"/>
                    <w:noProof/>
                    <w:lang w:val="es-ES_tradnl"/>
                  </w:rPr>
                </w:rPrChange>
              </w:rPr>
              <w:delText>Enfoque de la aplicación:</w:delText>
            </w:r>
            <w:r w:rsidDel="00C64FA1">
              <w:rPr>
                <w:noProof/>
                <w:webHidden/>
              </w:rPr>
              <w:tab/>
              <w:delText>9</w:delText>
            </w:r>
          </w:del>
        </w:p>
        <w:p w14:paraId="40B95297" w14:textId="52ECD7F9" w:rsidR="002D257A" w:rsidDel="00C64FA1" w:rsidRDefault="002D257A">
          <w:pPr>
            <w:pStyle w:val="TDC2"/>
            <w:tabs>
              <w:tab w:val="left" w:pos="880"/>
              <w:tab w:val="right" w:leader="dot" w:pos="9061"/>
            </w:tabs>
            <w:rPr>
              <w:del w:id="143" w:author="Raul García Fernández" w:date="2017-07-03T19:28:00Z"/>
              <w:rFonts w:asciiTheme="minorHAnsi" w:eastAsiaTheme="minorEastAsia" w:hAnsiTheme="minorHAnsi" w:cstheme="minorBidi"/>
              <w:noProof/>
              <w:sz w:val="22"/>
              <w:lang w:eastAsia="es-ES"/>
            </w:rPr>
          </w:pPr>
          <w:del w:id="144" w:author="Raul García Fernández" w:date="2017-07-03T19:28:00Z">
            <w:r w:rsidRPr="00C64FA1" w:rsidDel="00C64FA1">
              <w:rPr>
                <w:noProof/>
                <w:rPrChange w:id="145" w:author="Raul García Fernández" w:date="2017-07-03T19:28:00Z">
                  <w:rPr>
                    <w:rStyle w:val="Hipervnculo"/>
                    <w:noProof/>
                    <w:lang w:val="es-ES_tradnl"/>
                  </w:rPr>
                </w:rPrChange>
              </w:rPr>
              <w:delText>3.1.</w:delText>
            </w:r>
            <w:r w:rsidDel="00C64FA1">
              <w:rPr>
                <w:rFonts w:asciiTheme="minorHAnsi" w:eastAsiaTheme="minorEastAsia" w:hAnsiTheme="minorHAnsi" w:cstheme="minorBidi"/>
                <w:noProof/>
                <w:sz w:val="22"/>
                <w:lang w:eastAsia="es-ES"/>
              </w:rPr>
              <w:tab/>
            </w:r>
            <w:r w:rsidRPr="00C64FA1" w:rsidDel="00C64FA1">
              <w:rPr>
                <w:noProof/>
                <w:rPrChange w:id="146" w:author="Raul García Fernández" w:date="2017-07-03T19:28:00Z">
                  <w:rPr>
                    <w:rStyle w:val="Hipervnculo"/>
                    <w:noProof/>
                    <w:lang w:val="es-ES_tradnl"/>
                  </w:rPr>
                </w:rPrChange>
              </w:rPr>
              <w:delText>Concepto de usuario y administrador:</w:delText>
            </w:r>
            <w:r w:rsidDel="00C64FA1">
              <w:rPr>
                <w:noProof/>
                <w:webHidden/>
              </w:rPr>
              <w:tab/>
              <w:delText>9</w:delText>
            </w:r>
          </w:del>
        </w:p>
        <w:p w14:paraId="20A2412D" w14:textId="6CFECD3B" w:rsidR="002D257A" w:rsidDel="00C64FA1" w:rsidRDefault="002D257A">
          <w:pPr>
            <w:pStyle w:val="TDC2"/>
            <w:tabs>
              <w:tab w:val="left" w:pos="880"/>
              <w:tab w:val="right" w:leader="dot" w:pos="9061"/>
            </w:tabs>
            <w:rPr>
              <w:del w:id="147" w:author="Raul García Fernández" w:date="2017-07-03T19:28:00Z"/>
              <w:rFonts w:asciiTheme="minorHAnsi" w:eastAsiaTheme="minorEastAsia" w:hAnsiTheme="minorHAnsi" w:cstheme="minorBidi"/>
              <w:noProof/>
              <w:sz w:val="22"/>
              <w:lang w:eastAsia="es-ES"/>
            </w:rPr>
          </w:pPr>
          <w:del w:id="148" w:author="Raul García Fernández" w:date="2017-07-03T19:28:00Z">
            <w:r w:rsidRPr="00C64FA1" w:rsidDel="00C64FA1">
              <w:rPr>
                <w:noProof/>
                <w:rPrChange w:id="149" w:author="Raul García Fernández" w:date="2017-07-03T19:28:00Z">
                  <w:rPr>
                    <w:rStyle w:val="Hipervnculo"/>
                    <w:noProof/>
                    <w:lang w:val="es-ES_tradnl"/>
                  </w:rPr>
                </w:rPrChange>
              </w:rPr>
              <w:delText>3.2.</w:delText>
            </w:r>
            <w:r w:rsidDel="00C64FA1">
              <w:rPr>
                <w:rFonts w:asciiTheme="minorHAnsi" w:eastAsiaTheme="minorEastAsia" w:hAnsiTheme="minorHAnsi" w:cstheme="minorBidi"/>
                <w:noProof/>
                <w:sz w:val="22"/>
                <w:lang w:eastAsia="es-ES"/>
              </w:rPr>
              <w:tab/>
            </w:r>
            <w:r w:rsidRPr="00C64FA1" w:rsidDel="00C64FA1">
              <w:rPr>
                <w:noProof/>
                <w:rPrChange w:id="150" w:author="Raul García Fernández" w:date="2017-07-03T19:28:00Z">
                  <w:rPr>
                    <w:rStyle w:val="Hipervnculo"/>
                    <w:noProof/>
                    <w:lang w:val="es-ES_tradnl"/>
                  </w:rPr>
                </w:rPrChange>
              </w:rPr>
              <w:delText>Concepto de proyecto y ejecución:</w:delText>
            </w:r>
            <w:r w:rsidDel="00C64FA1">
              <w:rPr>
                <w:noProof/>
                <w:webHidden/>
              </w:rPr>
              <w:tab/>
              <w:delText>9</w:delText>
            </w:r>
          </w:del>
        </w:p>
        <w:p w14:paraId="0BAB186B" w14:textId="35D2F24E" w:rsidR="002D257A" w:rsidDel="00C64FA1" w:rsidRDefault="002D257A">
          <w:pPr>
            <w:pStyle w:val="TDC2"/>
            <w:tabs>
              <w:tab w:val="left" w:pos="880"/>
              <w:tab w:val="right" w:leader="dot" w:pos="9061"/>
            </w:tabs>
            <w:rPr>
              <w:del w:id="151" w:author="Raul García Fernández" w:date="2017-07-03T19:28:00Z"/>
              <w:rFonts w:asciiTheme="minorHAnsi" w:eastAsiaTheme="minorEastAsia" w:hAnsiTheme="minorHAnsi" w:cstheme="minorBidi"/>
              <w:noProof/>
              <w:sz w:val="22"/>
              <w:lang w:eastAsia="es-ES"/>
            </w:rPr>
          </w:pPr>
          <w:del w:id="152" w:author="Raul García Fernández" w:date="2017-07-03T19:28:00Z">
            <w:r w:rsidRPr="00C64FA1" w:rsidDel="00C64FA1">
              <w:rPr>
                <w:noProof/>
                <w:rPrChange w:id="153" w:author="Raul García Fernández" w:date="2017-07-03T19:28:00Z">
                  <w:rPr>
                    <w:rStyle w:val="Hipervnculo"/>
                    <w:noProof/>
                    <w:lang w:val="es-ES_tradnl"/>
                  </w:rPr>
                </w:rPrChange>
              </w:rPr>
              <w:delText>3.3.</w:delText>
            </w:r>
            <w:r w:rsidDel="00C64FA1">
              <w:rPr>
                <w:rFonts w:asciiTheme="minorHAnsi" w:eastAsiaTheme="minorEastAsia" w:hAnsiTheme="minorHAnsi" w:cstheme="minorBidi"/>
                <w:noProof/>
                <w:sz w:val="22"/>
                <w:lang w:eastAsia="es-ES"/>
              </w:rPr>
              <w:tab/>
            </w:r>
            <w:r w:rsidRPr="00C64FA1" w:rsidDel="00C64FA1">
              <w:rPr>
                <w:noProof/>
                <w:rPrChange w:id="154" w:author="Raul García Fernández" w:date="2017-07-03T19:28:00Z">
                  <w:rPr>
                    <w:rStyle w:val="Hipervnculo"/>
                    <w:noProof/>
                    <w:lang w:val="es-ES_tradnl"/>
                  </w:rPr>
                </w:rPrChange>
              </w:rPr>
              <w:delText>Concepto de grupo y permiso:</w:delText>
            </w:r>
            <w:r w:rsidDel="00C64FA1">
              <w:rPr>
                <w:noProof/>
                <w:webHidden/>
              </w:rPr>
              <w:tab/>
              <w:delText>10</w:delText>
            </w:r>
          </w:del>
        </w:p>
        <w:p w14:paraId="3DD475C5" w14:textId="45643956" w:rsidR="002D257A" w:rsidDel="00C64FA1" w:rsidRDefault="002D257A">
          <w:pPr>
            <w:pStyle w:val="TDC2"/>
            <w:tabs>
              <w:tab w:val="left" w:pos="880"/>
              <w:tab w:val="right" w:leader="dot" w:pos="9061"/>
            </w:tabs>
            <w:rPr>
              <w:del w:id="155" w:author="Raul García Fernández" w:date="2017-07-03T19:28:00Z"/>
              <w:rFonts w:asciiTheme="minorHAnsi" w:eastAsiaTheme="minorEastAsia" w:hAnsiTheme="minorHAnsi" w:cstheme="minorBidi"/>
              <w:noProof/>
              <w:sz w:val="22"/>
              <w:lang w:eastAsia="es-ES"/>
            </w:rPr>
          </w:pPr>
          <w:del w:id="156" w:author="Raul García Fernández" w:date="2017-07-03T19:28:00Z">
            <w:r w:rsidRPr="00C64FA1" w:rsidDel="00C64FA1">
              <w:rPr>
                <w:noProof/>
                <w:rPrChange w:id="157" w:author="Raul García Fernández" w:date="2017-07-03T19:28:00Z">
                  <w:rPr>
                    <w:rStyle w:val="Hipervnculo"/>
                    <w:noProof/>
                    <w:lang w:val="es-ES_tradnl"/>
                  </w:rPr>
                </w:rPrChange>
              </w:rPr>
              <w:delText>3.4.</w:delText>
            </w:r>
            <w:r w:rsidDel="00C64FA1">
              <w:rPr>
                <w:rFonts w:asciiTheme="minorHAnsi" w:eastAsiaTheme="minorEastAsia" w:hAnsiTheme="minorHAnsi" w:cstheme="minorBidi"/>
                <w:noProof/>
                <w:sz w:val="22"/>
                <w:lang w:eastAsia="es-ES"/>
              </w:rPr>
              <w:tab/>
            </w:r>
            <w:r w:rsidRPr="00C64FA1" w:rsidDel="00C64FA1">
              <w:rPr>
                <w:noProof/>
                <w:rPrChange w:id="158" w:author="Raul García Fernández" w:date="2017-07-03T19:28:00Z">
                  <w:rPr>
                    <w:rStyle w:val="Hipervnculo"/>
                    <w:noProof/>
                    <w:lang w:val="es-ES_tradnl"/>
                  </w:rPr>
                </w:rPrChange>
              </w:rPr>
              <w:delText>Definición formal del Proyecto UniApi:</w:delText>
            </w:r>
            <w:r w:rsidDel="00C64FA1">
              <w:rPr>
                <w:noProof/>
                <w:webHidden/>
              </w:rPr>
              <w:tab/>
              <w:delText>10</w:delText>
            </w:r>
          </w:del>
        </w:p>
        <w:p w14:paraId="1AB6E98D" w14:textId="4AEAD7EC" w:rsidR="002D257A" w:rsidDel="00C64FA1" w:rsidRDefault="002D257A">
          <w:pPr>
            <w:pStyle w:val="TDC1"/>
            <w:tabs>
              <w:tab w:val="left" w:pos="440"/>
              <w:tab w:val="right" w:leader="dot" w:pos="9061"/>
            </w:tabs>
            <w:rPr>
              <w:del w:id="159" w:author="Raul García Fernández" w:date="2017-07-03T19:28:00Z"/>
              <w:rFonts w:asciiTheme="minorHAnsi" w:eastAsiaTheme="minorEastAsia" w:hAnsiTheme="minorHAnsi" w:cstheme="minorBidi"/>
              <w:noProof/>
              <w:sz w:val="22"/>
              <w:lang w:eastAsia="es-ES"/>
            </w:rPr>
          </w:pPr>
          <w:del w:id="160" w:author="Raul García Fernández" w:date="2017-07-03T19:28:00Z">
            <w:r w:rsidRPr="00C64FA1" w:rsidDel="00C64FA1">
              <w:rPr>
                <w:noProof/>
                <w:rPrChange w:id="161" w:author="Raul García Fernández" w:date="2017-07-03T19:28:00Z">
                  <w:rPr>
                    <w:rStyle w:val="Hipervnculo"/>
                    <w:noProof/>
                    <w:lang w:val="es-ES_tradnl"/>
                  </w:rPr>
                </w:rPrChange>
              </w:rPr>
              <w:delText>4.</w:delText>
            </w:r>
            <w:r w:rsidDel="00C64FA1">
              <w:rPr>
                <w:rFonts w:asciiTheme="minorHAnsi" w:eastAsiaTheme="minorEastAsia" w:hAnsiTheme="minorHAnsi" w:cstheme="minorBidi"/>
                <w:noProof/>
                <w:sz w:val="22"/>
                <w:lang w:eastAsia="es-ES"/>
              </w:rPr>
              <w:tab/>
            </w:r>
            <w:r w:rsidRPr="00C64FA1" w:rsidDel="00C64FA1">
              <w:rPr>
                <w:noProof/>
                <w:rPrChange w:id="162" w:author="Raul García Fernández" w:date="2017-07-03T19:28:00Z">
                  <w:rPr>
                    <w:rStyle w:val="Hipervnculo"/>
                    <w:noProof/>
                    <w:lang w:val="es-ES_tradnl"/>
                  </w:rPr>
                </w:rPrChange>
              </w:rPr>
              <w:delText>Análisis de alternativas:</w:delText>
            </w:r>
            <w:r w:rsidDel="00C64FA1">
              <w:rPr>
                <w:noProof/>
                <w:webHidden/>
              </w:rPr>
              <w:tab/>
              <w:delText>11</w:delText>
            </w:r>
          </w:del>
        </w:p>
        <w:p w14:paraId="762A77AC" w14:textId="3D05FDDF" w:rsidR="002D257A" w:rsidDel="00C64FA1" w:rsidRDefault="002D257A">
          <w:pPr>
            <w:pStyle w:val="TDC2"/>
            <w:tabs>
              <w:tab w:val="left" w:pos="880"/>
              <w:tab w:val="right" w:leader="dot" w:pos="9061"/>
            </w:tabs>
            <w:rPr>
              <w:del w:id="163" w:author="Raul García Fernández" w:date="2017-07-03T19:28:00Z"/>
              <w:rFonts w:asciiTheme="minorHAnsi" w:eastAsiaTheme="minorEastAsia" w:hAnsiTheme="minorHAnsi" w:cstheme="minorBidi"/>
              <w:noProof/>
              <w:sz w:val="22"/>
              <w:lang w:eastAsia="es-ES"/>
            </w:rPr>
          </w:pPr>
          <w:del w:id="164" w:author="Raul García Fernández" w:date="2017-07-03T19:28:00Z">
            <w:r w:rsidRPr="00C64FA1" w:rsidDel="00C64FA1">
              <w:rPr>
                <w:noProof/>
                <w:rPrChange w:id="165" w:author="Raul García Fernández" w:date="2017-07-03T19:28:00Z">
                  <w:rPr>
                    <w:rStyle w:val="Hipervnculo"/>
                    <w:noProof/>
                    <w:lang w:val="es-ES_tradnl"/>
                  </w:rPr>
                </w:rPrChange>
              </w:rPr>
              <w:delText>4.1.</w:delText>
            </w:r>
            <w:r w:rsidDel="00C64FA1">
              <w:rPr>
                <w:rFonts w:asciiTheme="minorHAnsi" w:eastAsiaTheme="minorEastAsia" w:hAnsiTheme="minorHAnsi" w:cstheme="minorBidi"/>
                <w:noProof/>
                <w:sz w:val="22"/>
                <w:lang w:eastAsia="es-ES"/>
              </w:rPr>
              <w:tab/>
            </w:r>
            <w:r w:rsidRPr="00C64FA1" w:rsidDel="00C64FA1">
              <w:rPr>
                <w:noProof/>
                <w:rPrChange w:id="166" w:author="Raul García Fernández" w:date="2017-07-03T19:28:00Z">
                  <w:rPr>
                    <w:rStyle w:val="Hipervnculo"/>
                    <w:noProof/>
                    <w:lang w:val="es-ES_tradnl"/>
                  </w:rPr>
                </w:rPrChange>
              </w:rPr>
              <w:delText>Elección de arquitectura del sistema:</w:delText>
            </w:r>
            <w:r w:rsidDel="00C64FA1">
              <w:rPr>
                <w:noProof/>
                <w:webHidden/>
              </w:rPr>
              <w:tab/>
              <w:delText>11</w:delText>
            </w:r>
          </w:del>
        </w:p>
        <w:p w14:paraId="563DFD31" w14:textId="3F9C40CB" w:rsidR="002D257A" w:rsidDel="00C64FA1" w:rsidRDefault="002D257A">
          <w:pPr>
            <w:pStyle w:val="TDC2"/>
            <w:tabs>
              <w:tab w:val="left" w:pos="880"/>
              <w:tab w:val="right" w:leader="dot" w:pos="9061"/>
            </w:tabs>
            <w:rPr>
              <w:del w:id="167" w:author="Raul García Fernández" w:date="2017-07-03T19:28:00Z"/>
              <w:rFonts w:asciiTheme="minorHAnsi" w:eastAsiaTheme="minorEastAsia" w:hAnsiTheme="minorHAnsi" w:cstheme="minorBidi"/>
              <w:noProof/>
              <w:sz w:val="22"/>
              <w:lang w:eastAsia="es-ES"/>
            </w:rPr>
          </w:pPr>
          <w:del w:id="168" w:author="Raul García Fernández" w:date="2017-07-03T19:28:00Z">
            <w:r w:rsidRPr="00C64FA1" w:rsidDel="00C64FA1">
              <w:rPr>
                <w:noProof/>
                <w:rPrChange w:id="169" w:author="Raul García Fernández" w:date="2017-07-03T19:28:00Z">
                  <w:rPr>
                    <w:rStyle w:val="Hipervnculo"/>
                    <w:noProof/>
                    <w:lang w:val="es-ES_tradnl"/>
                  </w:rPr>
                </w:rPrChange>
              </w:rPr>
              <w:delText>4.2.</w:delText>
            </w:r>
            <w:r w:rsidDel="00C64FA1">
              <w:rPr>
                <w:rFonts w:asciiTheme="minorHAnsi" w:eastAsiaTheme="minorEastAsia" w:hAnsiTheme="minorHAnsi" w:cstheme="minorBidi"/>
                <w:noProof/>
                <w:sz w:val="22"/>
                <w:lang w:eastAsia="es-ES"/>
              </w:rPr>
              <w:tab/>
            </w:r>
            <w:r w:rsidRPr="00C64FA1" w:rsidDel="00C64FA1">
              <w:rPr>
                <w:noProof/>
                <w:rPrChange w:id="170" w:author="Raul García Fernández" w:date="2017-07-03T19:28:00Z">
                  <w:rPr>
                    <w:rStyle w:val="Hipervnculo"/>
                    <w:noProof/>
                    <w:lang w:val="es-ES_tradnl"/>
                  </w:rPr>
                </w:rPrChange>
              </w:rPr>
              <w:delText>Repositorio de información:</w:delText>
            </w:r>
            <w:r w:rsidDel="00C64FA1">
              <w:rPr>
                <w:noProof/>
                <w:webHidden/>
              </w:rPr>
              <w:tab/>
              <w:delText>12</w:delText>
            </w:r>
          </w:del>
        </w:p>
        <w:p w14:paraId="23271672" w14:textId="666B4E80" w:rsidR="002D257A" w:rsidDel="00C64FA1" w:rsidRDefault="002D257A">
          <w:pPr>
            <w:pStyle w:val="TDC2"/>
            <w:tabs>
              <w:tab w:val="left" w:pos="880"/>
              <w:tab w:val="right" w:leader="dot" w:pos="9061"/>
            </w:tabs>
            <w:rPr>
              <w:del w:id="171" w:author="Raul García Fernández" w:date="2017-07-03T19:28:00Z"/>
              <w:rFonts w:asciiTheme="minorHAnsi" w:eastAsiaTheme="minorEastAsia" w:hAnsiTheme="minorHAnsi" w:cstheme="minorBidi"/>
              <w:noProof/>
              <w:sz w:val="22"/>
              <w:lang w:eastAsia="es-ES"/>
            </w:rPr>
          </w:pPr>
          <w:del w:id="172" w:author="Raul García Fernández" w:date="2017-07-03T19:28:00Z">
            <w:r w:rsidRPr="00C64FA1" w:rsidDel="00C64FA1">
              <w:rPr>
                <w:noProof/>
                <w:rPrChange w:id="173" w:author="Raul García Fernández" w:date="2017-07-03T19:28:00Z">
                  <w:rPr>
                    <w:rStyle w:val="Hipervnculo"/>
                    <w:noProof/>
                  </w:rPr>
                </w:rPrChange>
              </w:rPr>
              <w:delText>4.3.</w:delText>
            </w:r>
            <w:r w:rsidDel="00C64FA1">
              <w:rPr>
                <w:rFonts w:asciiTheme="minorHAnsi" w:eastAsiaTheme="minorEastAsia" w:hAnsiTheme="minorHAnsi" w:cstheme="minorBidi"/>
                <w:noProof/>
                <w:sz w:val="22"/>
                <w:lang w:eastAsia="es-ES"/>
              </w:rPr>
              <w:tab/>
            </w:r>
            <w:r w:rsidRPr="00C64FA1" w:rsidDel="00C64FA1">
              <w:rPr>
                <w:noProof/>
                <w:rPrChange w:id="174" w:author="Raul García Fernández" w:date="2017-07-03T19:28:00Z">
                  <w:rPr>
                    <w:rStyle w:val="Hipervnculo"/>
                    <w:noProof/>
                  </w:rPr>
                </w:rPrChange>
              </w:rPr>
              <w:delText>Negocio de la aplicación:</w:delText>
            </w:r>
            <w:r w:rsidDel="00C64FA1">
              <w:rPr>
                <w:noProof/>
                <w:webHidden/>
              </w:rPr>
              <w:tab/>
              <w:delText>13</w:delText>
            </w:r>
          </w:del>
        </w:p>
        <w:p w14:paraId="2D94DE7E" w14:textId="7519C68D" w:rsidR="002D257A" w:rsidDel="00C64FA1" w:rsidRDefault="002D257A">
          <w:pPr>
            <w:pStyle w:val="TDC2"/>
            <w:tabs>
              <w:tab w:val="left" w:pos="880"/>
              <w:tab w:val="right" w:leader="dot" w:pos="9061"/>
            </w:tabs>
            <w:rPr>
              <w:del w:id="175" w:author="Raul García Fernández" w:date="2017-07-03T19:28:00Z"/>
              <w:rFonts w:asciiTheme="minorHAnsi" w:eastAsiaTheme="minorEastAsia" w:hAnsiTheme="minorHAnsi" w:cstheme="minorBidi"/>
              <w:noProof/>
              <w:sz w:val="22"/>
              <w:lang w:eastAsia="es-ES"/>
            </w:rPr>
          </w:pPr>
          <w:del w:id="176" w:author="Raul García Fernández" w:date="2017-07-03T19:28:00Z">
            <w:r w:rsidRPr="00C64FA1" w:rsidDel="00C64FA1">
              <w:rPr>
                <w:noProof/>
                <w:rPrChange w:id="177" w:author="Raul García Fernández" w:date="2017-07-03T19:28:00Z">
                  <w:rPr>
                    <w:rStyle w:val="Hipervnculo"/>
                    <w:noProof/>
                  </w:rPr>
                </w:rPrChange>
              </w:rPr>
              <w:delText>4.4.</w:delText>
            </w:r>
            <w:r w:rsidDel="00C64FA1">
              <w:rPr>
                <w:rFonts w:asciiTheme="minorHAnsi" w:eastAsiaTheme="minorEastAsia" w:hAnsiTheme="minorHAnsi" w:cstheme="minorBidi"/>
                <w:noProof/>
                <w:sz w:val="22"/>
                <w:lang w:eastAsia="es-ES"/>
              </w:rPr>
              <w:tab/>
            </w:r>
            <w:r w:rsidRPr="00C64FA1" w:rsidDel="00C64FA1">
              <w:rPr>
                <w:noProof/>
                <w:rPrChange w:id="178" w:author="Raul García Fernández" w:date="2017-07-03T19:28:00Z">
                  <w:rPr>
                    <w:rStyle w:val="Hipervnculo"/>
                    <w:noProof/>
                  </w:rPr>
                </w:rPrChange>
              </w:rPr>
              <w:delText>Aplicación web:</w:delText>
            </w:r>
            <w:r w:rsidDel="00C64FA1">
              <w:rPr>
                <w:noProof/>
                <w:webHidden/>
              </w:rPr>
              <w:tab/>
              <w:delText>14</w:delText>
            </w:r>
          </w:del>
        </w:p>
        <w:p w14:paraId="432861C3" w14:textId="76920BF3" w:rsidR="002D257A" w:rsidDel="00C64FA1" w:rsidRDefault="002D257A">
          <w:pPr>
            <w:pStyle w:val="TDC2"/>
            <w:tabs>
              <w:tab w:val="left" w:pos="880"/>
              <w:tab w:val="right" w:leader="dot" w:pos="9061"/>
            </w:tabs>
            <w:rPr>
              <w:del w:id="179" w:author="Raul García Fernández" w:date="2017-07-03T19:28:00Z"/>
              <w:rFonts w:asciiTheme="minorHAnsi" w:eastAsiaTheme="minorEastAsia" w:hAnsiTheme="minorHAnsi" w:cstheme="minorBidi"/>
              <w:noProof/>
              <w:sz w:val="22"/>
              <w:lang w:eastAsia="es-ES"/>
            </w:rPr>
          </w:pPr>
          <w:del w:id="180" w:author="Raul García Fernández" w:date="2017-07-03T19:28:00Z">
            <w:r w:rsidRPr="00C64FA1" w:rsidDel="00C64FA1">
              <w:rPr>
                <w:noProof/>
                <w:rPrChange w:id="181" w:author="Raul García Fernández" w:date="2017-07-03T19:28:00Z">
                  <w:rPr>
                    <w:rStyle w:val="Hipervnculo"/>
                    <w:noProof/>
                  </w:rPr>
                </w:rPrChange>
              </w:rPr>
              <w:delText>4.5.</w:delText>
            </w:r>
            <w:r w:rsidDel="00C64FA1">
              <w:rPr>
                <w:rFonts w:asciiTheme="minorHAnsi" w:eastAsiaTheme="minorEastAsia" w:hAnsiTheme="minorHAnsi" w:cstheme="minorBidi"/>
                <w:noProof/>
                <w:sz w:val="22"/>
                <w:lang w:eastAsia="es-ES"/>
              </w:rPr>
              <w:tab/>
            </w:r>
            <w:r w:rsidRPr="00C64FA1" w:rsidDel="00C64FA1">
              <w:rPr>
                <w:noProof/>
                <w:rPrChange w:id="182" w:author="Raul García Fernández" w:date="2017-07-03T19:28:00Z">
                  <w:rPr>
                    <w:rStyle w:val="Hipervnculo"/>
                    <w:noProof/>
                  </w:rPr>
                </w:rPrChange>
              </w:rPr>
              <w:delText>Transferencia de archivos:</w:delText>
            </w:r>
            <w:r w:rsidDel="00C64FA1">
              <w:rPr>
                <w:noProof/>
                <w:webHidden/>
              </w:rPr>
              <w:tab/>
              <w:delText>17</w:delText>
            </w:r>
          </w:del>
        </w:p>
        <w:p w14:paraId="7F3B5572" w14:textId="5C434834" w:rsidR="002D257A" w:rsidDel="00C64FA1" w:rsidRDefault="002D257A">
          <w:pPr>
            <w:pStyle w:val="TDC1"/>
            <w:tabs>
              <w:tab w:val="left" w:pos="440"/>
              <w:tab w:val="right" w:leader="dot" w:pos="9061"/>
            </w:tabs>
            <w:rPr>
              <w:del w:id="183" w:author="Raul García Fernández" w:date="2017-07-03T19:28:00Z"/>
              <w:rFonts w:asciiTheme="minorHAnsi" w:eastAsiaTheme="minorEastAsia" w:hAnsiTheme="minorHAnsi" w:cstheme="minorBidi"/>
              <w:noProof/>
              <w:sz w:val="22"/>
              <w:lang w:eastAsia="es-ES"/>
            </w:rPr>
          </w:pPr>
          <w:del w:id="184" w:author="Raul García Fernández" w:date="2017-07-03T19:28:00Z">
            <w:r w:rsidRPr="00C64FA1" w:rsidDel="00C64FA1">
              <w:rPr>
                <w:noProof/>
                <w:rPrChange w:id="185" w:author="Raul García Fernández" w:date="2017-07-03T19:28:00Z">
                  <w:rPr>
                    <w:rStyle w:val="Hipervnculo"/>
                    <w:noProof/>
                    <w:lang w:val="es-ES_tradnl"/>
                  </w:rPr>
                </w:rPrChange>
              </w:rPr>
              <w:delText>5.</w:delText>
            </w:r>
            <w:r w:rsidDel="00C64FA1">
              <w:rPr>
                <w:rFonts w:asciiTheme="minorHAnsi" w:eastAsiaTheme="minorEastAsia" w:hAnsiTheme="minorHAnsi" w:cstheme="minorBidi"/>
                <w:noProof/>
                <w:sz w:val="22"/>
                <w:lang w:eastAsia="es-ES"/>
              </w:rPr>
              <w:tab/>
            </w:r>
            <w:r w:rsidRPr="00C64FA1" w:rsidDel="00C64FA1">
              <w:rPr>
                <w:noProof/>
                <w:rPrChange w:id="186" w:author="Raul García Fernández" w:date="2017-07-03T19:28:00Z">
                  <w:rPr>
                    <w:rStyle w:val="Hipervnculo"/>
                    <w:noProof/>
                    <w:lang w:val="es-ES_tradnl"/>
                  </w:rPr>
                </w:rPrChange>
              </w:rPr>
              <w:delText>Planificación temporal:</w:delText>
            </w:r>
            <w:r w:rsidDel="00C64FA1">
              <w:rPr>
                <w:noProof/>
                <w:webHidden/>
              </w:rPr>
              <w:tab/>
              <w:delText>19</w:delText>
            </w:r>
          </w:del>
        </w:p>
        <w:p w14:paraId="2249EDED" w14:textId="3D7D8829" w:rsidR="002D257A" w:rsidDel="00C64FA1" w:rsidRDefault="002D257A">
          <w:pPr>
            <w:pStyle w:val="TDC1"/>
            <w:tabs>
              <w:tab w:val="left" w:pos="440"/>
              <w:tab w:val="right" w:leader="dot" w:pos="9061"/>
            </w:tabs>
            <w:rPr>
              <w:del w:id="187" w:author="Raul García Fernández" w:date="2017-07-03T19:28:00Z"/>
              <w:rFonts w:asciiTheme="minorHAnsi" w:eastAsiaTheme="minorEastAsia" w:hAnsiTheme="minorHAnsi" w:cstheme="minorBidi"/>
              <w:noProof/>
              <w:sz w:val="22"/>
              <w:lang w:eastAsia="es-ES"/>
            </w:rPr>
          </w:pPr>
          <w:del w:id="188" w:author="Raul García Fernández" w:date="2017-07-03T19:28:00Z">
            <w:r w:rsidRPr="00C64FA1" w:rsidDel="00C64FA1">
              <w:rPr>
                <w:noProof/>
                <w:rPrChange w:id="189" w:author="Raul García Fernández" w:date="2017-07-03T19:28:00Z">
                  <w:rPr>
                    <w:rStyle w:val="Hipervnculo"/>
                    <w:noProof/>
                    <w:lang w:val="es-ES_tradnl"/>
                  </w:rPr>
                </w:rPrChange>
              </w:rPr>
              <w:delText>6.</w:delText>
            </w:r>
            <w:r w:rsidDel="00C64FA1">
              <w:rPr>
                <w:rFonts w:asciiTheme="minorHAnsi" w:eastAsiaTheme="minorEastAsia" w:hAnsiTheme="minorHAnsi" w:cstheme="minorBidi"/>
                <w:noProof/>
                <w:sz w:val="22"/>
                <w:lang w:eastAsia="es-ES"/>
              </w:rPr>
              <w:tab/>
            </w:r>
            <w:r w:rsidRPr="00C64FA1" w:rsidDel="00C64FA1">
              <w:rPr>
                <w:noProof/>
                <w:rPrChange w:id="190" w:author="Raul García Fernández" w:date="2017-07-03T19:28:00Z">
                  <w:rPr>
                    <w:rStyle w:val="Hipervnculo"/>
                    <w:noProof/>
                    <w:lang w:val="es-ES_tradnl"/>
                  </w:rPr>
                </w:rPrChange>
              </w:rPr>
              <w:delText>Ampliaciones:</w:delText>
            </w:r>
            <w:r w:rsidDel="00C64FA1">
              <w:rPr>
                <w:noProof/>
                <w:webHidden/>
              </w:rPr>
              <w:tab/>
              <w:delText>20</w:delText>
            </w:r>
          </w:del>
        </w:p>
        <w:p w14:paraId="09396C27" w14:textId="12C55EF6" w:rsidR="002D257A" w:rsidDel="00C64FA1" w:rsidRDefault="002D257A">
          <w:pPr>
            <w:pStyle w:val="TDC1"/>
            <w:tabs>
              <w:tab w:val="left" w:pos="440"/>
              <w:tab w:val="right" w:leader="dot" w:pos="9061"/>
            </w:tabs>
            <w:rPr>
              <w:del w:id="191" w:author="Raul García Fernández" w:date="2017-07-03T19:28:00Z"/>
              <w:rFonts w:asciiTheme="minorHAnsi" w:eastAsiaTheme="minorEastAsia" w:hAnsiTheme="minorHAnsi" w:cstheme="minorBidi"/>
              <w:noProof/>
              <w:sz w:val="22"/>
              <w:lang w:eastAsia="es-ES"/>
            </w:rPr>
          </w:pPr>
          <w:del w:id="192" w:author="Raul García Fernández" w:date="2017-07-03T19:28:00Z">
            <w:r w:rsidRPr="00C64FA1" w:rsidDel="00C64FA1">
              <w:rPr>
                <w:noProof/>
                <w:rPrChange w:id="193" w:author="Raul García Fernández" w:date="2017-07-03T19:28:00Z">
                  <w:rPr>
                    <w:rStyle w:val="Hipervnculo"/>
                    <w:noProof/>
                    <w:lang w:val="es-ES_tradnl"/>
                  </w:rPr>
                </w:rPrChange>
              </w:rPr>
              <w:delText>7.</w:delText>
            </w:r>
            <w:r w:rsidDel="00C64FA1">
              <w:rPr>
                <w:rFonts w:asciiTheme="minorHAnsi" w:eastAsiaTheme="minorEastAsia" w:hAnsiTheme="minorHAnsi" w:cstheme="minorBidi"/>
                <w:noProof/>
                <w:sz w:val="22"/>
                <w:lang w:eastAsia="es-ES"/>
              </w:rPr>
              <w:tab/>
            </w:r>
            <w:r w:rsidRPr="00C64FA1" w:rsidDel="00C64FA1">
              <w:rPr>
                <w:noProof/>
                <w:rPrChange w:id="194" w:author="Raul García Fernández" w:date="2017-07-03T19:28:00Z">
                  <w:rPr>
                    <w:rStyle w:val="Hipervnculo"/>
                    <w:noProof/>
                    <w:lang w:val="es-ES_tradnl"/>
                  </w:rPr>
                </w:rPrChange>
              </w:rPr>
              <w:delText>Conclusiones:</w:delText>
            </w:r>
            <w:r w:rsidDel="00C64FA1">
              <w:rPr>
                <w:noProof/>
                <w:webHidden/>
              </w:rPr>
              <w:tab/>
              <w:delText>20</w:delText>
            </w:r>
          </w:del>
        </w:p>
        <w:p w14:paraId="7AF6B97B" w14:textId="2706860F" w:rsidR="002D257A" w:rsidDel="00C64FA1" w:rsidRDefault="002D257A">
          <w:pPr>
            <w:pStyle w:val="TDC1"/>
            <w:tabs>
              <w:tab w:val="left" w:pos="440"/>
              <w:tab w:val="right" w:leader="dot" w:pos="9061"/>
            </w:tabs>
            <w:rPr>
              <w:del w:id="195" w:author="Raul García Fernández" w:date="2017-07-03T19:28:00Z"/>
              <w:rFonts w:asciiTheme="minorHAnsi" w:eastAsiaTheme="minorEastAsia" w:hAnsiTheme="minorHAnsi" w:cstheme="minorBidi"/>
              <w:noProof/>
              <w:sz w:val="22"/>
              <w:lang w:eastAsia="es-ES"/>
            </w:rPr>
          </w:pPr>
          <w:del w:id="196" w:author="Raul García Fernández" w:date="2017-07-03T19:28:00Z">
            <w:r w:rsidRPr="00C64FA1" w:rsidDel="00C64FA1">
              <w:rPr>
                <w:noProof/>
                <w:rPrChange w:id="197" w:author="Raul García Fernández" w:date="2017-07-03T19:28:00Z">
                  <w:rPr>
                    <w:rStyle w:val="Hipervnculo"/>
                    <w:noProof/>
                    <w:lang w:val="es-ES_tradnl"/>
                  </w:rPr>
                </w:rPrChange>
              </w:rPr>
              <w:delText>8.</w:delText>
            </w:r>
            <w:r w:rsidDel="00C64FA1">
              <w:rPr>
                <w:rFonts w:asciiTheme="minorHAnsi" w:eastAsiaTheme="minorEastAsia" w:hAnsiTheme="minorHAnsi" w:cstheme="minorBidi"/>
                <w:noProof/>
                <w:sz w:val="22"/>
                <w:lang w:eastAsia="es-ES"/>
              </w:rPr>
              <w:tab/>
            </w:r>
            <w:r w:rsidRPr="00C64FA1" w:rsidDel="00C64FA1">
              <w:rPr>
                <w:noProof/>
                <w:rPrChange w:id="198" w:author="Raul García Fernández" w:date="2017-07-03T19:28:00Z">
                  <w:rPr>
                    <w:rStyle w:val="Hipervnculo"/>
                    <w:noProof/>
                    <w:lang w:val="es-ES_tradnl"/>
                  </w:rPr>
                </w:rPrChange>
              </w:rPr>
              <w:delText>Bibliografía:</w:delText>
            </w:r>
            <w:r w:rsidDel="00C64FA1">
              <w:rPr>
                <w:noProof/>
                <w:webHidden/>
              </w:rPr>
              <w:tab/>
              <w:delText>22</w:delText>
            </w:r>
          </w:del>
        </w:p>
        <w:p w14:paraId="66368F0E" w14:textId="77777777" w:rsidR="00FD45C6" w:rsidRDefault="0087283F">
          <w:pPr>
            <w:rPr>
              <w:b/>
              <w:bCs/>
            </w:rPr>
          </w:pPr>
          <w:r>
            <w:rPr>
              <w:b/>
              <w:bCs/>
            </w:rPr>
            <w:fldChar w:fldCharType="end"/>
          </w:r>
        </w:p>
        <w:p w14:paraId="561AF12A" w14:textId="77777777" w:rsidR="00FD45C6" w:rsidRDefault="00FD45C6" w:rsidP="00FD45C6">
          <w:pPr>
            <w:pStyle w:val="Ttulo"/>
          </w:pPr>
          <w:r>
            <w:br w:type="page"/>
          </w:r>
        </w:p>
        <w:p w14:paraId="62A2B35E" w14:textId="77777777" w:rsidR="00FD45C6" w:rsidRDefault="00FD45C6" w:rsidP="00FD45C6">
          <w:pPr>
            <w:pStyle w:val="Ttulo1"/>
          </w:pPr>
          <w:bookmarkStart w:id="199" w:name="_Toc487482207"/>
          <w:r>
            <w:lastRenderedPageBreak/>
            <w:t>Ilustraciones</w:t>
          </w:r>
          <w:bookmarkEnd w:id="199"/>
        </w:p>
        <w:p w14:paraId="16C8188F" w14:textId="4B631EFE" w:rsidR="00FD45C6" w:rsidDel="00165B28" w:rsidRDefault="00FD45C6">
          <w:pPr>
            <w:pStyle w:val="Tabladeilustraciones"/>
            <w:tabs>
              <w:tab w:val="right" w:leader="dot" w:pos="9061"/>
            </w:tabs>
            <w:rPr>
              <w:del w:id="200" w:author="Raul García Fernández" w:date="2017-07-10T20:28:00Z"/>
              <w:noProof/>
            </w:rPr>
          </w:pPr>
          <w:del w:id="201" w:author="Raul García Fernández" w:date="2017-07-10T20:28:00Z">
            <w:r w:rsidDel="00165B28">
              <w:fldChar w:fldCharType="begin"/>
            </w:r>
            <w:r w:rsidDel="00165B28">
              <w:delInstrText xml:space="preserve"> TOC \h \z \c "Ilustración" </w:delInstrText>
            </w:r>
            <w:r w:rsidDel="00165B28">
              <w:fldChar w:fldCharType="separate"/>
            </w:r>
            <w:r w:rsidR="006A4676" w:rsidDel="00165B28">
              <w:fldChar w:fldCharType="begin"/>
            </w:r>
            <w:r w:rsidR="006A4676" w:rsidDel="00165B28">
              <w:delInstrText xml:space="preserve"> HYPERLINK \l "_Toc481751957" </w:delInstrText>
            </w:r>
            <w:r w:rsidR="006A4676" w:rsidDel="00165B28">
              <w:fldChar w:fldCharType="separate"/>
            </w:r>
            <w:r w:rsidRPr="007C5C27" w:rsidDel="00165B28">
              <w:rPr>
                <w:rStyle w:val="Hipervnculo"/>
                <w:noProof/>
              </w:rPr>
              <w:delText>Ilustración 3</w:delText>
            </w:r>
            <w:r w:rsidRPr="007C5C27" w:rsidDel="00165B28">
              <w:rPr>
                <w:rStyle w:val="Hipervnculo"/>
                <w:noProof/>
              </w:rPr>
              <w:noBreakHyphen/>
              <w:delText>1 AWS logo</w:delText>
            </w:r>
            <w:r w:rsidDel="00165B28">
              <w:rPr>
                <w:noProof/>
                <w:webHidden/>
              </w:rPr>
              <w:tab/>
            </w:r>
            <w:r w:rsidDel="00165B28">
              <w:rPr>
                <w:noProof/>
                <w:webHidden/>
              </w:rPr>
              <w:fldChar w:fldCharType="begin"/>
            </w:r>
            <w:r w:rsidDel="00165B28">
              <w:rPr>
                <w:noProof/>
                <w:webHidden/>
              </w:rPr>
              <w:delInstrText xml:space="preserve"> PAGEREF _Toc481751957 \h </w:delInstrText>
            </w:r>
            <w:r w:rsidDel="00165B28">
              <w:rPr>
                <w:noProof/>
                <w:webHidden/>
              </w:rPr>
            </w:r>
            <w:r w:rsidDel="00165B28">
              <w:rPr>
                <w:noProof/>
                <w:webHidden/>
              </w:rPr>
              <w:fldChar w:fldCharType="separate"/>
            </w:r>
          </w:del>
          <w:del w:id="202" w:author="Raul García Fernández" w:date="2017-07-10T20:19:00Z">
            <w:r w:rsidDel="00441101">
              <w:rPr>
                <w:noProof/>
                <w:webHidden/>
              </w:rPr>
              <w:delText>6</w:delText>
            </w:r>
          </w:del>
          <w:del w:id="203" w:author="Raul García Fernández" w:date="2017-07-10T20:28:00Z">
            <w:r w:rsidDel="00165B28">
              <w:rPr>
                <w:noProof/>
                <w:webHidden/>
              </w:rPr>
              <w:fldChar w:fldCharType="end"/>
            </w:r>
            <w:r w:rsidR="006A4676" w:rsidDel="00165B28">
              <w:rPr>
                <w:noProof/>
              </w:rPr>
              <w:fldChar w:fldCharType="end"/>
            </w:r>
          </w:del>
        </w:p>
        <w:p w14:paraId="1562DFA6" w14:textId="75C6CFB3" w:rsidR="00FD45C6" w:rsidDel="00165B28" w:rsidRDefault="006A4676">
          <w:pPr>
            <w:pStyle w:val="Tabladeilustraciones"/>
            <w:tabs>
              <w:tab w:val="right" w:leader="dot" w:pos="9061"/>
            </w:tabs>
            <w:rPr>
              <w:del w:id="204" w:author="Raul García Fernández" w:date="2017-07-10T20:28:00Z"/>
              <w:noProof/>
            </w:rPr>
          </w:pPr>
          <w:del w:id="205" w:author="Raul García Fernández" w:date="2017-07-10T20:28:00Z">
            <w:r w:rsidDel="00165B28">
              <w:fldChar w:fldCharType="begin"/>
            </w:r>
            <w:r w:rsidDel="00165B28">
              <w:delInstrText xml:space="preserve"> HYPERLINK \l "_Toc481751958" </w:delInstrText>
            </w:r>
            <w:r w:rsidDel="00165B28">
              <w:fldChar w:fldCharType="separate"/>
            </w:r>
            <w:r w:rsidR="00FD45C6" w:rsidRPr="007C5C27" w:rsidDel="00165B28">
              <w:rPr>
                <w:rStyle w:val="Hipervnculo"/>
                <w:noProof/>
              </w:rPr>
              <w:delText>Ilustración 3</w:delText>
            </w:r>
            <w:r w:rsidR="00FD45C6" w:rsidRPr="007C5C27" w:rsidDel="00165B28">
              <w:rPr>
                <w:rStyle w:val="Hipervnculo"/>
                <w:noProof/>
              </w:rPr>
              <w:noBreakHyphen/>
              <w:delText>2 AWS WebPage</w:delText>
            </w:r>
            <w:r w:rsidR="00FD45C6" w:rsidDel="00165B28">
              <w:rPr>
                <w:noProof/>
                <w:webHidden/>
              </w:rPr>
              <w:tab/>
            </w:r>
            <w:r w:rsidR="00FD45C6" w:rsidDel="00165B28">
              <w:rPr>
                <w:noProof/>
                <w:webHidden/>
              </w:rPr>
              <w:fldChar w:fldCharType="begin"/>
            </w:r>
            <w:r w:rsidR="00FD45C6" w:rsidDel="00165B28">
              <w:rPr>
                <w:noProof/>
                <w:webHidden/>
              </w:rPr>
              <w:delInstrText xml:space="preserve"> PAGEREF _Toc481751958 \h </w:delInstrText>
            </w:r>
            <w:r w:rsidR="00FD45C6" w:rsidDel="00165B28">
              <w:rPr>
                <w:noProof/>
                <w:webHidden/>
              </w:rPr>
            </w:r>
            <w:r w:rsidR="00FD45C6" w:rsidDel="00165B28">
              <w:rPr>
                <w:noProof/>
                <w:webHidden/>
              </w:rPr>
              <w:fldChar w:fldCharType="separate"/>
            </w:r>
          </w:del>
          <w:del w:id="206" w:author="Raul García Fernández" w:date="2017-07-10T20:19:00Z">
            <w:r w:rsidR="00FD45C6" w:rsidDel="00441101">
              <w:rPr>
                <w:noProof/>
                <w:webHidden/>
              </w:rPr>
              <w:delText>6</w:delText>
            </w:r>
          </w:del>
          <w:del w:id="207" w:author="Raul García Fernández" w:date="2017-07-10T20:28:00Z">
            <w:r w:rsidR="00FD45C6" w:rsidDel="00165B28">
              <w:rPr>
                <w:noProof/>
                <w:webHidden/>
              </w:rPr>
              <w:fldChar w:fldCharType="end"/>
            </w:r>
            <w:r w:rsidDel="00165B28">
              <w:rPr>
                <w:noProof/>
              </w:rPr>
              <w:fldChar w:fldCharType="end"/>
            </w:r>
          </w:del>
        </w:p>
        <w:p w14:paraId="0D2A918A" w14:textId="3330AD68" w:rsidR="00FD45C6" w:rsidDel="00165B28" w:rsidRDefault="006A4676">
          <w:pPr>
            <w:pStyle w:val="Tabladeilustraciones"/>
            <w:tabs>
              <w:tab w:val="right" w:leader="dot" w:pos="9061"/>
            </w:tabs>
            <w:rPr>
              <w:del w:id="208" w:author="Raul García Fernández" w:date="2017-07-10T20:28:00Z"/>
              <w:noProof/>
            </w:rPr>
          </w:pPr>
          <w:del w:id="209" w:author="Raul García Fernández" w:date="2017-07-10T20:28:00Z">
            <w:r w:rsidDel="00165B28">
              <w:fldChar w:fldCharType="begin"/>
            </w:r>
            <w:r w:rsidDel="00165B28">
              <w:delInstrText xml:space="preserve"> HYPERLINK \l "_Toc481751959" </w:delInstrText>
            </w:r>
            <w:r w:rsidDel="00165B28">
              <w:fldChar w:fldCharType="separate"/>
            </w:r>
            <w:r w:rsidR="00FD45C6" w:rsidRPr="007C5C27" w:rsidDel="00165B28">
              <w:rPr>
                <w:rStyle w:val="Hipervnculo"/>
                <w:noProof/>
              </w:rPr>
              <w:delText>Ilustración 3</w:delText>
            </w:r>
            <w:r w:rsidR="00FD45C6" w:rsidRPr="007C5C27" w:rsidDel="00165B28">
              <w:rPr>
                <w:rStyle w:val="Hipervnculo"/>
                <w:noProof/>
              </w:rPr>
              <w:noBreakHyphen/>
              <w:delText>3 Cloud9 logo</w:delText>
            </w:r>
            <w:r w:rsidR="00FD45C6" w:rsidDel="00165B28">
              <w:rPr>
                <w:noProof/>
                <w:webHidden/>
              </w:rPr>
              <w:tab/>
            </w:r>
            <w:r w:rsidR="00FD45C6" w:rsidDel="00165B28">
              <w:rPr>
                <w:noProof/>
                <w:webHidden/>
              </w:rPr>
              <w:fldChar w:fldCharType="begin"/>
            </w:r>
            <w:r w:rsidR="00FD45C6" w:rsidDel="00165B28">
              <w:rPr>
                <w:noProof/>
                <w:webHidden/>
              </w:rPr>
              <w:delInstrText xml:space="preserve"> PAGEREF _Toc481751959 \h </w:delInstrText>
            </w:r>
            <w:r w:rsidR="00FD45C6" w:rsidDel="00165B28">
              <w:rPr>
                <w:noProof/>
                <w:webHidden/>
              </w:rPr>
            </w:r>
            <w:r w:rsidR="00FD45C6" w:rsidDel="00165B28">
              <w:rPr>
                <w:noProof/>
                <w:webHidden/>
              </w:rPr>
              <w:fldChar w:fldCharType="separate"/>
            </w:r>
          </w:del>
          <w:del w:id="210" w:author="Raul García Fernández" w:date="2017-07-10T20:19:00Z">
            <w:r w:rsidR="00FD45C6" w:rsidDel="00441101">
              <w:rPr>
                <w:noProof/>
                <w:webHidden/>
              </w:rPr>
              <w:delText>7</w:delText>
            </w:r>
          </w:del>
          <w:del w:id="211" w:author="Raul García Fernández" w:date="2017-07-10T20:28:00Z">
            <w:r w:rsidR="00FD45C6" w:rsidDel="00165B28">
              <w:rPr>
                <w:noProof/>
                <w:webHidden/>
              </w:rPr>
              <w:fldChar w:fldCharType="end"/>
            </w:r>
            <w:r w:rsidDel="00165B28">
              <w:rPr>
                <w:noProof/>
              </w:rPr>
              <w:fldChar w:fldCharType="end"/>
            </w:r>
          </w:del>
        </w:p>
        <w:p w14:paraId="351E1162" w14:textId="68A80761" w:rsidR="00FD45C6" w:rsidDel="00165B28" w:rsidRDefault="006A4676">
          <w:pPr>
            <w:pStyle w:val="Tabladeilustraciones"/>
            <w:tabs>
              <w:tab w:val="right" w:leader="dot" w:pos="9061"/>
            </w:tabs>
            <w:rPr>
              <w:del w:id="212" w:author="Raul García Fernández" w:date="2017-07-10T20:28:00Z"/>
              <w:noProof/>
            </w:rPr>
          </w:pPr>
          <w:del w:id="213" w:author="Raul García Fernández" w:date="2017-07-10T20:28:00Z">
            <w:r w:rsidDel="00165B28">
              <w:fldChar w:fldCharType="begin"/>
            </w:r>
            <w:r w:rsidDel="00165B28">
              <w:delInstrText xml:space="preserve"> HYPERLINK \l "_Toc481751960" </w:delInstrText>
            </w:r>
            <w:r w:rsidDel="00165B28">
              <w:fldChar w:fldCharType="separate"/>
            </w:r>
            <w:r w:rsidR="00FD45C6" w:rsidRPr="007C5C27" w:rsidDel="00165B28">
              <w:rPr>
                <w:rStyle w:val="Hipervnculo"/>
                <w:noProof/>
              </w:rPr>
              <w:delText>Ilustración 3</w:delText>
            </w:r>
            <w:r w:rsidR="00FD45C6" w:rsidRPr="007C5C27" w:rsidDel="00165B28">
              <w:rPr>
                <w:rStyle w:val="Hipervnculo"/>
                <w:noProof/>
              </w:rPr>
              <w:noBreakHyphen/>
              <w:delText>4 Cloud</w:delText>
            </w:r>
            <w:r w:rsidR="00FD45C6" w:rsidRPr="007C5C27" w:rsidDel="00165B28">
              <w:rPr>
                <w:rStyle w:val="Hipervnculo"/>
                <w:noProof/>
              </w:rPr>
              <w:delText>9</w:delText>
            </w:r>
            <w:r w:rsidR="00FD45C6" w:rsidRPr="007C5C27" w:rsidDel="00165B28">
              <w:rPr>
                <w:rStyle w:val="Hipervnculo"/>
                <w:noProof/>
              </w:rPr>
              <w:delText xml:space="preserve"> IDE</w:delText>
            </w:r>
            <w:r w:rsidR="00FD45C6" w:rsidDel="00165B28">
              <w:rPr>
                <w:noProof/>
                <w:webHidden/>
              </w:rPr>
              <w:tab/>
            </w:r>
            <w:r w:rsidR="00FD45C6" w:rsidDel="00165B28">
              <w:rPr>
                <w:noProof/>
                <w:webHidden/>
              </w:rPr>
              <w:fldChar w:fldCharType="begin"/>
            </w:r>
            <w:r w:rsidR="00FD45C6" w:rsidDel="00165B28">
              <w:rPr>
                <w:noProof/>
                <w:webHidden/>
              </w:rPr>
              <w:delInstrText xml:space="preserve"> PAGEREF _Toc481751960 \h </w:delInstrText>
            </w:r>
            <w:r w:rsidR="00FD45C6" w:rsidDel="00165B28">
              <w:rPr>
                <w:noProof/>
                <w:webHidden/>
              </w:rPr>
            </w:r>
            <w:r w:rsidR="00FD45C6" w:rsidDel="00165B28">
              <w:rPr>
                <w:noProof/>
                <w:webHidden/>
              </w:rPr>
              <w:fldChar w:fldCharType="separate"/>
            </w:r>
          </w:del>
          <w:del w:id="214" w:author="Raul García Fernández" w:date="2017-07-10T20:19:00Z">
            <w:r w:rsidR="00FD45C6" w:rsidDel="00441101">
              <w:rPr>
                <w:noProof/>
                <w:webHidden/>
              </w:rPr>
              <w:delText>7</w:delText>
            </w:r>
          </w:del>
          <w:del w:id="215" w:author="Raul García Fernández" w:date="2017-07-10T20:28:00Z">
            <w:r w:rsidR="00FD45C6" w:rsidDel="00165B28">
              <w:rPr>
                <w:noProof/>
                <w:webHidden/>
              </w:rPr>
              <w:fldChar w:fldCharType="end"/>
            </w:r>
            <w:r w:rsidDel="00165B28">
              <w:rPr>
                <w:noProof/>
              </w:rPr>
              <w:fldChar w:fldCharType="end"/>
            </w:r>
          </w:del>
        </w:p>
        <w:p w14:paraId="5D8DA38F" w14:textId="72910C46" w:rsidR="00FD45C6" w:rsidDel="00165B28" w:rsidRDefault="006A4676">
          <w:pPr>
            <w:pStyle w:val="Tabladeilustraciones"/>
            <w:tabs>
              <w:tab w:val="right" w:leader="dot" w:pos="9061"/>
            </w:tabs>
            <w:rPr>
              <w:del w:id="216" w:author="Raul García Fernández" w:date="2017-07-10T20:28:00Z"/>
              <w:noProof/>
            </w:rPr>
          </w:pPr>
          <w:del w:id="217" w:author="Raul García Fernández" w:date="2017-07-10T20:28:00Z">
            <w:r w:rsidDel="00165B28">
              <w:fldChar w:fldCharType="begin"/>
            </w:r>
            <w:r w:rsidDel="00165B28">
              <w:delInstrText xml:space="preserve"> HYPERLINK \l "_Toc481751961" </w:delInstrText>
            </w:r>
            <w:r w:rsidDel="00165B28">
              <w:fldChar w:fldCharType="separate"/>
            </w:r>
            <w:r w:rsidR="00FD45C6" w:rsidRPr="007C5C27" w:rsidDel="00165B28">
              <w:rPr>
                <w:rStyle w:val="Hipervnculo"/>
                <w:noProof/>
              </w:rPr>
              <w:delText>Ilustración 6</w:delText>
            </w:r>
            <w:r w:rsidR="00FD45C6" w:rsidRPr="007C5C27" w:rsidDel="00165B28">
              <w:rPr>
                <w:rStyle w:val="Hipervnculo"/>
                <w:noProof/>
              </w:rPr>
              <w:noBreakHyphen/>
              <w:delText>1 Diagrama Grant</w:delText>
            </w:r>
            <w:r w:rsidR="00FD45C6" w:rsidDel="00165B28">
              <w:rPr>
                <w:noProof/>
                <w:webHidden/>
              </w:rPr>
              <w:tab/>
            </w:r>
            <w:r w:rsidR="00FD45C6" w:rsidDel="00165B28">
              <w:rPr>
                <w:noProof/>
                <w:webHidden/>
              </w:rPr>
              <w:fldChar w:fldCharType="begin"/>
            </w:r>
            <w:r w:rsidR="00FD45C6" w:rsidDel="00165B28">
              <w:rPr>
                <w:noProof/>
                <w:webHidden/>
              </w:rPr>
              <w:delInstrText xml:space="preserve"> PAGEREF _Toc481751961 \h </w:delInstrText>
            </w:r>
            <w:r w:rsidR="00FD45C6" w:rsidDel="00165B28">
              <w:rPr>
                <w:noProof/>
                <w:webHidden/>
              </w:rPr>
              <w:fldChar w:fldCharType="separate"/>
            </w:r>
          </w:del>
          <w:del w:id="218" w:author="Raul García Fernández" w:date="2017-07-10T20:19:00Z">
            <w:r w:rsidR="00FD45C6" w:rsidDel="00441101">
              <w:rPr>
                <w:noProof/>
                <w:webHidden/>
              </w:rPr>
              <w:delText>23</w:delText>
            </w:r>
          </w:del>
          <w:del w:id="219" w:author="Raul García Fernández" w:date="2017-07-10T20:28:00Z">
            <w:r w:rsidR="00FD45C6" w:rsidDel="00165B28">
              <w:rPr>
                <w:noProof/>
                <w:webHidden/>
              </w:rPr>
              <w:fldChar w:fldCharType="end"/>
            </w:r>
            <w:r w:rsidDel="00165B28">
              <w:rPr>
                <w:noProof/>
              </w:rPr>
              <w:fldChar w:fldCharType="end"/>
            </w:r>
          </w:del>
        </w:p>
        <w:p w14:paraId="1DC87F51" w14:textId="38679E07" w:rsidR="00FD45C6" w:rsidDel="00165B28" w:rsidRDefault="006A4676">
          <w:pPr>
            <w:pStyle w:val="Tabladeilustraciones"/>
            <w:tabs>
              <w:tab w:val="right" w:leader="dot" w:pos="9061"/>
            </w:tabs>
            <w:rPr>
              <w:del w:id="220" w:author="Raul García Fernández" w:date="2017-07-10T20:28:00Z"/>
              <w:noProof/>
            </w:rPr>
          </w:pPr>
          <w:del w:id="221" w:author="Raul García Fernández" w:date="2017-07-10T20:28:00Z">
            <w:r w:rsidDel="00165B28">
              <w:fldChar w:fldCharType="begin"/>
            </w:r>
            <w:r w:rsidDel="00165B28">
              <w:delInstrText xml:space="preserve"> HYPERLINK \l "_Toc481751962" </w:delInstrText>
            </w:r>
            <w:r w:rsidDel="00165B28">
              <w:fldChar w:fldCharType="separate"/>
            </w:r>
            <w:r w:rsidR="00FD45C6" w:rsidRPr="007C5C27" w:rsidDel="00165B28">
              <w:rPr>
                <w:rStyle w:val="Hipervnculo"/>
                <w:noProof/>
              </w:rPr>
              <w:delText>Ilustración 6</w:delText>
            </w:r>
            <w:r w:rsidR="00FD45C6" w:rsidRPr="007C5C27" w:rsidDel="00165B28">
              <w:rPr>
                <w:rStyle w:val="Hipervnculo"/>
                <w:noProof/>
              </w:rPr>
              <w:noBreakHyphen/>
              <w:delText>2 Tabla de tareas</w:delText>
            </w:r>
            <w:r w:rsidR="00FD45C6" w:rsidDel="00165B28">
              <w:rPr>
                <w:noProof/>
                <w:webHidden/>
              </w:rPr>
              <w:tab/>
            </w:r>
            <w:r w:rsidR="00FD45C6" w:rsidDel="00165B28">
              <w:rPr>
                <w:noProof/>
                <w:webHidden/>
              </w:rPr>
              <w:fldChar w:fldCharType="begin"/>
            </w:r>
            <w:r w:rsidR="00FD45C6" w:rsidDel="00165B28">
              <w:rPr>
                <w:noProof/>
                <w:webHidden/>
              </w:rPr>
              <w:delInstrText xml:space="preserve"> PAGEREF _Toc481751962 \h </w:delInstrText>
            </w:r>
            <w:r w:rsidR="00FD45C6" w:rsidDel="00165B28">
              <w:rPr>
                <w:noProof/>
                <w:webHidden/>
              </w:rPr>
              <w:fldChar w:fldCharType="separate"/>
            </w:r>
          </w:del>
          <w:del w:id="222" w:author="Raul García Fernández" w:date="2017-07-10T20:19:00Z">
            <w:r w:rsidR="00FD45C6" w:rsidDel="00441101">
              <w:rPr>
                <w:noProof/>
                <w:webHidden/>
              </w:rPr>
              <w:delText>24</w:delText>
            </w:r>
          </w:del>
          <w:del w:id="223" w:author="Raul García Fernández" w:date="2017-07-10T20:28:00Z">
            <w:r w:rsidR="00FD45C6" w:rsidDel="00165B28">
              <w:rPr>
                <w:noProof/>
                <w:webHidden/>
              </w:rPr>
              <w:fldChar w:fldCharType="end"/>
            </w:r>
            <w:r w:rsidDel="00165B28">
              <w:rPr>
                <w:noProof/>
              </w:rPr>
              <w:fldChar w:fldCharType="end"/>
            </w:r>
          </w:del>
        </w:p>
        <w:p w14:paraId="318B6EFE" w14:textId="5E05922F" w:rsidR="00165B28" w:rsidRDefault="00FD45C6">
          <w:pPr>
            <w:pStyle w:val="Tabladeilustraciones"/>
            <w:tabs>
              <w:tab w:val="right" w:leader="dot" w:pos="9061"/>
            </w:tabs>
            <w:rPr>
              <w:ins w:id="224" w:author="Raul García Fernández" w:date="2017-07-10T20:28:00Z"/>
              <w:rFonts w:asciiTheme="minorHAnsi" w:eastAsiaTheme="minorEastAsia" w:hAnsiTheme="minorHAnsi" w:cstheme="minorBidi"/>
              <w:noProof/>
              <w:sz w:val="22"/>
              <w:lang w:eastAsia="es-ES"/>
            </w:rPr>
          </w:pPr>
          <w:del w:id="225" w:author="Raul García Fernández" w:date="2017-07-10T20:28:00Z">
            <w:r w:rsidDel="00165B28">
              <w:fldChar w:fldCharType="end"/>
            </w:r>
          </w:del>
          <w:ins w:id="226" w:author="Raul García Fernández" w:date="2017-07-10T20:28:00Z">
            <w:r w:rsidR="00165B28">
              <w:fldChar w:fldCharType="begin"/>
            </w:r>
            <w:r w:rsidR="00165B28">
              <w:instrText xml:space="preserve"> TOC \h \z \c "Ilustración" </w:instrText>
            </w:r>
          </w:ins>
          <w:r w:rsidR="00165B28">
            <w:fldChar w:fldCharType="separate"/>
          </w:r>
          <w:ins w:id="227" w:author="Raul García Fernández" w:date="2017-07-10T20:28:00Z">
            <w:r w:rsidR="00165B28" w:rsidRPr="00E56E0B">
              <w:rPr>
                <w:rStyle w:val="Hipervnculo"/>
                <w:noProof/>
              </w:rPr>
              <w:fldChar w:fldCharType="begin"/>
            </w:r>
            <w:r w:rsidR="00165B28" w:rsidRPr="00E56E0B">
              <w:rPr>
                <w:rStyle w:val="Hipervnculo"/>
                <w:noProof/>
              </w:rPr>
              <w:instrText xml:space="preserve"> </w:instrText>
            </w:r>
            <w:r w:rsidR="00165B28">
              <w:rPr>
                <w:noProof/>
              </w:rPr>
              <w:instrText>HYPERLINK \l "_Toc487481858"</w:instrText>
            </w:r>
            <w:r w:rsidR="00165B28" w:rsidRPr="00E56E0B">
              <w:rPr>
                <w:rStyle w:val="Hipervnculo"/>
                <w:noProof/>
              </w:rPr>
              <w:instrText xml:space="preserve"> </w:instrText>
            </w:r>
            <w:r w:rsidR="00165B28" w:rsidRPr="00E56E0B">
              <w:rPr>
                <w:rStyle w:val="Hipervnculo"/>
                <w:noProof/>
              </w:rPr>
            </w:r>
            <w:r w:rsidR="00165B28" w:rsidRPr="00E56E0B">
              <w:rPr>
                <w:rStyle w:val="Hipervnculo"/>
                <w:noProof/>
              </w:rPr>
              <w:fldChar w:fldCharType="separate"/>
            </w:r>
            <w:r w:rsidR="00165B28" w:rsidRPr="00E56E0B">
              <w:rPr>
                <w:rStyle w:val="Hipervnculo"/>
                <w:noProof/>
              </w:rPr>
              <w:t>Ilustración 2</w:t>
            </w:r>
            <w:r w:rsidR="00165B28" w:rsidRPr="00E56E0B">
              <w:rPr>
                <w:rStyle w:val="Hipervnculo"/>
                <w:noProof/>
              </w:rPr>
              <w:noBreakHyphen/>
              <w:t>1 AWS logo</w:t>
            </w:r>
            <w:r w:rsidR="00165B28">
              <w:rPr>
                <w:noProof/>
                <w:webHidden/>
              </w:rPr>
              <w:tab/>
            </w:r>
            <w:r w:rsidR="00165B28">
              <w:rPr>
                <w:noProof/>
                <w:webHidden/>
              </w:rPr>
              <w:fldChar w:fldCharType="begin"/>
            </w:r>
            <w:r w:rsidR="00165B28">
              <w:rPr>
                <w:noProof/>
                <w:webHidden/>
              </w:rPr>
              <w:instrText xml:space="preserve"> PAGEREF _Toc487481858 \h </w:instrText>
            </w:r>
            <w:r w:rsidR="00165B28">
              <w:rPr>
                <w:noProof/>
                <w:webHidden/>
              </w:rPr>
            </w:r>
          </w:ins>
          <w:r w:rsidR="00165B28">
            <w:rPr>
              <w:noProof/>
              <w:webHidden/>
            </w:rPr>
            <w:fldChar w:fldCharType="separate"/>
          </w:r>
          <w:ins w:id="228" w:author="Raul García Fernández" w:date="2017-07-10T20:36:00Z">
            <w:r w:rsidR="001D055D">
              <w:rPr>
                <w:noProof/>
                <w:webHidden/>
              </w:rPr>
              <w:t>6</w:t>
            </w:r>
          </w:ins>
          <w:ins w:id="229" w:author="Raul García Fernández" w:date="2017-07-10T20:28:00Z">
            <w:r w:rsidR="00165B28">
              <w:rPr>
                <w:noProof/>
                <w:webHidden/>
              </w:rPr>
              <w:fldChar w:fldCharType="end"/>
            </w:r>
            <w:r w:rsidR="00165B28" w:rsidRPr="00E56E0B">
              <w:rPr>
                <w:rStyle w:val="Hipervnculo"/>
                <w:noProof/>
              </w:rPr>
              <w:fldChar w:fldCharType="end"/>
            </w:r>
          </w:ins>
        </w:p>
        <w:p w14:paraId="4D2DE68E" w14:textId="420C7CF3" w:rsidR="00165B28" w:rsidRDefault="00165B28">
          <w:pPr>
            <w:pStyle w:val="Tabladeilustraciones"/>
            <w:tabs>
              <w:tab w:val="right" w:leader="dot" w:pos="9061"/>
            </w:tabs>
            <w:rPr>
              <w:ins w:id="230" w:author="Raul García Fernández" w:date="2017-07-10T20:28:00Z"/>
              <w:rFonts w:asciiTheme="minorHAnsi" w:eastAsiaTheme="minorEastAsia" w:hAnsiTheme="minorHAnsi" w:cstheme="minorBidi"/>
              <w:noProof/>
              <w:sz w:val="22"/>
              <w:lang w:eastAsia="es-ES"/>
            </w:rPr>
          </w:pPr>
          <w:ins w:id="231" w:author="Raul García Fernández" w:date="2017-07-10T20:28:00Z">
            <w:r w:rsidRPr="00E56E0B">
              <w:rPr>
                <w:rStyle w:val="Hipervnculo"/>
                <w:noProof/>
              </w:rPr>
              <w:fldChar w:fldCharType="begin"/>
            </w:r>
            <w:r w:rsidRPr="00E56E0B">
              <w:rPr>
                <w:rStyle w:val="Hipervnculo"/>
                <w:noProof/>
              </w:rPr>
              <w:instrText xml:space="preserve"> </w:instrText>
            </w:r>
            <w:r>
              <w:rPr>
                <w:noProof/>
              </w:rPr>
              <w:instrText>HYPERLINK \l "_Toc487481859"</w:instrText>
            </w:r>
            <w:r w:rsidRPr="00E56E0B">
              <w:rPr>
                <w:rStyle w:val="Hipervnculo"/>
                <w:noProof/>
              </w:rPr>
              <w:instrText xml:space="preserve"> </w:instrText>
            </w:r>
            <w:r w:rsidRPr="00E56E0B">
              <w:rPr>
                <w:rStyle w:val="Hipervnculo"/>
                <w:noProof/>
              </w:rPr>
            </w:r>
            <w:r w:rsidRPr="00E56E0B">
              <w:rPr>
                <w:rStyle w:val="Hipervnculo"/>
                <w:noProof/>
              </w:rPr>
              <w:fldChar w:fldCharType="separate"/>
            </w:r>
            <w:r w:rsidRPr="00E56E0B">
              <w:rPr>
                <w:rStyle w:val="Hipervnculo"/>
                <w:noProof/>
              </w:rPr>
              <w:t>Ilustración 2</w:t>
            </w:r>
            <w:r w:rsidRPr="00E56E0B">
              <w:rPr>
                <w:rStyle w:val="Hipervnculo"/>
                <w:noProof/>
              </w:rPr>
              <w:noBreakHyphen/>
              <w:t>2 AWS WebPage</w:t>
            </w:r>
            <w:r>
              <w:rPr>
                <w:noProof/>
                <w:webHidden/>
              </w:rPr>
              <w:tab/>
            </w:r>
            <w:r>
              <w:rPr>
                <w:noProof/>
                <w:webHidden/>
              </w:rPr>
              <w:fldChar w:fldCharType="begin"/>
            </w:r>
            <w:r>
              <w:rPr>
                <w:noProof/>
                <w:webHidden/>
              </w:rPr>
              <w:instrText xml:space="preserve"> PAGEREF _Toc487481859 \h </w:instrText>
            </w:r>
            <w:r>
              <w:rPr>
                <w:noProof/>
                <w:webHidden/>
              </w:rPr>
            </w:r>
          </w:ins>
          <w:r>
            <w:rPr>
              <w:noProof/>
              <w:webHidden/>
            </w:rPr>
            <w:fldChar w:fldCharType="separate"/>
          </w:r>
          <w:ins w:id="232" w:author="Raul García Fernández" w:date="2017-07-10T20:36:00Z">
            <w:r w:rsidR="001D055D">
              <w:rPr>
                <w:noProof/>
                <w:webHidden/>
              </w:rPr>
              <w:t>6</w:t>
            </w:r>
          </w:ins>
          <w:ins w:id="233" w:author="Raul García Fernández" w:date="2017-07-10T20:28:00Z">
            <w:r>
              <w:rPr>
                <w:noProof/>
                <w:webHidden/>
              </w:rPr>
              <w:fldChar w:fldCharType="end"/>
            </w:r>
            <w:r w:rsidRPr="00E56E0B">
              <w:rPr>
                <w:rStyle w:val="Hipervnculo"/>
                <w:noProof/>
              </w:rPr>
              <w:fldChar w:fldCharType="end"/>
            </w:r>
          </w:ins>
        </w:p>
        <w:p w14:paraId="74F2BF15" w14:textId="60B95F7A" w:rsidR="00165B28" w:rsidRDefault="00165B28">
          <w:pPr>
            <w:pStyle w:val="Tabladeilustraciones"/>
            <w:tabs>
              <w:tab w:val="right" w:leader="dot" w:pos="9061"/>
            </w:tabs>
            <w:rPr>
              <w:ins w:id="234" w:author="Raul García Fernández" w:date="2017-07-10T20:28:00Z"/>
              <w:rFonts w:asciiTheme="minorHAnsi" w:eastAsiaTheme="minorEastAsia" w:hAnsiTheme="minorHAnsi" w:cstheme="minorBidi"/>
              <w:noProof/>
              <w:sz w:val="22"/>
              <w:lang w:eastAsia="es-ES"/>
            </w:rPr>
          </w:pPr>
          <w:ins w:id="235" w:author="Raul García Fernández" w:date="2017-07-10T20:28:00Z">
            <w:r w:rsidRPr="00E56E0B">
              <w:rPr>
                <w:rStyle w:val="Hipervnculo"/>
                <w:noProof/>
              </w:rPr>
              <w:fldChar w:fldCharType="begin"/>
            </w:r>
            <w:r w:rsidRPr="00E56E0B">
              <w:rPr>
                <w:rStyle w:val="Hipervnculo"/>
                <w:noProof/>
              </w:rPr>
              <w:instrText xml:space="preserve"> </w:instrText>
            </w:r>
            <w:r>
              <w:rPr>
                <w:noProof/>
              </w:rPr>
              <w:instrText>HYPERLINK \l "_Toc487481860"</w:instrText>
            </w:r>
            <w:r w:rsidRPr="00E56E0B">
              <w:rPr>
                <w:rStyle w:val="Hipervnculo"/>
                <w:noProof/>
              </w:rPr>
              <w:instrText xml:space="preserve"> </w:instrText>
            </w:r>
            <w:r w:rsidRPr="00E56E0B">
              <w:rPr>
                <w:rStyle w:val="Hipervnculo"/>
                <w:noProof/>
              </w:rPr>
            </w:r>
            <w:r w:rsidRPr="00E56E0B">
              <w:rPr>
                <w:rStyle w:val="Hipervnculo"/>
                <w:noProof/>
              </w:rPr>
              <w:fldChar w:fldCharType="separate"/>
            </w:r>
            <w:r w:rsidRPr="00E56E0B">
              <w:rPr>
                <w:rStyle w:val="Hipervnculo"/>
                <w:noProof/>
              </w:rPr>
              <w:t>Ilustración 2</w:t>
            </w:r>
            <w:r w:rsidRPr="00E56E0B">
              <w:rPr>
                <w:rStyle w:val="Hipervnculo"/>
                <w:noProof/>
              </w:rPr>
              <w:noBreakHyphen/>
              <w:t>3 Cloud9 logo</w:t>
            </w:r>
            <w:r>
              <w:rPr>
                <w:noProof/>
                <w:webHidden/>
              </w:rPr>
              <w:tab/>
            </w:r>
            <w:r>
              <w:rPr>
                <w:noProof/>
                <w:webHidden/>
              </w:rPr>
              <w:fldChar w:fldCharType="begin"/>
            </w:r>
            <w:r>
              <w:rPr>
                <w:noProof/>
                <w:webHidden/>
              </w:rPr>
              <w:instrText xml:space="preserve"> PAGEREF _Toc487481860 \h </w:instrText>
            </w:r>
            <w:r>
              <w:rPr>
                <w:noProof/>
                <w:webHidden/>
              </w:rPr>
            </w:r>
          </w:ins>
          <w:r>
            <w:rPr>
              <w:noProof/>
              <w:webHidden/>
            </w:rPr>
            <w:fldChar w:fldCharType="separate"/>
          </w:r>
          <w:ins w:id="236" w:author="Raul García Fernández" w:date="2017-07-10T20:36:00Z">
            <w:r w:rsidR="001D055D">
              <w:rPr>
                <w:noProof/>
                <w:webHidden/>
              </w:rPr>
              <w:t>7</w:t>
            </w:r>
          </w:ins>
          <w:ins w:id="237" w:author="Raul García Fernández" w:date="2017-07-10T20:28:00Z">
            <w:r>
              <w:rPr>
                <w:noProof/>
                <w:webHidden/>
              </w:rPr>
              <w:fldChar w:fldCharType="end"/>
            </w:r>
            <w:r w:rsidRPr="00E56E0B">
              <w:rPr>
                <w:rStyle w:val="Hipervnculo"/>
                <w:noProof/>
              </w:rPr>
              <w:fldChar w:fldCharType="end"/>
            </w:r>
          </w:ins>
        </w:p>
        <w:p w14:paraId="1F997F3E" w14:textId="45EE3B98" w:rsidR="00165B28" w:rsidRDefault="00165B28">
          <w:pPr>
            <w:pStyle w:val="Tabladeilustraciones"/>
            <w:tabs>
              <w:tab w:val="right" w:leader="dot" w:pos="9061"/>
            </w:tabs>
            <w:rPr>
              <w:ins w:id="238" w:author="Raul García Fernández" w:date="2017-07-10T20:28:00Z"/>
              <w:rFonts w:asciiTheme="minorHAnsi" w:eastAsiaTheme="minorEastAsia" w:hAnsiTheme="minorHAnsi" w:cstheme="minorBidi"/>
              <w:noProof/>
              <w:sz w:val="22"/>
              <w:lang w:eastAsia="es-ES"/>
            </w:rPr>
          </w:pPr>
          <w:ins w:id="239" w:author="Raul García Fernández" w:date="2017-07-10T20:28:00Z">
            <w:r w:rsidRPr="00E56E0B">
              <w:rPr>
                <w:rStyle w:val="Hipervnculo"/>
                <w:noProof/>
              </w:rPr>
              <w:fldChar w:fldCharType="begin"/>
            </w:r>
            <w:r w:rsidRPr="00E56E0B">
              <w:rPr>
                <w:rStyle w:val="Hipervnculo"/>
                <w:noProof/>
              </w:rPr>
              <w:instrText xml:space="preserve"> </w:instrText>
            </w:r>
            <w:r>
              <w:rPr>
                <w:noProof/>
              </w:rPr>
              <w:instrText>HYPERLINK \l "_Toc487481861"</w:instrText>
            </w:r>
            <w:r w:rsidRPr="00E56E0B">
              <w:rPr>
                <w:rStyle w:val="Hipervnculo"/>
                <w:noProof/>
              </w:rPr>
              <w:instrText xml:space="preserve"> </w:instrText>
            </w:r>
            <w:r w:rsidRPr="00E56E0B">
              <w:rPr>
                <w:rStyle w:val="Hipervnculo"/>
                <w:noProof/>
              </w:rPr>
            </w:r>
            <w:r w:rsidRPr="00E56E0B">
              <w:rPr>
                <w:rStyle w:val="Hipervnculo"/>
                <w:noProof/>
              </w:rPr>
              <w:fldChar w:fldCharType="separate"/>
            </w:r>
            <w:r w:rsidRPr="00E56E0B">
              <w:rPr>
                <w:rStyle w:val="Hipervnculo"/>
                <w:noProof/>
              </w:rPr>
              <w:t>Ilustración 2</w:t>
            </w:r>
            <w:r w:rsidRPr="00E56E0B">
              <w:rPr>
                <w:rStyle w:val="Hipervnculo"/>
                <w:noProof/>
              </w:rPr>
              <w:noBreakHyphen/>
              <w:t>4 Cloud9 IDE</w:t>
            </w:r>
            <w:r>
              <w:rPr>
                <w:noProof/>
                <w:webHidden/>
              </w:rPr>
              <w:tab/>
            </w:r>
            <w:r>
              <w:rPr>
                <w:noProof/>
                <w:webHidden/>
              </w:rPr>
              <w:fldChar w:fldCharType="begin"/>
            </w:r>
            <w:r>
              <w:rPr>
                <w:noProof/>
                <w:webHidden/>
              </w:rPr>
              <w:instrText xml:space="preserve"> PAGEREF _Toc487481861 \h </w:instrText>
            </w:r>
            <w:r>
              <w:rPr>
                <w:noProof/>
                <w:webHidden/>
              </w:rPr>
            </w:r>
          </w:ins>
          <w:r>
            <w:rPr>
              <w:noProof/>
              <w:webHidden/>
            </w:rPr>
            <w:fldChar w:fldCharType="separate"/>
          </w:r>
          <w:ins w:id="240" w:author="Raul García Fernández" w:date="2017-07-10T20:36:00Z">
            <w:r w:rsidR="001D055D">
              <w:rPr>
                <w:noProof/>
                <w:webHidden/>
              </w:rPr>
              <w:t>7</w:t>
            </w:r>
          </w:ins>
          <w:ins w:id="241" w:author="Raul García Fernández" w:date="2017-07-10T20:28:00Z">
            <w:r>
              <w:rPr>
                <w:noProof/>
                <w:webHidden/>
              </w:rPr>
              <w:fldChar w:fldCharType="end"/>
            </w:r>
            <w:r w:rsidRPr="00E56E0B">
              <w:rPr>
                <w:rStyle w:val="Hipervnculo"/>
                <w:noProof/>
              </w:rPr>
              <w:fldChar w:fldCharType="end"/>
            </w:r>
          </w:ins>
        </w:p>
        <w:p w14:paraId="5EB335AE" w14:textId="122E0258" w:rsidR="00165B28" w:rsidRDefault="00165B28">
          <w:pPr>
            <w:pStyle w:val="Tabladeilustraciones"/>
            <w:tabs>
              <w:tab w:val="right" w:leader="dot" w:pos="9061"/>
            </w:tabs>
            <w:rPr>
              <w:ins w:id="242" w:author="Raul García Fernández" w:date="2017-07-10T20:28:00Z"/>
              <w:rFonts w:asciiTheme="minorHAnsi" w:eastAsiaTheme="minorEastAsia" w:hAnsiTheme="minorHAnsi" w:cstheme="minorBidi"/>
              <w:noProof/>
              <w:sz w:val="22"/>
              <w:lang w:eastAsia="es-ES"/>
            </w:rPr>
          </w:pPr>
          <w:ins w:id="243" w:author="Raul García Fernández" w:date="2017-07-10T20:28:00Z">
            <w:r w:rsidRPr="00E56E0B">
              <w:rPr>
                <w:rStyle w:val="Hipervnculo"/>
                <w:noProof/>
              </w:rPr>
              <w:fldChar w:fldCharType="begin"/>
            </w:r>
            <w:r w:rsidRPr="00E56E0B">
              <w:rPr>
                <w:rStyle w:val="Hipervnculo"/>
                <w:noProof/>
              </w:rPr>
              <w:instrText xml:space="preserve"> </w:instrText>
            </w:r>
            <w:r>
              <w:rPr>
                <w:noProof/>
              </w:rPr>
              <w:instrText>HYPERLINK \l "_Toc487481862"</w:instrText>
            </w:r>
            <w:r w:rsidRPr="00E56E0B">
              <w:rPr>
                <w:rStyle w:val="Hipervnculo"/>
                <w:noProof/>
              </w:rPr>
              <w:instrText xml:space="preserve"> </w:instrText>
            </w:r>
            <w:r w:rsidRPr="00E56E0B">
              <w:rPr>
                <w:rStyle w:val="Hipervnculo"/>
                <w:noProof/>
              </w:rPr>
            </w:r>
            <w:r w:rsidRPr="00E56E0B">
              <w:rPr>
                <w:rStyle w:val="Hipervnculo"/>
                <w:noProof/>
              </w:rPr>
              <w:fldChar w:fldCharType="separate"/>
            </w:r>
            <w:r w:rsidRPr="00E56E0B">
              <w:rPr>
                <w:rStyle w:val="Hipervnculo"/>
                <w:noProof/>
              </w:rPr>
              <w:t>Ilustración 2</w:t>
            </w:r>
            <w:r w:rsidRPr="00E56E0B">
              <w:rPr>
                <w:rStyle w:val="Hipervnculo"/>
                <w:noProof/>
              </w:rPr>
              <w:noBreakHyphen/>
              <w:t>5 Docker logo</w:t>
            </w:r>
            <w:r>
              <w:rPr>
                <w:noProof/>
                <w:webHidden/>
              </w:rPr>
              <w:tab/>
            </w:r>
            <w:r>
              <w:rPr>
                <w:noProof/>
                <w:webHidden/>
              </w:rPr>
              <w:fldChar w:fldCharType="begin"/>
            </w:r>
            <w:r>
              <w:rPr>
                <w:noProof/>
                <w:webHidden/>
              </w:rPr>
              <w:instrText xml:space="preserve"> PAGEREF _Toc487481862 \h </w:instrText>
            </w:r>
            <w:r>
              <w:rPr>
                <w:noProof/>
                <w:webHidden/>
              </w:rPr>
            </w:r>
          </w:ins>
          <w:r>
            <w:rPr>
              <w:noProof/>
              <w:webHidden/>
            </w:rPr>
            <w:fldChar w:fldCharType="separate"/>
          </w:r>
          <w:ins w:id="244" w:author="Raul García Fernández" w:date="2017-07-10T20:36:00Z">
            <w:r w:rsidR="001D055D">
              <w:rPr>
                <w:noProof/>
                <w:webHidden/>
              </w:rPr>
              <w:t>8</w:t>
            </w:r>
          </w:ins>
          <w:ins w:id="245" w:author="Raul García Fernández" w:date="2017-07-10T20:28:00Z">
            <w:r>
              <w:rPr>
                <w:noProof/>
                <w:webHidden/>
              </w:rPr>
              <w:fldChar w:fldCharType="end"/>
            </w:r>
            <w:r w:rsidRPr="00E56E0B">
              <w:rPr>
                <w:rStyle w:val="Hipervnculo"/>
                <w:noProof/>
              </w:rPr>
              <w:fldChar w:fldCharType="end"/>
            </w:r>
          </w:ins>
        </w:p>
        <w:p w14:paraId="1C1F2AFB" w14:textId="093DD428" w:rsidR="00165B28" w:rsidRDefault="00165B28">
          <w:pPr>
            <w:pStyle w:val="Tabladeilustraciones"/>
            <w:tabs>
              <w:tab w:val="right" w:leader="dot" w:pos="9061"/>
            </w:tabs>
            <w:rPr>
              <w:ins w:id="246" w:author="Raul García Fernández" w:date="2017-07-10T20:28:00Z"/>
              <w:rFonts w:asciiTheme="minorHAnsi" w:eastAsiaTheme="minorEastAsia" w:hAnsiTheme="minorHAnsi" w:cstheme="minorBidi"/>
              <w:noProof/>
              <w:sz w:val="22"/>
              <w:lang w:eastAsia="es-ES"/>
            </w:rPr>
          </w:pPr>
          <w:ins w:id="247" w:author="Raul García Fernández" w:date="2017-07-10T20:28:00Z">
            <w:r w:rsidRPr="00E56E0B">
              <w:rPr>
                <w:rStyle w:val="Hipervnculo"/>
                <w:noProof/>
              </w:rPr>
              <w:fldChar w:fldCharType="begin"/>
            </w:r>
            <w:r w:rsidRPr="00E56E0B">
              <w:rPr>
                <w:rStyle w:val="Hipervnculo"/>
                <w:noProof/>
              </w:rPr>
              <w:instrText xml:space="preserve"> </w:instrText>
            </w:r>
            <w:r>
              <w:rPr>
                <w:noProof/>
              </w:rPr>
              <w:instrText>HYPERLINK \l "_Toc487481863"</w:instrText>
            </w:r>
            <w:r w:rsidRPr="00E56E0B">
              <w:rPr>
                <w:rStyle w:val="Hipervnculo"/>
                <w:noProof/>
              </w:rPr>
              <w:instrText xml:space="preserve"> </w:instrText>
            </w:r>
            <w:r w:rsidRPr="00E56E0B">
              <w:rPr>
                <w:rStyle w:val="Hipervnculo"/>
                <w:noProof/>
              </w:rPr>
            </w:r>
            <w:r w:rsidRPr="00E56E0B">
              <w:rPr>
                <w:rStyle w:val="Hipervnculo"/>
                <w:noProof/>
              </w:rPr>
              <w:fldChar w:fldCharType="separate"/>
            </w:r>
            <w:r w:rsidRPr="00E56E0B">
              <w:rPr>
                <w:rStyle w:val="Hipervnculo"/>
                <w:noProof/>
              </w:rPr>
              <w:t>Ilustración 2</w:t>
            </w:r>
            <w:r w:rsidRPr="00E56E0B">
              <w:rPr>
                <w:rStyle w:val="Hipervnculo"/>
                <w:noProof/>
              </w:rPr>
              <w:noBreakHyphen/>
              <w:t>6 Arquitectura Docker</w:t>
            </w:r>
            <w:r>
              <w:rPr>
                <w:noProof/>
                <w:webHidden/>
              </w:rPr>
              <w:tab/>
            </w:r>
            <w:r>
              <w:rPr>
                <w:noProof/>
                <w:webHidden/>
              </w:rPr>
              <w:fldChar w:fldCharType="begin"/>
            </w:r>
            <w:r>
              <w:rPr>
                <w:noProof/>
                <w:webHidden/>
              </w:rPr>
              <w:instrText xml:space="preserve"> PAGEREF _Toc487481863 \h </w:instrText>
            </w:r>
            <w:r>
              <w:rPr>
                <w:noProof/>
                <w:webHidden/>
              </w:rPr>
            </w:r>
          </w:ins>
          <w:r>
            <w:rPr>
              <w:noProof/>
              <w:webHidden/>
            </w:rPr>
            <w:fldChar w:fldCharType="separate"/>
          </w:r>
          <w:ins w:id="248" w:author="Raul García Fernández" w:date="2017-07-10T20:36:00Z">
            <w:r w:rsidR="001D055D">
              <w:rPr>
                <w:noProof/>
                <w:webHidden/>
              </w:rPr>
              <w:t>8</w:t>
            </w:r>
          </w:ins>
          <w:ins w:id="249" w:author="Raul García Fernández" w:date="2017-07-10T20:28:00Z">
            <w:r>
              <w:rPr>
                <w:noProof/>
                <w:webHidden/>
              </w:rPr>
              <w:fldChar w:fldCharType="end"/>
            </w:r>
            <w:r w:rsidRPr="00E56E0B">
              <w:rPr>
                <w:rStyle w:val="Hipervnculo"/>
                <w:noProof/>
              </w:rPr>
              <w:fldChar w:fldCharType="end"/>
            </w:r>
          </w:ins>
        </w:p>
        <w:p w14:paraId="72C09FB2" w14:textId="49170AA0" w:rsidR="00165B28" w:rsidRDefault="00165B28">
          <w:pPr>
            <w:pStyle w:val="Tabladeilustraciones"/>
            <w:tabs>
              <w:tab w:val="right" w:leader="dot" w:pos="9061"/>
            </w:tabs>
            <w:rPr>
              <w:ins w:id="250" w:author="Raul García Fernández" w:date="2017-07-10T20:28:00Z"/>
              <w:rFonts w:asciiTheme="minorHAnsi" w:eastAsiaTheme="minorEastAsia" w:hAnsiTheme="minorHAnsi" w:cstheme="minorBidi"/>
              <w:noProof/>
              <w:sz w:val="22"/>
              <w:lang w:eastAsia="es-ES"/>
            </w:rPr>
          </w:pPr>
          <w:ins w:id="251" w:author="Raul García Fernández" w:date="2017-07-10T20:28:00Z">
            <w:r w:rsidRPr="00E56E0B">
              <w:rPr>
                <w:rStyle w:val="Hipervnculo"/>
                <w:noProof/>
              </w:rPr>
              <w:fldChar w:fldCharType="begin"/>
            </w:r>
            <w:r w:rsidRPr="00E56E0B">
              <w:rPr>
                <w:rStyle w:val="Hipervnculo"/>
                <w:noProof/>
              </w:rPr>
              <w:instrText xml:space="preserve"> </w:instrText>
            </w:r>
            <w:r>
              <w:rPr>
                <w:noProof/>
              </w:rPr>
              <w:instrText>HYPERLINK \l "_Toc487481864"</w:instrText>
            </w:r>
            <w:r w:rsidRPr="00E56E0B">
              <w:rPr>
                <w:rStyle w:val="Hipervnculo"/>
                <w:noProof/>
              </w:rPr>
              <w:instrText xml:space="preserve"> </w:instrText>
            </w:r>
            <w:r w:rsidRPr="00E56E0B">
              <w:rPr>
                <w:rStyle w:val="Hipervnculo"/>
                <w:noProof/>
              </w:rPr>
            </w:r>
            <w:r w:rsidRPr="00E56E0B">
              <w:rPr>
                <w:rStyle w:val="Hipervnculo"/>
                <w:noProof/>
              </w:rPr>
              <w:fldChar w:fldCharType="separate"/>
            </w:r>
            <w:r w:rsidRPr="00E56E0B">
              <w:rPr>
                <w:rStyle w:val="Hipervnculo"/>
                <w:noProof/>
              </w:rPr>
              <w:t>Ilustración 2</w:t>
            </w:r>
            <w:r w:rsidRPr="00E56E0B">
              <w:rPr>
                <w:rStyle w:val="Hipervnculo"/>
                <w:noProof/>
              </w:rPr>
              <w:noBreakHyphen/>
              <w:t>7 Logo TensorFlow</w:t>
            </w:r>
            <w:r>
              <w:rPr>
                <w:noProof/>
                <w:webHidden/>
              </w:rPr>
              <w:tab/>
            </w:r>
            <w:r>
              <w:rPr>
                <w:noProof/>
                <w:webHidden/>
              </w:rPr>
              <w:fldChar w:fldCharType="begin"/>
            </w:r>
            <w:r>
              <w:rPr>
                <w:noProof/>
                <w:webHidden/>
              </w:rPr>
              <w:instrText xml:space="preserve"> PAGEREF _Toc487481864 \h </w:instrText>
            </w:r>
            <w:r>
              <w:rPr>
                <w:noProof/>
                <w:webHidden/>
              </w:rPr>
            </w:r>
          </w:ins>
          <w:r>
            <w:rPr>
              <w:noProof/>
              <w:webHidden/>
            </w:rPr>
            <w:fldChar w:fldCharType="separate"/>
          </w:r>
          <w:ins w:id="252" w:author="Raul García Fernández" w:date="2017-07-10T20:36:00Z">
            <w:r w:rsidR="001D055D">
              <w:rPr>
                <w:noProof/>
                <w:webHidden/>
              </w:rPr>
              <w:t>9</w:t>
            </w:r>
          </w:ins>
          <w:ins w:id="253" w:author="Raul García Fernández" w:date="2017-07-10T20:28:00Z">
            <w:r>
              <w:rPr>
                <w:noProof/>
                <w:webHidden/>
              </w:rPr>
              <w:fldChar w:fldCharType="end"/>
            </w:r>
            <w:r w:rsidRPr="00E56E0B">
              <w:rPr>
                <w:rStyle w:val="Hipervnculo"/>
                <w:noProof/>
              </w:rPr>
              <w:fldChar w:fldCharType="end"/>
            </w:r>
          </w:ins>
        </w:p>
        <w:p w14:paraId="62BB5890" w14:textId="493DE356" w:rsidR="00165B28" w:rsidRDefault="00165B28">
          <w:pPr>
            <w:pStyle w:val="Tabladeilustraciones"/>
            <w:tabs>
              <w:tab w:val="right" w:leader="dot" w:pos="9061"/>
            </w:tabs>
            <w:rPr>
              <w:ins w:id="254" w:author="Raul García Fernández" w:date="2017-07-10T20:28:00Z"/>
              <w:rFonts w:asciiTheme="minorHAnsi" w:eastAsiaTheme="minorEastAsia" w:hAnsiTheme="minorHAnsi" w:cstheme="minorBidi"/>
              <w:noProof/>
              <w:sz w:val="22"/>
              <w:lang w:eastAsia="es-ES"/>
            </w:rPr>
          </w:pPr>
          <w:ins w:id="255" w:author="Raul García Fernández" w:date="2017-07-10T20:28:00Z">
            <w:r w:rsidRPr="00E56E0B">
              <w:rPr>
                <w:rStyle w:val="Hipervnculo"/>
                <w:noProof/>
              </w:rPr>
              <w:fldChar w:fldCharType="begin"/>
            </w:r>
            <w:r w:rsidRPr="00E56E0B">
              <w:rPr>
                <w:rStyle w:val="Hipervnculo"/>
                <w:noProof/>
              </w:rPr>
              <w:instrText xml:space="preserve"> </w:instrText>
            </w:r>
            <w:r>
              <w:rPr>
                <w:noProof/>
              </w:rPr>
              <w:instrText>HYPERLINK \l "_Toc487481865"</w:instrText>
            </w:r>
            <w:r w:rsidRPr="00E56E0B">
              <w:rPr>
                <w:rStyle w:val="Hipervnculo"/>
                <w:noProof/>
              </w:rPr>
              <w:instrText xml:space="preserve"> </w:instrText>
            </w:r>
            <w:r w:rsidRPr="00E56E0B">
              <w:rPr>
                <w:rStyle w:val="Hipervnculo"/>
                <w:noProof/>
              </w:rPr>
            </w:r>
            <w:r w:rsidRPr="00E56E0B">
              <w:rPr>
                <w:rStyle w:val="Hipervnculo"/>
                <w:noProof/>
              </w:rPr>
              <w:fldChar w:fldCharType="separate"/>
            </w:r>
            <w:r w:rsidRPr="00E56E0B">
              <w:rPr>
                <w:rStyle w:val="Hipervnculo"/>
                <w:noProof/>
              </w:rPr>
              <w:t>Ilustración 4</w:t>
            </w:r>
            <w:r w:rsidRPr="00E56E0B">
              <w:rPr>
                <w:rStyle w:val="Hipervnculo"/>
                <w:noProof/>
              </w:rPr>
              <w:noBreakHyphen/>
              <w:t>1 Logo Neo4j</w:t>
            </w:r>
            <w:r>
              <w:rPr>
                <w:noProof/>
                <w:webHidden/>
              </w:rPr>
              <w:tab/>
            </w:r>
            <w:r>
              <w:rPr>
                <w:noProof/>
                <w:webHidden/>
              </w:rPr>
              <w:fldChar w:fldCharType="begin"/>
            </w:r>
            <w:r>
              <w:rPr>
                <w:noProof/>
                <w:webHidden/>
              </w:rPr>
              <w:instrText xml:space="preserve"> PAGEREF _Toc487481865 \h </w:instrText>
            </w:r>
            <w:r>
              <w:rPr>
                <w:noProof/>
                <w:webHidden/>
              </w:rPr>
            </w:r>
          </w:ins>
          <w:r>
            <w:rPr>
              <w:noProof/>
              <w:webHidden/>
            </w:rPr>
            <w:fldChar w:fldCharType="separate"/>
          </w:r>
          <w:ins w:id="256" w:author="Raul García Fernández" w:date="2017-07-10T20:36:00Z">
            <w:r w:rsidR="001D055D">
              <w:rPr>
                <w:noProof/>
                <w:webHidden/>
              </w:rPr>
              <w:t>14</w:t>
            </w:r>
          </w:ins>
          <w:ins w:id="257" w:author="Raul García Fernández" w:date="2017-07-10T20:28:00Z">
            <w:r>
              <w:rPr>
                <w:noProof/>
                <w:webHidden/>
              </w:rPr>
              <w:fldChar w:fldCharType="end"/>
            </w:r>
            <w:r w:rsidRPr="00E56E0B">
              <w:rPr>
                <w:rStyle w:val="Hipervnculo"/>
                <w:noProof/>
              </w:rPr>
              <w:fldChar w:fldCharType="end"/>
            </w:r>
          </w:ins>
        </w:p>
        <w:p w14:paraId="4841718A" w14:textId="53192D26" w:rsidR="00165B28" w:rsidRDefault="00165B28">
          <w:pPr>
            <w:pStyle w:val="Tabladeilustraciones"/>
            <w:tabs>
              <w:tab w:val="right" w:leader="dot" w:pos="9061"/>
            </w:tabs>
            <w:rPr>
              <w:ins w:id="258" w:author="Raul García Fernández" w:date="2017-07-10T20:28:00Z"/>
              <w:rFonts w:asciiTheme="minorHAnsi" w:eastAsiaTheme="minorEastAsia" w:hAnsiTheme="minorHAnsi" w:cstheme="minorBidi"/>
              <w:noProof/>
              <w:sz w:val="22"/>
              <w:lang w:eastAsia="es-ES"/>
            </w:rPr>
          </w:pPr>
          <w:ins w:id="259" w:author="Raul García Fernández" w:date="2017-07-10T20:28:00Z">
            <w:r w:rsidRPr="00E56E0B">
              <w:rPr>
                <w:rStyle w:val="Hipervnculo"/>
                <w:noProof/>
              </w:rPr>
              <w:fldChar w:fldCharType="begin"/>
            </w:r>
            <w:r w:rsidRPr="00E56E0B">
              <w:rPr>
                <w:rStyle w:val="Hipervnculo"/>
                <w:noProof/>
              </w:rPr>
              <w:instrText xml:space="preserve"> </w:instrText>
            </w:r>
            <w:r>
              <w:rPr>
                <w:noProof/>
              </w:rPr>
              <w:instrText>HYPERLINK "C:\\Users\\LaPatataConTeclas\\Desktop\\uniapi\\documentación\\Versión Final\\MemoriaRenombrar.docx" \l "_Toc487481866"</w:instrText>
            </w:r>
            <w:r w:rsidRPr="00E56E0B">
              <w:rPr>
                <w:rStyle w:val="Hipervnculo"/>
                <w:noProof/>
              </w:rPr>
              <w:instrText xml:space="preserve"> </w:instrText>
            </w:r>
            <w:r w:rsidRPr="00E56E0B">
              <w:rPr>
                <w:rStyle w:val="Hipervnculo"/>
                <w:noProof/>
              </w:rPr>
            </w:r>
            <w:r w:rsidRPr="00E56E0B">
              <w:rPr>
                <w:rStyle w:val="Hipervnculo"/>
                <w:noProof/>
              </w:rPr>
              <w:fldChar w:fldCharType="separate"/>
            </w:r>
            <w:r w:rsidRPr="00E56E0B">
              <w:rPr>
                <w:rStyle w:val="Hipervnculo"/>
                <w:noProof/>
              </w:rPr>
              <w:t>Ilustración 4</w:t>
            </w:r>
            <w:r w:rsidRPr="00E56E0B">
              <w:rPr>
                <w:rStyle w:val="Hipervnculo"/>
                <w:noProof/>
              </w:rPr>
              <w:noBreakHyphen/>
              <w:t>2 Logo Maven</w:t>
            </w:r>
            <w:r>
              <w:rPr>
                <w:noProof/>
                <w:webHidden/>
              </w:rPr>
              <w:tab/>
            </w:r>
            <w:r>
              <w:rPr>
                <w:noProof/>
                <w:webHidden/>
              </w:rPr>
              <w:fldChar w:fldCharType="begin"/>
            </w:r>
            <w:r>
              <w:rPr>
                <w:noProof/>
                <w:webHidden/>
              </w:rPr>
              <w:instrText xml:space="preserve"> PAGEREF _Toc487481866 \h </w:instrText>
            </w:r>
            <w:r>
              <w:rPr>
                <w:noProof/>
                <w:webHidden/>
              </w:rPr>
            </w:r>
          </w:ins>
          <w:r>
            <w:rPr>
              <w:noProof/>
              <w:webHidden/>
            </w:rPr>
            <w:fldChar w:fldCharType="separate"/>
          </w:r>
          <w:ins w:id="260" w:author="Raul García Fernández" w:date="2017-07-10T20:36:00Z">
            <w:r w:rsidR="001D055D">
              <w:rPr>
                <w:noProof/>
                <w:webHidden/>
              </w:rPr>
              <w:t>15</w:t>
            </w:r>
          </w:ins>
          <w:ins w:id="261" w:author="Raul García Fernández" w:date="2017-07-10T20:28:00Z">
            <w:r>
              <w:rPr>
                <w:noProof/>
                <w:webHidden/>
              </w:rPr>
              <w:fldChar w:fldCharType="end"/>
            </w:r>
            <w:r w:rsidRPr="00E56E0B">
              <w:rPr>
                <w:rStyle w:val="Hipervnculo"/>
                <w:noProof/>
              </w:rPr>
              <w:fldChar w:fldCharType="end"/>
            </w:r>
          </w:ins>
        </w:p>
        <w:p w14:paraId="11ADA42F" w14:textId="186D6C08" w:rsidR="00165B28" w:rsidRDefault="00165B28">
          <w:pPr>
            <w:pStyle w:val="Tabladeilustraciones"/>
            <w:tabs>
              <w:tab w:val="right" w:leader="dot" w:pos="9061"/>
            </w:tabs>
            <w:rPr>
              <w:ins w:id="262" w:author="Raul García Fernández" w:date="2017-07-10T20:28:00Z"/>
              <w:rFonts w:asciiTheme="minorHAnsi" w:eastAsiaTheme="minorEastAsia" w:hAnsiTheme="minorHAnsi" w:cstheme="minorBidi"/>
              <w:noProof/>
              <w:sz w:val="22"/>
              <w:lang w:eastAsia="es-ES"/>
            </w:rPr>
          </w:pPr>
          <w:ins w:id="263" w:author="Raul García Fernández" w:date="2017-07-10T20:28:00Z">
            <w:r w:rsidRPr="00E56E0B">
              <w:rPr>
                <w:rStyle w:val="Hipervnculo"/>
                <w:noProof/>
              </w:rPr>
              <w:fldChar w:fldCharType="begin"/>
            </w:r>
            <w:r w:rsidRPr="00E56E0B">
              <w:rPr>
                <w:rStyle w:val="Hipervnculo"/>
                <w:noProof/>
              </w:rPr>
              <w:instrText xml:space="preserve"> </w:instrText>
            </w:r>
            <w:r>
              <w:rPr>
                <w:noProof/>
              </w:rPr>
              <w:instrText>HYPERLINK "C:\\Users\\LaPatataConTeclas\\Desktop\\uniapi\\documentación\\Versión Final\\MemoriaRenombrar.docx" \l "_Toc487481867"</w:instrText>
            </w:r>
            <w:r w:rsidRPr="00E56E0B">
              <w:rPr>
                <w:rStyle w:val="Hipervnculo"/>
                <w:noProof/>
              </w:rPr>
              <w:instrText xml:space="preserve"> </w:instrText>
            </w:r>
            <w:r w:rsidRPr="00E56E0B">
              <w:rPr>
                <w:rStyle w:val="Hipervnculo"/>
                <w:noProof/>
              </w:rPr>
            </w:r>
            <w:r w:rsidRPr="00E56E0B">
              <w:rPr>
                <w:rStyle w:val="Hipervnculo"/>
                <w:noProof/>
              </w:rPr>
              <w:fldChar w:fldCharType="separate"/>
            </w:r>
            <w:r w:rsidRPr="00E56E0B">
              <w:rPr>
                <w:rStyle w:val="Hipervnculo"/>
                <w:noProof/>
              </w:rPr>
              <w:t>Ilustración 4</w:t>
            </w:r>
            <w:r w:rsidRPr="00E56E0B">
              <w:rPr>
                <w:rStyle w:val="Hipervnculo"/>
                <w:noProof/>
              </w:rPr>
              <w:noBreakHyphen/>
              <w:t>3 Logo Spring</w:t>
            </w:r>
            <w:r>
              <w:rPr>
                <w:noProof/>
                <w:webHidden/>
              </w:rPr>
              <w:tab/>
            </w:r>
            <w:r>
              <w:rPr>
                <w:noProof/>
                <w:webHidden/>
              </w:rPr>
              <w:fldChar w:fldCharType="begin"/>
            </w:r>
            <w:r>
              <w:rPr>
                <w:noProof/>
                <w:webHidden/>
              </w:rPr>
              <w:instrText xml:space="preserve"> PAGEREF _Toc487481867 \h </w:instrText>
            </w:r>
            <w:r>
              <w:rPr>
                <w:noProof/>
                <w:webHidden/>
              </w:rPr>
            </w:r>
          </w:ins>
          <w:r>
            <w:rPr>
              <w:noProof/>
              <w:webHidden/>
            </w:rPr>
            <w:fldChar w:fldCharType="separate"/>
          </w:r>
          <w:ins w:id="264" w:author="Raul García Fernández" w:date="2017-07-10T20:36:00Z">
            <w:r w:rsidR="001D055D">
              <w:rPr>
                <w:noProof/>
                <w:webHidden/>
              </w:rPr>
              <w:t>15</w:t>
            </w:r>
          </w:ins>
          <w:ins w:id="265" w:author="Raul García Fernández" w:date="2017-07-10T20:28:00Z">
            <w:r>
              <w:rPr>
                <w:noProof/>
                <w:webHidden/>
              </w:rPr>
              <w:fldChar w:fldCharType="end"/>
            </w:r>
            <w:r w:rsidRPr="00E56E0B">
              <w:rPr>
                <w:rStyle w:val="Hipervnculo"/>
                <w:noProof/>
              </w:rPr>
              <w:fldChar w:fldCharType="end"/>
            </w:r>
          </w:ins>
        </w:p>
        <w:p w14:paraId="4D806BE0" w14:textId="0BAC875C" w:rsidR="00165B28" w:rsidRDefault="00165B28">
          <w:pPr>
            <w:pStyle w:val="Tabladeilustraciones"/>
            <w:tabs>
              <w:tab w:val="right" w:leader="dot" w:pos="9061"/>
            </w:tabs>
            <w:rPr>
              <w:ins w:id="266" w:author="Raul García Fernández" w:date="2017-07-10T20:28:00Z"/>
              <w:rFonts w:asciiTheme="minorHAnsi" w:eastAsiaTheme="minorEastAsia" w:hAnsiTheme="minorHAnsi" w:cstheme="minorBidi"/>
              <w:noProof/>
              <w:sz w:val="22"/>
              <w:lang w:eastAsia="es-ES"/>
            </w:rPr>
          </w:pPr>
          <w:ins w:id="267" w:author="Raul García Fernández" w:date="2017-07-10T20:28:00Z">
            <w:r w:rsidRPr="00E56E0B">
              <w:rPr>
                <w:rStyle w:val="Hipervnculo"/>
                <w:noProof/>
              </w:rPr>
              <w:fldChar w:fldCharType="begin"/>
            </w:r>
            <w:r w:rsidRPr="00E56E0B">
              <w:rPr>
                <w:rStyle w:val="Hipervnculo"/>
                <w:noProof/>
              </w:rPr>
              <w:instrText xml:space="preserve"> </w:instrText>
            </w:r>
            <w:r>
              <w:rPr>
                <w:noProof/>
              </w:rPr>
              <w:instrText>HYPERLINK \l "_Toc487481868"</w:instrText>
            </w:r>
            <w:r w:rsidRPr="00E56E0B">
              <w:rPr>
                <w:rStyle w:val="Hipervnculo"/>
                <w:noProof/>
              </w:rPr>
              <w:instrText xml:space="preserve"> </w:instrText>
            </w:r>
            <w:r w:rsidRPr="00E56E0B">
              <w:rPr>
                <w:rStyle w:val="Hipervnculo"/>
                <w:noProof/>
              </w:rPr>
            </w:r>
            <w:r w:rsidRPr="00E56E0B">
              <w:rPr>
                <w:rStyle w:val="Hipervnculo"/>
                <w:noProof/>
              </w:rPr>
              <w:fldChar w:fldCharType="separate"/>
            </w:r>
            <w:r w:rsidRPr="00E56E0B">
              <w:rPr>
                <w:rStyle w:val="Hipervnculo"/>
                <w:noProof/>
              </w:rPr>
              <w:t>Ilustración 4</w:t>
            </w:r>
            <w:r w:rsidRPr="00E56E0B">
              <w:rPr>
                <w:rStyle w:val="Hipervnculo"/>
                <w:noProof/>
              </w:rPr>
              <w:noBreakHyphen/>
              <w:t>4 Logo Java</w:t>
            </w:r>
            <w:r>
              <w:rPr>
                <w:noProof/>
                <w:webHidden/>
              </w:rPr>
              <w:tab/>
            </w:r>
            <w:r>
              <w:rPr>
                <w:noProof/>
                <w:webHidden/>
              </w:rPr>
              <w:fldChar w:fldCharType="begin"/>
            </w:r>
            <w:r>
              <w:rPr>
                <w:noProof/>
                <w:webHidden/>
              </w:rPr>
              <w:instrText xml:space="preserve"> PAGEREF _Toc487481868 \h </w:instrText>
            </w:r>
            <w:r>
              <w:rPr>
                <w:noProof/>
                <w:webHidden/>
              </w:rPr>
            </w:r>
          </w:ins>
          <w:r>
            <w:rPr>
              <w:noProof/>
              <w:webHidden/>
            </w:rPr>
            <w:fldChar w:fldCharType="separate"/>
          </w:r>
          <w:ins w:id="268" w:author="Raul García Fernández" w:date="2017-07-10T20:36:00Z">
            <w:r w:rsidR="001D055D">
              <w:rPr>
                <w:noProof/>
                <w:webHidden/>
              </w:rPr>
              <w:t>15</w:t>
            </w:r>
          </w:ins>
          <w:ins w:id="269" w:author="Raul García Fernández" w:date="2017-07-10T20:28:00Z">
            <w:r>
              <w:rPr>
                <w:noProof/>
                <w:webHidden/>
              </w:rPr>
              <w:fldChar w:fldCharType="end"/>
            </w:r>
            <w:r w:rsidRPr="00E56E0B">
              <w:rPr>
                <w:rStyle w:val="Hipervnculo"/>
                <w:noProof/>
              </w:rPr>
              <w:fldChar w:fldCharType="end"/>
            </w:r>
          </w:ins>
        </w:p>
        <w:p w14:paraId="52B7512E" w14:textId="27E6B6BE" w:rsidR="00165B28" w:rsidRDefault="00165B28">
          <w:pPr>
            <w:pStyle w:val="Tabladeilustraciones"/>
            <w:tabs>
              <w:tab w:val="right" w:leader="dot" w:pos="9061"/>
            </w:tabs>
            <w:rPr>
              <w:ins w:id="270" w:author="Raul García Fernández" w:date="2017-07-10T20:28:00Z"/>
              <w:rFonts w:asciiTheme="minorHAnsi" w:eastAsiaTheme="minorEastAsia" w:hAnsiTheme="minorHAnsi" w:cstheme="minorBidi"/>
              <w:noProof/>
              <w:sz w:val="22"/>
              <w:lang w:eastAsia="es-ES"/>
            </w:rPr>
          </w:pPr>
          <w:ins w:id="271" w:author="Raul García Fernández" w:date="2017-07-10T20:28:00Z">
            <w:r w:rsidRPr="00E56E0B">
              <w:rPr>
                <w:rStyle w:val="Hipervnculo"/>
                <w:noProof/>
              </w:rPr>
              <w:fldChar w:fldCharType="begin"/>
            </w:r>
            <w:r w:rsidRPr="00E56E0B">
              <w:rPr>
                <w:rStyle w:val="Hipervnculo"/>
                <w:noProof/>
              </w:rPr>
              <w:instrText xml:space="preserve"> </w:instrText>
            </w:r>
            <w:r>
              <w:rPr>
                <w:noProof/>
              </w:rPr>
              <w:instrText>HYPERLINK "C:\\Users\\LaPatataConTeclas\\Desktop\\uniapi\\documentación\\Versión Final\\MemoriaRenombrar.docx" \l "_Toc487481869"</w:instrText>
            </w:r>
            <w:r w:rsidRPr="00E56E0B">
              <w:rPr>
                <w:rStyle w:val="Hipervnculo"/>
                <w:noProof/>
              </w:rPr>
              <w:instrText xml:space="preserve"> </w:instrText>
            </w:r>
            <w:r w:rsidRPr="00E56E0B">
              <w:rPr>
                <w:rStyle w:val="Hipervnculo"/>
                <w:noProof/>
              </w:rPr>
            </w:r>
            <w:r w:rsidRPr="00E56E0B">
              <w:rPr>
                <w:rStyle w:val="Hipervnculo"/>
                <w:noProof/>
              </w:rPr>
              <w:fldChar w:fldCharType="separate"/>
            </w:r>
            <w:r w:rsidRPr="00E56E0B">
              <w:rPr>
                <w:rStyle w:val="Hipervnculo"/>
                <w:noProof/>
              </w:rPr>
              <w:t>Ilustración 4</w:t>
            </w:r>
            <w:r w:rsidRPr="00E56E0B">
              <w:rPr>
                <w:rStyle w:val="Hipervnculo"/>
                <w:noProof/>
              </w:rPr>
              <w:noBreakHyphen/>
              <w:t>5 Logo JSF</w:t>
            </w:r>
            <w:r>
              <w:rPr>
                <w:noProof/>
                <w:webHidden/>
              </w:rPr>
              <w:tab/>
            </w:r>
            <w:r>
              <w:rPr>
                <w:noProof/>
                <w:webHidden/>
              </w:rPr>
              <w:fldChar w:fldCharType="begin"/>
            </w:r>
            <w:r>
              <w:rPr>
                <w:noProof/>
                <w:webHidden/>
              </w:rPr>
              <w:instrText xml:space="preserve"> PAGEREF _Toc487481869 \h </w:instrText>
            </w:r>
            <w:r>
              <w:rPr>
                <w:noProof/>
                <w:webHidden/>
              </w:rPr>
            </w:r>
          </w:ins>
          <w:r>
            <w:rPr>
              <w:noProof/>
              <w:webHidden/>
            </w:rPr>
            <w:fldChar w:fldCharType="separate"/>
          </w:r>
          <w:ins w:id="272" w:author="Raul García Fernández" w:date="2017-07-10T20:36:00Z">
            <w:r w:rsidR="001D055D">
              <w:rPr>
                <w:noProof/>
                <w:webHidden/>
              </w:rPr>
              <w:t>15</w:t>
            </w:r>
          </w:ins>
          <w:ins w:id="273" w:author="Raul García Fernández" w:date="2017-07-10T20:28:00Z">
            <w:r>
              <w:rPr>
                <w:noProof/>
                <w:webHidden/>
              </w:rPr>
              <w:fldChar w:fldCharType="end"/>
            </w:r>
            <w:r w:rsidRPr="00E56E0B">
              <w:rPr>
                <w:rStyle w:val="Hipervnculo"/>
                <w:noProof/>
              </w:rPr>
              <w:fldChar w:fldCharType="end"/>
            </w:r>
          </w:ins>
        </w:p>
        <w:p w14:paraId="5DB245A0" w14:textId="0AFFC111" w:rsidR="00165B28" w:rsidRDefault="00165B28">
          <w:pPr>
            <w:pStyle w:val="Tabladeilustraciones"/>
            <w:tabs>
              <w:tab w:val="right" w:leader="dot" w:pos="9061"/>
            </w:tabs>
            <w:rPr>
              <w:ins w:id="274" w:author="Raul García Fernández" w:date="2017-07-10T20:28:00Z"/>
              <w:rFonts w:asciiTheme="minorHAnsi" w:eastAsiaTheme="minorEastAsia" w:hAnsiTheme="minorHAnsi" w:cstheme="minorBidi"/>
              <w:noProof/>
              <w:sz w:val="22"/>
              <w:lang w:eastAsia="es-ES"/>
            </w:rPr>
          </w:pPr>
          <w:ins w:id="275" w:author="Raul García Fernández" w:date="2017-07-10T20:28:00Z">
            <w:r w:rsidRPr="00E56E0B">
              <w:rPr>
                <w:rStyle w:val="Hipervnculo"/>
                <w:noProof/>
              </w:rPr>
              <w:fldChar w:fldCharType="begin"/>
            </w:r>
            <w:r w:rsidRPr="00E56E0B">
              <w:rPr>
                <w:rStyle w:val="Hipervnculo"/>
                <w:noProof/>
              </w:rPr>
              <w:instrText xml:space="preserve"> </w:instrText>
            </w:r>
            <w:r>
              <w:rPr>
                <w:noProof/>
              </w:rPr>
              <w:instrText>HYPERLINK "C:\\Users\\LaPatataConTeclas\\Desktop\\uniapi\\documentación\\Versión Final\\MemoriaRenombrar.docx" \l "_Toc487481870"</w:instrText>
            </w:r>
            <w:r w:rsidRPr="00E56E0B">
              <w:rPr>
                <w:rStyle w:val="Hipervnculo"/>
                <w:noProof/>
              </w:rPr>
              <w:instrText xml:space="preserve"> </w:instrText>
            </w:r>
            <w:r w:rsidRPr="00E56E0B">
              <w:rPr>
                <w:rStyle w:val="Hipervnculo"/>
                <w:noProof/>
              </w:rPr>
            </w:r>
            <w:r w:rsidRPr="00E56E0B">
              <w:rPr>
                <w:rStyle w:val="Hipervnculo"/>
                <w:noProof/>
              </w:rPr>
              <w:fldChar w:fldCharType="separate"/>
            </w:r>
            <w:r w:rsidRPr="00E56E0B">
              <w:rPr>
                <w:rStyle w:val="Hipervnculo"/>
                <w:noProof/>
              </w:rPr>
              <w:t>Ilustración 4</w:t>
            </w:r>
            <w:r w:rsidRPr="00E56E0B">
              <w:rPr>
                <w:rStyle w:val="Hipervnculo"/>
                <w:noProof/>
              </w:rPr>
              <w:noBreakHyphen/>
              <w:t>6 Logo Spring MVC</w:t>
            </w:r>
            <w:r>
              <w:rPr>
                <w:noProof/>
                <w:webHidden/>
              </w:rPr>
              <w:tab/>
            </w:r>
            <w:r>
              <w:rPr>
                <w:noProof/>
                <w:webHidden/>
              </w:rPr>
              <w:fldChar w:fldCharType="begin"/>
            </w:r>
            <w:r>
              <w:rPr>
                <w:noProof/>
                <w:webHidden/>
              </w:rPr>
              <w:instrText xml:space="preserve"> PAGEREF _Toc487481870 \h </w:instrText>
            </w:r>
            <w:r>
              <w:rPr>
                <w:noProof/>
                <w:webHidden/>
              </w:rPr>
            </w:r>
          </w:ins>
          <w:r>
            <w:rPr>
              <w:noProof/>
              <w:webHidden/>
            </w:rPr>
            <w:fldChar w:fldCharType="separate"/>
          </w:r>
          <w:ins w:id="276" w:author="Raul García Fernández" w:date="2017-07-10T20:36:00Z">
            <w:r w:rsidR="001D055D">
              <w:rPr>
                <w:noProof/>
                <w:webHidden/>
              </w:rPr>
              <w:t>15</w:t>
            </w:r>
          </w:ins>
          <w:ins w:id="277" w:author="Raul García Fernández" w:date="2017-07-10T20:28:00Z">
            <w:r>
              <w:rPr>
                <w:noProof/>
                <w:webHidden/>
              </w:rPr>
              <w:fldChar w:fldCharType="end"/>
            </w:r>
            <w:r w:rsidRPr="00E56E0B">
              <w:rPr>
                <w:rStyle w:val="Hipervnculo"/>
                <w:noProof/>
              </w:rPr>
              <w:fldChar w:fldCharType="end"/>
            </w:r>
          </w:ins>
        </w:p>
        <w:p w14:paraId="1B25E4E4" w14:textId="2923E403" w:rsidR="00165B28" w:rsidRDefault="00165B28">
          <w:pPr>
            <w:pStyle w:val="Tabladeilustraciones"/>
            <w:tabs>
              <w:tab w:val="right" w:leader="dot" w:pos="9061"/>
            </w:tabs>
            <w:rPr>
              <w:ins w:id="278" w:author="Raul García Fernández" w:date="2017-07-10T20:28:00Z"/>
              <w:rFonts w:asciiTheme="minorHAnsi" w:eastAsiaTheme="minorEastAsia" w:hAnsiTheme="minorHAnsi" w:cstheme="minorBidi"/>
              <w:noProof/>
              <w:sz w:val="22"/>
              <w:lang w:eastAsia="es-ES"/>
            </w:rPr>
          </w:pPr>
          <w:ins w:id="279" w:author="Raul García Fernández" w:date="2017-07-10T20:28:00Z">
            <w:r w:rsidRPr="00E56E0B">
              <w:rPr>
                <w:rStyle w:val="Hipervnculo"/>
                <w:noProof/>
              </w:rPr>
              <w:fldChar w:fldCharType="begin"/>
            </w:r>
            <w:r w:rsidRPr="00E56E0B">
              <w:rPr>
                <w:rStyle w:val="Hipervnculo"/>
                <w:noProof/>
              </w:rPr>
              <w:instrText xml:space="preserve"> </w:instrText>
            </w:r>
            <w:r>
              <w:rPr>
                <w:noProof/>
              </w:rPr>
              <w:instrText>HYPERLINK "C:\\Users\\LaPatataConTeclas\\Desktop\\uniapi\\documentación\\Versión Final\\MemoriaRenombrar.docx" \l "_Toc487481871"</w:instrText>
            </w:r>
            <w:r w:rsidRPr="00E56E0B">
              <w:rPr>
                <w:rStyle w:val="Hipervnculo"/>
                <w:noProof/>
              </w:rPr>
              <w:instrText xml:space="preserve"> </w:instrText>
            </w:r>
            <w:r w:rsidRPr="00E56E0B">
              <w:rPr>
                <w:rStyle w:val="Hipervnculo"/>
                <w:noProof/>
              </w:rPr>
            </w:r>
            <w:r w:rsidRPr="00E56E0B">
              <w:rPr>
                <w:rStyle w:val="Hipervnculo"/>
                <w:noProof/>
              </w:rPr>
              <w:fldChar w:fldCharType="separate"/>
            </w:r>
            <w:r w:rsidRPr="00E56E0B">
              <w:rPr>
                <w:rStyle w:val="Hipervnculo"/>
                <w:noProof/>
              </w:rPr>
              <w:t>Ilustración 4</w:t>
            </w:r>
            <w:r w:rsidRPr="00E56E0B">
              <w:rPr>
                <w:rStyle w:val="Hipervnculo"/>
                <w:noProof/>
              </w:rPr>
              <w:noBreakHyphen/>
              <w:t>7 Logo Spring REST</w:t>
            </w:r>
            <w:r>
              <w:rPr>
                <w:noProof/>
                <w:webHidden/>
              </w:rPr>
              <w:tab/>
            </w:r>
            <w:r>
              <w:rPr>
                <w:noProof/>
                <w:webHidden/>
              </w:rPr>
              <w:fldChar w:fldCharType="begin"/>
            </w:r>
            <w:r>
              <w:rPr>
                <w:noProof/>
                <w:webHidden/>
              </w:rPr>
              <w:instrText xml:space="preserve"> PAGEREF _Toc487481871 \h </w:instrText>
            </w:r>
            <w:r>
              <w:rPr>
                <w:noProof/>
                <w:webHidden/>
              </w:rPr>
            </w:r>
          </w:ins>
          <w:r>
            <w:rPr>
              <w:noProof/>
              <w:webHidden/>
            </w:rPr>
            <w:fldChar w:fldCharType="separate"/>
          </w:r>
          <w:ins w:id="280" w:author="Raul García Fernández" w:date="2017-07-10T20:36:00Z">
            <w:r w:rsidR="001D055D">
              <w:rPr>
                <w:noProof/>
                <w:webHidden/>
              </w:rPr>
              <w:t>16</w:t>
            </w:r>
          </w:ins>
          <w:ins w:id="281" w:author="Raul García Fernández" w:date="2017-07-10T20:28:00Z">
            <w:r>
              <w:rPr>
                <w:noProof/>
                <w:webHidden/>
              </w:rPr>
              <w:fldChar w:fldCharType="end"/>
            </w:r>
            <w:r w:rsidRPr="00E56E0B">
              <w:rPr>
                <w:rStyle w:val="Hipervnculo"/>
                <w:noProof/>
              </w:rPr>
              <w:fldChar w:fldCharType="end"/>
            </w:r>
          </w:ins>
        </w:p>
        <w:p w14:paraId="17CAC989" w14:textId="4BD2D58E" w:rsidR="00165B28" w:rsidRDefault="00165B28">
          <w:pPr>
            <w:pStyle w:val="Tabladeilustraciones"/>
            <w:tabs>
              <w:tab w:val="right" w:leader="dot" w:pos="9061"/>
            </w:tabs>
            <w:rPr>
              <w:ins w:id="282" w:author="Raul García Fernández" w:date="2017-07-10T20:28:00Z"/>
              <w:rFonts w:asciiTheme="minorHAnsi" w:eastAsiaTheme="minorEastAsia" w:hAnsiTheme="minorHAnsi" w:cstheme="minorBidi"/>
              <w:noProof/>
              <w:sz w:val="22"/>
              <w:lang w:eastAsia="es-ES"/>
            </w:rPr>
          </w:pPr>
          <w:ins w:id="283" w:author="Raul García Fernández" w:date="2017-07-10T20:28:00Z">
            <w:r w:rsidRPr="00E56E0B">
              <w:rPr>
                <w:rStyle w:val="Hipervnculo"/>
                <w:noProof/>
              </w:rPr>
              <w:fldChar w:fldCharType="begin"/>
            </w:r>
            <w:r w:rsidRPr="00E56E0B">
              <w:rPr>
                <w:rStyle w:val="Hipervnculo"/>
                <w:noProof/>
              </w:rPr>
              <w:instrText xml:space="preserve"> </w:instrText>
            </w:r>
            <w:r>
              <w:rPr>
                <w:noProof/>
              </w:rPr>
              <w:instrText>HYPERLINK "C:\\Users\\LaPatataConTeclas\\Desktop\\uniapi\\documentación\\Versión Final\\MemoriaRenombrar.docx" \l "_Toc487481872"</w:instrText>
            </w:r>
            <w:r w:rsidRPr="00E56E0B">
              <w:rPr>
                <w:rStyle w:val="Hipervnculo"/>
                <w:noProof/>
              </w:rPr>
              <w:instrText xml:space="preserve"> </w:instrText>
            </w:r>
            <w:r w:rsidRPr="00E56E0B">
              <w:rPr>
                <w:rStyle w:val="Hipervnculo"/>
                <w:noProof/>
              </w:rPr>
            </w:r>
            <w:r w:rsidRPr="00E56E0B">
              <w:rPr>
                <w:rStyle w:val="Hipervnculo"/>
                <w:noProof/>
              </w:rPr>
              <w:fldChar w:fldCharType="separate"/>
            </w:r>
            <w:r w:rsidRPr="00E56E0B">
              <w:rPr>
                <w:rStyle w:val="Hipervnculo"/>
                <w:noProof/>
              </w:rPr>
              <w:t>Ilustración 4</w:t>
            </w:r>
            <w:r w:rsidRPr="00E56E0B">
              <w:rPr>
                <w:rStyle w:val="Hipervnculo"/>
                <w:noProof/>
              </w:rPr>
              <w:noBreakHyphen/>
              <w:t>8 Logo Django</w:t>
            </w:r>
            <w:r>
              <w:rPr>
                <w:noProof/>
                <w:webHidden/>
              </w:rPr>
              <w:tab/>
            </w:r>
            <w:r>
              <w:rPr>
                <w:noProof/>
                <w:webHidden/>
              </w:rPr>
              <w:fldChar w:fldCharType="begin"/>
            </w:r>
            <w:r>
              <w:rPr>
                <w:noProof/>
                <w:webHidden/>
              </w:rPr>
              <w:instrText xml:space="preserve"> PAGEREF _Toc487481872 \h </w:instrText>
            </w:r>
            <w:r>
              <w:rPr>
                <w:noProof/>
                <w:webHidden/>
              </w:rPr>
            </w:r>
          </w:ins>
          <w:r>
            <w:rPr>
              <w:noProof/>
              <w:webHidden/>
            </w:rPr>
            <w:fldChar w:fldCharType="separate"/>
          </w:r>
          <w:ins w:id="284" w:author="Raul García Fernández" w:date="2017-07-10T20:36:00Z">
            <w:r w:rsidR="001D055D">
              <w:rPr>
                <w:noProof/>
                <w:webHidden/>
              </w:rPr>
              <w:t>17</w:t>
            </w:r>
          </w:ins>
          <w:ins w:id="285" w:author="Raul García Fernández" w:date="2017-07-10T20:28:00Z">
            <w:r>
              <w:rPr>
                <w:noProof/>
                <w:webHidden/>
              </w:rPr>
              <w:fldChar w:fldCharType="end"/>
            </w:r>
            <w:r w:rsidRPr="00E56E0B">
              <w:rPr>
                <w:rStyle w:val="Hipervnculo"/>
                <w:noProof/>
              </w:rPr>
              <w:fldChar w:fldCharType="end"/>
            </w:r>
          </w:ins>
        </w:p>
        <w:p w14:paraId="59A243EA" w14:textId="2061B639" w:rsidR="00165B28" w:rsidRDefault="00165B28">
          <w:pPr>
            <w:pStyle w:val="Tabladeilustraciones"/>
            <w:tabs>
              <w:tab w:val="right" w:leader="dot" w:pos="9061"/>
            </w:tabs>
            <w:rPr>
              <w:ins w:id="286" w:author="Raul García Fernández" w:date="2017-07-10T20:28:00Z"/>
              <w:rFonts w:asciiTheme="minorHAnsi" w:eastAsiaTheme="minorEastAsia" w:hAnsiTheme="minorHAnsi" w:cstheme="minorBidi"/>
              <w:noProof/>
              <w:sz w:val="22"/>
              <w:lang w:eastAsia="es-ES"/>
            </w:rPr>
          </w:pPr>
          <w:ins w:id="287" w:author="Raul García Fernández" w:date="2017-07-10T20:28:00Z">
            <w:r w:rsidRPr="00E56E0B">
              <w:rPr>
                <w:rStyle w:val="Hipervnculo"/>
                <w:noProof/>
              </w:rPr>
              <w:fldChar w:fldCharType="begin"/>
            </w:r>
            <w:r w:rsidRPr="00E56E0B">
              <w:rPr>
                <w:rStyle w:val="Hipervnculo"/>
                <w:noProof/>
              </w:rPr>
              <w:instrText xml:space="preserve"> </w:instrText>
            </w:r>
            <w:r>
              <w:rPr>
                <w:noProof/>
              </w:rPr>
              <w:instrText>HYPERLINK "C:\\Users\\LaPatataConTeclas\\Desktop\\uniapi\\documentación\\Versión Final\\MemoriaRenombrar.docx" \l "_Toc487481873"</w:instrText>
            </w:r>
            <w:r w:rsidRPr="00E56E0B">
              <w:rPr>
                <w:rStyle w:val="Hipervnculo"/>
                <w:noProof/>
              </w:rPr>
              <w:instrText xml:space="preserve"> </w:instrText>
            </w:r>
            <w:r w:rsidRPr="00E56E0B">
              <w:rPr>
                <w:rStyle w:val="Hipervnculo"/>
                <w:noProof/>
              </w:rPr>
            </w:r>
            <w:r w:rsidRPr="00E56E0B">
              <w:rPr>
                <w:rStyle w:val="Hipervnculo"/>
                <w:noProof/>
              </w:rPr>
              <w:fldChar w:fldCharType="separate"/>
            </w:r>
            <w:r w:rsidRPr="00E56E0B">
              <w:rPr>
                <w:rStyle w:val="Hipervnculo"/>
                <w:noProof/>
              </w:rPr>
              <w:t>Ilustración 4</w:t>
            </w:r>
            <w:r w:rsidRPr="00E56E0B">
              <w:rPr>
                <w:rStyle w:val="Hipervnculo"/>
                <w:noProof/>
              </w:rPr>
              <w:noBreakHyphen/>
              <w:t>9 Logo ExpressJS</w:t>
            </w:r>
            <w:r>
              <w:rPr>
                <w:noProof/>
                <w:webHidden/>
              </w:rPr>
              <w:tab/>
            </w:r>
            <w:r>
              <w:rPr>
                <w:noProof/>
                <w:webHidden/>
              </w:rPr>
              <w:fldChar w:fldCharType="begin"/>
            </w:r>
            <w:r>
              <w:rPr>
                <w:noProof/>
                <w:webHidden/>
              </w:rPr>
              <w:instrText xml:space="preserve"> PAGEREF _Toc487481873 \h </w:instrText>
            </w:r>
            <w:r>
              <w:rPr>
                <w:noProof/>
                <w:webHidden/>
              </w:rPr>
            </w:r>
          </w:ins>
          <w:r>
            <w:rPr>
              <w:noProof/>
              <w:webHidden/>
            </w:rPr>
            <w:fldChar w:fldCharType="separate"/>
          </w:r>
          <w:ins w:id="288" w:author="Raul García Fernández" w:date="2017-07-10T20:36:00Z">
            <w:r w:rsidR="001D055D">
              <w:rPr>
                <w:noProof/>
                <w:webHidden/>
              </w:rPr>
              <w:t>17</w:t>
            </w:r>
          </w:ins>
          <w:ins w:id="289" w:author="Raul García Fernández" w:date="2017-07-10T20:28:00Z">
            <w:r>
              <w:rPr>
                <w:noProof/>
                <w:webHidden/>
              </w:rPr>
              <w:fldChar w:fldCharType="end"/>
            </w:r>
            <w:r w:rsidRPr="00E56E0B">
              <w:rPr>
                <w:rStyle w:val="Hipervnculo"/>
                <w:noProof/>
              </w:rPr>
              <w:fldChar w:fldCharType="end"/>
            </w:r>
          </w:ins>
        </w:p>
        <w:p w14:paraId="41145C39" w14:textId="75542EE1" w:rsidR="00165B28" w:rsidRDefault="00165B28">
          <w:pPr>
            <w:pStyle w:val="Tabladeilustraciones"/>
            <w:tabs>
              <w:tab w:val="right" w:leader="dot" w:pos="9061"/>
            </w:tabs>
            <w:rPr>
              <w:ins w:id="290" w:author="Raul García Fernández" w:date="2017-07-10T20:28:00Z"/>
              <w:rFonts w:asciiTheme="minorHAnsi" w:eastAsiaTheme="minorEastAsia" w:hAnsiTheme="minorHAnsi" w:cstheme="minorBidi"/>
              <w:noProof/>
              <w:sz w:val="22"/>
              <w:lang w:eastAsia="es-ES"/>
            </w:rPr>
          </w:pPr>
          <w:ins w:id="291" w:author="Raul García Fernández" w:date="2017-07-10T20:28:00Z">
            <w:r w:rsidRPr="00E56E0B">
              <w:rPr>
                <w:rStyle w:val="Hipervnculo"/>
                <w:noProof/>
              </w:rPr>
              <w:fldChar w:fldCharType="begin"/>
            </w:r>
            <w:r w:rsidRPr="00E56E0B">
              <w:rPr>
                <w:rStyle w:val="Hipervnculo"/>
                <w:noProof/>
              </w:rPr>
              <w:instrText xml:space="preserve"> </w:instrText>
            </w:r>
            <w:r>
              <w:rPr>
                <w:noProof/>
              </w:rPr>
              <w:instrText>HYPERLINK "C:\\Users\\LaPatataConTeclas\\Desktop\\uniapi\\documentación\\Versión Final\\MemoriaRenombrar.docx" \l "_Toc487481874"</w:instrText>
            </w:r>
            <w:r w:rsidRPr="00E56E0B">
              <w:rPr>
                <w:rStyle w:val="Hipervnculo"/>
                <w:noProof/>
              </w:rPr>
              <w:instrText xml:space="preserve"> </w:instrText>
            </w:r>
            <w:r w:rsidRPr="00E56E0B">
              <w:rPr>
                <w:rStyle w:val="Hipervnculo"/>
                <w:noProof/>
              </w:rPr>
            </w:r>
            <w:r w:rsidRPr="00E56E0B">
              <w:rPr>
                <w:rStyle w:val="Hipervnculo"/>
                <w:noProof/>
              </w:rPr>
              <w:fldChar w:fldCharType="separate"/>
            </w:r>
            <w:r w:rsidRPr="00E56E0B">
              <w:rPr>
                <w:rStyle w:val="Hipervnculo"/>
                <w:noProof/>
              </w:rPr>
              <w:t>Ilustración 4</w:t>
            </w:r>
            <w:r w:rsidRPr="00E56E0B">
              <w:rPr>
                <w:rStyle w:val="Hipervnculo"/>
                <w:noProof/>
              </w:rPr>
              <w:noBreakHyphen/>
              <w:t>10 Logo React.js</w:t>
            </w:r>
            <w:r>
              <w:rPr>
                <w:noProof/>
                <w:webHidden/>
              </w:rPr>
              <w:tab/>
            </w:r>
            <w:r>
              <w:rPr>
                <w:noProof/>
                <w:webHidden/>
              </w:rPr>
              <w:fldChar w:fldCharType="begin"/>
            </w:r>
            <w:r>
              <w:rPr>
                <w:noProof/>
                <w:webHidden/>
              </w:rPr>
              <w:instrText xml:space="preserve"> PAGEREF _Toc487481874 \h </w:instrText>
            </w:r>
            <w:r>
              <w:rPr>
                <w:noProof/>
                <w:webHidden/>
              </w:rPr>
            </w:r>
          </w:ins>
          <w:r>
            <w:rPr>
              <w:noProof/>
              <w:webHidden/>
            </w:rPr>
            <w:fldChar w:fldCharType="separate"/>
          </w:r>
          <w:ins w:id="292" w:author="Raul García Fernández" w:date="2017-07-10T20:36:00Z">
            <w:r w:rsidR="001D055D">
              <w:rPr>
                <w:noProof/>
                <w:webHidden/>
              </w:rPr>
              <w:t>17</w:t>
            </w:r>
          </w:ins>
          <w:ins w:id="293" w:author="Raul García Fernández" w:date="2017-07-10T20:28:00Z">
            <w:r>
              <w:rPr>
                <w:noProof/>
                <w:webHidden/>
              </w:rPr>
              <w:fldChar w:fldCharType="end"/>
            </w:r>
            <w:r w:rsidRPr="00E56E0B">
              <w:rPr>
                <w:rStyle w:val="Hipervnculo"/>
                <w:noProof/>
              </w:rPr>
              <w:fldChar w:fldCharType="end"/>
            </w:r>
          </w:ins>
        </w:p>
        <w:p w14:paraId="4522C5FB" w14:textId="7E876925" w:rsidR="00165B28" w:rsidRDefault="00165B28">
          <w:pPr>
            <w:pStyle w:val="Tabladeilustraciones"/>
            <w:tabs>
              <w:tab w:val="right" w:leader="dot" w:pos="9061"/>
            </w:tabs>
            <w:rPr>
              <w:ins w:id="294" w:author="Raul García Fernández" w:date="2017-07-10T20:28:00Z"/>
              <w:rFonts w:asciiTheme="minorHAnsi" w:eastAsiaTheme="minorEastAsia" w:hAnsiTheme="minorHAnsi" w:cstheme="minorBidi"/>
              <w:noProof/>
              <w:sz w:val="22"/>
              <w:lang w:eastAsia="es-ES"/>
            </w:rPr>
          </w:pPr>
          <w:ins w:id="295" w:author="Raul García Fernández" w:date="2017-07-10T20:28:00Z">
            <w:r w:rsidRPr="00E56E0B">
              <w:rPr>
                <w:rStyle w:val="Hipervnculo"/>
                <w:noProof/>
              </w:rPr>
              <w:fldChar w:fldCharType="begin"/>
            </w:r>
            <w:r w:rsidRPr="00E56E0B">
              <w:rPr>
                <w:rStyle w:val="Hipervnculo"/>
                <w:noProof/>
              </w:rPr>
              <w:instrText xml:space="preserve"> </w:instrText>
            </w:r>
            <w:r>
              <w:rPr>
                <w:noProof/>
              </w:rPr>
              <w:instrText>HYPERLINK "C:\\Users\\LaPatataConTeclas\\Desktop\\uniapi\\documentación\\Versión Final\\MemoriaRenombrar.docx" \l "_Toc487481875"</w:instrText>
            </w:r>
            <w:r w:rsidRPr="00E56E0B">
              <w:rPr>
                <w:rStyle w:val="Hipervnculo"/>
                <w:noProof/>
              </w:rPr>
              <w:instrText xml:space="preserve"> </w:instrText>
            </w:r>
            <w:r w:rsidRPr="00E56E0B">
              <w:rPr>
                <w:rStyle w:val="Hipervnculo"/>
                <w:noProof/>
              </w:rPr>
            </w:r>
            <w:r w:rsidRPr="00E56E0B">
              <w:rPr>
                <w:rStyle w:val="Hipervnculo"/>
                <w:noProof/>
              </w:rPr>
              <w:fldChar w:fldCharType="separate"/>
            </w:r>
            <w:r w:rsidRPr="00E56E0B">
              <w:rPr>
                <w:rStyle w:val="Hipervnculo"/>
                <w:noProof/>
              </w:rPr>
              <w:t>Ilustración 4</w:t>
            </w:r>
            <w:r w:rsidRPr="00E56E0B">
              <w:rPr>
                <w:rStyle w:val="Hipervnculo"/>
                <w:noProof/>
              </w:rPr>
              <w:noBreakHyphen/>
              <w:t>11 Logo Angular.js</w:t>
            </w:r>
            <w:r>
              <w:rPr>
                <w:noProof/>
                <w:webHidden/>
              </w:rPr>
              <w:tab/>
            </w:r>
            <w:r>
              <w:rPr>
                <w:noProof/>
                <w:webHidden/>
              </w:rPr>
              <w:fldChar w:fldCharType="begin"/>
            </w:r>
            <w:r>
              <w:rPr>
                <w:noProof/>
                <w:webHidden/>
              </w:rPr>
              <w:instrText xml:space="preserve"> PAGEREF _Toc487481875 \h </w:instrText>
            </w:r>
            <w:r>
              <w:rPr>
                <w:noProof/>
                <w:webHidden/>
              </w:rPr>
            </w:r>
          </w:ins>
          <w:r>
            <w:rPr>
              <w:noProof/>
              <w:webHidden/>
            </w:rPr>
            <w:fldChar w:fldCharType="separate"/>
          </w:r>
          <w:ins w:id="296" w:author="Raul García Fernández" w:date="2017-07-10T20:36:00Z">
            <w:r w:rsidR="001D055D">
              <w:rPr>
                <w:noProof/>
                <w:webHidden/>
              </w:rPr>
              <w:t>17</w:t>
            </w:r>
          </w:ins>
          <w:ins w:id="297" w:author="Raul García Fernández" w:date="2017-07-10T20:28:00Z">
            <w:r>
              <w:rPr>
                <w:noProof/>
                <w:webHidden/>
              </w:rPr>
              <w:fldChar w:fldCharType="end"/>
            </w:r>
            <w:r w:rsidRPr="00E56E0B">
              <w:rPr>
                <w:rStyle w:val="Hipervnculo"/>
                <w:noProof/>
              </w:rPr>
              <w:fldChar w:fldCharType="end"/>
            </w:r>
          </w:ins>
        </w:p>
        <w:p w14:paraId="62120EC4" w14:textId="56387FB2" w:rsidR="00165B28" w:rsidRDefault="00165B28">
          <w:pPr>
            <w:pStyle w:val="Tabladeilustraciones"/>
            <w:tabs>
              <w:tab w:val="right" w:leader="dot" w:pos="9061"/>
            </w:tabs>
            <w:rPr>
              <w:ins w:id="298" w:author="Raul García Fernández" w:date="2017-07-10T20:28:00Z"/>
              <w:rFonts w:asciiTheme="minorHAnsi" w:eastAsiaTheme="minorEastAsia" w:hAnsiTheme="minorHAnsi" w:cstheme="minorBidi"/>
              <w:noProof/>
              <w:sz w:val="22"/>
              <w:lang w:eastAsia="es-ES"/>
            </w:rPr>
          </w:pPr>
          <w:ins w:id="299" w:author="Raul García Fernández" w:date="2017-07-10T20:28:00Z">
            <w:r w:rsidRPr="00E56E0B">
              <w:rPr>
                <w:rStyle w:val="Hipervnculo"/>
                <w:noProof/>
              </w:rPr>
              <w:fldChar w:fldCharType="begin"/>
            </w:r>
            <w:r w:rsidRPr="00E56E0B">
              <w:rPr>
                <w:rStyle w:val="Hipervnculo"/>
                <w:noProof/>
              </w:rPr>
              <w:instrText xml:space="preserve"> </w:instrText>
            </w:r>
            <w:r>
              <w:rPr>
                <w:noProof/>
              </w:rPr>
              <w:instrText>HYPERLINK "C:\\Users\\LaPatataConTeclas\\Desktop\\uniapi\\documentación\\Versión Final\\MemoriaRenombrar.docx" \l "_Toc487481876"</w:instrText>
            </w:r>
            <w:r w:rsidRPr="00E56E0B">
              <w:rPr>
                <w:rStyle w:val="Hipervnculo"/>
                <w:noProof/>
              </w:rPr>
              <w:instrText xml:space="preserve"> </w:instrText>
            </w:r>
            <w:r w:rsidRPr="00E56E0B">
              <w:rPr>
                <w:rStyle w:val="Hipervnculo"/>
                <w:noProof/>
              </w:rPr>
            </w:r>
            <w:r w:rsidRPr="00E56E0B">
              <w:rPr>
                <w:rStyle w:val="Hipervnculo"/>
                <w:noProof/>
              </w:rPr>
              <w:fldChar w:fldCharType="separate"/>
            </w:r>
            <w:r w:rsidRPr="00E56E0B">
              <w:rPr>
                <w:rStyle w:val="Hipervnculo"/>
                <w:noProof/>
              </w:rPr>
              <w:t>Ilustración 4</w:t>
            </w:r>
            <w:r w:rsidRPr="00E56E0B">
              <w:rPr>
                <w:rStyle w:val="Hipervnculo"/>
                <w:noProof/>
              </w:rPr>
              <w:noBreakHyphen/>
              <w:t>12 Logo Vue.js</w:t>
            </w:r>
            <w:r>
              <w:rPr>
                <w:noProof/>
                <w:webHidden/>
              </w:rPr>
              <w:tab/>
            </w:r>
            <w:r>
              <w:rPr>
                <w:noProof/>
                <w:webHidden/>
              </w:rPr>
              <w:fldChar w:fldCharType="begin"/>
            </w:r>
            <w:r>
              <w:rPr>
                <w:noProof/>
                <w:webHidden/>
              </w:rPr>
              <w:instrText xml:space="preserve"> PAGEREF _Toc487481876 \h </w:instrText>
            </w:r>
            <w:r>
              <w:rPr>
                <w:noProof/>
                <w:webHidden/>
              </w:rPr>
            </w:r>
          </w:ins>
          <w:r>
            <w:rPr>
              <w:noProof/>
              <w:webHidden/>
            </w:rPr>
            <w:fldChar w:fldCharType="separate"/>
          </w:r>
          <w:ins w:id="300" w:author="Raul García Fernández" w:date="2017-07-10T20:36:00Z">
            <w:r w:rsidR="001D055D">
              <w:rPr>
                <w:noProof/>
                <w:webHidden/>
              </w:rPr>
              <w:t>17</w:t>
            </w:r>
          </w:ins>
          <w:ins w:id="301" w:author="Raul García Fernández" w:date="2017-07-10T20:28:00Z">
            <w:r>
              <w:rPr>
                <w:noProof/>
                <w:webHidden/>
              </w:rPr>
              <w:fldChar w:fldCharType="end"/>
            </w:r>
            <w:r w:rsidRPr="00E56E0B">
              <w:rPr>
                <w:rStyle w:val="Hipervnculo"/>
                <w:noProof/>
              </w:rPr>
              <w:fldChar w:fldCharType="end"/>
            </w:r>
          </w:ins>
        </w:p>
        <w:p w14:paraId="69CD5436" w14:textId="7F422E3F" w:rsidR="00165B28" w:rsidRDefault="00165B28">
          <w:pPr>
            <w:pStyle w:val="Tabladeilustraciones"/>
            <w:tabs>
              <w:tab w:val="right" w:leader="dot" w:pos="9061"/>
            </w:tabs>
            <w:rPr>
              <w:ins w:id="302" w:author="Raul García Fernández" w:date="2017-07-10T20:28:00Z"/>
              <w:rFonts w:asciiTheme="minorHAnsi" w:eastAsiaTheme="minorEastAsia" w:hAnsiTheme="minorHAnsi" w:cstheme="minorBidi"/>
              <w:noProof/>
              <w:sz w:val="22"/>
              <w:lang w:eastAsia="es-ES"/>
            </w:rPr>
          </w:pPr>
          <w:ins w:id="303" w:author="Raul García Fernández" w:date="2017-07-10T20:28:00Z">
            <w:r w:rsidRPr="00E56E0B">
              <w:rPr>
                <w:rStyle w:val="Hipervnculo"/>
                <w:noProof/>
              </w:rPr>
              <w:fldChar w:fldCharType="begin"/>
            </w:r>
            <w:r w:rsidRPr="00E56E0B">
              <w:rPr>
                <w:rStyle w:val="Hipervnculo"/>
                <w:noProof/>
              </w:rPr>
              <w:instrText xml:space="preserve"> </w:instrText>
            </w:r>
            <w:r>
              <w:rPr>
                <w:noProof/>
              </w:rPr>
              <w:instrText>HYPERLINK \l "_Toc487481877"</w:instrText>
            </w:r>
            <w:r w:rsidRPr="00E56E0B">
              <w:rPr>
                <w:rStyle w:val="Hipervnculo"/>
                <w:noProof/>
              </w:rPr>
              <w:instrText xml:space="preserve"> </w:instrText>
            </w:r>
            <w:r w:rsidRPr="00E56E0B">
              <w:rPr>
                <w:rStyle w:val="Hipervnculo"/>
                <w:noProof/>
              </w:rPr>
            </w:r>
            <w:r w:rsidRPr="00E56E0B">
              <w:rPr>
                <w:rStyle w:val="Hipervnculo"/>
                <w:noProof/>
              </w:rPr>
              <w:fldChar w:fldCharType="separate"/>
            </w:r>
            <w:r w:rsidRPr="00E56E0B">
              <w:rPr>
                <w:rStyle w:val="Hipervnculo"/>
                <w:noProof/>
              </w:rPr>
              <w:t>Ilustración 5</w:t>
            </w:r>
            <w:r w:rsidRPr="00E56E0B">
              <w:rPr>
                <w:rStyle w:val="Hipervnculo"/>
                <w:noProof/>
              </w:rPr>
              <w:noBreakHyphen/>
              <w:t>1 Diagrama de Grant</w:t>
            </w:r>
            <w:r>
              <w:rPr>
                <w:noProof/>
                <w:webHidden/>
              </w:rPr>
              <w:tab/>
            </w:r>
            <w:r>
              <w:rPr>
                <w:noProof/>
                <w:webHidden/>
              </w:rPr>
              <w:fldChar w:fldCharType="begin"/>
            </w:r>
            <w:r>
              <w:rPr>
                <w:noProof/>
                <w:webHidden/>
              </w:rPr>
              <w:instrText xml:space="preserve"> PAGEREF _Toc487481877 \h </w:instrText>
            </w:r>
            <w:r>
              <w:rPr>
                <w:noProof/>
                <w:webHidden/>
              </w:rPr>
            </w:r>
          </w:ins>
          <w:r>
            <w:rPr>
              <w:noProof/>
              <w:webHidden/>
            </w:rPr>
            <w:fldChar w:fldCharType="separate"/>
          </w:r>
          <w:ins w:id="304" w:author="Raul García Fernández" w:date="2017-07-10T20:36:00Z">
            <w:r w:rsidR="001D055D">
              <w:rPr>
                <w:noProof/>
                <w:webHidden/>
              </w:rPr>
              <w:t>20</w:t>
            </w:r>
          </w:ins>
          <w:ins w:id="305" w:author="Raul García Fernández" w:date="2017-07-10T20:28:00Z">
            <w:r>
              <w:rPr>
                <w:noProof/>
                <w:webHidden/>
              </w:rPr>
              <w:fldChar w:fldCharType="end"/>
            </w:r>
            <w:r w:rsidRPr="00E56E0B">
              <w:rPr>
                <w:rStyle w:val="Hipervnculo"/>
                <w:noProof/>
              </w:rPr>
              <w:fldChar w:fldCharType="end"/>
            </w:r>
          </w:ins>
        </w:p>
        <w:p w14:paraId="5320EF5C" w14:textId="77777777" w:rsidR="00165B28" w:rsidDel="00165B28" w:rsidRDefault="00165B28" w:rsidP="00FD45C6">
          <w:pPr>
            <w:rPr>
              <w:del w:id="306" w:author="Raul García Fernández" w:date="2017-07-10T20:28:00Z"/>
              <w:noProof/>
            </w:rPr>
          </w:pPr>
        </w:p>
        <w:p w14:paraId="2FC8FC27" w14:textId="30A8B47D" w:rsidR="00FD45C6" w:rsidRDefault="00165B28" w:rsidP="00FD45C6">
          <w:ins w:id="307" w:author="Raul García Fernández" w:date="2017-07-10T20:28:00Z">
            <w:r>
              <w:fldChar w:fldCharType="end"/>
            </w:r>
          </w:ins>
        </w:p>
        <w:p w14:paraId="4C7E20B6" w14:textId="77777777" w:rsidR="00FD45C6" w:rsidRDefault="00FD45C6" w:rsidP="00FD45C6">
          <w:pPr>
            <w:pStyle w:val="Ttulo"/>
          </w:pPr>
          <w:r>
            <w:br w:type="page"/>
          </w:r>
        </w:p>
        <w:p w14:paraId="1DB9B6F8" w14:textId="77777777" w:rsidR="00FD45C6" w:rsidRDefault="00FD45C6" w:rsidP="00FD45C6">
          <w:pPr>
            <w:pStyle w:val="Ttulo1"/>
          </w:pPr>
          <w:bookmarkStart w:id="308" w:name="_Toc487482208"/>
          <w:r>
            <w:lastRenderedPageBreak/>
            <w:t>Tablas</w:t>
          </w:r>
          <w:bookmarkEnd w:id="308"/>
        </w:p>
        <w:bookmarkStart w:id="309" w:name="_GoBack"/>
        <w:bookmarkEnd w:id="309"/>
        <w:p w14:paraId="78ACFB31" w14:textId="03E54CAD" w:rsidR="00FD45C6" w:rsidDel="00165B28" w:rsidRDefault="00FD45C6">
          <w:pPr>
            <w:pStyle w:val="Tabladeilustraciones"/>
            <w:tabs>
              <w:tab w:val="right" w:leader="dot" w:pos="9061"/>
            </w:tabs>
            <w:rPr>
              <w:del w:id="310" w:author="Raul García Fernández" w:date="2017-07-10T20:29:00Z"/>
              <w:rFonts w:asciiTheme="minorHAnsi" w:eastAsiaTheme="minorEastAsia" w:hAnsiTheme="minorHAnsi" w:cstheme="minorBidi"/>
              <w:noProof/>
              <w:sz w:val="22"/>
              <w:lang w:val="en-US"/>
            </w:rPr>
          </w:pPr>
          <w:del w:id="311" w:author="Raul García Fernández" w:date="2017-07-10T20:29:00Z">
            <w:r w:rsidDel="00165B28">
              <w:fldChar w:fldCharType="begin"/>
            </w:r>
            <w:r w:rsidDel="00165B28">
              <w:delInstrText xml:space="preserve"> TOC \h \z \c "Tabla" </w:delInstrText>
            </w:r>
            <w:r w:rsidDel="00165B28">
              <w:fldChar w:fldCharType="separate"/>
            </w:r>
            <w:r w:rsidR="006A4676" w:rsidDel="00165B28">
              <w:fldChar w:fldCharType="begin"/>
            </w:r>
            <w:r w:rsidR="006A4676" w:rsidDel="00165B28">
              <w:delInstrText xml:space="preserve"> HYPERLINK \l "_Toc481751977" </w:delInstrText>
            </w:r>
            <w:r w:rsidR="006A4676" w:rsidDel="00165B28">
              <w:fldChar w:fldCharType="separate"/>
            </w:r>
            <w:r w:rsidRPr="00AE04D7" w:rsidDel="00165B28">
              <w:rPr>
                <w:rStyle w:val="Hipervnculo"/>
                <w:noProof/>
              </w:rPr>
              <w:delText>Tabla 6</w:delText>
            </w:r>
            <w:r w:rsidRPr="00AE04D7" w:rsidDel="00165B28">
              <w:rPr>
                <w:rStyle w:val="Hipervnculo"/>
                <w:noProof/>
              </w:rPr>
              <w:noBreakHyphen/>
              <w:delText>1 Planificacion de grupos</w:delText>
            </w:r>
            <w:r w:rsidDel="00165B28">
              <w:rPr>
                <w:noProof/>
                <w:webHidden/>
              </w:rPr>
              <w:tab/>
            </w:r>
            <w:r w:rsidDel="00165B28">
              <w:rPr>
                <w:noProof/>
                <w:webHidden/>
              </w:rPr>
              <w:fldChar w:fldCharType="begin"/>
            </w:r>
            <w:r w:rsidDel="00165B28">
              <w:rPr>
                <w:noProof/>
                <w:webHidden/>
              </w:rPr>
              <w:delInstrText xml:space="preserve"> PAGEREF _Toc481751977 \h </w:delInstrText>
            </w:r>
            <w:r w:rsidDel="00165B28">
              <w:rPr>
                <w:noProof/>
                <w:webHidden/>
              </w:rPr>
              <w:fldChar w:fldCharType="separate"/>
            </w:r>
          </w:del>
          <w:del w:id="312" w:author="Raul García Fernández" w:date="2017-07-10T20:19:00Z">
            <w:r w:rsidDel="00441101">
              <w:rPr>
                <w:noProof/>
                <w:webHidden/>
              </w:rPr>
              <w:delText>23</w:delText>
            </w:r>
          </w:del>
          <w:del w:id="313" w:author="Raul García Fernández" w:date="2017-07-10T20:29:00Z">
            <w:r w:rsidDel="00165B28">
              <w:rPr>
                <w:noProof/>
                <w:webHidden/>
              </w:rPr>
              <w:fldChar w:fldCharType="end"/>
            </w:r>
            <w:r w:rsidR="006A4676" w:rsidDel="00165B28">
              <w:rPr>
                <w:noProof/>
              </w:rPr>
              <w:fldChar w:fldCharType="end"/>
            </w:r>
          </w:del>
        </w:p>
        <w:p w14:paraId="1F2D825C" w14:textId="4923E341" w:rsidR="00FD45C6" w:rsidDel="00165B28" w:rsidRDefault="006A4676">
          <w:pPr>
            <w:pStyle w:val="Tabladeilustraciones"/>
            <w:tabs>
              <w:tab w:val="right" w:leader="dot" w:pos="9061"/>
            </w:tabs>
            <w:rPr>
              <w:del w:id="314" w:author="Raul García Fernández" w:date="2017-07-10T20:29:00Z"/>
              <w:rFonts w:asciiTheme="minorHAnsi" w:eastAsiaTheme="minorEastAsia" w:hAnsiTheme="minorHAnsi" w:cstheme="minorBidi"/>
              <w:noProof/>
              <w:sz w:val="22"/>
              <w:lang w:val="en-US"/>
            </w:rPr>
          </w:pPr>
          <w:del w:id="315" w:author="Raul García Fernández" w:date="2017-07-10T20:29:00Z">
            <w:r w:rsidDel="00165B28">
              <w:fldChar w:fldCharType="begin"/>
            </w:r>
            <w:r w:rsidDel="00165B28">
              <w:delInstrText xml:space="preserve"> HYPERLINK \l "_Toc481751978" </w:delInstrText>
            </w:r>
            <w:r w:rsidDel="00165B28">
              <w:fldChar w:fldCharType="separate"/>
            </w:r>
            <w:r w:rsidR="00FD45C6" w:rsidRPr="00AE04D7" w:rsidDel="00165B28">
              <w:rPr>
                <w:rStyle w:val="Hipervnculo"/>
                <w:noProof/>
              </w:rPr>
              <w:delText>Tabla 6</w:delText>
            </w:r>
            <w:r w:rsidR="00FD45C6" w:rsidRPr="00AE04D7" w:rsidDel="00165B28">
              <w:rPr>
                <w:rStyle w:val="Hipervnculo"/>
                <w:noProof/>
              </w:rPr>
              <w:noBreakHyphen/>
              <w:delText>2 Planificación de proyectos</w:delText>
            </w:r>
            <w:r w:rsidR="00FD45C6" w:rsidDel="00165B28">
              <w:rPr>
                <w:noProof/>
                <w:webHidden/>
              </w:rPr>
              <w:tab/>
            </w:r>
            <w:r w:rsidR="00FD45C6" w:rsidDel="00165B28">
              <w:rPr>
                <w:noProof/>
                <w:webHidden/>
              </w:rPr>
              <w:fldChar w:fldCharType="begin"/>
            </w:r>
            <w:r w:rsidR="00FD45C6" w:rsidDel="00165B28">
              <w:rPr>
                <w:noProof/>
                <w:webHidden/>
              </w:rPr>
              <w:delInstrText xml:space="preserve"> PAGEREF _Toc481751978 \h </w:delInstrText>
            </w:r>
            <w:r w:rsidR="00FD45C6" w:rsidDel="00165B28">
              <w:rPr>
                <w:noProof/>
                <w:webHidden/>
              </w:rPr>
              <w:fldChar w:fldCharType="separate"/>
            </w:r>
          </w:del>
          <w:del w:id="316" w:author="Raul García Fernández" w:date="2017-07-10T20:19:00Z">
            <w:r w:rsidR="00FD45C6" w:rsidDel="00441101">
              <w:rPr>
                <w:noProof/>
                <w:webHidden/>
              </w:rPr>
              <w:delText>23</w:delText>
            </w:r>
          </w:del>
          <w:del w:id="317" w:author="Raul García Fernández" w:date="2017-07-10T20:29:00Z">
            <w:r w:rsidR="00FD45C6" w:rsidDel="00165B28">
              <w:rPr>
                <w:noProof/>
                <w:webHidden/>
              </w:rPr>
              <w:fldChar w:fldCharType="end"/>
            </w:r>
            <w:r w:rsidDel="00165B28">
              <w:rPr>
                <w:noProof/>
              </w:rPr>
              <w:fldChar w:fldCharType="end"/>
            </w:r>
          </w:del>
        </w:p>
        <w:p w14:paraId="2FEECB21" w14:textId="203851EA" w:rsidR="00FD45C6" w:rsidDel="00165B28" w:rsidRDefault="006A4676">
          <w:pPr>
            <w:pStyle w:val="Tabladeilustraciones"/>
            <w:tabs>
              <w:tab w:val="right" w:leader="dot" w:pos="9061"/>
            </w:tabs>
            <w:rPr>
              <w:del w:id="318" w:author="Raul García Fernández" w:date="2017-07-10T20:29:00Z"/>
              <w:rFonts w:asciiTheme="minorHAnsi" w:eastAsiaTheme="minorEastAsia" w:hAnsiTheme="minorHAnsi" w:cstheme="minorBidi"/>
              <w:noProof/>
              <w:sz w:val="22"/>
              <w:lang w:val="en-US"/>
            </w:rPr>
          </w:pPr>
          <w:del w:id="319" w:author="Raul García Fernández" w:date="2017-07-10T20:29:00Z">
            <w:r w:rsidDel="00165B28">
              <w:fldChar w:fldCharType="begin"/>
            </w:r>
            <w:r w:rsidDel="00165B28">
              <w:delInstrText xml:space="preserve"> HYPERLINK \l "_Toc481751979" </w:delInstrText>
            </w:r>
            <w:r w:rsidDel="00165B28">
              <w:fldChar w:fldCharType="separate"/>
            </w:r>
            <w:r w:rsidR="00FD45C6" w:rsidRPr="00AE04D7" w:rsidDel="00165B28">
              <w:rPr>
                <w:rStyle w:val="Hipervnculo"/>
                <w:noProof/>
              </w:rPr>
              <w:delText>Tabla 6</w:delText>
            </w:r>
            <w:r w:rsidR="00FD45C6" w:rsidRPr="00AE04D7" w:rsidDel="00165B28">
              <w:rPr>
                <w:rStyle w:val="Hipervnculo"/>
                <w:noProof/>
              </w:rPr>
              <w:noBreakHyphen/>
              <w:delText>3Planifucacion de ejecuciones</w:delText>
            </w:r>
            <w:r w:rsidR="00FD45C6" w:rsidDel="00165B28">
              <w:rPr>
                <w:noProof/>
                <w:webHidden/>
              </w:rPr>
              <w:tab/>
            </w:r>
            <w:r w:rsidR="00FD45C6" w:rsidDel="00165B28">
              <w:rPr>
                <w:noProof/>
                <w:webHidden/>
              </w:rPr>
              <w:fldChar w:fldCharType="begin"/>
            </w:r>
            <w:r w:rsidR="00FD45C6" w:rsidDel="00165B28">
              <w:rPr>
                <w:noProof/>
                <w:webHidden/>
              </w:rPr>
              <w:delInstrText xml:space="preserve"> PAGEREF _Toc481751979 \h </w:delInstrText>
            </w:r>
            <w:r w:rsidR="00FD45C6" w:rsidDel="00165B28">
              <w:rPr>
                <w:noProof/>
                <w:webHidden/>
              </w:rPr>
              <w:fldChar w:fldCharType="separate"/>
            </w:r>
          </w:del>
          <w:del w:id="320" w:author="Raul García Fernández" w:date="2017-07-10T20:19:00Z">
            <w:r w:rsidR="00FD45C6" w:rsidDel="00441101">
              <w:rPr>
                <w:noProof/>
                <w:webHidden/>
              </w:rPr>
              <w:delText>23</w:delText>
            </w:r>
          </w:del>
          <w:del w:id="321" w:author="Raul García Fernández" w:date="2017-07-10T20:29:00Z">
            <w:r w:rsidR="00FD45C6" w:rsidDel="00165B28">
              <w:rPr>
                <w:noProof/>
                <w:webHidden/>
              </w:rPr>
              <w:fldChar w:fldCharType="end"/>
            </w:r>
            <w:r w:rsidDel="00165B28">
              <w:rPr>
                <w:noProof/>
              </w:rPr>
              <w:fldChar w:fldCharType="end"/>
            </w:r>
          </w:del>
        </w:p>
        <w:p w14:paraId="76F3844E" w14:textId="6F971054" w:rsidR="00FD45C6" w:rsidDel="00165B28" w:rsidRDefault="006A4676">
          <w:pPr>
            <w:pStyle w:val="Tabladeilustraciones"/>
            <w:tabs>
              <w:tab w:val="right" w:leader="dot" w:pos="9061"/>
            </w:tabs>
            <w:rPr>
              <w:del w:id="322" w:author="Raul García Fernández" w:date="2017-07-10T20:29:00Z"/>
              <w:rFonts w:asciiTheme="minorHAnsi" w:eastAsiaTheme="minorEastAsia" w:hAnsiTheme="minorHAnsi" w:cstheme="minorBidi"/>
              <w:noProof/>
              <w:sz w:val="22"/>
              <w:lang w:val="en-US"/>
            </w:rPr>
          </w:pPr>
          <w:del w:id="323" w:author="Raul García Fernández" w:date="2017-07-10T20:29:00Z">
            <w:r w:rsidDel="00165B28">
              <w:fldChar w:fldCharType="begin"/>
            </w:r>
            <w:r w:rsidDel="00165B28">
              <w:delInstrText xml:space="preserve"> HYPERLINK \l "_Toc481751980" </w:delInstrText>
            </w:r>
            <w:r w:rsidDel="00165B28">
              <w:fldChar w:fldCharType="separate"/>
            </w:r>
            <w:r w:rsidR="00FD45C6" w:rsidRPr="00AE04D7" w:rsidDel="00165B28">
              <w:rPr>
                <w:rStyle w:val="Hipervnculo"/>
                <w:noProof/>
              </w:rPr>
              <w:delText>Tabla 6</w:delText>
            </w:r>
            <w:r w:rsidR="00FD45C6" w:rsidRPr="00AE04D7" w:rsidDel="00165B28">
              <w:rPr>
                <w:rStyle w:val="Hipervnculo"/>
                <w:noProof/>
              </w:rPr>
              <w:noBreakHyphen/>
              <w:delText>4 Planificación UserLogin&amp;Persona</w:delText>
            </w:r>
            <w:r w:rsidR="00FD45C6" w:rsidDel="00165B28">
              <w:rPr>
                <w:noProof/>
                <w:webHidden/>
              </w:rPr>
              <w:tab/>
            </w:r>
            <w:r w:rsidR="00FD45C6" w:rsidDel="00165B28">
              <w:rPr>
                <w:noProof/>
                <w:webHidden/>
              </w:rPr>
              <w:fldChar w:fldCharType="begin"/>
            </w:r>
            <w:r w:rsidR="00FD45C6" w:rsidDel="00165B28">
              <w:rPr>
                <w:noProof/>
                <w:webHidden/>
              </w:rPr>
              <w:delInstrText xml:space="preserve"> PAGEREF _Toc481751980 \h </w:delInstrText>
            </w:r>
            <w:r w:rsidR="00FD45C6" w:rsidDel="00165B28">
              <w:rPr>
                <w:noProof/>
                <w:webHidden/>
              </w:rPr>
              <w:fldChar w:fldCharType="separate"/>
            </w:r>
          </w:del>
          <w:del w:id="324" w:author="Raul García Fernández" w:date="2017-07-10T20:19:00Z">
            <w:r w:rsidR="00FD45C6" w:rsidDel="00441101">
              <w:rPr>
                <w:noProof/>
                <w:webHidden/>
              </w:rPr>
              <w:delText>24</w:delText>
            </w:r>
          </w:del>
          <w:del w:id="325" w:author="Raul García Fernández" w:date="2017-07-10T20:29:00Z">
            <w:r w:rsidR="00FD45C6" w:rsidDel="00165B28">
              <w:rPr>
                <w:noProof/>
                <w:webHidden/>
              </w:rPr>
              <w:fldChar w:fldCharType="end"/>
            </w:r>
            <w:r w:rsidDel="00165B28">
              <w:rPr>
                <w:noProof/>
              </w:rPr>
              <w:fldChar w:fldCharType="end"/>
            </w:r>
          </w:del>
        </w:p>
        <w:p w14:paraId="4A0A9D78" w14:textId="6150BEDC" w:rsidR="00165B28" w:rsidRDefault="00FD45C6">
          <w:pPr>
            <w:pStyle w:val="Tabladeilustraciones"/>
            <w:tabs>
              <w:tab w:val="right" w:leader="dot" w:pos="9061"/>
            </w:tabs>
            <w:rPr>
              <w:ins w:id="326" w:author="Raul García Fernández" w:date="2017-07-10T20:29:00Z"/>
              <w:rFonts w:asciiTheme="minorHAnsi" w:eastAsiaTheme="minorEastAsia" w:hAnsiTheme="minorHAnsi" w:cstheme="minorBidi"/>
              <w:noProof/>
              <w:sz w:val="22"/>
              <w:lang w:eastAsia="es-ES"/>
            </w:rPr>
          </w:pPr>
          <w:del w:id="327" w:author="Raul García Fernández" w:date="2017-07-10T20:29:00Z">
            <w:r w:rsidDel="00165B28">
              <w:fldChar w:fldCharType="end"/>
            </w:r>
          </w:del>
          <w:ins w:id="328" w:author="Raul García Fernández" w:date="2017-07-10T20:29:00Z">
            <w:r w:rsidR="00165B28">
              <w:fldChar w:fldCharType="begin"/>
            </w:r>
            <w:r w:rsidR="00165B28">
              <w:instrText xml:space="preserve"> TOC \h \z \c "Tabla" </w:instrText>
            </w:r>
          </w:ins>
          <w:r w:rsidR="00165B28">
            <w:fldChar w:fldCharType="separate"/>
          </w:r>
          <w:ins w:id="329" w:author="Raul García Fernández" w:date="2017-07-10T20:29:00Z">
            <w:r w:rsidR="00165B28" w:rsidRPr="0087204E">
              <w:rPr>
                <w:rStyle w:val="Hipervnculo"/>
                <w:noProof/>
              </w:rPr>
              <w:fldChar w:fldCharType="begin"/>
            </w:r>
            <w:r w:rsidR="00165B28" w:rsidRPr="0087204E">
              <w:rPr>
                <w:rStyle w:val="Hipervnculo"/>
                <w:noProof/>
              </w:rPr>
              <w:instrText xml:space="preserve"> </w:instrText>
            </w:r>
            <w:r w:rsidR="00165B28">
              <w:rPr>
                <w:noProof/>
              </w:rPr>
              <w:instrText>HYPERLINK \l "_Toc487481878"</w:instrText>
            </w:r>
            <w:r w:rsidR="00165B28" w:rsidRPr="0087204E">
              <w:rPr>
                <w:rStyle w:val="Hipervnculo"/>
                <w:noProof/>
              </w:rPr>
              <w:instrText xml:space="preserve"> </w:instrText>
            </w:r>
            <w:r w:rsidR="00165B28" w:rsidRPr="0087204E">
              <w:rPr>
                <w:rStyle w:val="Hipervnculo"/>
                <w:noProof/>
              </w:rPr>
            </w:r>
            <w:r w:rsidR="00165B28" w:rsidRPr="0087204E">
              <w:rPr>
                <w:rStyle w:val="Hipervnculo"/>
                <w:noProof/>
              </w:rPr>
              <w:fldChar w:fldCharType="separate"/>
            </w:r>
            <w:r w:rsidR="00165B28" w:rsidRPr="0087204E">
              <w:rPr>
                <w:rStyle w:val="Hipervnculo"/>
                <w:noProof/>
              </w:rPr>
              <w:t>Tabla 5</w:t>
            </w:r>
            <w:r w:rsidR="00165B28" w:rsidRPr="0087204E">
              <w:rPr>
                <w:rStyle w:val="Hipervnculo"/>
                <w:noProof/>
              </w:rPr>
              <w:noBreakHyphen/>
              <w:t>1 Tabla planificación</w:t>
            </w:r>
            <w:r w:rsidR="00165B28">
              <w:rPr>
                <w:noProof/>
                <w:webHidden/>
              </w:rPr>
              <w:tab/>
            </w:r>
            <w:r w:rsidR="00165B28">
              <w:rPr>
                <w:noProof/>
                <w:webHidden/>
              </w:rPr>
              <w:fldChar w:fldCharType="begin"/>
            </w:r>
            <w:r w:rsidR="00165B28">
              <w:rPr>
                <w:noProof/>
                <w:webHidden/>
              </w:rPr>
              <w:instrText xml:space="preserve"> PAGEREF _Toc487481878 \h </w:instrText>
            </w:r>
            <w:r w:rsidR="00165B28">
              <w:rPr>
                <w:noProof/>
                <w:webHidden/>
              </w:rPr>
            </w:r>
          </w:ins>
          <w:r w:rsidR="00165B28">
            <w:rPr>
              <w:noProof/>
              <w:webHidden/>
            </w:rPr>
            <w:fldChar w:fldCharType="separate"/>
          </w:r>
          <w:ins w:id="330" w:author="Raul García Fernández" w:date="2017-07-10T20:36:00Z">
            <w:r w:rsidR="001D055D">
              <w:rPr>
                <w:noProof/>
                <w:webHidden/>
              </w:rPr>
              <w:t>20</w:t>
            </w:r>
          </w:ins>
          <w:ins w:id="331" w:author="Raul García Fernández" w:date="2017-07-10T20:29:00Z">
            <w:r w:rsidR="00165B28">
              <w:rPr>
                <w:noProof/>
                <w:webHidden/>
              </w:rPr>
              <w:fldChar w:fldCharType="end"/>
            </w:r>
            <w:r w:rsidR="00165B28" w:rsidRPr="0087204E">
              <w:rPr>
                <w:rStyle w:val="Hipervnculo"/>
                <w:noProof/>
              </w:rPr>
              <w:fldChar w:fldCharType="end"/>
            </w:r>
          </w:ins>
        </w:p>
        <w:p w14:paraId="1BE562C3" w14:textId="77777777" w:rsidR="00165B28" w:rsidDel="00165B28" w:rsidRDefault="00165B28" w:rsidP="00FD45C6">
          <w:pPr>
            <w:rPr>
              <w:del w:id="332" w:author="Raul García Fernández" w:date="2017-07-10T20:29:00Z"/>
              <w:noProof/>
            </w:rPr>
          </w:pPr>
        </w:p>
        <w:p w14:paraId="7727A3F0" w14:textId="2F744E1C" w:rsidR="0087283F" w:rsidRPr="00FD45C6" w:rsidRDefault="00165B28" w:rsidP="00FD45C6">
          <w:ins w:id="333" w:author="Raul García Fernández" w:date="2017-07-10T20:29:00Z">
            <w:r>
              <w:fldChar w:fldCharType="end"/>
            </w:r>
          </w:ins>
        </w:p>
      </w:sdtContent>
    </w:sdt>
    <w:p w14:paraId="46C914EA" w14:textId="77777777" w:rsidR="00F02C4D" w:rsidRPr="000957EC" w:rsidRDefault="00A620D8" w:rsidP="000957EC">
      <w:pPr>
        <w:spacing w:after="0" w:line="240" w:lineRule="auto"/>
        <w:rPr>
          <w:b/>
          <w:lang w:val="es-ES_tradnl"/>
        </w:rPr>
      </w:pPr>
      <w:r>
        <w:rPr>
          <w:lang w:val="es-ES_tradnl"/>
        </w:rPr>
        <w:br w:type="page"/>
      </w:r>
    </w:p>
    <w:p w14:paraId="2B34300C" w14:textId="77777777" w:rsidR="00F02C4D" w:rsidRDefault="00F02C4D" w:rsidP="00F02C4D">
      <w:pPr>
        <w:pStyle w:val="Ttulo1"/>
        <w:numPr>
          <w:ilvl w:val="0"/>
          <w:numId w:val="24"/>
        </w:numPr>
        <w:rPr>
          <w:lang w:val="es-ES_tradnl"/>
        </w:rPr>
      </w:pPr>
      <w:bookmarkStart w:id="334" w:name="_Toc487482209"/>
      <w:r>
        <w:rPr>
          <w:lang w:val="es-ES_tradnl"/>
        </w:rPr>
        <w:lastRenderedPageBreak/>
        <w:t>Objetivos y alcance</w:t>
      </w:r>
      <w:bookmarkEnd w:id="334"/>
      <w:del w:id="335" w:author="RAQUEL BLANCO AGUIRRE" w:date="2017-06-27T13:44:00Z">
        <w:r w:rsidDel="001F75CF">
          <w:rPr>
            <w:lang w:val="es-ES_tradnl"/>
          </w:rPr>
          <w:delText>:</w:delText>
        </w:r>
      </w:del>
    </w:p>
    <w:p w14:paraId="0C240A70" w14:textId="77777777" w:rsidR="00F02C4D" w:rsidRPr="00F02C4D" w:rsidRDefault="00F02C4D" w:rsidP="00F02C4D">
      <w:pPr>
        <w:rPr>
          <w:lang w:val="es-ES_tradnl"/>
        </w:rPr>
      </w:pPr>
    </w:p>
    <w:p w14:paraId="5DB12880" w14:textId="16941F71" w:rsidR="0075703A" w:rsidDel="00BA49D3" w:rsidRDefault="000D2869" w:rsidP="003417BF">
      <w:pPr>
        <w:ind w:firstLine="360"/>
        <w:jc w:val="both"/>
        <w:rPr>
          <w:del w:id="336" w:author="Raul García Fernández" w:date="2017-07-06T18:00:00Z"/>
          <w:lang w:val="es-ES_tradnl"/>
        </w:rPr>
      </w:pPr>
      <w:r>
        <w:rPr>
          <w:lang w:val="es-ES_tradnl"/>
        </w:rPr>
        <w:t>El objetivo de</w:t>
      </w:r>
      <w:ins w:id="337" w:author="RAQUEL BLANCO AGUIRRE" w:date="2017-07-10T17:31:00Z">
        <w:r w:rsidR="00FA43C9">
          <w:rPr>
            <w:lang w:val="es-ES_tradnl"/>
          </w:rPr>
          <w:t xml:space="preserve"> este trabajo fin de grado</w:t>
        </w:r>
      </w:ins>
      <w:del w:id="338" w:author="RAQUEL BLANCO AGUIRRE" w:date="2017-07-10T17:31:00Z">
        <w:r w:rsidDel="00FA43C9">
          <w:rPr>
            <w:lang w:val="es-ES_tradnl"/>
          </w:rPr>
          <w:delText xml:space="preserve">l </w:delText>
        </w:r>
        <w:r w:rsidR="0075703A" w:rsidDel="00FA43C9">
          <w:rPr>
            <w:lang w:val="es-ES_tradnl"/>
          </w:rPr>
          <w:delText>proyecto</w:delText>
        </w:r>
      </w:del>
      <w:r w:rsidR="0075703A">
        <w:rPr>
          <w:lang w:val="es-ES_tradnl"/>
        </w:rPr>
        <w:t xml:space="preserve"> es la </w:t>
      </w:r>
      <w:r w:rsidRPr="0075703A">
        <w:t>creación</w:t>
      </w:r>
      <w:r w:rsidR="0075703A" w:rsidRPr="0075703A">
        <w:t xml:space="preserve"> de</w:t>
      </w:r>
      <w:r w:rsidRPr="0075703A">
        <w:t xml:space="preserve"> una aplicación web que </w:t>
      </w:r>
      <w:r w:rsidR="0075703A" w:rsidRPr="0075703A">
        <w:t>permita la gestión de</w:t>
      </w:r>
      <w:r w:rsidRPr="0075703A">
        <w:t xml:space="preserve"> un repositorio</w:t>
      </w:r>
      <w:ins w:id="339" w:author="RAQUEL BLANCO AGUIRRE" w:date="2017-06-19T12:29:00Z">
        <w:r w:rsidR="00DB1126">
          <w:t>.</w:t>
        </w:r>
      </w:ins>
      <w:del w:id="340" w:author="RAQUEL BLANCO AGUIRRE" w:date="2017-06-19T12:29:00Z">
        <w:r w:rsidR="0075703A" w:rsidDel="00DB1126">
          <w:delText>,</w:delText>
        </w:r>
      </w:del>
      <w:r w:rsidR="0075703A">
        <w:t xml:space="preserve"> </w:t>
      </w:r>
      <w:ins w:id="341" w:author="RAQUEL BLANCO AGUIRRE" w:date="2017-06-19T12:29:00Z">
        <w:r w:rsidR="00DB1126">
          <w:t>P</w:t>
        </w:r>
      </w:ins>
      <w:del w:id="342" w:author="RAQUEL BLANCO AGUIRRE" w:date="2017-06-19T12:29:00Z">
        <w:r w:rsidR="0075703A" w:rsidDel="00DB1126">
          <w:delText>p</w:delText>
        </w:r>
      </w:del>
      <w:r w:rsidR="0075703A">
        <w:t>ara ello,</w:t>
      </w:r>
      <w:r w:rsidRPr="0075703A">
        <w:t xml:space="preserve"> </w:t>
      </w:r>
      <w:del w:id="343" w:author="RAQUEL BLANCO AGUIRRE" w:date="2017-06-10T18:17:00Z">
        <w:r w:rsidR="00467F26" w:rsidDel="00B57082">
          <w:rPr>
            <w:lang w:val="es-ES_tradnl"/>
          </w:rPr>
          <w:delText>e</w:delText>
        </w:r>
      </w:del>
      <w:ins w:id="344" w:author="RAQUEL BLANCO AGUIRRE" w:date="2017-06-10T18:17:00Z">
        <w:r w:rsidR="00B57082">
          <w:rPr>
            <w:lang w:val="es-ES_tradnl"/>
          </w:rPr>
          <w:t>é</w:t>
        </w:r>
      </w:ins>
      <w:r w:rsidR="00467F26">
        <w:rPr>
          <w:lang w:val="es-ES_tradnl"/>
        </w:rPr>
        <w:t>sta</w:t>
      </w:r>
      <w:r>
        <w:rPr>
          <w:lang w:val="es-ES_tradnl"/>
        </w:rPr>
        <w:t xml:space="preserve"> </w:t>
      </w:r>
      <w:ins w:id="345" w:author="RAQUEL BLANCO AGUIRRE" w:date="2017-06-10T18:17:00Z">
        <w:r w:rsidR="00B57082">
          <w:rPr>
            <w:lang w:val="es-ES_tradnl"/>
          </w:rPr>
          <w:t>será</w:t>
        </w:r>
      </w:ins>
      <w:del w:id="346" w:author="RAQUEL BLANCO AGUIRRE" w:date="2017-06-10T18:17:00Z">
        <w:r w:rsidR="0075703A" w:rsidDel="00B57082">
          <w:rPr>
            <w:lang w:val="es-ES_tradnl"/>
          </w:rPr>
          <w:delText>es</w:delText>
        </w:r>
      </w:del>
      <w:r>
        <w:rPr>
          <w:lang w:val="es-ES_tradnl"/>
        </w:rPr>
        <w:t xml:space="preserve"> capaz de gestionar todas las funciones del repositorio</w:t>
      </w:r>
      <w:r w:rsidR="0075703A">
        <w:rPr>
          <w:lang w:val="es-ES_tradnl"/>
        </w:rPr>
        <w:t>:</w:t>
      </w:r>
      <w:r>
        <w:rPr>
          <w:lang w:val="es-ES_tradnl"/>
        </w:rPr>
        <w:t xml:space="preserve"> </w:t>
      </w:r>
      <w:ins w:id="347" w:author="RAQUEL BLANCO AGUIRRE" w:date="2017-06-19T12:29:00Z">
        <w:r w:rsidR="00DB1126">
          <w:rPr>
            <w:lang w:val="es-ES_tradnl"/>
          </w:rPr>
          <w:t>l</w:t>
        </w:r>
      </w:ins>
      <w:del w:id="348" w:author="RAQUEL BLANCO AGUIRRE" w:date="2017-06-19T12:29:00Z">
        <w:r w:rsidR="0075703A" w:rsidDel="00DB1126">
          <w:rPr>
            <w:lang w:val="es-ES_tradnl"/>
          </w:rPr>
          <w:delText>L</w:delText>
        </w:r>
      </w:del>
      <w:r w:rsidR="0075703A">
        <w:rPr>
          <w:lang w:val="es-ES_tradnl"/>
        </w:rPr>
        <w:t xml:space="preserve">a </w:t>
      </w:r>
      <w:r>
        <w:rPr>
          <w:lang w:val="es-ES_tradnl"/>
        </w:rPr>
        <w:t xml:space="preserve">comunicación del repositorio, </w:t>
      </w:r>
      <w:r w:rsidR="0075703A">
        <w:rPr>
          <w:lang w:val="es-ES_tradnl"/>
        </w:rPr>
        <w:t xml:space="preserve">la </w:t>
      </w:r>
      <w:r>
        <w:rPr>
          <w:lang w:val="es-ES_tradnl"/>
        </w:rPr>
        <w:t xml:space="preserve">gestión de usuarios, </w:t>
      </w:r>
      <w:r w:rsidR="0075703A">
        <w:rPr>
          <w:lang w:val="es-ES_tradnl"/>
        </w:rPr>
        <w:t xml:space="preserve">la gestión de elementos y la </w:t>
      </w:r>
      <w:r>
        <w:rPr>
          <w:lang w:val="es-ES_tradnl"/>
        </w:rPr>
        <w:t xml:space="preserve">navegación por sus </w:t>
      </w:r>
      <w:commentRangeStart w:id="349"/>
      <w:del w:id="350" w:author="Raul García Fernández" w:date="2017-07-03T17:15:00Z">
        <w:r w:rsidDel="00EE5A65">
          <w:rPr>
            <w:lang w:val="es-ES_tradnl"/>
          </w:rPr>
          <w:delText>departamentos</w:delText>
        </w:r>
        <w:commentRangeEnd w:id="349"/>
        <w:r w:rsidR="00B57082" w:rsidDel="00EE5A65">
          <w:rPr>
            <w:rStyle w:val="Refdecomentario"/>
          </w:rPr>
          <w:commentReference w:id="349"/>
        </w:r>
        <w:r w:rsidDel="00EE5A65">
          <w:rPr>
            <w:lang w:val="es-ES_tradnl"/>
          </w:rPr>
          <w:delText>.</w:delText>
        </w:r>
      </w:del>
      <w:ins w:id="351" w:author="Raul García Fernández" w:date="2017-07-03T17:15:00Z">
        <w:r w:rsidR="00EE5A65">
          <w:rPr>
            <w:lang w:val="es-ES_tradnl"/>
          </w:rPr>
          <w:t>elementos.</w:t>
        </w:r>
      </w:ins>
      <w:r w:rsidR="000957EC">
        <w:rPr>
          <w:lang w:val="es-ES_tradnl"/>
        </w:rPr>
        <w:t xml:space="preserve"> </w:t>
      </w:r>
    </w:p>
    <w:p w14:paraId="706BB114" w14:textId="776BAD4C" w:rsidR="001D0FF0" w:rsidDel="00A00F44" w:rsidRDefault="000957EC" w:rsidP="003417BF">
      <w:pPr>
        <w:jc w:val="both"/>
        <w:rPr>
          <w:del w:id="352" w:author="Raul García Fernández" w:date="2017-07-03T17:30:00Z"/>
          <w:lang w:val="es-ES_tradnl"/>
        </w:rPr>
      </w:pPr>
      <w:commentRangeStart w:id="353"/>
      <w:commentRangeStart w:id="354"/>
      <w:commentRangeStart w:id="355"/>
      <w:del w:id="356" w:author="Raul García Fernández" w:date="2017-07-03T17:30:00Z">
        <w:r w:rsidDel="00A00F44">
          <w:rPr>
            <w:lang w:val="es-ES_tradnl"/>
          </w:rPr>
          <w:delText>La</w:delText>
        </w:r>
        <w:r w:rsidR="000D2869" w:rsidDel="00A00F44">
          <w:rPr>
            <w:lang w:val="es-ES_tradnl"/>
          </w:rPr>
          <w:delText xml:space="preserve"> necesidad</w:delText>
        </w:r>
        <w:r w:rsidR="0075703A" w:rsidDel="00A00F44">
          <w:rPr>
            <w:lang w:val="es-ES_tradnl"/>
          </w:rPr>
          <w:delText xml:space="preserve"> </w:delText>
        </w:r>
        <w:r w:rsidR="00467F26" w:rsidDel="00A00F44">
          <w:rPr>
            <w:lang w:val="es-ES_tradnl"/>
          </w:rPr>
          <w:delText xml:space="preserve">de realización de este proyecto </w:delText>
        </w:r>
        <w:r w:rsidR="000D2869" w:rsidDel="00A00F44">
          <w:rPr>
            <w:lang w:val="es-ES_tradnl"/>
          </w:rPr>
          <w:delText>viene imperada por el uso r</w:delText>
        </w:r>
        <w:r w:rsidR="00467F26" w:rsidDel="00A00F44">
          <w:rPr>
            <w:lang w:val="es-ES_tradnl"/>
          </w:rPr>
          <w:delText>ecurrente de programas de</w:delText>
        </w:r>
        <w:r w:rsidR="0075703A" w:rsidDel="00A00F44">
          <w:rPr>
            <w:lang w:val="es-ES_tradnl"/>
          </w:rPr>
          <w:delText xml:space="preserve"> carácter científico </w:delText>
        </w:r>
        <w:r w:rsidDel="00A00F44">
          <w:rPr>
            <w:lang w:val="es-ES_tradnl"/>
          </w:rPr>
          <w:delText xml:space="preserve">en </w:delText>
        </w:r>
        <w:r w:rsidR="000D2869" w:rsidDel="00A00F44">
          <w:rPr>
            <w:lang w:val="es-ES_tradnl"/>
          </w:rPr>
          <w:delText>ámbito</w:delText>
        </w:r>
        <w:r w:rsidDel="00A00F44">
          <w:rPr>
            <w:lang w:val="es-ES_tradnl"/>
          </w:rPr>
          <w:delText>s</w:delText>
        </w:r>
        <w:r w:rsidR="000D2869" w:rsidDel="00A00F44">
          <w:rPr>
            <w:lang w:val="es-ES_tradnl"/>
          </w:rPr>
          <w:delText xml:space="preserve"> informático</w:delText>
        </w:r>
        <w:r w:rsidDel="00A00F44">
          <w:rPr>
            <w:lang w:val="es-ES_tradnl"/>
          </w:rPr>
          <w:delText>s</w:delText>
        </w:r>
        <w:r w:rsidR="000A7528" w:rsidDel="00A00F44">
          <w:rPr>
            <w:lang w:val="es-ES_tradnl"/>
          </w:rPr>
          <w:delText xml:space="preserve"> que </w:delText>
        </w:r>
        <w:r w:rsidDel="00A00F44">
          <w:rPr>
            <w:lang w:val="es-ES_tradnl"/>
          </w:rPr>
          <w:delText xml:space="preserve">no </w:delText>
        </w:r>
        <w:r w:rsidR="000A7528" w:rsidDel="00A00F44">
          <w:rPr>
            <w:lang w:val="es-ES_tradnl"/>
          </w:rPr>
          <w:delText>facilita</w:delText>
        </w:r>
        <w:r w:rsidDel="00A00F44">
          <w:rPr>
            <w:lang w:val="es-ES_tradnl"/>
          </w:rPr>
          <w:delText>n</w:delText>
        </w:r>
        <w:r w:rsidR="000A7528" w:rsidDel="00A00F44">
          <w:rPr>
            <w:lang w:val="es-ES_tradnl"/>
          </w:rPr>
          <w:delText xml:space="preserve"> su </w:delText>
        </w:r>
        <w:r w:rsidR="00CB199F" w:rsidDel="00A00F44">
          <w:rPr>
            <w:lang w:val="es-ES_tradnl"/>
          </w:rPr>
          <w:delText>integración</w:delText>
        </w:r>
        <w:r w:rsidR="00467F26" w:rsidDel="00A00F44">
          <w:rPr>
            <w:lang w:val="es-ES_tradnl"/>
          </w:rPr>
          <w:delText>. L</w:delText>
        </w:r>
        <w:r w:rsidR="000A7528" w:rsidDel="00A00F44">
          <w:rPr>
            <w:lang w:val="es-ES_tradnl"/>
          </w:rPr>
          <w:delText>os di</w:delText>
        </w:r>
        <w:r w:rsidR="0075703A" w:rsidDel="00A00F44">
          <w:rPr>
            <w:lang w:val="es-ES_tradnl"/>
          </w:rPr>
          <w:delText xml:space="preserve">versos científicos </w:delText>
        </w:r>
        <w:r w:rsidR="00CB199F" w:rsidDel="00A00F44">
          <w:rPr>
            <w:lang w:val="es-ES_tradnl"/>
          </w:rPr>
          <w:delText xml:space="preserve">o estudiantes </w:delText>
        </w:r>
        <w:r w:rsidR="000A7528" w:rsidDel="00A00F44">
          <w:rPr>
            <w:lang w:val="es-ES_tradnl"/>
          </w:rPr>
          <w:delText>apoyándose en las tecnologías de</w:delText>
        </w:r>
        <w:r w:rsidR="00A23438" w:rsidDel="00A00F44">
          <w:rPr>
            <w:lang w:val="es-ES_tradnl"/>
          </w:rPr>
          <w:delText xml:space="preserve"> desarrollo de alta abstracción (</w:delText>
        </w:r>
      </w:del>
      <w:ins w:id="357" w:author="RAQUEL BLANCO AGUIRRE" w:date="2017-06-10T18:20:00Z">
        <w:del w:id="358" w:author="Raul García Fernández" w:date="2017-07-03T17:30:00Z">
          <w:r w:rsidR="00B57082" w:rsidDel="00A00F44">
            <w:rPr>
              <w:lang w:val="es-ES_tradnl"/>
            </w:rPr>
            <w:delText>c</w:delText>
          </w:r>
        </w:del>
      </w:ins>
      <w:del w:id="359" w:author="Raul García Fernández" w:date="2017-07-03T17:30:00Z">
        <w:r w:rsidR="00A23438" w:rsidDel="00A00F44">
          <w:rPr>
            <w:lang w:val="es-ES_tradnl"/>
          </w:rPr>
          <w:delText>C</w:delText>
        </w:r>
        <w:r w:rsidR="000A7528" w:rsidDel="00A00F44">
          <w:rPr>
            <w:lang w:val="es-ES_tradnl"/>
          </w:rPr>
          <w:delText xml:space="preserve">omo R, Python </w:delText>
        </w:r>
      </w:del>
      <w:ins w:id="360" w:author="RAQUEL BLANCO AGUIRRE" w:date="2017-06-10T18:20:00Z">
        <w:del w:id="361" w:author="Raul García Fernández" w:date="2017-07-03T17:30:00Z">
          <w:r w:rsidR="00B57082" w:rsidDel="00A00F44">
            <w:rPr>
              <w:lang w:val="es-ES_tradnl"/>
            </w:rPr>
            <w:delText>u</w:delText>
          </w:r>
        </w:del>
      </w:ins>
      <w:del w:id="362" w:author="Raul García Fernández" w:date="2017-07-03T17:30:00Z">
        <w:r w:rsidR="000A7528" w:rsidDel="00A00F44">
          <w:rPr>
            <w:lang w:val="es-ES_tradnl"/>
          </w:rPr>
          <w:delText>o Octave</w:delText>
        </w:r>
        <w:r w:rsidR="00A23438" w:rsidDel="00A00F44">
          <w:rPr>
            <w:lang w:val="es-ES_tradnl"/>
          </w:rPr>
          <w:delText>)</w:delText>
        </w:r>
        <w:r w:rsidR="000A7528" w:rsidDel="00A00F44">
          <w:rPr>
            <w:lang w:val="es-ES_tradnl"/>
          </w:rPr>
          <w:delText xml:space="preserve"> desarrollan diversos programas no enfocados a</w:delText>
        </w:r>
        <w:r w:rsidR="00A23438" w:rsidDel="00A00F44">
          <w:rPr>
            <w:lang w:val="es-ES_tradnl"/>
          </w:rPr>
          <w:delText>l ámbito de las tecnologías web</w:delText>
        </w:r>
        <w:r w:rsidR="000A7528" w:rsidDel="00A00F44">
          <w:rPr>
            <w:lang w:val="es-ES_tradnl"/>
          </w:rPr>
          <w:delText xml:space="preserve">. </w:delText>
        </w:r>
      </w:del>
    </w:p>
    <w:p w14:paraId="18CB1280" w14:textId="77777777" w:rsidR="0072214A" w:rsidRDefault="001D0FF0">
      <w:pPr>
        <w:ind w:firstLine="360"/>
        <w:jc w:val="both"/>
        <w:rPr>
          <w:ins w:id="363" w:author="Raul García Fernández" w:date="2017-07-03T17:34:00Z"/>
          <w:lang w:val="es-ES_tradnl"/>
        </w:rPr>
        <w:pPrChange w:id="364" w:author="Raul García Fernández" w:date="2017-07-06T18:00:00Z">
          <w:pPr>
            <w:jc w:val="both"/>
          </w:pPr>
        </w:pPrChange>
      </w:pPr>
      <w:commentRangeStart w:id="365"/>
      <w:del w:id="366" w:author="Raul García Fernández" w:date="2017-07-03T17:30:00Z">
        <w:r w:rsidDel="00A00F44">
          <w:rPr>
            <w:lang w:val="es-ES_tradnl"/>
          </w:rPr>
          <w:delText>La diferencia de abstracción en los lenguajes usados por la comunidad científica</w:delText>
        </w:r>
        <w:commentRangeEnd w:id="365"/>
        <w:r w:rsidR="004E08EE" w:rsidDel="00A00F44">
          <w:rPr>
            <w:rStyle w:val="Refdecomentario"/>
          </w:rPr>
          <w:commentReference w:id="365"/>
        </w:r>
        <w:r w:rsidDel="00A00F44">
          <w:rPr>
            <w:lang w:val="es-ES_tradnl"/>
          </w:rPr>
          <w:delText>,</w:delText>
        </w:r>
        <w:r w:rsidR="000A7528" w:rsidDel="00A00F44">
          <w:rPr>
            <w:lang w:val="es-ES_tradnl"/>
          </w:rPr>
          <w:delText xml:space="preserve"> provoca un proceso de traducción</w:delText>
        </w:r>
        <w:r w:rsidR="00A23438" w:rsidDel="00A00F44">
          <w:rPr>
            <w:lang w:val="es-ES_tradnl"/>
          </w:rPr>
          <w:delText xml:space="preserve"> y desarrollo</w:delText>
        </w:r>
        <w:r w:rsidR="000A7528" w:rsidDel="00A00F44">
          <w:rPr>
            <w:lang w:val="es-ES_tradnl"/>
          </w:rPr>
          <w:delText xml:space="preserve"> para</w:delText>
        </w:r>
        <w:r w:rsidR="00A23438" w:rsidDel="00A00F44">
          <w:rPr>
            <w:lang w:val="es-ES_tradnl"/>
          </w:rPr>
          <w:delText xml:space="preserve"> </w:delText>
        </w:r>
        <w:r w:rsidDel="00A00F44">
          <w:rPr>
            <w:lang w:val="es-ES_tradnl"/>
          </w:rPr>
          <w:delText xml:space="preserve">la </w:delText>
        </w:r>
        <w:r w:rsidR="00CB199F" w:rsidDel="00A00F44">
          <w:rPr>
            <w:lang w:val="es-ES_tradnl"/>
          </w:rPr>
          <w:delText>integración</w:delText>
        </w:r>
        <w:r w:rsidDel="00A00F44">
          <w:rPr>
            <w:lang w:val="es-ES_tradnl"/>
          </w:rPr>
          <w:delText xml:space="preserve"> de programas científicos</w:delText>
        </w:r>
        <w:r w:rsidR="00A23438" w:rsidDel="00A00F44">
          <w:rPr>
            <w:lang w:val="es-ES_tradnl"/>
          </w:rPr>
          <w:delText xml:space="preserve"> en </w:delText>
        </w:r>
        <w:r w:rsidR="002B2AED" w:rsidDel="00A00F44">
          <w:rPr>
            <w:lang w:val="es-ES_tradnl"/>
          </w:rPr>
          <w:delText>aplicaciones web</w:delText>
        </w:r>
        <w:r w:rsidR="00CB199F" w:rsidDel="00A00F44">
          <w:rPr>
            <w:lang w:val="es-ES_tradnl"/>
          </w:rPr>
          <w:delText xml:space="preserve"> </w:delText>
        </w:r>
        <w:r w:rsidR="002B2AED" w:rsidDel="00A00F44">
          <w:rPr>
            <w:lang w:val="es-ES_tradnl"/>
          </w:rPr>
          <w:delText>implementadas</w:delText>
        </w:r>
        <w:r w:rsidR="00A23438" w:rsidDel="00A00F44">
          <w:rPr>
            <w:lang w:val="es-ES_tradnl"/>
          </w:rPr>
          <w:delText xml:space="preserve"> por los desarrolladores</w:delText>
        </w:r>
        <w:r w:rsidR="000A7528" w:rsidDel="00A00F44">
          <w:rPr>
            <w:lang w:val="es-ES_tradnl"/>
          </w:rPr>
          <w:delText xml:space="preserve">. </w:delText>
        </w:r>
        <w:r w:rsidR="00A23438" w:rsidDel="00A00F44">
          <w:rPr>
            <w:lang w:val="es-ES_tradnl"/>
          </w:rPr>
          <w:delText xml:space="preserve">La traducción o implementación de programas de un lenguaje a otro </w:delText>
        </w:r>
        <w:r w:rsidR="000A7528" w:rsidDel="00A00F44">
          <w:rPr>
            <w:lang w:val="es-ES_tradnl"/>
          </w:rPr>
          <w:delText xml:space="preserve">suelen </w:delText>
        </w:r>
        <w:r w:rsidR="00A23438" w:rsidDel="00A00F44">
          <w:rPr>
            <w:lang w:val="es-ES_tradnl"/>
          </w:rPr>
          <w:delText>generar</w:delText>
        </w:r>
        <w:r w:rsidR="000A7528" w:rsidDel="00A00F44">
          <w:rPr>
            <w:lang w:val="es-ES_tradnl"/>
          </w:rPr>
          <w:delText xml:space="preserve"> diversos problemas</w:delText>
        </w:r>
        <w:r w:rsidR="00A23438" w:rsidDel="00A00F44">
          <w:rPr>
            <w:lang w:val="es-ES_tradnl"/>
          </w:rPr>
          <w:delText xml:space="preserve"> </w:delText>
        </w:r>
        <w:r w:rsidR="000A7528" w:rsidDel="00A00F44">
          <w:rPr>
            <w:lang w:val="es-ES_tradnl"/>
          </w:rPr>
          <w:delText>de ejecución en el software q</w:delText>
        </w:r>
        <w:r w:rsidR="002B2AED" w:rsidDel="00A00F44">
          <w:rPr>
            <w:lang w:val="es-ES_tradnl"/>
          </w:rPr>
          <w:delText>ue</w:delText>
        </w:r>
        <w:r w:rsidR="00467F26" w:rsidDel="00A00F44">
          <w:rPr>
            <w:lang w:val="es-ES_tradnl"/>
          </w:rPr>
          <w:delText>,</w:delText>
        </w:r>
        <w:r w:rsidR="002B2AED" w:rsidDel="00A00F44">
          <w:rPr>
            <w:lang w:val="es-ES_tradnl"/>
          </w:rPr>
          <w:delText xml:space="preserve"> normalmente</w:delText>
        </w:r>
        <w:r w:rsidR="00467F26" w:rsidDel="00A00F44">
          <w:rPr>
            <w:lang w:val="es-ES_tradnl"/>
          </w:rPr>
          <w:delText>,</w:delText>
        </w:r>
        <w:r w:rsidR="002B2AED" w:rsidDel="00A00F44">
          <w:rPr>
            <w:lang w:val="es-ES_tradnl"/>
          </w:rPr>
          <w:delText xml:space="preserve"> antes no estaba</w:delText>
        </w:r>
        <w:r w:rsidR="00467F26" w:rsidDel="00A00F44">
          <w:rPr>
            <w:lang w:val="es-ES_tradnl"/>
          </w:rPr>
          <w:delText>n. É</w:delText>
        </w:r>
        <w:r w:rsidR="000A7528" w:rsidDel="00A00F44">
          <w:rPr>
            <w:lang w:val="es-ES_tradnl"/>
          </w:rPr>
          <w:delText xml:space="preserve">stos problemas suelen encontrarse debido </w:delText>
        </w:r>
        <w:commentRangeStart w:id="367"/>
        <w:r w:rsidR="000A7528" w:rsidDel="00A00F44">
          <w:rPr>
            <w:lang w:val="es-ES_tradnl"/>
          </w:rPr>
          <w:delText>al poco conocimiento del desarro</w:delText>
        </w:r>
        <w:r w:rsidR="00467F26" w:rsidDel="00A00F44">
          <w:rPr>
            <w:lang w:val="es-ES_tradnl"/>
          </w:rPr>
          <w:delText>llador TIC e</w:delText>
        </w:r>
        <w:r w:rsidDel="00A00F44">
          <w:rPr>
            <w:lang w:val="es-ES_tradnl"/>
          </w:rPr>
          <w:delText>n los</w:delText>
        </w:r>
        <w:r w:rsidR="000A7528" w:rsidDel="00A00F44">
          <w:rPr>
            <w:lang w:val="es-ES_tradnl"/>
          </w:rPr>
          <w:delText xml:space="preserve"> proyecto</w:delText>
        </w:r>
        <w:r w:rsidDel="00A00F44">
          <w:rPr>
            <w:lang w:val="es-ES_tradnl"/>
          </w:rPr>
          <w:delText>s de carácter</w:delText>
        </w:r>
        <w:r w:rsidR="000A7528" w:rsidDel="00A00F44">
          <w:rPr>
            <w:lang w:val="es-ES_tradnl"/>
          </w:rPr>
          <w:delText xml:space="preserve"> científico </w:delText>
        </w:r>
        <w:r w:rsidDel="00A00F44">
          <w:rPr>
            <w:lang w:val="es-ES_tradnl"/>
          </w:rPr>
          <w:delText xml:space="preserve">que </w:delText>
        </w:r>
        <w:r w:rsidR="00350E3D" w:rsidDel="00A00F44">
          <w:rPr>
            <w:lang w:val="es-ES_tradnl"/>
          </w:rPr>
          <w:delText>está</w:delText>
        </w:r>
        <w:r w:rsidDel="00A00F44">
          <w:rPr>
            <w:lang w:val="es-ES_tradnl"/>
          </w:rPr>
          <w:delText xml:space="preserve"> traduciendo</w:delText>
        </w:r>
        <w:r w:rsidR="002B2AED" w:rsidDel="00A00F44">
          <w:rPr>
            <w:lang w:val="es-ES_tradnl"/>
          </w:rPr>
          <w:delText xml:space="preserve"> o implementand</w:delText>
        </w:r>
        <w:commentRangeEnd w:id="367"/>
        <w:r w:rsidR="00B57082" w:rsidDel="00A00F44">
          <w:rPr>
            <w:rStyle w:val="Refdecomentario"/>
          </w:rPr>
          <w:commentReference w:id="367"/>
        </w:r>
        <w:r w:rsidR="002B2AED" w:rsidDel="00A00F44">
          <w:rPr>
            <w:lang w:val="es-ES_tradnl"/>
          </w:rPr>
          <w:delText>o</w:delText>
        </w:r>
        <w:r w:rsidR="000A7528" w:rsidDel="00A00F44">
          <w:rPr>
            <w:lang w:val="es-ES_tradnl"/>
          </w:rPr>
          <w:delText>.</w:delText>
        </w:r>
      </w:del>
      <w:commentRangeEnd w:id="353"/>
      <w:commentRangeEnd w:id="354"/>
      <w:commentRangeEnd w:id="355"/>
    </w:p>
    <w:p w14:paraId="5AAC36E5" w14:textId="0527B3C2" w:rsidR="001D186B" w:rsidRDefault="0072214A" w:rsidP="003417BF">
      <w:pPr>
        <w:jc w:val="both"/>
        <w:rPr>
          <w:ins w:id="368" w:author="Raul García Fernández" w:date="2017-07-03T17:54:00Z"/>
          <w:lang w:val="es-ES_tradnl"/>
        </w:rPr>
      </w:pPr>
      <w:ins w:id="369" w:author="Raul García Fernández" w:date="2017-07-03T17:34:00Z">
        <w:r>
          <w:rPr>
            <w:lang w:val="es-ES_tradnl"/>
          </w:rPr>
          <w:t xml:space="preserve">El </w:t>
        </w:r>
        <w:del w:id="370" w:author="RAQUEL BLANCO AGUIRRE" w:date="2017-07-10T17:32:00Z">
          <w:r w:rsidDel="00FA43C9">
            <w:rPr>
              <w:lang w:val="es-ES_tradnl"/>
            </w:rPr>
            <w:delText>proyecto</w:delText>
          </w:r>
        </w:del>
      </w:ins>
      <w:ins w:id="371" w:author="RAQUEL BLANCO AGUIRRE" w:date="2017-07-10T17:32:00Z">
        <w:r w:rsidR="00FA43C9">
          <w:rPr>
            <w:lang w:val="es-ES_tradnl"/>
          </w:rPr>
          <w:t>trabajo fin de grado</w:t>
        </w:r>
      </w:ins>
      <w:ins w:id="372" w:author="Raul García Fernández" w:date="2017-07-03T17:34:00Z">
        <w:r>
          <w:rPr>
            <w:lang w:val="es-ES_tradnl"/>
          </w:rPr>
          <w:t xml:space="preserve"> </w:t>
        </w:r>
      </w:ins>
      <w:ins w:id="373" w:author="Raul García Fernández" w:date="2017-07-03T17:55:00Z">
        <w:r w:rsidR="00E340F5">
          <w:rPr>
            <w:lang w:val="es-ES_tradnl"/>
          </w:rPr>
          <w:t>intenta ser</w:t>
        </w:r>
      </w:ins>
      <w:ins w:id="374" w:author="Raul García Fernández" w:date="2017-07-03T17:51:00Z">
        <w:r w:rsidR="001D186B">
          <w:rPr>
            <w:lang w:val="es-ES_tradnl"/>
          </w:rPr>
          <w:t xml:space="preserve"> un nexo de unión entre </w:t>
        </w:r>
      </w:ins>
      <w:ins w:id="375" w:author="Raul García Fernández" w:date="2017-07-03T17:52:00Z">
        <w:r w:rsidR="001D186B">
          <w:rPr>
            <w:lang w:val="es-ES_tradnl"/>
          </w:rPr>
          <w:t>proyectos</w:t>
        </w:r>
      </w:ins>
      <w:ins w:id="376" w:author="Raul García Fernández" w:date="2017-07-03T17:51:00Z">
        <w:r w:rsidR="001D186B">
          <w:rPr>
            <w:lang w:val="es-ES_tradnl"/>
          </w:rPr>
          <w:t xml:space="preserve"> de </w:t>
        </w:r>
      </w:ins>
      <w:ins w:id="377" w:author="Raul García Fernández" w:date="2017-07-03T17:52:00Z">
        <w:r w:rsidR="00BA49D3">
          <w:rPr>
            <w:lang w:val="es-ES_tradnl"/>
          </w:rPr>
          <w:t xml:space="preserve">distinta </w:t>
        </w:r>
      </w:ins>
      <w:ins w:id="378" w:author="Raul García Fernández" w:date="2017-07-06T18:01:00Z">
        <w:r w:rsidR="00BA49D3">
          <w:rPr>
            <w:lang w:val="es-ES_tradnl"/>
          </w:rPr>
          <w:t>índole</w:t>
        </w:r>
      </w:ins>
      <w:ins w:id="379" w:author="Raul García Fernández" w:date="2017-07-03T17:52:00Z">
        <w:r w:rsidR="00BA49D3">
          <w:rPr>
            <w:lang w:val="es-ES_tradnl"/>
          </w:rPr>
          <w:t xml:space="preserve"> </w:t>
        </w:r>
      </w:ins>
      <w:ins w:id="380" w:author="Raul García Fernández" w:date="2017-07-06T18:01:00Z">
        <w:r w:rsidR="00BA49D3">
          <w:rPr>
            <w:lang w:val="es-ES_tradnl"/>
          </w:rPr>
          <w:t xml:space="preserve">sin importar </w:t>
        </w:r>
      </w:ins>
      <w:ins w:id="381" w:author="RAQUEL BLANCO AGUIRRE" w:date="2017-07-10T17:21:00Z">
        <w:r w:rsidR="008A2E23">
          <w:rPr>
            <w:lang w:val="es-ES_tradnl"/>
          </w:rPr>
          <w:t>el lenguaje en el que está</w:t>
        </w:r>
      </w:ins>
      <w:ins w:id="382" w:author="RAQUEL BLANCO AGUIRRE" w:date="2017-07-10T17:32:00Z">
        <w:r w:rsidR="00FA43C9">
          <w:rPr>
            <w:lang w:val="es-ES_tradnl"/>
          </w:rPr>
          <w:t>n</w:t>
        </w:r>
      </w:ins>
      <w:ins w:id="383" w:author="RAQUEL BLANCO AGUIRRE" w:date="2017-07-10T17:21:00Z">
        <w:r w:rsidR="008A2E23">
          <w:rPr>
            <w:lang w:val="es-ES_tradnl"/>
          </w:rPr>
          <w:t xml:space="preserve"> </w:t>
        </w:r>
      </w:ins>
      <w:ins w:id="384" w:author="RAQUEL BLANCO AGUIRRE" w:date="2017-07-10T17:31:00Z">
        <w:r w:rsidR="00FA43C9">
          <w:rPr>
            <w:lang w:val="es-ES_tradnl"/>
          </w:rPr>
          <w:t>implementado</w:t>
        </w:r>
      </w:ins>
      <w:ins w:id="385" w:author="RAQUEL BLANCO AGUIRRE" w:date="2017-07-10T17:32:00Z">
        <w:r w:rsidR="00FA43C9">
          <w:rPr>
            <w:lang w:val="es-ES_tradnl"/>
          </w:rPr>
          <w:t>s</w:t>
        </w:r>
      </w:ins>
      <w:ins w:id="386" w:author="Raul García Fernández" w:date="2017-07-06T18:01:00Z">
        <w:del w:id="387" w:author="RAQUEL BLANCO AGUIRRE" w:date="2017-07-10T17:31:00Z">
          <w:r w:rsidR="00BA49D3" w:rsidDel="00FA43C9">
            <w:rPr>
              <w:lang w:val="es-ES_tradnl"/>
            </w:rPr>
            <w:delText>su implementación</w:delText>
          </w:r>
        </w:del>
        <w:r w:rsidR="00BA49D3">
          <w:rPr>
            <w:lang w:val="es-ES_tradnl"/>
          </w:rPr>
          <w:t>. Para ello</w:t>
        </w:r>
      </w:ins>
      <w:ins w:id="388" w:author="RAQUEL BLANCO AGUIRRE" w:date="2017-07-10T17:32:00Z">
        <w:r w:rsidR="00FA43C9">
          <w:rPr>
            <w:lang w:val="es-ES_tradnl"/>
          </w:rPr>
          <w:t>,</w:t>
        </w:r>
      </w:ins>
      <w:ins w:id="389" w:author="Raul García Fernández" w:date="2017-07-06T18:01:00Z">
        <w:r w:rsidR="00BA49D3">
          <w:rPr>
            <w:lang w:val="es-ES_tradnl"/>
          </w:rPr>
          <w:t xml:space="preserve"> e</w:t>
        </w:r>
      </w:ins>
      <w:ins w:id="390" w:author="RAQUEL BLANCO AGUIRRE" w:date="2017-07-10T17:33:00Z">
        <w:r w:rsidR="00FA43C9">
          <w:rPr>
            <w:lang w:val="es-ES_tradnl"/>
          </w:rPr>
          <w:t xml:space="preserve">ste </w:t>
        </w:r>
      </w:ins>
      <w:ins w:id="391" w:author="Raul García Fernández" w:date="2017-07-06T18:01:00Z">
        <w:del w:id="392" w:author="RAQUEL BLANCO AGUIRRE" w:date="2017-07-10T17:33:00Z">
          <w:r w:rsidR="00BA49D3" w:rsidDel="00FA43C9">
            <w:rPr>
              <w:lang w:val="es-ES_tradnl"/>
            </w:rPr>
            <w:delText xml:space="preserve">l </w:delText>
          </w:r>
        </w:del>
        <w:del w:id="393" w:author="RAQUEL BLANCO AGUIRRE" w:date="2017-07-10T17:32:00Z">
          <w:r w:rsidR="00BA49D3" w:rsidDel="00FA43C9">
            <w:rPr>
              <w:lang w:val="es-ES_tradnl"/>
            </w:rPr>
            <w:delText>proyecto</w:delText>
          </w:r>
        </w:del>
      </w:ins>
      <w:ins w:id="394" w:author="RAQUEL BLANCO AGUIRRE" w:date="2017-07-10T17:32:00Z">
        <w:r w:rsidR="00FA43C9">
          <w:rPr>
            <w:lang w:val="es-ES_tradnl"/>
          </w:rPr>
          <w:t>trabajo</w:t>
        </w:r>
      </w:ins>
      <w:ins w:id="395" w:author="Raul García Fernández" w:date="2017-07-06T18:01:00Z">
        <w:r w:rsidR="00BA49D3">
          <w:rPr>
            <w:lang w:val="es-ES_tradnl"/>
          </w:rPr>
          <w:t xml:space="preserve"> proporcionar</w:t>
        </w:r>
      </w:ins>
      <w:ins w:id="396" w:author="RAQUEL BLANCO AGUIRRE" w:date="2017-07-10T17:32:00Z">
        <w:r w:rsidR="00FA43C9">
          <w:rPr>
            <w:lang w:val="es-ES_tradnl"/>
          </w:rPr>
          <w:t>á</w:t>
        </w:r>
      </w:ins>
      <w:ins w:id="397" w:author="Raul García Fernández" w:date="2017-07-06T18:01:00Z">
        <w:del w:id="398" w:author="RAQUEL BLANCO AGUIRRE" w:date="2017-07-10T17:32:00Z">
          <w:r w:rsidR="00BA49D3" w:rsidDel="00FA43C9">
            <w:rPr>
              <w:lang w:val="es-ES_tradnl"/>
            </w:rPr>
            <w:delText>a</w:delText>
          </w:r>
        </w:del>
        <w:r w:rsidR="00BA49D3">
          <w:rPr>
            <w:lang w:val="es-ES_tradnl"/>
          </w:rPr>
          <w:t xml:space="preserve"> una aplicaci</w:t>
        </w:r>
      </w:ins>
      <w:ins w:id="399" w:author="Raul García Fernández" w:date="2017-07-06T18:02:00Z">
        <w:r w:rsidR="00BA49D3">
          <w:rPr>
            <w:lang w:val="es-ES_tradnl"/>
          </w:rPr>
          <w:t>ón web</w:t>
        </w:r>
      </w:ins>
      <w:ins w:id="400" w:author="RAQUEL BLANCO AGUIRRE" w:date="2017-07-10T17:34:00Z">
        <w:r w:rsidR="00FA43C9">
          <w:rPr>
            <w:lang w:val="es-ES_tradnl"/>
          </w:rPr>
          <w:t xml:space="preserve"> que implementará un repositorio</w:t>
        </w:r>
      </w:ins>
      <w:ins w:id="401" w:author="Raul García Fernández" w:date="2017-07-06T18:02:00Z">
        <w:r w:rsidR="00BA49D3">
          <w:rPr>
            <w:lang w:val="es-ES_tradnl"/>
          </w:rPr>
          <w:t xml:space="preserve">, </w:t>
        </w:r>
      </w:ins>
      <w:ins w:id="402" w:author="Raul García Fernández" w:date="2017-07-03T17:52:00Z">
        <w:r w:rsidR="00BA49D3">
          <w:rPr>
            <w:lang w:val="es-ES_tradnl"/>
          </w:rPr>
          <w:t>d</w:t>
        </w:r>
        <w:r w:rsidR="001D186B">
          <w:rPr>
            <w:lang w:val="es-ES_tradnl"/>
          </w:rPr>
          <w:t>onde los usuarios</w:t>
        </w:r>
      </w:ins>
      <w:ins w:id="403" w:author="Raul García Fernández" w:date="2017-07-03T17:53:00Z">
        <w:r w:rsidR="001D186B">
          <w:rPr>
            <w:lang w:val="es-ES_tradnl"/>
          </w:rPr>
          <w:t xml:space="preserve"> </w:t>
        </w:r>
      </w:ins>
      <w:ins w:id="404" w:author="Raul García Fernández" w:date="2017-07-03T17:52:00Z">
        <w:r w:rsidR="001D186B">
          <w:rPr>
            <w:lang w:val="es-ES_tradnl"/>
          </w:rPr>
          <w:t>podrán compartir sus proyect</w:t>
        </w:r>
        <w:r w:rsidR="00E340F5">
          <w:rPr>
            <w:lang w:val="es-ES_tradnl"/>
          </w:rPr>
          <w:t>os, ejecutar</w:t>
        </w:r>
      </w:ins>
      <w:ins w:id="405" w:author="RAQUEL BLANCO AGUIRRE" w:date="2017-07-10T17:33:00Z">
        <w:r w:rsidR="00FA43C9">
          <w:rPr>
            <w:lang w:val="es-ES_tradnl"/>
          </w:rPr>
          <w:t>los</w:t>
        </w:r>
      </w:ins>
      <w:ins w:id="406" w:author="Raul García Fernández" w:date="2017-07-03T17:52:00Z">
        <w:r w:rsidR="00E340F5">
          <w:rPr>
            <w:lang w:val="es-ES_tradnl"/>
          </w:rPr>
          <w:t xml:space="preserve"> </w:t>
        </w:r>
        <w:del w:id="407" w:author="RAQUEL BLANCO AGUIRRE" w:date="2017-07-10T17:33:00Z">
          <w:r w:rsidR="00E340F5" w:rsidDel="00FA43C9">
            <w:rPr>
              <w:lang w:val="es-ES_tradnl"/>
            </w:rPr>
            <w:delText xml:space="preserve">esos proyectos </w:delText>
          </w:r>
        </w:del>
        <w:r w:rsidR="001D186B">
          <w:rPr>
            <w:lang w:val="es-ES_tradnl"/>
          </w:rPr>
          <w:t>y comparar sus resultados</w:t>
        </w:r>
      </w:ins>
      <w:ins w:id="408" w:author="RAQUEL BLANCO AGUIRRE" w:date="2017-07-10T17:33:00Z">
        <w:r w:rsidR="00FA43C9">
          <w:rPr>
            <w:lang w:val="es-ES_tradnl"/>
          </w:rPr>
          <w:t xml:space="preserve">, </w:t>
        </w:r>
      </w:ins>
      <w:ins w:id="409" w:author="Raul García Fernández" w:date="2017-07-03T17:55:00Z">
        <w:del w:id="410" w:author="RAQUEL BLANCO AGUIRRE" w:date="2017-07-10T17:33:00Z">
          <w:r w:rsidR="00E340F5" w:rsidDel="00FA43C9">
            <w:rPr>
              <w:lang w:val="es-ES_tradnl"/>
            </w:rPr>
            <w:delText>.</w:delText>
          </w:r>
        </w:del>
      </w:ins>
      <w:ins w:id="411" w:author="Raul García Fernández" w:date="2017-07-03T17:56:00Z">
        <w:del w:id="412" w:author="RAQUEL BLANCO AGUIRRE" w:date="2017-07-10T17:33:00Z">
          <w:r w:rsidR="00E340F5" w:rsidDel="00FA43C9">
            <w:rPr>
              <w:lang w:val="es-ES_tradnl"/>
            </w:rPr>
            <w:delText xml:space="preserve"> </w:delText>
          </w:r>
        </w:del>
      </w:ins>
      <w:ins w:id="413" w:author="Raul García Fernández" w:date="2017-07-03T17:52:00Z">
        <w:del w:id="414" w:author="RAQUEL BLANCO AGUIRRE" w:date="2017-07-10T17:33:00Z">
          <w:r w:rsidR="00E340F5" w:rsidDel="00FA43C9">
            <w:rPr>
              <w:lang w:val="es-ES_tradnl"/>
            </w:rPr>
            <w:delText>C</w:delText>
          </w:r>
        </w:del>
      </w:ins>
      <w:ins w:id="415" w:author="RAQUEL BLANCO AGUIRRE" w:date="2017-07-10T17:33:00Z">
        <w:r w:rsidR="00FA43C9">
          <w:rPr>
            <w:lang w:val="es-ES_tradnl"/>
          </w:rPr>
          <w:t>c</w:t>
        </w:r>
      </w:ins>
      <w:ins w:id="416" w:author="Raul García Fernández" w:date="2017-07-03T17:52:00Z">
        <w:r w:rsidR="001D186B">
          <w:rPr>
            <w:lang w:val="es-ES_tradnl"/>
          </w:rPr>
          <w:t>on el fin</w:t>
        </w:r>
      </w:ins>
      <w:ins w:id="417" w:author="Raul García Fernández" w:date="2017-07-06T18:02:00Z">
        <w:r w:rsidR="00BA49D3">
          <w:rPr>
            <w:lang w:val="es-ES_tradnl"/>
          </w:rPr>
          <w:t xml:space="preserve"> último</w:t>
        </w:r>
      </w:ins>
      <w:ins w:id="418" w:author="Raul García Fernández" w:date="2017-07-03T17:52:00Z">
        <w:r w:rsidR="001D186B">
          <w:rPr>
            <w:lang w:val="es-ES_tradnl"/>
          </w:rPr>
          <w:t xml:space="preserve"> de</w:t>
        </w:r>
      </w:ins>
      <w:ins w:id="419" w:author="Raul García Fernández" w:date="2017-07-06T18:02:00Z">
        <w:r w:rsidR="00BA49D3">
          <w:rPr>
            <w:lang w:val="es-ES_tradnl"/>
          </w:rPr>
          <w:t xml:space="preserve"> poder</w:t>
        </w:r>
      </w:ins>
      <w:ins w:id="420" w:author="Raul García Fernández" w:date="2017-07-03T17:53:00Z">
        <w:r w:rsidR="001D186B">
          <w:rPr>
            <w:lang w:val="es-ES_tradnl"/>
          </w:rPr>
          <w:t xml:space="preserve"> integrar</w:t>
        </w:r>
      </w:ins>
      <w:ins w:id="421" w:author="RAQUEL BLANCO AGUIRRE" w:date="2017-07-10T17:34:00Z">
        <w:r w:rsidR="00FA43C9">
          <w:rPr>
            <w:lang w:val="es-ES_tradnl"/>
          </w:rPr>
          <w:t>los</w:t>
        </w:r>
      </w:ins>
      <w:ins w:id="422" w:author="Raul García Fernández" w:date="2017-07-03T17:53:00Z">
        <w:r w:rsidR="001D186B">
          <w:rPr>
            <w:lang w:val="es-ES_tradnl"/>
          </w:rPr>
          <w:t xml:space="preserve"> </w:t>
        </w:r>
      </w:ins>
      <w:ins w:id="423" w:author="Raul García Fernández" w:date="2017-07-03T17:56:00Z">
        <w:del w:id="424" w:author="RAQUEL BLANCO AGUIRRE" w:date="2017-07-10T17:34:00Z">
          <w:r w:rsidR="00E340F5" w:rsidDel="00FA43C9">
            <w:rPr>
              <w:lang w:val="es-ES_tradnl"/>
            </w:rPr>
            <w:delText xml:space="preserve">sus </w:delText>
          </w:r>
        </w:del>
      </w:ins>
      <w:ins w:id="425" w:author="RAQUEL BLANCO AGUIRRE" w:date="2017-07-10T17:34:00Z">
        <w:r w:rsidR="00FA43C9">
          <w:rPr>
            <w:lang w:val="es-ES_tradnl"/>
          </w:rPr>
          <w:t xml:space="preserve">con </w:t>
        </w:r>
      </w:ins>
      <w:ins w:id="426" w:author="Raul García Fernández" w:date="2017-07-03T17:53:00Z">
        <w:del w:id="427" w:author="RAQUEL BLANCO AGUIRRE" w:date="2017-07-10T17:34:00Z">
          <w:r w:rsidR="001D186B" w:rsidDel="00FA43C9">
            <w:rPr>
              <w:lang w:val="es-ES_tradnl"/>
            </w:rPr>
            <w:delText>proyectos</w:delText>
          </w:r>
        </w:del>
      </w:ins>
      <w:ins w:id="428" w:author="Raul García Fernández" w:date="2017-07-03T17:56:00Z">
        <w:del w:id="429" w:author="RAQUEL BLANCO AGUIRRE" w:date="2017-07-10T17:34:00Z">
          <w:r w:rsidR="00E340F5" w:rsidDel="00FA43C9">
            <w:rPr>
              <w:lang w:val="es-ES_tradnl"/>
            </w:rPr>
            <w:delText xml:space="preserve"> realizados</w:delText>
          </w:r>
        </w:del>
      </w:ins>
      <w:ins w:id="430" w:author="Raul García Fernández" w:date="2017-07-03T17:53:00Z">
        <w:del w:id="431" w:author="RAQUEL BLANCO AGUIRRE" w:date="2017-07-10T17:34:00Z">
          <w:r w:rsidR="001D186B" w:rsidDel="00FA43C9">
            <w:rPr>
              <w:lang w:val="es-ES_tradnl"/>
            </w:rPr>
            <w:delText xml:space="preserve"> </w:delText>
          </w:r>
        </w:del>
      </w:ins>
      <w:ins w:id="432" w:author="Raul García Fernández" w:date="2017-07-03T17:54:00Z">
        <w:del w:id="433" w:author="RAQUEL BLANCO AGUIRRE" w:date="2017-07-10T17:34:00Z">
          <w:r w:rsidR="001D186B" w:rsidDel="00FA43C9">
            <w:rPr>
              <w:lang w:val="es-ES_tradnl"/>
            </w:rPr>
            <w:delText xml:space="preserve">en </w:delText>
          </w:r>
        </w:del>
        <w:r w:rsidR="001D186B">
          <w:rPr>
            <w:lang w:val="es-ES_tradnl"/>
          </w:rPr>
          <w:t>otros proyectos</w:t>
        </w:r>
      </w:ins>
      <w:ins w:id="434" w:author="Raul García Fernández" w:date="2017-07-06T18:02:00Z">
        <w:r w:rsidR="00BA49D3">
          <w:rPr>
            <w:lang w:val="es-ES_tradnl"/>
          </w:rPr>
          <w:t>.</w:t>
        </w:r>
      </w:ins>
      <w:ins w:id="435" w:author="Raul García Fernández" w:date="2017-07-03T17:54:00Z">
        <w:del w:id="436" w:author="RAQUEL BLANCO AGUIRRE" w:date="2017-07-10T17:34:00Z">
          <w:r w:rsidR="00BA49D3" w:rsidDel="00FA43C9">
            <w:rPr>
              <w:lang w:val="es-ES_tradnl"/>
            </w:rPr>
            <w:delText xml:space="preserve"> U</w:delText>
          </w:r>
          <w:r w:rsidR="001D186B" w:rsidDel="00FA43C9">
            <w:rPr>
              <w:lang w:val="es-ES_tradnl"/>
            </w:rPr>
            <w:delText>tilizando para ello el repositorio</w:delText>
          </w:r>
        </w:del>
      </w:ins>
      <w:ins w:id="437" w:author="Raul García Fernández" w:date="2017-07-03T17:53:00Z">
        <w:del w:id="438" w:author="RAQUEL BLANCO AGUIRRE" w:date="2017-07-10T17:34:00Z">
          <w:r w:rsidR="001D186B" w:rsidDel="00FA43C9">
            <w:rPr>
              <w:lang w:val="es-ES_tradnl"/>
            </w:rPr>
            <w:delText>.</w:delText>
          </w:r>
        </w:del>
      </w:ins>
    </w:p>
    <w:p w14:paraId="6E7552C2" w14:textId="68BC7678" w:rsidR="000A7528" w:rsidRDefault="001D186B" w:rsidP="003417BF">
      <w:pPr>
        <w:jc w:val="both"/>
        <w:rPr>
          <w:lang w:val="es-ES_tradnl"/>
        </w:rPr>
      </w:pPr>
      <w:ins w:id="439" w:author="Raul García Fernández" w:date="2017-07-03T17:54:00Z">
        <w:r>
          <w:rPr>
            <w:lang w:val="es-ES_tradnl"/>
          </w:rPr>
          <w:t xml:space="preserve">El objetivo </w:t>
        </w:r>
      </w:ins>
      <w:ins w:id="440" w:author="Raul García Fernández" w:date="2017-07-03T18:09:00Z">
        <w:r w:rsidR="00F20626">
          <w:rPr>
            <w:lang w:val="es-ES_tradnl"/>
          </w:rPr>
          <w:t>secundario</w:t>
        </w:r>
      </w:ins>
      <w:ins w:id="441" w:author="Raul García Fernández" w:date="2017-07-03T17:54:00Z">
        <w:r>
          <w:rPr>
            <w:lang w:val="es-ES_tradnl"/>
          </w:rPr>
          <w:t xml:space="preserve"> del proyecto es</w:t>
        </w:r>
      </w:ins>
      <w:ins w:id="442" w:author="Raul García Fernández" w:date="2017-07-03T17:53:00Z">
        <w:r>
          <w:rPr>
            <w:lang w:val="es-ES_tradnl"/>
          </w:rPr>
          <w:t xml:space="preserve"> </w:t>
        </w:r>
      </w:ins>
      <w:ins w:id="443" w:author="Raul García Fernández" w:date="2017-07-03T17:34:00Z">
        <w:del w:id="444" w:author="RAQUEL BLANCO AGUIRRE" w:date="2017-07-10T17:35:00Z">
          <w:r w:rsidR="0072214A" w:rsidDel="00FA43C9">
            <w:rPr>
              <w:lang w:val="es-ES_tradnl"/>
            </w:rPr>
            <w:delText>busca</w:delText>
          </w:r>
        </w:del>
      </w:ins>
      <w:ins w:id="445" w:author="Raul García Fernández" w:date="2017-07-03T17:54:00Z">
        <w:del w:id="446" w:author="RAQUEL BLANCO AGUIRRE" w:date="2017-07-10T17:35:00Z">
          <w:r w:rsidDel="00FA43C9">
            <w:rPr>
              <w:lang w:val="es-ES_tradnl"/>
            </w:rPr>
            <w:delText>r</w:delText>
          </w:r>
        </w:del>
      </w:ins>
      <w:del w:id="447" w:author="RAQUEL BLANCO AGUIRRE" w:date="2017-07-10T17:35:00Z">
        <w:r w:rsidR="004E08EE" w:rsidDel="00FA43C9">
          <w:rPr>
            <w:rStyle w:val="Refdecomentario"/>
          </w:rPr>
          <w:commentReference w:id="353"/>
        </w:r>
        <w:r w:rsidR="0072214A" w:rsidDel="00FA43C9">
          <w:rPr>
            <w:rStyle w:val="Refdecomentario"/>
          </w:rPr>
          <w:commentReference w:id="354"/>
        </w:r>
        <w:r w:rsidR="008A2E23" w:rsidDel="00FA43C9">
          <w:rPr>
            <w:rStyle w:val="Refdecomentario"/>
          </w:rPr>
          <w:commentReference w:id="355"/>
        </w:r>
      </w:del>
      <w:ins w:id="448" w:author="Raul García Fernández" w:date="2017-07-03T17:30:00Z">
        <w:del w:id="449" w:author="RAQUEL BLANCO AGUIRRE" w:date="2017-07-10T17:35:00Z">
          <w:r w:rsidR="00A00F44" w:rsidDel="00FA43C9">
            <w:rPr>
              <w:lang w:val="es-ES_tradnl"/>
            </w:rPr>
            <w:delText xml:space="preserve"> </w:delText>
          </w:r>
        </w:del>
        <w:r w:rsidR="00A00F44">
          <w:rPr>
            <w:lang w:val="es-ES_tradnl"/>
          </w:rPr>
          <w:t>mejorar la integraci</w:t>
        </w:r>
        <w:r w:rsidR="0072214A">
          <w:rPr>
            <w:lang w:val="es-ES_tradnl"/>
          </w:rPr>
          <w:t xml:space="preserve">ón entre proyectos de </w:t>
        </w:r>
      </w:ins>
      <w:ins w:id="450" w:author="Raul García Fernández" w:date="2017-07-03T17:36:00Z">
        <w:r w:rsidR="0072214A">
          <w:rPr>
            <w:lang w:val="es-ES_tradnl"/>
          </w:rPr>
          <w:t>diferentes</w:t>
        </w:r>
      </w:ins>
      <w:ins w:id="451" w:author="Raul García Fernández" w:date="2017-07-03T17:30:00Z">
        <w:r w:rsidR="00A00F44">
          <w:rPr>
            <w:lang w:val="es-ES_tradnl"/>
          </w:rPr>
          <w:t xml:space="preserve"> entorno</w:t>
        </w:r>
      </w:ins>
      <w:ins w:id="452" w:author="Raul García Fernández" w:date="2017-07-03T17:36:00Z">
        <w:r w:rsidR="0072214A">
          <w:rPr>
            <w:lang w:val="es-ES_tradnl"/>
          </w:rPr>
          <w:t>s,</w:t>
        </w:r>
      </w:ins>
      <w:ins w:id="453" w:author="Raul García Fernández" w:date="2017-07-03T17:30:00Z">
        <w:r w:rsidR="00A00F44">
          <w:rPr>
            <w:lang w:val="es-ES_tradnl"/>
          </w:rPr>
          <w:t xml:space="preserve"> sin la necesidad de realizar estructuras intermedias </w:t>
        </w:r>
      </w:ins>
      <w:ins w:id="454" w:author="Raul García Fernández" w:date="2017-07-03T19:28:00Z">
        <w:r w:rsidR="00C64FA1">
          <w:rPr>
            <w:lang w:val="es-ES_tradnl"/>
          </w:rPr>
          <w:t>como,</w:t>
        </w:r>
      </w:ins>
      <w:ins w:id="455" w:author="Raul García Fernández" w:date="2017-07-03T18:00:00Z">
        <w:r w:rsidR="000F268D">
          <w:rPr>
            <w:lang w:val="es-ES_tradnl"/>
          </w:rPr>
          <w:t xml:space="preserve"> por ejemplo</w:t>
        </w:r>
      </w:ins>
      <w:ins w:id="456" w:author="RAQUEL BLANCO AGUIRRE" w:date="2017-07-10T17:36:00Z">
        <w:r w:rsidR="00FA43C9">
          <w:rPr>
            <w:lang w:val="es-ES_tradnl"/>
          </w:rPr>
          <w:t>,</w:t>
        </w:r>
      </w:ins>
      <w:ins w:id="457" w:author="Raul García Fernández" w:date="2017-07-03T18:00:00Z">
        <w:del w:id="458" w:author="RAQUEL BLANCO AGUIRRE" w:date="2017-07-10T17:36:00Z">
          <w:r w:rsidR="000F268D" w:rsidDel="00FA43C9">
            <w:rPr>
              <w:lang w:val="es-ES_tradnl"/>
            </w:rPr>
            <w:delText>:</w:delText>
          </w:r>
        </w:del>
        <w:r w:rsidR="000F268D">
          <w:rPr>
            <w:lang w:val="es-ES_tradnl"/>
          </w:rPr>
          <w:t xml:space="preserve"> </w:t>
        </w:r>
      </w:ins>
      <w:ins w:id="459" w:author="Raul García Fernández" w:date="2017-07-03T17:30:00Z">
        <w:r w:rsidR="000F268D">
          <w:rPr>
            <w:lang w:val="es-ES_tradnl"/>
          </w:rPr>
          <w:t xml:space="preserve"> </w:t>
        </w:r>
      </w:ins>
      <w:ins w:id="460" w:author="RAQUEL BLANCO AGUIRRE" w:date="2017-07-10T17:36:00Z">
        <w:r w:rsidR="00FA43C9">
          <w:rPr>
            <w:lang w:val="es-ES_tradnl"/>
          </w:rPr>
          <w:t>c</w:t>
        </w:r>
      </w:ins>
      <w:ins w:id="461" w:author="Raul García Fernández" w:date="2017-07-03T17:30:00Z">
        <w:del w:id="462" w:author="RAQUEL BLANCO AGUIRRE" w:date="2017-07-10T17:36:00Z">
          <w:r w:rsidR="000F268D" w:rsidDel="00FA43C9">
            <w:rPr>
              <w:lang w:val="es-ES_tradnl"/>
            </w:rPr>
            <w:delText>C</w:delText>
          </w:r>
        </w:del>
        <w:r w:rsidR="00A00F44">
          <w:rPr>
            <w:lang w:val="es-ES_tradnl"/>
          </w:rPr>
          <w:t>omunicaci</w:t>
        </w:r>
      </w:ins>
      <w:ins w:id="463" w:author="Raul García Fernández" w:date="2017-07-03T17:32:00Z">
        <w:r w:rsidR="00A00F44">
          <w:rPr>
            <w:lang w:val="es-ES_tradnl"/>
          </w:rPr>
          <w:t xml:space="preserve">ón, </w:t>
        </w:r>
      </w:ins>
      <w:ins w:id="464" w:author="Raul García Fernández" w:date="2017-07-03T17:35:00Z">
        <w:r w:rsidR="0072214A">
          <w:rPr>
            <w:lang w:val="es-ES_tradnl"/>
          </w:rPr>
          <w:t>gestión de usuarios</w:t>
        </w:r>
      </w:ins>
      <w:ins w:id="465" w:author="Raul García Fernández" w:date="2017-07-03T17:32:00Z">
        <w:r w:rsidR="00A00F44">
          <w:rPr>
            <w:lang w:val="es-ES_tradnl"/>
          </w:rPr>
          <w:t xml:space="preserve"> o </w:t>
        </w:r>
      </w:ins>
      <w:ins w:id="466" w:author="Raul García Fernández" w:date="2017-07-03T17:35:00Z">
        <w:r>
          <w:rPr>
            <w:lang w:val="es-ES_tradnl"/>
          </w:rPr>
          <w:t>de</w:t>
        </w:r>
        <w:r w:rsidR="0072214A">
          <w:rPr>
            <w:lang w:val="es-ES_tradnl"/>
          </w:rPr>
          <w:t xml:space="preserve"> </w:t>
        </w:r>
      </w:ins>
      <w:ins w:id="467" w:author="Raul García Fernández" w:date="2017-07-03T17:32:00Z">
        <w:r w:rsidR="0072214A">
          <w:rPr>
            <w:lang w:val="es-ES_tradnl"/>
          </w:rPr>
          <w:t>seguridad</w:t>
        </w:r>
      </w:ins>
      <w:ins w:id="468" w:author="Raul García Fernández" w:date="2017-07-03T18:00:00Z">
        <w:del w:id="469" w:author="RAQUEL BLANCO AGUIRRE" w:date="2017-07-10T17:36:00Z">
          <w:r w:rsidR="000F268D" w:rsidDel="00FA43C9">
            <w:rPr>
              <w:lang w:val="es-ES_tradnl"/>
            </w:rPr>
            <w:delText>…</w:delText>
          </w:r>
        </w:del>
      </w:ins>
      <w:ins w:id="470" w:author="RAQUEL BLANCO AGUIRRE" w:date="2017-07-10T17:36:00Z">
        <w:r w:rsidR="00FA43C9">
          <w:rPr>
            <w:lang w:val="es-ES_tradnl"/>
          </w:rPr>
          <w:t>.</w:t>
        </w:r>
      </w:ins>
      <w:ins w:id="471" w:author="Raul García Fernández" w:date="2017-07-03T17:32:00Z">
        <w:r>
          <w:rPr>
            <w:lang w:val="es-ES_tradnl"/>
          </w:rPr>
          <w:t xml:space="preserve"> </w:t>
        </w:r>
      </w:ins>
      <w:ins w:id="472" w:author="Raul García Fernández" w:date="2017-07-03T17:40:00Z">
        <w:r>
          <w:rPr>
            <w:lang w:val="es-ES_tradnl"/>
          </w:rPr>
          <w:t xml:space="preserve">La realización de estructuras intermedias </w:t>
        </w:r>
      </w:ins>
      <w:ins w:id="473" w:author="Raul García Fernández" w:date="2017-07-06T18:04:00Z">
        <w:r w:rsidR="00BA49D3">
          <w:rPr>
            <w:lang w:val="es-ES_tradnl"/>
          </w:rPr>
          <w:t>genera</w:t>
        </w:r>
      </w:ins>
      <w:ins w:id="474" w:author="Raul García Fernández" w:date="2017-07-03T17:38:00Z">
        <w:r w:rsidR="0072214A">
          <w:rPr>
            <w:lang w:val="es-ES_tradnl"/>
          </w:rPr>
          <w:t xml:space="preserve"> un sobrecoste de tiempo que podría ser empleado en otras facetas del desarrollo como la mejora o la optimización.</w:t>
        </w:r>
      </w:ins>
    </w:p>
    <w:p w14:paraId="25F4DE7B" w14:textId="7D35C71F" w:rsidR="00CB199F" w:rsidRDefault="000A7528" w:rsidP="003417BF">
      <w:pPr>
        <w:jc w:val="both"/>
        <w:rPr>
          <w:lang w:val="es-ES_tradnl"/>
        </w:rPr>
      </w:pPr>
      <w:r>
        <w:rPr>
          <w:lang w:val="es-ES_tradnl"/>
        </w:rPr>
        <w:t xml:space="preserve">La solución </w:t>
      </w:r>
      <w:r w:rsidR="00A23438">
        <w:rPr>
          <w:lang w:val="es-ES_tradnl"/>
        </w:rPr>
        <w:t xml:space="preserve">planteada </w:t>
      </w:r>
      <w:r>
        <w:rPr>
          <w:lang w:val="es-ES_tradnl"/>
        </w:rPr>
        <w:t>a esta necesidad por part</w:t>
      </w:r>
      <w:r w:rsidR="00262CE2">
        <w:rPr>
          <w:lang w:val="es-ES_tradnl"/>
        </w:rPr>
        <w:t>e de esta memoria</w:t>
      </w:r>
      <w:r w:rsidR="00A23438">
        <w:rPr>
          <w:lang w:val="es-ES_tradnl"/>
        </w:rPr>
        <w:t xml:space="preserve"> e</w:t>
      </w:r>
      <w:r>
        <w:rPr>
          <w:lang w:val="es-ES_tradnl"/>
        </w:rPr>
        <w:t>s la creación de un repositorio</w:t>
      </w:r>
      <w:r w:rsidR="000D2869">
        <w:rPr>
          <w:lang w:val="es-ES_tradnl"/>
        </w:rPr>
        <w:t xml:space="preserve"> </w:t>
      </w:r>
      <w:r>
        <w:rPr>
          <w:lang w:val="es-ES_tradnl"/>
        </w:rPr>
        <w:t xml:space="preserve">que almacene diversos proyectos </w:t>
      </w:r>
      <w:commentRangeStart w:id="475"/>
      <w:r>
        <w:rPr>
          <w:lang w:val="es-ES_tradnl"/>
        </w:rPr>
        <w:t xml:space="preserve">de </w:t>
      </w:r>
      <w:del w:id="476" w:author="Raul García Fernández" w:date="2017-07-03T17:39:00Z">
        <w:r w:rsidDel="0072214A">
          <w:rPr>
            <w:lang w:val="es-ES_tradnl"/>
          </w:rPr>
          <w:delText>carácte</w:delText>
        </w:r>
        <w:r w:rsidR="00467F26" w:rsidDel="0072214A">
          <w:rPr>
            <w:lang w:val="es-ES_tradnl"/>
          </w:rPr>
          <w:delText xml:space="preserve">r educativo o científico </w:delText>
        </w:r>
        <w:commentRangeEnd w:id="475"/>
        <w:r w:rsidR="007F0632" w:rsidDel="0072214A">
          <w:rPr>
            <w:rStyle w:val="Refdecomentario"/>
          </w:rPr>
          <w:commentReference w:id="475"/>
        </w:r>
      </w:del>
      <w:ins w:id="477" w:author="Raul García Fernández" w:date="2017-07-03T17:39:00Z">
        <w:r w:rsidR="0072214A">
          <w:rPr>
            <w:lang w:val="es-ES_tradnl"/>
          </w:rPr>
          <w:t>desarrollo</w:t>
        </w:r>
      </w:ins>
      <w:ins w:id="478" w:author="RAQUEL BLANCO AGUIRRE" w:date="2017-07-10T17:38:00Z">
        <w:r w:rsidR="00FA43C9">
          <w:rPr>
            <w:lang w:val="es-ES_tradnl"/>
          </w:rPr>
          <w:t>,</w:t>
        </w:r>
      </w:ins>
      <w:ins w:id="479" w:author="Raul García Fernández" w:date="2017-07-03T17:39:00Z">
        <w:del w:id="480" w:author="RAQUEL BLANCO AGUIRRE" w:date="2017-07-10T17:39:00Z">
          <w:r w:rsidR="0072214A" w:rsidDel="00514890">
            <w:rPr>
              <w:lang w:val="es-ES_tradnl"/>
            </w:rPr>
            <w:delText xml:space="preserve"> </w:delText>
          </w:r>
        </w:del>
      </w:ins>
      <w:del w:id="481" w:author="RAQUEL BLANCO AGUIRRE" w:date="2017-07-10T17:39:00Z">
        <w:r w:rsidR="00467F26" w:rsidDel="00514890">
          <w:rPr>
            <w:lang w:val="es-ES_tradnl"/>
          </w:rPr>
          <w:delText>y</w:delText>
        </w:r>
      </w:del>
      <w:r w:rsidR="00467F26">
        <w:rPr>
          <w:lang w:val="es-ES_tradnl"/>
        </w:rPr>
        <w:t xml:space="preserve"> que </w:t>
      </w:r>
      <w:r>
        <w:rPr>
          <w:lang w:val="es-ES_tradnl"/>
        </w:rPr>
        <w:t xml:space="preserve">puedan ser </w:t>
      </w:r>
      <w:r w:rsidR="004E0550">
        <w:rPr>
          <w:lang w:val="es-ES_tradnl"/>
        </w:rPr>
        <w:t>ejecutados</w:t>
      </w:r>
      <w:r>
        <w:rPr>
          <w:lang w:val="es-ES_tradnl"/>
        </w:rPr>
        <w:t xml:space="preserve"> p</w:t>
      </w:r>
      <w:r w:rsidR="001D0FF0">
        <w:rPr>
          <w:lang w:val="es-ES_tradnl"/>
        </w:rPr>
        <w:t>o</w:t>
      </w:r>
      <w:r w:rsidR="002B2AED">
        <w:rPr>
          <w:lang w:val="es-ES_tradnl"/>
        </w:rPr>
        <w:t xml:space="preserve">r los usuarios del repositorio </w:t>
      </w:r>
      <w:commentRangeStart w:id="482"/>
      <w:commentRangeStart w:id="483"/>
      <w:r w:rsidR="002B2AED">
        <w:rPr>
          <w:lang w:val="es-ES_tradnl"/>
        </w:rPr>
        <w:t>o</w:t>
      </w:r>
      <w:r w:rsidR="001D0FF0">
        <w:rPr>
          <w:lang w:val="es-ES_tradnl"/>
        </w:rPr>
        <w:t xml:space="preserve"> </w:t>
      </w:r>
      <w:r w:rsidR="004E0550">
        <w:rPr>
          <w:lang w:val="es-ES_tradnl"/>
        </w:rPr>
        <w:t>cualquier aplicación</w:t>
      </w:r>
      <w:r w:rsidR="001D0FF0">
        <w:rPr>
          <w:lang w:val="es-ES_tradnl"/>
        </w:rPr>
        <w:t xml:space="preserve"> web</w:t>
      </w:r>
      <w:commentRangeEnd w:id="482"/>
      <w:ins w:id="484" w:author="RAQUEL BLANCO AGUIRRE" w:date="2017-07-10T17:39:00Z">
        <w:r w:rsidR="00514890">
          <w:rPr>
            <w:lang w:val="es-ES_tradnl"/>
          </w:rPr>
          <w:t>,</w:t>
        </w:r>
      </w:ins>
      <w:ins w:id="485" w:author="Raul García Fernández" w:date="2017-07-06T18:07:00Z">
        <w:r w:rsidR="00BA49D3">
          <w:rPr>
            <w:lang w:val="es-ES_tradnl"/>
          </w:rPr>
          <w:t xml:space="preserve"> </w:t>
        </w:r>
      </w:ins>
      <w:r w:rsidR="00E10EB6">
        <w:rPr>
          <w:rStyle w:val="Refdecomentario"/>
        </w:rPr>
        <w:commentReference w:id="482"/>
      </w:r>
      <w:commentRangeEnd w:id="483"/>
      <w:r w:rsidR="0072214A">
        <w:rPr>
          <w:rStyle w:val="Refdecomentario"/>
        </w:rPr>
        <w:commentReference w:id="483"/>
      </w:r>
      <w:del w:id="486" w:author="Raul García Fernández" w:date="2017-07-06T18:07:00Z">
        <w:r w:rsidR="00A23438" w:rsidDel="00BA49D3">
          <w:rPr>
            <w:lang w:val="es-ES_tradnl"/>
          </w:rPr>
          <w:delText>.</w:delText>
        </w:r>
        <w:r w:rsidR="00350E3D" w:rsidDel="00BA49D3">
          <w:rPr>
            <w:lang w:val="es-ES_tradnl"/>
          </w:rPr>
          <w:delText xml:space="preserve"> </w:delText>
        </w:r>
      </w:del>
      <w:ins w:id="487" w:author="Raul García Fernández" w:date="2017-07-06T18:05:00Z">
        <w:r w:rsidR="00BA49D3">
          <w:rPr>
            <w:lang w:val="es-ES_tradnl"/>
          </w:rPr>
          <w:t>y</w:t>
        </w:r>
      </w:ins>
      <w:ins w:id="488" w:author="Raul García Fernández" w:date="2017-07-06T18:06:00Z">
        <w:r w:rsidR="00BA49D3">
          <w:rPr>
            <w:lang w:val="es-ES_tradnl"/>
          </w:rPr>
          <w:t xml:space="preserve"> la creación de</w:t>
        </w:r>
      </w:ins>
      <w:ins w:id="489" w:author="Raul García Fernández" w:date="2017-07-06T18:05:00Z">
        <w:r w:rsidR="00BA49D3">
          <w:rPr>
            <w:lang w:val="es-ES_tradnl"/>
          </w:rPr>
          <w:t xml:space="preserve"> una aplicación web que facilite la gestión de los usuarios y el repositorio. </w:t>
        </w:r>
      </w:ins>
      <w:del w:id="490" w:author="Raul García Fernández" w:date="2017-07-06T18:05:00Z">
        <w:r w:rsidR="00350E3D" w:rsidDel="00BA49D3">
          <w:rPr>
            <w:lang w:val="es-ES_tradnl"/>
          </w:rPr>
          <w:delText>Los proyecto</w:delText>
        </w:r>
        <w:r w:rsidR="00CB199F" w:rsidDel="00BA49D3">
          <w:rPr>
            <w:lang w:val="es-ES_tradnl"/>
          </w:rPr>
          <w:delText xml:space="preserve">s </w:delText>
        </w:r>
        <w:r w:rsidR="00350E3D" w:rsidDel="00BA49D3">
          <w:rPr>
            <w:lang w:val="es-ES_tradnl"/>
          </w:rPr>
          <w:delText>son ejecutados de forma opaca</w:delText>
        </w:r>
        <w:r w:rsidR="00CB199F" w:rsidDel="00BA49D3">
          <w:rPr>
            <w:lang w:val="es-ES_tradnl"/>
          </w:rPr>
          <w:delText>,</w:delText>
        </w:r>
        <w:r w:rsidR="004E0550" w:rsidDel="00BA49D3">
          <w:rPr>
            <w:lang w:val="es-ES_tradnl"/>
          </w:rPr>
          <w:delText xml:space="preserve"> </w:delText>
        </w:r>
        <w:r w:rsidR="00350E3D" w:rsidDel="00BA49D3">
          <w:rPr>
            <w:lang w:val="es-ES_tradnl"/>
          </w:rPr>
          <w:delText>no i</w:delText>
        </w:r>
        <w:r w:rsidR="004E0550" w:rsidDel="00BA49D3">
          <w:rPr>
            <w:lang w:val="es-ES_tradnl"/>
          </w:rPr>
          <w:delText xml:space="preserve">mportando su implementación para el usuario </w:delText>
        </w:r>
        <w:r w:rsidR="002D78FF" w:rsidDel="00BA49D3">
          <w:rPr>
            <w:lang w:val="es-ES_tradnl"/>
          </w:rPr>
          <w:delText>final</w:delText>
        </w:r>
        <w:r w:rsidR="004E0550" w:rsidDel="00BA49D3">
          <w:rPr>
            <w:lang w:val="es-ES_tradnl"/>
          </w:rPr>
          <w:delText>,</w:delText>
        </w:r>
        <w:r w:rsidR="002D78FF" w:rsidDel="00BA49D3">
          <w:rPr>
            <w:lang w:val="es-ES_tradnl"/>
          </w:rPr>
          <w:delText xml:space="preserve"> lo</w:delText>
        </w:r>
        <w:r w:rsidR="00CB199F" w:rsidDel="00BA49D3">
          <w:rPr>
            <w:lang w:val="es-ES_tradnl"/>
          </w:rPr>
          <w:delText xml:space="preserve"> cual </w:delText>
        </w:r>
        <w:r w:rsidR="004E0550" w:rsidDel="00BA49D3">
          <w:rPr>
            <w:lang w:val="es-ES_tradnl"/>
          </w:rPr>
          <w:delText>es objetivo del repositorio</w:delText>
        </w:r>
        <w:r w:rsidR="00CB199F" w:rsidDel="00BA49D3">
          <w:rPr>
            <w:lang w:val="es-ES_tradnl"/>
          </w:rPr>
          <w:delText>.</w:delText>
        </w:r>
      </w:del>
    </w:p>
    <w:p w14:paraId="3E07CDDB" w14:textId="0D93979F" w:rsidR="00350E3D" w:rsidRDefault="00BA49D3" w:rsidP="003417BF">
      <w:pPr>
        <w:jc w:val="both"/>
        <w:rPr>
          <w:lang w:val="es-ES_tradnl"/>
        </w:rPr>
      </w:pPr>
      <w:ins w:id="491" w:author="Raul García Fernández" w:date="2017-07-06T18:08:00Z">
        <w:r>
          <w:rPr>
            <w:lang w:val="es-ES_tradnl"/>
          </w:rPr>
          <w:t xml:space="preserve">La aplicación, además, facilitará </w:t>
        </w:r>
      </w:ins>
      <w:ins w:id="492" w:author="RAQUEL BLANCO AGUIRRE" w:date="2017-07-10T17:39:00Z">
        <w:r w:rsidR="00514890">
          <w:rPr>
            <w:lang w:val="es-ES_tradnl"/>
          </w:rPr>
          <w:t>l</w:t>
        </w:r>
      </w:ins>
      <w:ins w:id="493" w:author="RAQUEL BLANCO AGUIRRE" w:date="2017-07-10T17:40:00Z">
        <w:r w:rsidR="00514890">
          <w:rPr>
            <w:lang w:val="es-ES_tradnl"/>
          </w:rPr>
          <w:t>a compartición</w:t>
        </w:r>
      </w:ins>
      <w:ins w:id="494" w:author="Raul García Fernández" w:date="2017-07-06T18:08:00Z">
        <w:del w:id="495" w:author="RAQUEL BLANCO AGUIRRE" w:date="2017-07-10T17:41:00Z">
          <w:r w:rsidDel="00514890">
            <w:rPr>
              <w:lang w:val="es-ES_tradnl"/>
            </w:rPr>
            <w:delText>el compartimiento</w:delText>
          </w:r>
        </w:del>
        <w:r>
          <w:rPr>
            <w:lang w:val="es-ES_tradnl"/>
          </w:rPr>
          <w:t xml:space="preserve"> de proyectos entre usuarios mediante la utilización de</w:t>
        </w:r>
      </w:ins>
      <w:ins w:id="496" w:author="Raul García Fernández" w:date="2017-07-06T18:09:00Z">
        <w:r>
          <w:rPr>
            <w:lang w:val="es-ES_tradnl"/>
          </w:rPr>
          <w:t xml:space="preserve"> un sistema de</w:t>
        </w:r>
      </w:ins>
      <w:ins w:id="497" w:author="Raul García Fernández" w:date="2017-07-06T18:08:00Z">
        <w:r>
          <w:rPr>
            <w:lang w:val="es-ES_tradnl"/>
          </w:rPr>
          <w:t xml:space="preserve"> grupos. </w:t>
        </w:r>
      </w:ins>
      <w:r w:rsidR="00350E3D">
        <w:rPr>
          <w:lang w:val="es-ES_tradnl"/>
        </w:rPr>
        <w:t xml:space="preserve">Los proyectos almacenados en el repositorio serán organizados en </w:t>
      </w:r>
      <w:r w:rsidR="005E0ABC">
        <w:rPr>
          <w:lang w:val="es-ES_tradnl"/>
        </w:rPr>
        <w:t xml:space="preserve">un </w:t>
      </w:r>
      <w:r w:rsidR="00350E3D">
        <w:rPr>
          <w:lang w:val="es-ES_tradnl"/>
        </w:rPr>
        <w:t xml:space="preserve">sistema de jerarquía de </w:t>
      </w:r>
      <w:r w:rsidR="005E0ABC">
        <w:rPr>
          <w:lang w:val="es-ES_tradnl"/>
        </w:rPr>
        <w:t>contenedores</w:t>
      </w:r>
      <w:r w:rsidR="00350E3D">
        <w:rPr>
          <w:lang w:val="es-ES_tradnl"/>
        </w:rPr>
        <w:t xml:space="preserve"> de proyectos denominados </w:t>
      </w:r>
      <w:r w:rsidR="00262CE2">
        <w:rPr>
          <w:lang w:val="es-ES_tradnl"/>
        </w:rPr>
        <w:t>“</w:t>
      </w:r>
      <w:r w:rsidR="00350E3D">
        <w:rPr>
          <w:lang w:val="es-ES_tradnl"/>
        </w:rPr>
        <w:t>grupos</w:t>
      </w:r>
      <w:r w:rsidR="00262CE2">
        <w:rPr>
          <w:lang w:val="es-ES_tradnl"/>
        </w:rPr>
        <w:t>”</w:t>
      </w:r>
      <w:ins w:id="498" w:author="RAQUEL BLANCO AGUIRRE" w:date="2017-06-19T12:31:00Z">
        <w:r w:rsidR="00DB1126">
          <w:rPr>
            <w:lang w:val="es-ES_tradnl"/>
          </w:rPr>
          <w:t>, los cuales pueden contener “subgrupos”</w:t>
        </w:r>
      </w:ins>
      <w:r w:rsidR="00350E3D">
        <w:rPr>
          <w:lang w:val="es-ES_tradnl"/>
        </w:rPr>
        <w:t>.</w:t>
      </w:r>
      <w:r w:rsidR="00262CE2">
        <w:rPr>
          <w:lang w:val="es-ES_tradnl"/>
        </w:rPr>
        <w:t xml:space="preserve"> </w:t>
      </w:r>
      <w:ins w:id="499" w:author="RAQUEL BLANCO AGUIRRE" w:date="2017-06-19T12:31:00Z">
        <w:r w:rsidR="00DB1126">
          <w:rPr>
            <w:lang w:val="es-ES_tradnl"/>
          </w:rPr>
          <w:t xml:space="preserve">Cada uno de los grupos del repositorio tendrá asociado un conjunto de usuarios, </w:t>
        </w:r>
      </w:ins>
      <w:del w:id="500" w:author="RAQUEL BLANCO AGUIRRE" w:date="2017-06-19T12:32:00Z">
        <w:r w:rsidR="00262CE2" w:rsidDel="00DB1126">
          <w:rPr>
            <w:lang w:val="es-ES_tradnl"/>
          </w:rPr>
          <w:delText xml:space="preserve">A </w:delText>
        </w:r>
      </w:del>
      <w:del w:id="501" w:author="RAQUEL BLANCO AGUIRRE" w:date="2017-06-19T12:25:00Z">
        <w:r w:rsidR="00262CE2" w:rsidDel="00766BA5">
          <w:rPr>
            <w:lang w:val="es-ES_tradnl"/>
          </w:rPr>
          <w:delText>e</w:delText>
        </w:r>
      </w:del>
      <w:del w:id="502" w:author="RAQUEL BLANCO AGUIRRE" w:date="2017-06-19T12:32:00Z">
        <w:r w:rsidR="00262CE2" w:rsidDel="00DB1126">
          <w:rPr>
            <w:lang w:val="es-ES_tradnl"/>
          </w:rPr>
          <w:delText>stos,</w:delText>
        </w:r>
        <w:r w:rsidR="004E0550" w:rsidDel="00DB1126">
          <w:rPr>
            <w:lang w:val="es-ES_tradnl"/>
          </w:rPr>
          <w:delText xml:space="preserve"> pertenecerán un conjunto de usuarios</w:delText>
        </w:r>
        <w:r w:rsidR="00262CE2" w:rsidDel="00DB1126">
          <w:rPr>
            <w:lang w:val="es-ES_tradnl"/>
          </w:rPr>
          <w:delText xml:space="preserve"> </w:delText>
        </w:r>
      </w:del>
      <w:r w:rsidR="00262CE2">
        <w:rPr>
          <w:lang w:val="es-ES_tradnl"/>
        </w:rPr>
        <w:t xml:space="preserve">los cuales </w:t>
      </w:r>
      <w:r w:rsidR="00CB199F">
        <w:rPr>
          <w:lang w:val="es-ES_tradnl"/>
        </w:rPr>
        <w:t>podrán incluir</w:t>
      </w:r>
      <w:r w:rsidR="004E0550">
        <w:rPr>
          <w:lang w:val="es-ES_tradnl"/>
        </w:rPr>
        <w:t xml:space="preserve"> un conjunto de proyectos</w:t>
      </w:r>
      <w:ins w:id="503" w:author="RAQUEL BLANCO AGUIRRE" w:date="2017-06-19T12:33:00Z">
        <w:r w:rsidR="00DB1126">
          <w:rPr>
            <w:lang w:val="es-ES_tradnl"/>
          </w:rPr>
          <w:t xml:space="preserve"> dentro del mismo</w:t>
        </w:r>
      </w:ins>
      <w:del w:id="504" w:author="RAQUEL BLANCO AGUIRRE" w:date="2017-06-19T12:33:00Z">
        <w:r w:rsidR="00262CE2" w:rsidDel="00DB1126">
          <w:rPr>
            <w:lang w:val="es-ES_tradnl"/>
          </w:rPr>
          <w:delText>,</w:delText>
        </w:r>
        <w:r w:rsidR="004E0550" w:rsidDel="00DB1126">
          <w:rPr>
            <w:lang w:val="es-ES_tradnl"/>
          </w:rPr>
          <w:delText xml:space="preserve"> que serán gestionados por el grupo</w:delText>
        </w:r>
        <w:r w:rsidR="00CB199F" w:rsidDel="00DB1126">
          <w:rPr>
            <w:lang w:val="es-ES_tradnl"/>
          </w:rPr>
          <w:delText xml:space="preserve"> que los alberga</w:delText>
        </w:r>
        <w:r w:rsidR="004E0550" w:rsidDel="00DB1126">
          <w:rPr>
            <w:lang w:val="es-ES_tradnl"/>
          </w:rPr>
          <w:delText>. Los grupos</w:delText>
        </w:r>
        <w:r w:rsidR="00262CE2" w:rsidDel="00DB1126">
          <w:rPr>
            <w:lang w:val="es-ES_tradnl"/>
          </w:rPr>
          <w:delText>,</w:delText>
        </w:r>
        <w:r w:rsidR="004E0550" w:rsidDel="00DB1126">
          <w:rPr>
            <w:lang w:val="es-ES_tradnl"/>
          </w:rPr>
          <w:delText xml:space="preserve"> a su vez</w:delText>
        </w:r>
        <w:r w:rsidR="00262CE2" w:rsidDel="00DB1126">
          <w:rPr>
            <w:lang w:val="es-ES_tradnl"/>
          </w:rPr>
          <w:delText>,</w:delText>
        </w:r>
        <w:r w:rsidR="004E0550" w:rsidDel="00DB1126">
          <w:rPr>
            <w:lang w:val="es-ES_tradnl"/>
          </w:rPr>
          <w:delText xml:space="preserve"> podrán contener un conjunto de grupos gestionados por el grupo contenedor denominados </w:delText>
        </w:r>
        <w:r w:rsidR="00262CE2" w:rsidDel="00DB1126">
          <w:rPr>
            <w:lang w:val="es-ES_tradnl"/>
          </w:rPr>
          <w:delText>“subgrupos”.</w:delText>
        </w:r>
      </w:del>
    </w:p>
    <w:p w14:paraId="4C7114BD" w14:textId="537AFB3D" w:rsidR="000D2869" w:rsidRDefault="00AC6D3D" w:rsidP="003417BF">
      <w:pPr>
        <w:jc w:val="both"/>
        <w:rPr>
          <w:lang w:val="es-ES_tradnl"/>
        </w:rPr>
      </w:pPr>
      <w:r>
        <w:rPr>
          <w:lang w:val="es-ES_tradnl"/>
        </w:rPr>
        <w:t>Debido al</w:t>
      </w:r>
      <w:r w:rsidR="000A7528">
        <w:rPr>
          <w:lang w:val="es-ES_tradnl"/>
        </w:rPr>
        <w:t xml:space="preserve"> </w:t>
      </w:r>
      <w:r>
        <w:rPr>
          <w:lang w:val="es-ES_tradnl"/>
        </w:rPr>
        <w:t>complejo esfuerzo</w:t>
      </w:r>
      <w:r w:rsidR="000A7528">
        <w:rPr>
          <w:lang w:val="es-ES_tradnl"/>
        </w:rPr>
        <w:t xml:space="preserve"> que conlleva</w:t>
      </w:r>
      <w:r>
        <w:rPr>
          <w:lang w:val="es-ES_tradnl"/>
        </w:rPr>
        <w:t xml:space="preserve"> comunicarse con un repositorio</w:t>
      </w:r>
      <w:r w:rsidR="002B2AED">
        <w:rPr>
          <w:lang w:val="es-ES_tradnl"/>
        </w:rPr>
        <w:t xml:space="preserve"> y entender su funcionamiento</w:t>
      </w:r>
      <w:r w:rsidR="00262CE2">
        <w:rPr>
          <w:lang w:val="es-ES_tradnl"/>
        </w:rPr>
        <w:t>, se creará</w:t>
      </w:r>
      <w:r>
        <w:rPr>
          <w:lang w:val="es-ES_tradnl"/>
        </w:rPr>
        <w:t xml:space="preserve"> una aplicación web que ayude a los usuarios y administradores a comunicarse con el repositorio</w:t>
      </w:r>
      <w:r w:rsidR="00262CE2">
        <w:rPr>
          <w:lang w:val="es-ES_tradnl"/>
        </w:rPr>
        <w:t>,</w:t>
      </w:r>
      <w:r>
        <w:rPr>
          <w:lang w:val="es-ES_tradnl"/>
        </w:rPr>
        <w:t xml:space="preserve"> de una forma más natural y </w:t>
      </w:r>
      <w:r w:rsidR="000C0B8D">
        <w:rPr>
          <w:lang w:val="es-ES_tradnl"/>
        </w:rPr>
        <w:t>más</w:t>
      </w:r>
      <w:r w:rsidR="00CB199F">
        <w:rPr>
          <w:lang w:val="es-ES_tradnl"/>
        </w:rPr>
        <w:t xml:space="preserve"> abstracta</w:t>
      </w:r>
      <w:del w:id="505" w:author="RAQUEL BLANCO AGUIRRE" w:date="2017-06-19T12:34:00Z">
        <w:r w:rsidR="00CB199F" w:rsidDel="00F25557">
          <w:rPr>
            <w:lang w:val="es-ES_tradnl"/>
          </w:rPr>
          <w:delText>, facilitando el uso de esta aplicación a usuarios con conocimientos básicos en el uso de aplicaciones web</w:delText>
        </w:r>
      </w:del>
      <w:r w:rsidR="00CB199F">
        <w:rPr>
          <w:lang w:val="es-ES_tradnl"/>
        </w:rPr>
        <w:t>.</w:t>
      </w:r>
    </w:p>
    <w:p w14:paraId="35024C4D" w14:textId="77777777" w:rsidR="004D2713" w:rsidRDefault="00493E75" w:rsidP="004405B1">
      <w:pPr>
        <w:jc w:val="both"/>
        <w:rPr>
          <w:ins w:id="506" w:author="Raul García Fernández" w:date="2017-07-06T18:09:00Z"/>
          <w:lang w:val="es-ES_tradnl"/>
        </w:rPr>
      </w:pPr>
      <w:r>
        <w:rPr>
          <w:lang w:val="es-ES_tradnl"/>
        </w:rPr>
        <w:t>Por último, se le ha proporcionado al proyecto un nombre para el desarrollo tanto de la documentación como para el software. A partir de ahora el proyecto se denom</w:t>
      </w:r>
      <w:r w:rsidR="00262CE2">
        <w:rPr>
          <w:lang w:val="es-ES_tradnl"/>
        </w:rPr>
        <w:t>inará</w:t>
      </w:r>
      <w:r>
        <w:rPr>
          <w:lang w:val="es-ES_tradnl"/>
        </w:rPr>
        <w:t xml:space="preserve"> “</w:t>
      </w:r>
      <w:r w:rsidRPr="00493E75">
        <w:rPr>
          <w:i/>
          <w:lang w:val="es-ES_tradnl"/>
        </w:rPr>
        <w:t>UniApi</w:t>
      </w:r>
      <w:r>
        <w:rPr>
          <w:lang w:val="es-ES_tradnl"/>
        </w:rPr>
        <w:t>” o “</w:t>
      </w:r>
      <w:r w:rsidRPr="00493E75">
        <w:rPr>
          <w:i/>
          <w:lang w:val="es-ES_tradnl"/>
        </w:rPr>
        <w:t>Proyecto</w:t>
      </w:r>
      <w:r>
        <w:rPr>
          <w:lang w:val="es-ES_tradnl"/>
        </w:rPr>
        <w:t xml:space="preserve">” indistintamente. </w:t>
      </w:r>
    </w:p>
    <w:p w14:paraId="0126FBD1" w14:textId="512A8FB9" w:rsidR="00F02C4D" w:rsidRDefault="004D2713">
      <w:pPr>
        <w:spacing w:after="0" w:line="240" w:lineRule="auto"/>
        <w:rPr>
          <w:lang w:val="es-ES_tradnl"/>
        </w:rPr>
        <w:pPrChange w:id="507" w:author="Raul García Fernández" w:date="2017-07-06T18:09:00Z">
          <w:pPr>
            <w:jc w:val="both"/>
          </w:pPr>
        </w:pPrChange>
      </w:pPr>
      <w:ins w:id="508" w:author="Raul García Fernández" w:date="2017-07-06T18:09:00Z">
        <w:r>
          <w:rPr>
            <w:lang w:val="es-ES_tradnl"/>
          </w:rPr>
          <w:br w:type="page"/>
        </w:r>
      </w:ins>
      <w:del w:id="509" w:author="RAQUEL BLANCO AGUIRRE" w:date="2017-06-19T12:35:00Z">
        <w:r w:rsidR="00F02C4D" w:rsidDel="004405B1">
          <w:rPr>
            <w:lang w:val="es-ES_tradnl"/>
          </w:rPr>
          <w:br w:type="page"/>
        </w:r>
      </w:del>
    </w:p>
    <w:p w14:paraId="4F972737" w14:textId="1BCE554A" w:rsidR="00F02C4D" w:rsidRDefault="00F02C4D" w:rsidP="00F02C4D">
      <w:pPr>
        <w:pStyle w:val="Ttulo1"/>
        <w:numPr>
          <w:ilvl w:val="0"/>
          <w:numId w:val="24"/>
        </w:numPr>
        <w:rPr>
          <w:lang w:val="es-ES_tradnl"/>
        </w:rPr>
      </w:pPr>
      <w:bookmarkStart w:id="510" w:name="_Toc487482210"/>
      <w:r>
        <w:rPr>
          <w:lang w:val="es-ES_tradnl"/>
        </w:rPr>
        <w:lastRenderedPageBreak/>
        <w:t>Estudio del mercado</w:t>
      </w:r>
      <w:bookmarkEnd w:id="510"/>
      <w:del w:id="511" w:author="RAQUEL BLANCO AGUIRRE" w:date="2017-06-27T13:44:00Z">
        <w:r w:rsidDel="001F75CF">
          <w:rPr>
            <w:lang w:val="es-ES_tradnl"/>
          </w:rPr>
          <w:delText>:</w:delText>
        </w:r>
      </w:del>
    </w:p>
    <w:p w14:paraId="74C83BD9" w14:textId="77777777" w:rsidR="00F02C4D" w:rsidRPr="00F02C4D" w:rsidRDefault="00F02C4D" w:rsidP="00F02C4D">
      <w:pPr>
        <w:rPr>
          <w:lang w:val="es-ES_tradnl"/>
        </w:rPr>
      </w:pPr>
    </w:p>
    <w:p w14:paraId="40ACFB74" w14:textId="20C1AB91" w:rsidR="00F02C4D" w:rsidRDefault="00DE18E9" w:rsidP="003417BF">
      <w:pPr>
        <w:ind w:firstLine="360"/>
        <w:jc w:val="both"/>
        <w:rPr>
          <w:lang w:val="es-ES_tradnl"/>
        </w:rPr>
      </w:pPr>
      <w:r>
        <w:rPr>
          <w:lang w:val="es-ES_tradnl"/>
        </w:rPr>
        <w:t>A continuación, se va</w:t>
      </w:r>
      <w:ins w:id="512" w:author="RAQUEL BLANCO AGUIRRE" w:date="2017-06-19T12:36:00Z">
        <w:r w:rsidR="004405B1">
          <w:rPr>
            <w:lang w:val="es-ES_tradnl"/>
          </w:rPr>
          <w:t>n</w:t>
        </w:r>
      </w:ins>
      <w:r>
        <w:rPr>
          <w:lang w:val="es-ES_tradnl"/>
        </w:rPr>
        <w:t xml:space="preserve"> a describir </w:t>
      </w:r>
      <w:ins w:id="513" w:author="RAQUEL BLANCO AGUIRRE" w:date="2017-06-19T12:39:00Z">
        <w:r w:rsidR="004405B1">
          <w:rPr>
            <w:lang w:val="es-ES_tradnl"/>
          </w:rPr>
          <w:t xml:space="preserve">distintas soluciones presentes </w:t>
        </w:r>
      </w:ins>
      <w:del w:id="514" w:author="RAQUEL BLANCO AGUIRRE" w:date="2017-06-19T12:39:00Z">
        <w:r w:rsidDel="004405B1">
          <w:rPr>
            <w:lang w:val="es-ES_tradnl"/>
          </w:rPr>
          <w:delText>la posición actual</w:delText>
        </w:r>
      </w:del>
      <w:r>
        <w:rPr>
          <w:lang w:val="es-ES_tradnl"/>
        </w:rPr>
        <w:t xml:space="preserve"> en el mercado </w:t>
      </w:r>
      <w:ins w:id="515" w:author="RAQUEL BLANCO AGUIRRE" w:date="2017-06-19T12:39:00Z">
        <w:r w:rsidR="004405B1">
          <w:rPr>
            <w:lang w:val="es-ES_tradnl"/>
          </w:rPr>
          <w:t xml:space="preserve">que pueden hacer </w:t>
        </w:r>
      </w:ins>
      <w:r>
        <w:rPr>
          <w:lang w:val="es-ES_tradnl"/>
        </w:rPr>
        <w:t xml:space="preserve">frente </w:t>
      </w:r>
      <w:ins w:id="516" w:author="RAQUEL BLANCO AGUIRRE" w:date="2017-06-19T12:40:00Z">
        <w:r w:rsidR="004405B1">
          <w:rPr>
            <w:lang w:val="es-ES_tradnl"/>
          </w:rPr>
          <w:t xml:space="preserve">de forma parcial </w:t>
        </w:r>
      </w:ins>
      <w:r>
        <w:rPr>
          <w:lang w:val="es-ES_tradnl"/>
        </w:rPr>
        <w:t>a la</w:t>
      </w:r>
      <w:ins w:id="517" w:author="RAQUEL BLANCO AGUIRRE" w:date="2017-06-19T12:40:00Z">
        <w:r w:rsidR="004405B1">
          <w:rPr>
            <w:lang w:val="es-ES_tradnl"/>
          </w:rPr>
          <w:t>s</w:t>
        </w:r>
      </w:ins>
      <w:r>
        <w:rPr>
          <w:lang w:val="es-ES_tradnl"/>
        </w:rPr>
        <w:t xml:space="preserve"> necesidad</w:t>
      </w:r>
      <w:ins w:id="518" w:author="RAQUEL BLANCO AGUIRRE" w:date="2017-06-19T12:40:00Z">
        <w:r w:rsidR="004405B1">
          <w:rPr>
            <w:lang w:val="es-ES_tradnl"/>
          </w:rPr>
          <w:t>es</w:t>
        </w:r>
      </w:ins>
      <w:r>
        <w:rPr>
          <w:lang w:val="es-ES_tradnl"/>
        </w:rPr>
        <w:t xml:space="preserve"> expresada</w:t>
      </w:r>
      <w:ins w:id="519" w:author="RAQUEL BLANCO AGUIRRE" w:date="2017-06-19T12:40:00Z">
        <w:r w:rsidR="004405B1">
          <w:rPr>
            <w:lang w:val="es-ES_tradnl"/>
          </w:rPr>
          <w:t>s</w:t>
        </w:r>
      </w:ins>
      <w:r>
        <w:rPr>
          <w:lang w:val="es-ES_tradnl"/>
        </w:rPr>
        <w:t xml:space="preserve"> en el punto</w:t>
      </w:r>
      <w:r w:rsidR="00493E75">
        <w:rPr>
          <w:lang w:val="es-ES_tradnl"/>
        </w:rPr>
        <w:t xml:space="preserve"> anterior de objetivo y alcance, c</w:t>
      </w:r>
      <w:r w:rsidR="000B6BE2">
        <w:rPr>
          <w:lang w:val="es-ES_tradnl"/>
        </w:rPr>
        <w:t>on el fin de generar soluciones e ideas</w:t>
      </w:r>
      <w:r w:rsidR="00493E75">
        <w:rPr>
          <w:lang w:val="es-ES_tradnl"/>
        </w:rPr>
        <w:t xml:space="preserve"> generales</w:t>
      </w:r>
      <w:r w:rsidR="000B6BE2">
        <w:rPr>
          <w:lang w:val="es-ES_tradnl"/>
        </w:rPr>
        <w:t xml:space="preserve"> para el desarrollo </w:t>
      </w:r>
      <w:del w:id="520" w:author="RAQUEL BLANCO AGUIRRE" w:date="2017-06-19T12:41:00Z">
        <w:r w:rsidR="000B6BE2" w:rsidDel="004405B1">
          <w:rPr>
            <w:lang w:val="es-ES_tradnl"/>
          </w:rPr>
          <w:delText xml:space="preserve">del </w:delText>
        </w:r>
      </w:del>
      <w:del w:id="521" w:author="RAQUEL BLANCO AGUIRRE" w:date="2017-06-19T12:40:00Z">
        <w:r w:rsidR="000B6BE2" w:rsidDel="004405B1">
          <w:rPr>
            <w:lang w:val="es-ES_tradnl"/>
          </w:rPr>
          <w:delText xml:space="preserve">proyecto </w:delText>
        </w:r>
      </w:del>
      <w:ins w:id="522" w:author="RAQUEL BLANCO AGUIRRE" w:date="2017-06-19T12:41:00Z">
        <w:r w:rsidR="004405B1">
          <w:rPr>
            <w:lang w:val="es-ES_tradnl"/>
          </w:rPr>
          <w:t xml:space="preserve">de la </w:t>
        </w:r>
      </w:ins>
      <w:ins w:id="523" w:author="RAQUEL BLANCO AGUIRRE" w:date="2017-06-19T12:40:00Z">
        <w:r w:rsidR="004405B1">
          <w:rPr>
            <w:lang w:val="es-ES_tradnl"/>
          </w:rPr>
          <w:t>aplicaci</w:t>
        </w:r>
      </w:ins>
      <w:ins w:id="524" w:author="RAQUEL BLANCO AGUIRRE" w:date="2017-06-19T12:41:00Z">
        <w:r w:rsidR="004405B1">
          <w:rPr>
            <w:lang w:val="es-ES_tradnl"/>
          </w:rPr>
          <w:t>ón</w:t>
        </w:r>
      </w:ins>
      <w:ins w:id="525" w:author="RAQUEL BLANCO AGUIRRE" w:date="2017-06-19T12:40:00Z">
        <w:r w:rsidR="004405B1">
          <w:rPr>
            <w:lang w:val="es-ES_tradnl"/>
          </w:rPr>
          <w:t xml:space="preserve"> </w:t>
        </w:r>
      </w:ins>
      <w:r w:rsidR="000B6BE2" w:rsidRPr="000B6BE2">
        <w:rPr>
          <w:b/>
          <w:lang w:val="es-ES_tradnl"/>
        </w:rPr>
        <w:t>UniApi</w:t>
      </w:r>
      <w:r w:rsidR="000B6BE2">
        <w:rPr>
          <w:lang w:val="es-ES_tradnl"/>
        </w:rPr>
        <w:t>.</w:t>
      </w:r>
    </w:p>
    <w:p w14:paraId="4737624A" w14:textId="77777777" w:rsidR="00DE18E9" w:rsidRDefault="00DE18E9" w:rsidP="003417BF">
      <w:pPr>
        <w:jc w:val="both"/>
        <w:rPr>
          <w:lang w:val="es-ES_tradnl"/>
        </w:rPr>
      </w:pPr>
      <w:r>
        <w:rPr>
          <w:lang w:val="es-ES_tradnl"/>
        </w:rPr>
        <w:t xml:space="preserve">Aunque ya existe la tecnología para realizar una solución a esta necesidad, no existe una solución de carácter equivalente a la que se expone en este proyecto. Cabe destacar que, para apoyarse en ejemplos para el desarrollo de una solución, </w:t>
      </w:r>
      <w:r w:rsidR="00513551">
        <w:rPr>
          <w:lang w:val="es-ES_tradnl"/>
        </w:rPr>
        <w:t>se tienen</w:t>
      </w:r>
      <w:r>
        <w:rPr>
          <w:lang w:val="es-ES_tradnl"/>
        </w:rPr>
        <w:t xml:space="preserve"> un conjunto de modelos de negocio que han tenido éxito en sus campos y pueden se</w:t>
      </w:r>
      <w:r w:rsidR="00513551">
        <w:rPr>
          <w:lang w:val="es-ES_tradnl"/>
        </w:rPr>
        <w:t xml:space="preserve">r </w:t>
      </w:r>
      <w:r>
        <w:rPr>
          <w:lang w:val="es-ES_tradnl"/>
        </w:rPr>
        <w:t>de ayuda para respaldar la idea del proyecto.</w:t>
      </w:r>
    </w:p>
    <w:p w14:paraId="32C27FDC" w14:textId="77777777" w:rsidR="000B0E03" w:rsidRPr="000B0E03" w:rsidRDefault="00DE18E9" w:rsidP="000B0E03">
      <w:pPr>
        <w:pStyle w:val="Ttulo2"/>
        <w:numPr>
          <w:ilvl w:val="1"/>
          <w:numId w:val="24"/>
        </w:numPr>
        <w:rPr>
          <w:lang w:val="es-ES_tradnl"/>
        </w:rPr>
      </w:pPr>
      <w:bookmarkStart w:id="526" w:name="_Toc487482211"/>
      <w:r>
        <w:rPr>
          <w:lang w:val="es-ES_tradnl"/>
        </w:rPr>
        <w:t>Amazon web services (AWS)</w:t>
      </w:r>
      <w:bookmarkEnd w:id="526"/>
      <w:del w:id="527" w:author="RAQUEL BLANCO AGUIRRE" w:date="2017-06-27T13:45:00Z">
        <w:r w:rsidDel="001F75CF">
          <w:rPr>
            <w:lang w:val="es-ES_tradnl"/>
          </w:rPr>
          <w:delText>:</w:delText>
        </w:r>
      </w:del>
    </w:p>
    <w:p w14:paraId="6AAFDFA1" w14:textId="77777777" w:rsidR="000B0E03" w:rsidRDefault="000B0E03" w:rsidP="006C0779">
      <w:pPr>
        <w:rPr>
          <w:lang w:val="es-ES_tradnl"/>
        </w:rPr>
      </w:pPr>
    </w:p>
    <w:p w14:paraId="782312FA" w14:textId="77777777" w:rsidR="000B6BE2" w:rsidRDefault="000B0E03" w:rsidP="000B6BE2">
      <w:pPr>
        <w:keepNext/>
        <w:jc w:val="center"/>
      </w:pPr>
      <w:r w:rsidRPr="000B0E03">
        <w:rPr>
          <w:noProof/>
          <w:lang w:eastAsia="es-ES"/>
        </w:rPr>
        <w:drawing>
          <wp:inline distT="0" distB="0" distL="0" distR="0" wp14:anchorId="790B5874" wp14:editId="434D5C84">
            <wp:extent cx="2742119" cy="1031322"/>
            <wp:effectExtent l="0" t="0" r="1270" b="0"/>
            <wp:docPr id="2" name="Imagen 2" descr="Resultado de imagen de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AW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7601" cy="1044667"/>
                    </a:xfrm>
                    <a:prstGeom prst="rect">
                      <a:avLst/>
                    </a:prstGeom>
                    <a:noFill/>
                    <a:ln>
                      <a:noFill/>
                    </a:ln>
                  </pic:spPr>
                </pic:pic>
              </a:graphicData>
            </a:graphic>
          </wp:inline>
        </w:drawing>
      </w:r>
    </w:p>
    <w:p w14:paraId="749C0BCF" w14:textId="3E27191F" w:rsidR="006C0779" w:rsidRDefault="000B6BE2" w:rsidP="000B6BE2">
      <w:pPr>
        <w:pStyle w:val="Descripcin"/>
        <w:jc w:val="center"/>
        <w:rPr>
          <w:lang w:val="es-ES_tradnl"/>
        </w:rPr>
      </w:pPr>
      <w:bookmarkStart w:id="528" w:name="_Toc487481858"/>
      <w:r>
        <w:t xml:space="preserve">Ilustración </w:t>
      </w:r>
      <w:ins w:id="529" w:author="Raul García Fernández" w:date="2017-07-10T20:28:00Z">
        <w:r w:rsidR="00691FD9">
          <w:fldChar w:fldCharType="begin"/>
        </w:r>
        <w:r w:rsidR="00691FD9">
          <w:instrText xml:space="preserve"> STYLEREF 1 \s </w:instrText>
        </w:r>
      </w:ins>
      <w:r w:rsidR="00691FD9">
        <w:fldChar w:fldCharType="separate"/>
      </w:r>
      <w:r w:rsidR="001D055D">
        <w:rPr>
          <w:noProof/>
        </w:rPr>
        <w:t>2</w:t>
      </w:r>
      <w:ins w:id="530" w:author="Raul García Fernández" w:date="2017-07-10T20:28:00Z">
        <w:r w:rsidR="00691FD9">
          <w:fldChar w:fldCharType="end"/>
        </w:r>
        <w:r w:rsidR="00691FD9">
          <w:noBreakHyphen/>
        </w:r>
        <w:r w:rsidR="00691FD9">
          <w:fldChar w:fldCharType="begin"/>
        </w:r>
        <w:r w:rsidR="00691FD9">
          <w:instrText xml:space="preserve"> SEQ Ilustración \* ARABIC \s 1 </w:instrText>
        </w:r>
      </w:ins>
      <w:r w:rsidR="00691FD9">
        <w:fldChar w:fldCharType="separate"/>
      </w:r>
      <w:ins w:id="531" w:author="Raul García Fernández" w:date="2017-07-10T20:36:00Z">
        <w:r w:rsidR="001D055D">
          <w:rPr>
            <w:noProof/>
          </w:rPr>
          <w:t>1</w:t>
        </w:r>
      </w:ins>
      <w:ins w:id="532" w:author="Raul García Fernández" w:date="2017-07-10T20:28:00Z">
        <w:r w:rsidR="00691FD9">
          <w:fldChar w:fldCharType="end"/>
        </w:r>
      </w:ins>
      <w:del w:id="533" w:author="Raul García Fernández" w:date="2017-07-10T20:23:00Z">
        <w:r w:rsidR="006A4676" w:rsidDel="00691FD9">
          <w:fldChar w:fldCharType="begin"/>
        </w:r>
        <w:r w:rsidR="006A4676" w:rsidDel="00691FD9">
          <w:delInstrText xml:space="preserve"> STYLEREF 1 \s </w:delInstrText>
        </w:r>
        <w:r w:rsidR="006A4676" w:rsidDel="00691FD9">
          <w:fldChar w:fldCharType="separate"/>
        </w:r>
        <w:r w:rsidR="00441101" w:rsidDel="00691FD9">
          <w:rPr>
            <w:noProof/>
          </w:rPr>
          <w:delText>2</w:delText>
        </w:r>
        <w:r w:rsidR="006A4676" w:rsidDel="00691FD9">
          <w:rPr>
            <w:noProof/>
          </w:rPr>
          <w:fldChar w:fldCharType="end"/>
        </w:r>
        <w:r w:rsidR="00E04F18" w:rsidDel="00691FD9">
          <w:noBreakHyphen/>
        </w:r>
        <w:r w:rsidR="006A4676" w:rsidDel="00691FD9">
          <w:fldChar w:fldCharType="begin"/>
        </w:r>
        <w:r w:rsidR="006A4676" w:rsidDel="00691FD9">
          <w:delInstrText xml:space="preserve"> SEQ Ilustración \* ARABIC \s 1 </w:delInstrText>
        </w:r>
        <w:r w:rsidR="006A4676" w:rsidDel="00691FD9">
          <w:fldChar w:fldCharType="separate"/>
        </w:r>
        <w:r w:rsidR="00441101" w:rsidDel="00691FD9">
          <w:rPr>
            <w:noProof/>
          </w:rPr>
          <w:delText>1</w:delText>
        </w:r>
        <w:r w:rsidR="006A4676" w:rsidDel="00691FD9">
          <w:rPr>
            <w:noProof/>
          </w:rPr>
          <w:fldChar w:fldCharType="end"/>
        </w:r>
      </w:del>
      <w:r>
        <w:t xml:space="preserve"> AWS logo</w:t>
      </w:r>
      <w:bookmarkEnd w:id="528"/>
    </w:p>
    <w:p w14:paraId="217E024E" w14:textId="77777777" w:rsidR="000B0E03" w:rsidRDefault="000B0E03" w:rsidP="006C0779">
      <w:pPr>
        <w:rPr>
          <w:lang w:val="es-ES_tradnl"/>
        </w:rPr>
      </w:pPr>
    </w:p>
    <w:p w14:paraId="7A2B38C8" w14:textId="77777777" w:rsidR="006C0779" w:rsidRDefault="00262CE2" w:rsidP="003417BF">
      <w:pPr>
        <w:ind w:firstLine="360"/>
        <w:jc w:val="both"/>
        <w:rPr>
          <w:lang w:val="es-ES_tradnl"/>
        </w:rPr>
      </w:pPr>
      <w:r>
        <w:rPr>
          <w:lang w:val="es-ES_tradnl"/>
        </w:rPr>
        <w:t>Amazon Web S</w:t>
      </w:r>
      <w:r w:rsidR="006C0779">
        <w:rPr>
          <w:lang w:val="es-ES_tradnl"/>
        </w:rPr>
        <w:t xml:space="preserve">ervices es un </w:t>
      </w:r>
      <w:r w:rsidR="000B0E03">
        <w:rPr>
          <w:lang w:val="es-ES_tradnl"/>
        </w:rPr>
        <w:t>servicio</w:t>
      </w:r>
      <w:r w:rsidR="00513551">
        <w:rPr>
          <w:lang w:val="es-ES_tradnl"/>
        </w:rPr>
        <w:t xml:space="preserve"> proveedor de </w:t>
      </w:r>
      <w:r w:rsidR="000B0E03">
        <w:rPr>
          <w:lang w:val="es-ES_tradnl"/>
        </w:rPr>
        <w:t>tecnologías web</w:t>
      </w:r>
      <w:r w:rsidR="00513551">
        <w:rPr>
          <w:lang w:val="es-ES_tradnl"/>
        </w:rPr>
        <w:t xml:space="preserve"> bajo demanda</w:t>
      </w:r>
      <w:r w:rsidR="000B0E03">
        <w:rPr>
          <w:lang w:val="es-ES_tradnl"/>
        </w:rPr>
        <w:t>. M</w:t>
      </w:r>
      <w:r>
        <w:rPr>
          <w:lang w:val="es-ES_tradnl"/>
        </w:rPr>
        <w:t>áquinas virtuales, DNS, Active D</w:t>
      </w:r>
      <w:r w:rsidR="000B0E03">
        <w:rPr>
          <w:lang w:val="es-ES_tradnl"/>
        </w:rPr>
        <w:t>irectories, Almacenamiento en la nube…</w:t>
      </w:r>
      <w:r w:rsidR="00513551">
        <w:rPr>
          <w:lang w:val="es-ES_tradnl"/>
        </w:rPr>
        <w:t xml:space="preserve"> Todas estas tecnologías son instaladas, configuradas y proveídas en un solo click de ratón.</w:t>
      </w:r>
    </w:p>
    <w:p w14:paraId="672E57AD" w14:textId="77777777" w:rsidR="000B6BE2" w:rsidRDefault="000B6BE2" w:rsidP="000B6BE2">
      <w:pPr>
        <w:keepNext/>
        <w:ind w:firstLine="360"/>
        <w:jc w:val="center"/>
      </w:pPr>
      <w:r>
        <w:rPr>
          <w:noProof/>
          <w:lang w:eastAsia="es-ES"/>
        </w:rPr>
        <w:drawing>
          <wp:inline distT="0" distB="0" distL="0" distR="0" wp14:anchorId="09E30FE5" wp14:editId="4A41CC46">
            <wp:extent cx="4105910" cy="2510695"/>
            <wp:effectExtent l="0" t="0" r="0" b="4445"/>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8088" cy="2518142"/>
                    </a:xfrm>
                    <a:prstGeom prst="rect">
                      <a:avLst/>
                    </a:prstGeom>
                    <a:noFill/>
                    <a:ln>
                      <a:noFill/>
                    </a:ln>
                  </pic:spPr>
                </pic:pic>
              </a:graphicData>
            </a:graphic>
          </wp:inline>
        </w:drawing>
      </w:r>
    </w:p>
    <w:p w14:paraId="77E66DF9" w14:textId="3BAD8B88" w:rsidR="000B0E03" w:rsidDel="00093CC3" w:rsidRDefault="000B6BE2" w:rsidP="000B6BE2">
      <w:pPr>
        <w:pStyle w:val="Descripcin"/>
        <w:jc w:val="center"/>
        <w:rPr>
          <w:del w:id="534" w:author="Raul García Fernández" w:date="2017-07-10T20:32:00Z"/>
          <w:lang w:val="es-ES_tradnl"/>
        </w:rPr>
      </w:pPr>
      <w:bookmarkStart w:id="535" w:name="_Toc487481859"/>
      <w:r>
        <w:t xml:space="preserve">Ilustración </w:t>
      </w:r>
      <w:ins w:id="536" w:author="Raul García Fernández" w:date="2017-07-10T20:28:00Z">
        <w:r w:rsidR="00691FD9">
          <w:fldChar w:fldCharType="begin"/>
        </w:r>
        <w:r w:rsidR="00691FD9">
          <w:instrText xml:space="preserve"> STYLEREF 1 \s </w:instrText>
        </w:r>
      </w:ins>
      <w:r w:rsidR="00691FD9">
        <w:fldChar w:fldCharType="separate"/>
      </w:r>
      <w:r w:rsidR="001D055D">
        <w:rPr>
          <w:noProof/>
        </w:rPr>
        <w:t>2</w:t>
      </w:r>
      <w:ins w:id="537" w:author="Raul García Fernández" w:date="2017-07-10T20:28:00Z">
        <w:r w:rsidR="00691FD9">
          <w:fldChar w:fldCharType="end"/>
        </w:r>
        <w:r w:rsidR="00691FD9">
          <w:noBreakHyphen/>
        </w:r>
        <w:r w:rsidR="00691FD9">
          <w:fldChar w:fldCharType="begin"/>
        </w:r>
        <w:r w:rsidR="00691FD9">
          <w:instrText xml:space="preserve"> SEQ Ilustración \* ARABIC \s 1 </w:instrText>
        </w:r>
      </w:ins>
      <w:r w:rsidR="00691FD9">
        <w:fldChar w:fldCharType="separate"/>
      </w:r>
      <w:ins w:id="538" w:author="Raul García Fernández" w:date="2017-07-10T20:36:00Z">
        <w:r w:rsidR="001D055D">
          <w:rPr>
            <w:noProof/>
          </w:rPr>
          <w:t>2</w:t>
        </w:r>
      </w:ins>
      <w:ins w:id="539" w:author="Raul García Fernández" w:date="2017-07-10T20:28:00Z">
        <w:r w:rsidR="00691FD9">
          <w:fldChar w:fldCharType="end"/>
        </w:r>
      </w:ins>
      <w:del w:id="540" w:author="Raul García Fernández" w:date="2017-07-10T20:23:00Z">
        <w:r w:rsidR="006A4676" w:rsidDel="00691FD9">
          <w:fldChar w:fldCharType="begin"/>
        </w:r>
        <w:r w:rsidR="006A4676" w:rsidDel="00691FD9">
          <w:delInstrText xml:space="preserve"> STYLEREF 1 \s </w:delInstrText>
        </w:r>
        <w:r w:rsidR="006A4676" w:rsidDel="00691FD9">
          <w:fldChar w:fldCharType="separate"/>
        </w:r>
        <w:r w:rsidR="00441101" w:rsidDel="00691FD9">
          <w:rPr>
            <w:noProof/>
          </w:rPr>
          <w:delText>2</w:delText>
        </w:r>
        <w:r w:rsidR="006A4676" w:rsidDel="00691FD9">
          <w:rPr>
            <w:noProof/>
          </w:rPr>
          <w:fldChar w:fldCharType="end"/>
        </w:r>
        <w:r w:rsidR="00E04F18" w:rsidDel="00691FD9">
          <w:noBreakHyphen/>
        </w:r>
        <w:r w:rsidR="006A4676" w:rsidDel="00691FD9">
          <w:fldChar w:fldCharType="begin"/>
        </w:r>
        <w:r w:rsidR="006A4676" w:rsidDel="00691FD9">
          <w:delInstrText xml:space="preserve"> SEQ Ilustración \* ARABIC \s 1 </w:delInstrText>
        </w:r>
        <w:r w:rsidR="006A4676" w:rsidDel="00691FD9">
          <w:fldChar w:fldCharType="separate"/>
        </w:r>
        <w:r w:rsidR="00441101" w:rsidDel="00691FD9">
          <w:rPr>
            <w:noProof/>
          </w:rPr>
          <w:delText>2</w:delText>
        </w:r>
        <w:r w:rsidR="006A4676" w:rsidDel="00691FD9">
          <w:rPr>
            <w:noProof/>
          </w:rPr>
          <w:fldChar w:fldCharType="end"/>
        </w:r>
      </w:del>
      <w:r>
        <w:t xml:space="preserve"> AWS WebPage</w:t>
      </w:r>
      <w:bookmarkEnd w:id="535"/>
    </w:p>
    <w:p w14:paraId="5E15D966" w14:textId="77777777" w:rsidR="000B0E03" w:rsidRDefault="000B0E03" w:rsidP="00093CC3">
      <w:pPr>
        <w:pStyle w:val="Descripcin"/>
        <w:jc w:val="center"/>
        <w:rPr>
          <w:lang w:val="es-ES_tradnl"/>
        </w:rPr>
        <w:pPrChange w:id="541" w:author="Raul García Fernández" w:date="2017-07-10T20:32:00Z">
          <w:pPr/>
        </w:pPrChange>
      </w:pPr>
    </w:p>
    <w:p w14:paraId="07420649" w14:textId="14BA146D" w:rsidR="000B6BE2" w:rsidRPr="006C0779" w:rsidRDefault="000B0E03" w:rsidP="003417BF">
      <w:pPr>
        <w:ind w:left="360"/>
        <w:jc w:val="both"/>
        <w:rPr>
          <w:lang w:val="es-ES_tradnl"/>
        </w:rPr>
      </w:pPr>
      <w:r>
        <w:rPr>
          <w:lang w:val="es-ES_tradnl"/>
        </w:rPr>
        <w:lastRenderedPageBreak/>
        <w:t>Todas estas tecnologías están en la nube, externa al usuario y sus condiciones. Los usuarios s</w:t>
      </w:r>
      <w:ins w:id="542" w:author="RAQUEL BLANCO AGUIRRE" w:date="2017-06-19T12:40:00Z">
        <w:r w:rsidR="004405B1">
          <w:rPr>
            <w:lang w:val="es-ES_tradnl"/>
          </w:rPr>
          <w:t>ó</w:t>
        </w:r>
      </w:ins>
      <w:del w:id="543" w:author="RAQUEL BLANCO AGUIRRE" w:date="2017-06-19T12:40:00Z">
        <w:r w:rsidDel="004405B1">
          <w:rPr>
            <w:lang w:val="es-ES_tradnl"/>
          </w:rPr>
          <w:delText>o</w:delText>
        </w:r>
      </w:del>
      <w:r>
        <w:rPr>
          <w:lang w:val="es-ES_tradnl"/>
        </w:rPr>
        <w:t>lo pagan por</w:t>
      </w:r>
      <w:r w:rsidR="00262CE2">
        <w:rPr>
          <w:lang w:val="es-ES_tradnl"/>
        </w:rPr>
        <w:t xml:space="preserve"> lo que quieren en el tiempo que deseen</w:t>
      </w:r>
      <w:r>
        <w:rPr>
          <w:lang w:val="es-ES_tradnl"/>
        </w:rPr>
        <w:t xml:space="preserve">. Tras eso el usuario no se tiene que preocupar de configuraciones o de dependencias de tecnologías. Tiene lo que quiere cuando lo necesita. </w:t>
      </w:r>
    </w:p>
    <w:p w14:paraId="0AF7C509" w14:textId="77777777" w:rsidR="00DE18E9" w:rsidRDefault="00DE18E9" w:rsidP="00DE18E9">
      <w:pPr>
        <w:pStyle w:val="Ttulo2"/>
        <w:numPr>
          <w:ilvl w:val="1"/>
          <w:numId w:val="24"/>
        </w:numPr>
        <w:rPr>
          <w:lang w:val="es-ES_tradnl"/>
        </w:rPr>
      </w:pPr>
      <w:bookmarkStart w:id="544" w:name="_Toc487482212"/>
      <w:r>
        <w:rPr>
          <w:lang w:val="es-ES_tradnl"/>
        </w:rPr>
        <w:t>Cloud9</w:t>
      </w:r>
      <w:bookmarkEnd w:id="544"/>
      <w:del w:id="545" w:author="RAQUEL BLANCO AGUIRRE" w:date="2017-06-27T13:45:00Z">
        <w:r w:rsidDel="001F75CF">
          <w:rPr>
            <w:lang w:val="es-ES_tradnl"/>
          </w:rPr>
          <w:delText>:</w:delText>
        </w:r>
      </w:del>
    </w:p>
    <w:p w14:paraId="5E4EABAE" w14:textId="77777777" w:rsidR="000B6BE2" w:rsidRDefault="000B6BE2" w:rsidP="000B6BE2">
      <w:pPr>
        <w:keepNext/>
        <w:jc w:val="center"/>
      </w:pPr>
      <w:r w:rsidRPr="000B6BE2">
        <w:rPr>
          <w:noProof/>
          <w:lang w:eastAsia="es-ES"/>
        </w:rPr>
        <w:drawing>
          <wp:inline distT="0" distB="0" distL="0" distR="0" wp14:anchorId="0B71D534" wp14:editId="290CDE3F">
            <wp:extent cx="1898098" cy="1898098"/>
            <wp:effectExtent l="0" t="0" r="6985" b="6985"/>
            <wp:docPr id="5" name="Imagen 5" descr="Resultado de imagen de clou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cloud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9284" cy="1909284"/>
                    </a:xfrm>
                    <a:prstGeom prst="rect">
                      <a:avLst/>
                    </a:prstGeom>
                    <a:noFill/>
                    <a:ln>
                      <a:noFill/>
                    </a:ln>
                  </pic:spPr>
                </pic:pic>
              </a:graphicData>
            </a:graphic>
          </wp:inline>
        </w:drawing>
      </w:r>
    </w:p>
    <w:p w14:paraId="0B1D2202" w14:textId="2C6E8F8C" w:rsidR="000B6BE2" w:rsidRDefault="000B6BE2" w:rsidP="000B6BE2">
      <w:pPr>
        <w:pStyle w:val="Descripcin"/>
        <w:jc w:val="center"/>
        <w:rPr>
          <w:lang w:val="es-ES_tradnl"/>
        </w:rPr>
      </w:pPr>
      <w:bookmarkStart w:id="546" w:name="_Toc487481860"/>
      <w:r>
        <w:t xml:space="preserve">Ilustración </w:t>
      </w:r>
      <w:ins w:id="547" w:author="Raul García Fernández" w:date="2017-07-10T20:28:00Z">
        <w:r w:rsidR="00691FD9">
          <w:fldChar w:fldCharType="begin"/>
        </w:r>
        <w:r w:rsidR="00691FD9">
          <w:instrText xml:space="preserve"> STYLEREF 1 \s </w:instrText>
        </w:r>
      </w:ins>
      <w:r w:rsidR="00691FD9">
        <w:fldChar w:fldCharType="separate"/>
      </w:r>
      <w:r w:rsidR="001D055D">
        <w:rPr>
          <w:noProof/>
        </w:rPr>
        <w:t>2</w:t>
      </w:r>
      <w:ins w:id="548" w:author="Raul García Fernández" w:date="2017-07-10T20:28:00Z">
        <w:r w:rsidR="00691FD9">
          <w:fldChar w:fldCharType="end"/>
        </w:r>
        <w:r w:rsidR="00691FD9">
          <w:noBreakHyphen/>
        </w:r>
        <w:r w:rsidR="00691FD9">
          <w:fldChar w:fldCharType="begin"/>
        </w:r>
        <w:r w:rsidR="00691FD9">
          <w:instrText xml:space="preserve"> SEQ Ilustración \* ARABIC \s 1 </w:instrText>
        </w:r>
      </w:ins>
      <w:r w:rsidR="00691FD9">
        <w:fldChar w:fldCharType="separate"/>
      </w:r>
      <w:ins w:id="549" w:author="Raul García Fernández" w:date="2017-07-10T20:36:00Z">
        <w:r w:rsidR="001D055D">
          <w:rPr>
            <w:noProof/>
          </w:rPr>
          <w:t>3</w:t>
        </w:r>
      </w:ins>
      <w:ins w:id="550" w:author="Raul García Fernández" w:date="2017-07-10T20:28:00Z">
        <w:r w:rsidR="00691FD9">
          <w:fldChar w:fldCharType="end"/>
        </w:r>
      </w:ins>
      <w:del w:id="551" w:author="Raul García Fernández" w:date="2017-07-10T20:23:00Z">
        <w:r w:rsidR="006A4676" w:rsidDel="00691FD9">
          <w:fldChar w:fldCharType="begin"/>
        </w:r>
        <w:r w:rsidR="006A4676" w:rsidDel="00691FD9">
          <w:delInstrText xml:space="preserve"> STYLEREF 1 \s </w:delInstrText>
        </w:r>
        <w:r w:rsidR="006A4676" w:rsidDel="00691FD9">
          <w:fldChar w:fldCharType="separate"/>
        </w:r>
        <w:r w:rsidR="00441101" w:rsidDel="00691FD9">
          <w:rPr>
            <w:noProof/>
          </w:rPr>
          <w:delText>2</w:delText>
        </w:r>
        <w:r w:rsidR="006A4676" w:rsidDel="00691FD9">
          <w:rPr>
            <w:noProof/>
          </w:rPr>
          <w:fldChar w:fldCharType="end"/>
        </w:r>
        <w:r w:rsidR="00E04F18" w:rsidDel="00691FD9">
          <w:noBreakHyphen/>
        </w:r>
        <w:r w:rsidR="006A4676" w:rsidDel="00691FD9">
          <w:fldChar w:fldCharType="begin"/>
        </w:r>
        <w:r w:rsidR="006A4676" w:rsidDel="00691FD9">
          <w:delInstrText xml:space="preserve"> SEQ Ilustración \* ARABIC \s 1 </w:delInstrText>
        </w:r>
        <w:r w:rsidR="006A4676" w:rsidDel="00691FD9">
          <w:fldChar w:fldCharType="separate"/>
        </w:r>
        <w:r w:rsidR="00441101" w:rsidDel="00691FD9">
          <w:rPr>
            <w:noProof/>
          </w:rPr>
          <w:delText>3</w:delText>
        </w:r>
        <w:r w:rsidR="006A4676" w:rsidDel="00691FD9">
          <w:rPr>
            <w:noProof/>
          </w:rPr>
          <w:fldChar w:fldCharType="end"/>
        </w:r>
      </w:del>
      <w:r>
        <w:t xml:space="preserve"> Cloud9 logo</w:t>
      </w:r>
      <w:bookmarkEnd w:id="546"/>
    </w:p>
    <w:p w14:paraId="77AE5A80" w14:textId="5768BCEE" w:rsidR="000B6BE2" w:rsidRDefault="000B6BE2" w:rsidP="003417BF">
      <w:pPr>
        <w:ind w:left="360" w:firstLine="348"/>
        <w:jc w:val="both"/>
        <w:rPr>
          <w:lang w:val="es-ES_tradnl"/>
        </w:rPr>
      </w:pPr>
      <w:r>
        <w:rPr>
          <w:lang w:val="es-ES_tradnl"/>
        </w:rPr>
        <w:t>Cloud9 es un IDE de desarrollo en la nube</w:t>
      </w:r>
      <w:r w:rsidR="00513551">
        <w:rPr>
          <w:lang w:val="es-ES_tradnl"/>
        </w:rPr>
        <w:t xml:space="preserve"> con una plataforma de </w:t>
      </w:r>
      <w:commentRangeStart w:id="552"/>
      <w:del w:id="553" w:author="Raul García Fernández" w:date="2017-07-03T17:17:00Z">
        <w:r w:rsidR="00513551" w:rsidDel="00EE5A65">
          <w:rPr>
            <w:lang w:val="es-ES_tradnl"/>
          </w:rPr>
          <w:delText xml:space="preserve">deploy </w:delText>
        </w:r>
      </w:del>
      <w:commentRangeEnd w:id="552"/>
      <w:ins w:id="554" w:author="Raul García Fernández" w:date="2017-07-03T17:17:00Z">
        <w:r w:rsidR="00EE5A65">
          <w:rPr>
            <w:lang w:val="es-ES_tradnl"/>
          </w:rPr>
          <w:t xml:space="preserve">despliegue </w:t>
        </w:r>
      </w:ins>
      <w:r w:rsidR="00DA3AF5">
        <w:rPr>
          <w:rStyle w:val="Refdecomentario"/>
        </w:rPr>
        <w:commentReference w:id="552"/>
      </w:r>
      <w:r w:rsidR="00513551">
        <w:rPr>
          <w:lang w:val="es-ES_tradnl"/>
        </w:rPr>
        <w:t xml:space="preserve">en MV. </w:t>
      </w:r>
      <w:r>
        <w:rPr>
          <w:lang w:val="es-ES_tradnl"/>
        </w:rPr>
        <w:t>En Cloud9 solo debemos elegir el tipo de proyecto que deseamos desarrollar y el IDE se encarga de realizarnos un entorno de desarrollo configurado para la tecnología que vamos a desarrollar.</w:t>
      </w:r>
    </w:p>
    <w:p w14:paraId="76D2CE0B" w14:textId="77777777" w:rsidR="000B6BE2" w:rsidRDefault="000B6BE2" w:rsidP="000B6BE2">
      <w:pPr>
        <w:keepNext/>
        <w:ind w:firstLine="360"/>
      </w:pPr>
      <w:r>
        <w:rPr>
          <w:noProof/>
          <w:lang w:eastAsia="es-ES"/>
        </w:rPr>
        <w:drawing>
          <wp:inline distT="0" distB="0" distL="0" distR="0" wp14:anchorId="6DB6CCC2" wp14:editId="18DA1F52">
            <wp:extent cx="5007718" cy="2713383"/>
            <wp:effectExtent l="0" t="0" r="2540" b="0"/>
            <wp:docPr id="8" name="Imagen 8" descr="https://i.stack.imgur.com/wa3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stack.imgur.com/wa3e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0390" cy="2725668"/>
                    </a:xfrm>
                    <a:prstGeom prst="rect">
                      <a:avLst/>
                    </a:prstGeom>
                    <a:noFill/>
                    <a:ln>
                      <a:noFill/>
                    </a:ln>
                  </pic:spPr>
                </pic:pic>
              </a:graphicData>
            </a:graphic>
          </wp:inline>
        </w:drawing>
      </w:r>
    </w:p>
    <w:p w14:paraId="10376B6B" w14:textId="76424449" w:rsidR="000B6BE2" w:rsidRDefault="000B6BE2" w:rsidP="000B6BE2">
      <w:pPr>
        <w:pStyle w:val="Descripcin"/>
      </w:pPr>
      <w:bookmarkStart w:id="555" w:name="_Toc487481861"/>
      <w:r>
        <w:t xml:space="preserve">Ilustración </w:t>
      </w:r>
      <w:ins w:id="556" w:author="Raul García Fernández" w:date="2017-07-10T20:28:00Z">
        <w:r w:rsidR="00691FD9">
          <w:fldChar w:fldCharType="begin"/>
        </w:r>
        <w:r w:rsidR="00691FD9">
          <w:instrText xml:space="preserve"> STYLEREF 1 \s </w:instrText>
        </w:r>
      </w:ins>
      <w:r w:rsidR="00691FD9">
        <w:fldChar w:fldCharType="separate"/>
      </w:r>
      <w:r w:rsidR="001D055D">
        <w:rPr>
          <w:noProof/>
        </w:rPr>
        <w:t>2</w:t>
      </w:r>
      <w:ins w:id="557" w:author="Raul García Fernández" w:date="2017-07-10T20:28:00Z">
        <w:r w:rsidR="00691FD9">
          <w:fldChar w:fldCharType="end"/>
        </w:r>
        <w:r w:rsidR="00691FD9">
          <w:noBreakHyphen/>
        </w:r>
        <w:r w:rsidR="00691FD9">
          <w:fldChar w:fldCharType="begin"/>
        </w:r>
        <w:r w:rsidR="00691FD9">
          <w:instrText xml:space="preserve"> SEQ Ilustración \* ARABIC \s 1 </w:instrText>
        </w:r>
      </w:ins>
      <w:r w:rsidR="00691FD9">
        <w:fldChar w:fldCharType="separate"/>
      </w:r>
      <w:ins w:id="558" w:author="Raul García Fernández" w:date="2017-07-10T20:36:00Z">
        <w:r w:rsidR="001D055D">
          <w:rPr>
            <w:noProof/>
          </w:rPr>
          <w:t>4</w:t>
        </w:r>
      </w:ins>
      <w:ins w:id="559" w:author="Raul García Fernández" w:date="2017-07-10T20:28:00Z">
        <w:r w:rsidR="00691FD9">
          <w:fldChar w:fldCharType="end"/>
        </w:r>
      </w:ins>
      <w:del w:id="560" w:author="Raul García Fernández" w:date="2017-07-10T20:23:00Z">
        <w:r w:rsidR="006A4676" w:rsidDel="00691FD9">
          <w:fldChar w:fldCharType="begin"/>
        </w:r>
        <w:r w:rsidR="006A4676" w:rsidDel="00691FD9">
          <w:delInstrText xml:space="preserve"> STYLEREF 1 \s </w:delInstrText>
        </w:r>
        <w:r w:rsidR="006A4676" w:rsidDel="00691FD9">
          <w:fldChar w:fldCharType="separate"/>
        </w:r>
        <w:r w:rsidR="00441101" w:rsidDel="00691FD9">
          <w:rPr>
            <w:noProof/>
          </w:rPr>
          <w:delText>2</w:delText>
        </w:r>
        <w:r w:rsidR="006A4676" w:rsidDel="00691FD9">
          <w:rPr>
            <w:noProof/>
          </w:rPr>
          <w:fldChar w:fldCharType="end"/>
        </w:r>
        <w:r w:rsidR="00E04F18" w:rsidDel="00691FD9">
          <w:noBreakHyphen/>
        </w:r>
        <w:r w:rsidR="006A4676" w:rsidDel="00691FD9">
          <w:fldChar w:fldCharType="begin"/>
        </w:r>
        <w:r w:rsidR="006A4676" w:rsidDel="00691FD9">
          <w:delInstrText xml:space="preserve"> SEQ Ilustración \* ARABIC \s 1 </w:delInstrText>
        </w:r>
        <w:r w:rsidR="006A4676" w:rsidDel="00691FD9">
          <w:fldChar w:fldCharType="separate"/>
        </w:r>
        <w:r w:rsidR="00441101" w:rsidDel="00691FD9">
          <w:rPr>
            <w:noProof/>
          </w:rPr>
          <w:delText>4</w:delText>
        </w:r>
        <w:r w:rsidR="006A4676" w:rsidDel="00691FD9">
          <w:rPr>
            <w:noProof/>
          </w:rPr>
          <w:fldChar w:fldCharType="end"/>
        </w:r>
      </w:del>
      <w:r>
        <w:t xml:space="preserve"> Cloud9 IDE</w:t>
      </w:r>
      <w:bookmarkEnd w:id="555"/>
    </w:p>
    <w:p w14:paraId="39209F3E" w14:textId="77777777" w:rsidR="000B6BE2" w:rsidRPr="000B6BE2" w:rsidRDefault="000B6BE2" w:rsidP="003417BF">
      <w:pPr>
        <w:jc w:val="both"/>
        <w:rPr>
          <w:b/>
        </w:rPr>
      </w:pPr>
      <w:r>
        <w:t xml:space="preserve">Cloud9 </w:t>
      </w:r>
      <w:r w:rsidR="00513551">
        <w:t>se excede del ámbito de</w:t>
      </w:r>
      <w:r w:rsidR="00262CE2">
        <w:t xml:space="preserve">l </w:t>
      </w:r>
      <w:r w:rsidR="00CA6C12">
        <w:t>proyecto que se va a realizar, el cual</w:t>
      </w:r>
      <w:r>
        <w:t xml:space="preserve"> </w:t>
      </w:r>
      <w:r w:rsidR="00513551">
        <w:t xml:space="preserve">resuelve el objetivo de ejecución de diferentes lenguajes de programación de manera genérica, abstrayendo al usuario de las configuraciones previas y centrándolo en la programación. </w:t>
      </w:r>
    </w:p>
    <w:p w14:paraId="3389F048" w14:textId="77777777" w:rsidR="007B0634" w:rsidRPr="007B0634" w:rsidRDefault="006C0779" w:rsidP="007B0634">
      <w:pPr>
        <w:pStyle w:val="Ttulo2"/>
        <w:numPr>
          <w:ilvl w:val="1"/>
          <w:numId w:val="24"/>
        </w:numPr>
        <w:rPr>
          <w:lang w:val="es-ES_tradnl"/>
        </w:rPr>
      </w:pPr>
      <w:r>
        <w:rPr>
          <w:lang w:val="es-ES_tradnl"/>
        </w:rPr>
        <w:lastRenderedPageBreak/>
        <w:t xml:space="preserve"> </w:t>
      </w:r>
      <w:bookmarkStart w:id="561" w:name="_Toc487482213"/>
      <w:r w:rsidR="00DE18E9">
        <w:rPr>
          <w:lang w:val="es-ES_tradnl"/>
        </w:rPr>
        <w:t>Docker</w:t>
      </w:r>
      <w:bookmarkEnd w:id="561"/>
      <w:del w:id="562" w:author="RAQUEL BLANCO AGUIRRE" w:date="2017-06-27T13:45:00Z">
        <w:r w:rsidR="00DE18E9" w:rsidDel="001F75CF">
          <w:rPr>
            <w:lang w:val="es-ES_tradnl"/>
          </w:rPr>
          <w:delText>:</w:delText>
        </w:r>
      </w:del>
    </w:p>
    <w:p w14:paraId="558D1E2C" w14:textId="77777777" w:rsidR="00691FD9" w:rsidRDefault="007B0634" w:rsidP="00691FD9">
      <w:pPr>
        <w:keepNext/>
        <w:jc w:val="center"/>
        <w:rPr>
          <w:ins w:id="563" w:author="Raul García Fernández" w:date="2017-07-10T20:23:00Z"/>
        </w:rPr>
        <w:pPrChange w:id="564" w:author="Raul García Fernández" w:date="2017-07-10T20:23:00Z">
          <w:pPr>
            <w:keepNext/>
            <w:jc w:val="center"/>
          </w:pPr>
        </w:pPrChange>
      </w:pPr>
      <w:r>
        <w:rPr>
          <w:noProof/>
          <w:lang w:eastAsia="es-ES"/>
        </w:rPr>
        <w:drawing>
          <wp:inline distT="0" distB="0" distL="0" distR="0" wp14:anchorId="02F0558C" wp14:editId="590E9DA5">
            <wp:extent cx="2333625" cy="2083490"/>
            <wp:effectExtent l="0" t="0" r="0" b="0"/>
            <wp:docPr id="9" name="Imagen 9" descr="Resultado de imagen de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dock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1484" cy="2090506"/>
                    </a:xfrm>
                    <a:prstGeom prst="rect">
                      <a:avLst/>
                    </a:prstGeom>
                    <a:noFill/>
                    <a:ln>
                      <a:noFill/>
                    </a:ln>
                  </pic:spPr>
                </pic:pic>
              </a:graphicData>
            </a:graphic>
          </wp:inline>
        </w:drawing>
      </w:r>
    </w:p>
    <w:p w14:paraId="4DD3BD11" w14:textId="581E0AAF" w:rsidR="00FD45C6" w:rsidRDefault="00691FD9" w:rsidP="00691FD9">
      <w:pPr>
        <w:pStyle w:val="Descripcin"/>
        <w:jc w:val="center"/>
        <w:pPrChange w:id="565" w:author="Raul García Fernández" w:date="2017-07-10T20:23:00Z">
          <w:pPr>
            <w:keepNext/>
            <w:jc w:val="center"/>
          </w:pPr>
        </w:pPrChange>
      </w:pPr>
      <w:bookmarkStart w:id="566" w:name="_Toc487481862"/>
      <w:ins w:id="567" w:author="Raul García Fernández" w:date="2017-07-10T20:23:00Z">
        <w:r>
          <w:t xml:space="preserve">Ilustración </w:t>
        </w:r>
      </w:ins>
      <w:ins w:id="568" w:author="Raul García Fernández" w:date="2017-07-10T20:28:00Z">
        <w:r>
          <w:fldChar w:fldCharType="begin"/>
        </w:r>
        <w:r>
          <w:instrText xml:space="preserve"> STYLEREF 1 \s </w:instrText>
        </w:r>
      </w:ins>
      <w:r>
        <w:fldChar w:fldCharType="separate"/>
      </w:r>
      <w:r w:rsidR="001D055D">
        <w:rPr>
          <w:noProof/>
        </w:rPr>
        <w:t>2</w:t>
      </w:r>
      <w:ins w:id="569" w:author="Raul García Fernández" w:date="2017-07-10T20:28:00Z">
        <w:r>
          <w:fldChar w:fldCharType="end"/>
        </w:r>
        <w:r>
          <w:noBreakHyphen/>
        </w:r>
        <w:r>
          <w:fldChar w:fldCharType="begin"/>
        </w:r>
        <w:r>
          <w:instrText xml:space="preserve"> SEQ Ilustración \* ARABIC \s 1 </w:instrText>
        </w:r>
      </w:ins>
      <w:r>
        <w:fldChar w:fldCharType="separate"/>
      </w:r>
      <w:ins w:id="570" w:author="Raul García Fernández" w:date="2017-07-10T20:36:00Z">
        <w:r w:rsidR="001D055D">
          <w:rPr>
            <w:noProof/>
          </w:rPr>
          <w:t>5</w:t>
        </w:r>
      </w:ins>
      <w:ins w:id="571" w:author="Raul García Fernández" w:date="2017-07-10T20:28:00Z">
        <w:r>
          <w:fldChar w:fldCharType="end"/>
        </w:r>
      </w:ins>
      <w:ins w:id="572" w:author="Raul García Fernández" w:date="2017-07-10T20:23:00Z">
        <w:r>
          <w:t xml:space="preserve"> Docker logo</w:t>
        </w:r>
      </w:ins>
      <w:bookmarkEnd w:id="566"/>
    </w:p>
    <w:p w14:paraId="4F0916E2" w14:textId="67F6775F" w:rsidR="007B0634" w:rsidDel="00691FD9" w:rsidRDefault="00FD45C6" w:rsidP="00FD45C6">
      <w:pPr>
        <w:pStyle w:val="Descripcin"/>
        <w:jc w:val="center"/>
        <w:rPr>
          <w:del w:id="573" w:author="Raul García Fernández" w:date="2017-07-10T20:23:00Z"/>
          <w:lang w:val="es-ES_tradnl"/>
        </w:rPr>
      </w:pPr>
      <w:del w:id="574" w:author="Raul García Fernández" w:date="2017-07-10T20:23:00Z">
        <w:r w:rsidDel="00691FD9">
          <w:delText xml:space="preserve">Figure </w:delText>
        </w:r>
        <w:r w:rsidR="006A4676" w:rsidDel="00691FD9">
          <w:fldChar w:fldCharType="begin"/>
        </w:r>
        <w:r w:rsidR="006A4676" w:rsidDel="00691FD9">
          <w:delInstrText xml:space="preserve"> STYLEREF 1 \s </w:delInstrText>
        </w:r>
        <w:r w:rsidR="006A4676" w:rsidDel="00691FD9">
          <w:fldChar w:fldCharType="separate"/>
        </w:r>
        <w:r w:rsidR="00441101" w:rsidDel="00691FD9">
          <w:rPr>
            <w:noProof/>
          </w:rPr>
          <w:delText>2</w:delText>
        </w:r>
        <w:r w:rsidR="006A4676" w:rsidDel="00691FD9">
          <w:rPr>
            <w:noProof/>
          </w:rPr>
          <w:fldChar w:fldCharType="end"/>
        </w:r>
        <w:r w:rsidDel="00691FD9">
          <w:noBreakHyphen/>
        </w:r>
        <w:r w:rsidR="006A4676" w:rsidDel="00691FD9">
          <w:fldChar w:fldCharType="begin"/>
        </w:r>
        <w:r w:rsidR="006A4676" w:rsidDel="00691FD9">
          <w:delInstrText xml:space="preserve"> SEQ Figure \* ARABIC \s 1 </w:delInstrText>
        </w:r>
        <w:r w:rsidR="006A4676" w:rsidDel="00691FD9">
          <w:fldChar w:fldCharType="separate"/>
        </w:r>
        <w:r w:rsidR="00441101" w:rsidDel="00691FD9">
          <w:rPr>
            <w:noProof/>
          </w:rPr>
          <w:delText>1</w:delText>
        </w:r>
        <w:r w:rsidR="006A4676" w:rsidDel="00691FD9">
          <w:rPr>
            <w:noProof/>
          </w:rPr>
          <w:fldChar w:fldCharType="end"/>
        </w:r>
        <w:r w:rsidDel="00691FD9">
          <w:delText xml:space="preserve"> Docker logo</w:delText>
        </w:r>
      </w:del>
    </w:p>
    <w:p w14:paraId="2ABFB08C" w14:textId="77777777" w:rsidR="007B0634" w:rsidRDefault="007B0634" w:rsidP="003417BF">
      <w:pPr>
        <w:ind w:firstLine="360"/>
        <w:jc w:val="both"/>
        <w:rPr>
          <w:lang w:val="es-ES_tradnl"/>
        </w:rPr>
      </w:pPr>
      <w:r>
        <w:rPr>
          <w:lang w:val="es-ES_tradnl"/>
        </w:rPr>
        <w:t xml:space="preserve">Docker </w:t>
      </w:r>
      <w:r w:rsidR="00513551">
        <w:rPr>
          <w:lang w:val="es-ES_tradnl"/>
        </w:rPr>
        <w:t xml:space="preserve">es una tecnología de producción genérica. </w:t>
      </w:r>
      <w:r>
        <w:rPr>
          <w:lang w:val="es-ES_tradnl"/>
        </w:rPr>
        <w:t>Los proyectos complejos de programación conllevan consigo un sinfín d</w:t>
      </w:r>
      <w:r w:rsidR="00513551">
        <w:rPr>
          <w:lang w:val="es-ES_tradnl"/>
        </w:rPr>
        <w:t>e configuraciones, dependencias y</w:t>
      </w:r>
      <w:r>
        <w:rPr>
          <w:lang w:val="es-ES_tradnl"/>
        </w:rPr>
        <w:t xml:space="preserve"> programas de interacción </w:t>
      </w:r>
      <w:r w:rsidR="00513551">
        <w:rPr>
          <w:lang w:val="es-ES_tradnl"/>
        </w:rPr>
        <w:t>con</w:t>
      </w:r>
      <w:r>
        <w:rPr>
          <w:lang w:val="es-ES_tradnl"/>
        </w:rPr>
        <w:t xml:space="preserve"> nuestro proyecto</w:t>
      </w:r>
      <w:r w:rsidR="00513551">
        <w:rPr>
          <w:lang w:val="es-ES_tradnl"/>
        </w:rPr>
        <w:t>.</w:t>
      </w:r>
      <w:r w:rsidR="00CA6C12">
        <w:rPr>
          <w:lang w:val="es-ES_tradnl"/>
        </w:rPr>
        <w:t xml:space="preserve"> Estas últimas </w:t>
      </w:r>
      <w:r>
        <w:rPr>
          <w:lang w:val="es-ES_tradnl"/>
        </w:rPr>
        <w:t>generan que las personas que quiera realizar un proyecto complejo, deban tener conocimientos avanzados de sistemas operativos para la instalación y configuración de proyectos para su puesta en marcha o su mera prueba ante errores.</w:t>
      </w:r>
    </w:p>
    <w:p w14:paraId="16E4B989" w14:textId="42377D97" w:rsidR="007B0634" w:rsidRDefault="007B0634" w:rsidP="003417BF">
      <w:pPr>
        <w:jc w:val="both"/>
        <w:rPr>
          <w:lang w:val="es-ES_tradnl"/>
        </w:rPr>
      </w:pPr>
      <w:r>
        <w:rPr>
          <w:lang w:val="es-ES_tradnl"/>
        </w:rPr>
        <w:t>Esto genera un periodo de inactividad y baja eficiencia en el desarrollador de leng</w:t>
      </w:r>
      <w:r w:rsidR="00CA6C12">
        <w:rPr>
          <w:lang w:val="es-ES_tradnl"/>
        </w:rPr>
        <w:t xml:space="preserve">uajes de cualquier tipo. Docker, </w:t>
      </w:r>
      <w:r>
        <w:rPr>
          <w:lang w:val="es-ES_tradnl"/>
        </w:rPr>
        <w:t xml:space="preserve">gracias a su sistema de Docker-Scripts genera entornos </w:t>
      </w:r>
      <w:r w:rsidR="003610C7">
        <w:rPr>
          <w:lang w:val="es-ES_tradnl"/>
        </w:rPr>
        <w:t>pre</w:t>
      </w:r>
      <w:r w:rsidR="00E601D7">
        <w:rPr>
          <w:lang w:val="es-ES_tradnl"/>
        </w:rPr>
        <w:t>configurados</w:t>
      </w:r>
      <w:r w:rsidR="003610C7">
        <w:rPr>
          <w:lang w:val="es-ES_tradnl"/>
        </w:rPr>
        <w:t xml:space="preserve"> </w:t>
      </w:r>
      <w:ins w:id="575" w:author="RAQUEL BLANCO AGUIRRE" w:date="2017-06-19T12:43:00Z">
        <w:r w:rsidR="00DA3AF5">
          <w:rPr>
            <w:lang w:val="es-ES_tradnl"/>
          </w:rPr>
          <w:t>y</w:t>
        </w:r>
      </w:ins>
      <w:del w:id="576" w:author="RAQUEL BLANCO AGUIRRE" w:date="2017-06-19T12:43:00Z">
        <w:r w:rsidR="003610C7" w:rsidDel="00DA3AF5">
          <w:rPr>
            <w:lang w:val="es-ES_tradnl"/>
          </w:rPr>
          <w:delText>e</w:delText>
        </w:r>
      </w:del>
      <w:r>
        <w:rPr>
          <w:lang w:val="es-ES_tradnl"/>
        </w:rPr>
        <w:t xml:space="preserve"> estables para la producción de software.</w:t>
      </w:r>
      <w:r w:rsidR="00CA6C12">
        <w:rPr>
          <w:lang w:val="es-ES_tradnl"/>
        </w:rPr>
        <w:t xml:space="preserve"> Según los propios estudios de D</w:t>
      </w:r>
      <w:r>
        <w:rPr>
          <w:lang w:val="es-ES_tradnl"/>
        </w:rPr>
        <w:t>ocker</w:t>
      </w:r>
      <w:r w:rsidR="00CA6C12">
        <w:rPr>
          <w:lang w:val="es-ES_tradnl"/>
        </w:rPr>
        <w:t>,</w:t>
      </w:r>
      <w:r>
        <w:rPr>
          <w:lang w:val="es-ES_tradnl"/>
        </w:rPr>
        <w:t xml:space="preserve"> un d</w:t>
      </w:r>
      <w:r w:rsidR="003610C7">
        <w:rPr>
          <w:lang w:val="es-ES_tradnl"/>
        </w:rPr>
        <w:t>esarrollo en tecnologías de pre-</w:t>
      </w:r>
      <w:r>
        <w:rPr>
          <w:lang w:val="es-ES_tradnl"/>
        </w:rPr>
        <w:t xml:space="preserve">configuración </w:t>
      </w:r>
      <w:r w:rsidR="003610C7">
        <w:rPr>
          <w:lang w:val="es-ES_tradnl"/>
        </w:rPr>
        <w:t>genera</w:t>
      </w:r>
      <w:r>
        <w:rPr>
          <w:lang w:val="es-ES_tradnl"/>
        </w:rPr>
        <w:t xml:space="preserve"> una mejora en el desarrollo, modifi</w:t>
      </w:r>
      <w:r w:rsidR="00CA6C12">
        <w:rPr>
          <w:lang w:val="es-ES_tradnl"/>
        </w:rPr>
        <w:t>cación y producción del software</w:t>
      </w:r>
      <w:r>
        <w:rPr>
          <w:lang w:val="es-ES_tradnl"/>
        </w:rPr>
        <w:t>.</w:t>
      </w:r>
    </w:p>
    <w:p w14:paraId="317C4D36" w14:textId="77777777" w:rsidR="00691FD9" w:rsidRDefault="007B0634" w:rsidP="00691FD9">
      <w:pPr>
        <w:keepNext/>
        <w:jc w:val="center"/>
        <w:rPr>
          <w:ins w:id="577" w:author="Raul García Fernández" w:date="2017-07-10T20:23:00Z"/>
        </w:rPr>
        <w:pPrChange w:id="578" w:author="Raul García Fernández" w:date="2017-07-10T20:23:00Z">
          <w:pPr>
            <w:keepNext/>
            <w:jc w:val="center"/>
          </w:pPr>
        </w:pPrChange>
      </w:pPr>
      <w:r>
        <w:rPr>
          <w:noProof/>
          <w:lang w:eastAsia="es-ES"/>
        </w:rPr>
        <w:drawing>
          <wp:inline distT="0" distB="0" distL="0" distR="0" wp14:anchorId="20C2AF38" wp14:editId="67C8AD84">
            <wp:extent cx="4057650" cy="1968240"/>
            <wp:effectExtent l="0" t="0" r="0" b="0"/>
            <wp:docPr id="10" name="Imagen 10" descr="infographic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fographic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87208" cy="1982578"/>
                    </a:xfrm>
                    <a:prstGeom prst="rect">
                      <a:avLst/>
                    </a:prstGeom>
                    <a:noFill/>
                    <a:ln>
                      <a:noFill/>
                    </a:ln>
                  </pic:spPr>
                </pic:pic>
              </a:graphicData>
            </a:graphic>
          </wp:inline>
        </w:drawing>
      </w:r>
    </w:p>
    <w:p w14:paraId="5FAE8BF8" w14:textId="7C2899C9" w:rsidR="00FD45C6" w:rsidRDefault="00691FD9" w:rsidP="00691FD9">
      <w:pPr>
        <w:pStyle w:val="Descripcin"/>
        <w:jc w:val="center"/>
        <w:pPrChange w:id="579" w:author="Raul García Fernández" w:date="2017-07-10T20:23:00Z">
          <w:pPr>
            <w:keepNext/>
            <w:jc w:val="center"/>
          </w:pPr>
        </w:pPrChange>
      </w:pPr>
      <w:bookmarkStart w:id="580" w:name="_Toc487481863"/>
      <w:ins w:id="581" w:author="Raul García Fernández" w:date="2017-07-10T20:23:00Z">
        <w:r>
          <w:t xml:space="preserve">Ilustración </w:t>
        </w:r>
      </w:ins>
      <w:ins w:id="582" w:author="Raul García Fernández" w:date="2017-07-10T20:28:00Z">
        <w:r>
          <w:fldChar w:fldCharType="begin"/>
        </w:r>
        <w:r>
          <w:instrText xml:space="preserve"> STYLEREF 1 \s </w:instrText>
        </w:r>
      </w:ins>
      <w:r>
        <w:fldChar w:fldCharType="separate"/>
      </w:r>
      <w:r w:rsidR="001D055D">
        <w:rPr>
          <w:noProof/>
        </w:rPr>
        <w:t>2</w:t>
      </w:r>
      <w:ins w:id="583" w:author="Raul García Fernández" w:date="2017-07-10T20:28:00Z">
        <w:r>
          <w:fldChar w:fldCharType="end"/>
        </w:r>
        <w:r>
          <w:noBreakHyphen/>
        </w:r>
        <w:r>
          <w:fldChar w:fldCharType="begin"/>
        </w:r>
        <w:r>
          <w:instrText xml:space="preserve"> SEQ Ilustración \* ARABIC \s 1 </w:instrText>
        </w:r>
      </w:ins>
      <w:r>
        <w:fldChar w:fldCharType="separate"/>
      </w:r>
      <w:ins w:id="584" w:author="Raul García Fernández" w:date="2017-07-10T20:36:00Z">
        <w:r w:rsidR="001D055D">
          <w:rPr>
            <w:noProof/>
          </w:rPr>
          <w:t>6</w:t>
        </w:r>
      </w:ins>
      <w:ins w:id="585" w:author="Raul García Fernández" w:date="2017-07-10T20:28:00Z">
        <w:r>
          <w:fldChar w:fldCharType="end"/>
        </w:r>
      </w:ins>
      <w:ins w:id="586" w:author="Raul García Fernández" w:date="2017-07-10T20:23:00Z">
        <w:r>
          <w:t xml:space="preserve"> Arquitectura Docker</w:t>
        </w:r>
      </w:ins>
      <w:bookmarkEnd w:id="580"/>
    </w:p>
    <w:p w14:paraId="463C82B5" w14:textId="4F264837" w:rsidR="007B0634" w:rsidDel="00691FD9" w:rsidRDefault="00FD45C6" w:rsidP="00FD45C6">
      <w:pPr>
        <w:pStyle w:val="Descripcin"/>
        <w:jc w:val="center"/>
        <w:rPr>
          <w:del w:id="587" w:author="Raul García Fernández" w:date="2017-07-10T20:23:00Z"/>
          <w:lang w:val="es-ES_tradnl"/>
        </w:rPr>
      </w:pPr>
      <w:del w:id="588" w:author="Raul García Fernández" w:date="2017-07-10T20:23:00Z">
        <w:r w:rsidDel="00691FD9">
          <w:delText xml:space="preserve">Figure </w:delText>
        </w:r>
        <w:r w:rsidR="006A4676" w:rsidDel="00691FD9">
          <w:fldChar w:fldCharType="begin"/>
        </w:r>
        <w:r w:rsidR="006A4676" w:rsidDel="00691FD9">
          <w:delInstrText xml:space="preserve"> STYLEREF 1 \s </w:delInstrText>
        </w:r>
        <w:r w:rsidR="006A4676" w:rsidDel="00691FD9">
          <w:fldChar w:fldCharType="separate"/>
        </w:r>
        <w:r w:rsidR="00441101" w:rsidDel="00691FD9">
          <w:rPr>
            <w:noProof/>
          </w:rPr>
          <w:delText>2</w:delText>
        </w:r>
        <w:r w:rsidR="006A4676" w:rsidDel="00691FD9">
          <w:rPr>
            <w:noProof/>
          </w:rPr>
          <w:fldChar w:fldCharType="end"/>
        </w:r>
        <w:r w:rsidDel="00691FD9">
          <w:noBreakHyphen/>
        </w:r>
        <w:r w:rsidR="006A4676" w:rsidDel="00691FD9">
          <w:fldChar w:fldCharType="begin"/>
        </w:r>
        <w:r w:rsidR="006A4676" w:rsidDel="00691FD9">
          <w:delInstrText xml:space="preserve"> SEQ Figure \* ARABIC \s 1 </w:delInstrText>
        </w:r>
        <w:r w:rsidR="006A4676" w:rsidDel="00691FD9">
          <w:fldChar w:fldCharType="separate"/>
        </w:r>
        <w:r w:rsidR="00441101" w:rsidDel="00691FD9">
          <w:rPr>
            <w:noProof/>
          </w:rPr>
          <w:delText>2</w:delText>
        </w:r>
        <w:r w:rsidR="006A4676" w:rsidDel="00691FD9">
          <w:rPr>
            <w:noProof/>
          </w:rPr>
          <w:fldChar w:fldCharType="end"/>
        </w:r>
        <w:r w:rsidR="00C34A94" w:rsidDel="00691FD9">
          <w:delText xml:space="preserve"> Aquitectura D</w:delText>
        </w:r>
        <w:r w:rsidDel="00691FD9">
          <w:delText>ocker</w:delText>
        </w:r>
      </w:del>
    </w:p>
    <w:p w14:paraId="1A6F3CE3" w14:textId="77777777" w:rsidR="00E601D7" w:rsidDel="006A4676" w:rsidRDefault="003610C7" w:rsidP="003417BF">
      <w:pPr>
        <w:ind w:left="360"/>
        <w:jc w:val="both"/>
        <w:rPr>
          <w:del w:id="589" w:author="Raul García Fernández" w:date="2017-07-10T20:31:00Z"/>
          <w:lang w:val="es-ES_tradnl"/>
        </w:rPr>
      </w:pPr>
      <w:r>
        <w:rPr>
          <w:lang w:val="es-ES_tradnl"/>
        </w:rPr>
        <w:t>Docker ejecuta de manera segura, sin interferir en las demás ejecuciones</w:t>
      </w:r>
      <w:r w:rsidR="00CA6C12">
        <w:rPr>
          <w:lang w:val="es-ES_tradnl"/>
        </w:rPr>
        <w:t>,</w:t>
      </w:r>
      <w:r>
        <w:rPr>
          <w:lang w:val="es-ES_tradnl"/>
        </w:rPr>
        <w:t xml:space="preserve"> los diversos programas colocados en producción por los desarrolladores. Estos programas están monitorizados y gestionados en t</w:t>
      </w:r>
      <w:r w:rsidR="00E63EFA">
        <w:rPr>
          <w:lang w:val="es-ES_tradnl"/>
        </w:rPr>
        <w:t>iempo real.</w:t>
      </w:r>
    </w:p>
    <w:p w14:paraId="387F8FDB" w14:textId="77777777" w:rsidR="003610C7" w:rsidRDefault="003610C7" w:rsidP="006A4676">
      <w:pPr>
        <w:ind w:left="360"/>
        <w:jc w:val="both"/>
        <w:rPr>
          <w:lang w:val="es-ES_tradnl"/>
        </w:rPr>
        <w:pPrChange w:id="590" w:author="Raul García Fernández" w:date="2017-07-10T20:31:00Z">
          <w:pPr>
            <w:ind w:left="360"/>
          </w:pPr>
        </w:pPrChange>
      </w:pPr>
    </w:p>
    <w:p w14:paraId="10BE91AA" w14:textId="77777777" w:rsidR="003417BF" w:rsidRDefault="003417BF" w:rsidP="0015298B">
      <w:pPr>
        <w:ind w:left="360"/>
        <w:rPr>
          <w:lang w:val="es-ES_tradnl"/>
        </w:rPr>
      </w:pPr>
    </w:p>
    <w:p w14:paraId="79E6D6B5" w14:textId="77777777" w:rsidR="003417BF" w:rsidRPr="007B0634" w:rsidRDefault="003417BF" w:rsidP="0015298B">
      <w:pPr>
        <w:ind w:left="360"/>
        <w:rPr>
          <w:lang w:val="es-ES_tradnl"/>
        </w:rPr>
      </w:pPr>
    </w:p>
    <w:p w14:paraId="27C7E78D" w14:textId="41A48DD9" w:rsidR="00DE18E9" w:rsidRDefault="00DE18E9" w:rsidP="00DE18E9">
      <w:pPr>
        <w:pStyle w:val="Ttulo2"/>
        <w:numPr>
          <w:ilvl w:val="1"/>
          <w:numId w:val="24"/>
        </w:numPr>
        <w:rPr>
          <w:lang w:val="es-ES_tradnl"/>
        </w:rPr>
      </w:pPr>
      <w:r>
        <w:rPr>
          <w:lang w:val="es-ES_tradnl"/>
        </w:rPr>
        <w:lastRenderedPageBreak/>
        <w:t xml:space="preserve"> </w:t>
      </w:r>
      <w:bookmarkStart w:id="591" w:name="_Toc487482214"/>
      <w:r>
        <w:rPr>
          <w:lang w:val="es-ES_tradnl"/>
        </w:rPr>
        <w:t>TensorFlow</w:t>
      </w:r>
      <w:bookmarkEnd w:id="591"/>
      <w:del w:id="592" w:author="RAQUEL BLANCO AGUIRRE" w:date="2017-06-27T13:46:00Z">
        <w:r w:rsidDel="001F75CF">
          <w:rPr>
            <w:lang w:val="es-ES_tradnl"/>
          </w:rPr>
          <w:delText>:</w:delText>
        </w:r>
      </w:del>
    </w:p>
    <w:p w14:paraId="3B0AC133" w14:textId="77777777" w:rsidR="00C81411" w:rsidRDefault="00C81411" w:rsidP="00C81411">
      <w:pPr>
        <w:rPr>
          <w:lang w:val="es-ES_tradnl"/>
        </w:rPr>
      </w:pPr>
    </w:p>
    <w:p w14:paraId="79049300" w14:textId="77777777" w:rsidR="00691FD9" w:rsidRDefault="00FD622C" w:rsidP="00691FD9">
      <w:pPr>
        <w:keepNext/>
        <w:jc w:val="center"/>
        <w:rPr>
          <w:ins w:id="593" w:author="Raul García Fernández" w:date="2017-07-10T20:24:00Z"/>
        </w:rPr>
        <w:pPrChange w:id="594" w:author="Raul García Fernández" w:date="2017-07-10T20:24:00Z">
          <w:pPr>
            <w:keepNext/>
            <w:jc w:val="center"/>
          </w:pPr>
        </w:pPrChange>
      </w:pPr>
      <w:r w:rsidRPr="00FD622C">
        <w:rPr>
          <w:noProof/>
          <w:lang w:eastAsia="es-ES"/>
        </w:rPr>
        <w:drawing>
          <wp:inline distT="0" distB="0" distL="0" distR="0" wp14:anchorId="18B5874F" wp14:editId="071499D3">
            <wp:extent cx="4703738" cy="850311"/>
            <wp:effectExtent l="0" t="0" r="1905" b="6985"/>
            <wp:docPr id="11" name="Imagen 11" descr="Resultado de imagen de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de Tensor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0007" cy="853252"/>
                    </a:xfrm>
                    <a:prstGeom prst="rect">
                      <a:avLst/>
                    </a:prstGeom>
                    <a:noFill/>
                    <a:ln>
                      <a:noFill/>
                    </a:ln>
                  </pic:spPr>
                </pic:pic>
              </a:graphicData>
            </a:graphic>
          </wp:inline>
        </w:drawing>
      </w:r>
    </w:p>
    <w:p w14:paraId="26A2851D" w14:textId="00DE4B2B" w:rsidR="00FD45C6" w:rsidRDefault="00691FD9" w:rsidP="00691FD9">
      <w:pPr>
        <w:pStyle w:val="Descripcin"/>
        <w:jc w:val="center"/>
        <w:pPrChange w:id="595" w:author="Raul García Fernández" w:date="2017-07-10T20:24:00Z">
          <w:pPr>
            <w:keepNext/>
            <w:jc w:val="center"/>
          </w:pPr>
        </w:pPrChange>
      </w:pPr>
      <w:bookmarkStart w:id="596" w:name="_Toc487481864"/>
      <w:ins w:id="597" w:author="Raul García Fernández" w:date="2017-07-10T20:24:00Z">
        <w:r>
          <w:t xml:space="preserve">Ilustración </w:t>
        </w:r>
      </w:ins>
      <w:ins w:id="598" w:author="Raul García Fernández" w:date="2017-07-10T20:28:00Z">
        <w:r>
          <w:fldChar w:fldCharType="begin"/>
        </w:r>
        <w:r>
          <w:instrText xml:space="preserve"> STYLEREF 1 \s </w:instrText>
        </w:r>
      </w:ins>
      <w:r>
        <w:fldChar w:fldCharType="separate"/>
      </w:r>
      <w:r w:rsidR="001D055D">
        <w:rPr>
          <w:noProof/>
        </w:rPr>
        <w:t>2</w:t>
      </w:r>
      <w:ins w:id="599" w:author="Raul García Fernández" w:date="2017-07-10T20:28:00Z">
        <w:r>
          <w:fldChar w:fldCharType="end"/>
        </w:r>
        <w:r>
          <w:noBreakHyphen/>
        </w:r>
        <w:r>
          <w:fldChar w:fldCharType="begin"/>
        </w:r>
        <w:r>
          <w:instrText xml:space="preserve"> SEQ Ilustración \* ARABIC \s 1 </w:instrText>
        </w:r>
      </w:ins>
      <w:r>
        <w:fldChar w:fldCharType="separate"/>
      </w:r>
      <w:ins w:id="600" w:author="Raul García Fernández" w:date="2017-07-10T20:36:00Z">
        <w:r w:rsidR="001D055D">
          <w:rPr>
            <w:noProof/>
          </w:rPr>
          <w:t>7</w:t>
        </w:r>
      </w:ins>
      <w:ins w:id="601" w:author="Raul García Fernández" w:date="2017-07-10T20:28:00Z">
        <w:r>
          <w:fldChar w:fldCharType="end"/>
        </w:r>
      </w:ins>
      <w:ins w:id="602" w:author="Raul García Fernández" w:date="2017-07-10T20:24:00Z">
        <w:r>
          <w:t xml:space="preserve"> Logo TensorFlow</w:t>
        </w:r>
      </w:ins>
      <w:bookmarkEnd w:id="596"/>
    </w:p>
    <w:p w14:paraId="43D97D3B" w14:textId="54F59D5A" w:rsidR="00FD622C" w:rsidDel="00691FD9" w:rsidRDefault="00FD45C6" w:rsidP="00FD45C6">
      <w:pPr>
        <w:pStyle w:val="Descripcin"/>
        <w:jc w:val="center"/>
        <w:rPr>
          <w:del w:id="603" w:author="Raul García Fernández" w:date="2017-07-10T20:23:00Z"/>
          <w:lang w:val="es-ES_tradnl"/>
        </w:rPr>
      </w:pPr>
      <w:del w:id="604" w:author="Raul García Fernández" w:date="2017-07-10T20:23:00Z">
        <w:r w:rsidDel="00691FD9">
          <w:delText xml:space="preserve">Figure </w:delText>
        </w:r>
        <w:r w:rsidR="006A4676" w:rsidDel="00691FD9">
          <w:fldChar w:fldCharType="begin"/>
        </w:r>
        <w:r w:rsidR="006A4676" w:rsidDel="00691FD9">
          <w:delInstrText xml:space="preserve"> STYLEREF 1 \s </w:delInstrText>
        </w:r>
        <w:r w:rsidR="006A4676" w:rsidDel="00691FD9">
          <w:fldChar w:fldCharType="separate"/>
        </w:r>
        <w:r w:rsidR="00441101" w:rsidDel="00691FD9">
          <w:rPr>
            <w:noProof/>
          </w:rPr>
          <w:delText>2</w:delText>
        </w:r>
        <w:r w:rsidR="006A4676" w:rsidDel="00691FD9">
          <w:rPr>
            <w:noProof/>
          </w:rPr>
          <w:fldChar w:fldCharType="end"/>
        </w:r>
        <w:r w:rsidDel="00691FD9">
          <w:noBreakHyphen/>
        </w:r>
        <w:r w:rsidR="006A4676" w:rsidDel="00691FD9">
          <w:fldChar w:fldCharType="begin"/>
        </w:r>
        <w:r w:rsidR="006A4676" w:rsidDel="00691FD9">
          <w:delInstrText xml:space="preserve"> SEQ Figure \* ARABIC \s 1 </w:delInstrText>
        </w:r>
        <w:r w:rsidR="006A4676" w:rsidDel="00691FD9">
          <w:fldChar w:fldCharType="separate"/>
        </w:r>
        <w:r w:rsidR="00441101" w:rsidDel="00691FD9">
          <w:rPr>
            <w:noProof/>
          </w:rPr>
          <w:delText>3</w:delText>
        </w:r>
        <w:r w:rsidR="006A4676" w:rsidDel="00691FD9">
          <w:rPr>
            <w:noProof/>
          </w:rPr>
          <w:fldChar w:fldCharType="end"/>
        </w:r>
        <w:r w:rsidDel="00691FD9">
          <w:delText xml:space="preserve"> Tensor flow logo</w:delText>
        </w:r>
      </w:del>
    </w:p>
    <w:p w14:paraId="09A61628" w14:textId="77777777" w:rsidR="00FD622C" w:rsidRDefault="00FD622C" w:rsidP="003417BF">
      <w:pPr>
        <w:jc w:val="both"/>
        <w:rPr>
          <w:lang w:val="es-ES_tradnl"/>
        </w:rPr>
      </w:pPr>
    </w:p>
    <w:p w14:paraId="43ACA837" w14:textId="74905D51" w:rsidR="003610C7" w:rsidRDefault="00C81411" w:rsidP="003417BF">
      <w:pPr>
        <w:ind w:firstLine="360"/>
        <w:jc w:val="both"/>
        <w:rPr>
          <w:lang w:val="es-ES_tradnl"/>
        </w:rPr>
      </w:pPr>
      <w:r>
        <w:rPr>
          <w:lang w:val="es-ES_tradnl"/>
        </w:rPr>
        <w:t>TensorFlow e</w:t>
      </w:r>
      <w:r w:rsidR="00CA6C12">
        <w:rPr>
          <w:lang w:val="es-ES_tradnl"/>
        </w:rPr>
        <w:t>s una tecnología realizada por G</w:t>
      </w:r>
      <w:r>
        <w:rPr>
          <w:lang w:val="es-ES_tradnl"/>
        </w:rPr>
        <w:t xml:space="preserve">oogle que facilita el desarrollo de </w:t>
      </w:r>
      <w:r w:rsidR="00FD622C">
        <w:rPr>
          <w:lang w:val="es-ES_tradnl"/>
        </w:rPr>
        <w:t>modelos de predicciones</w:t>
      </w:r>
      <w:r w:rsidR="00CA6C12">
        <w:rPr>
          <w:lang w:val="es-ES_tradnl"/>
        </w:rPr>
        <w:t>,</w:t>
      </w:r>
      <w:r w:rsidR="00FD622C">
        <w:rPr>
          <w:lang w:val="es-ES_tradnl"/>
        </w:rPr>
        <w:t xml:space="preserve"> usando redes</w:t>
      </w:r>
      <w:r w:rsidR="003610C7">
        <w:rPr>
          <w:lang w:val="es-ES_tradnl"/>
        </w:rPr>
        <w:t xml:space="preserve"> neuronales o Machine Learning. </w:t>
      </w:r>
      <w:r w:rsidR="00CA6C12">
        <w:rPr>
          <w:lang w:val="es-ES_tradnl"/>
        </w:rPr>
        <w:t>En T</w:t>
      </w:r>
      <w:r w:rsidR="00FD622C">
        <w:rPr>
          <w:lang w:val="es-ES_tradnl"/>
        </w:rPr>
        <w:t>ensorFlow</w:t>
      </w:r>
      <w:r w:rsidR="00CA6C12">
        <w:rPr>
          <w:lang w:val="es-ES_tradnl"/>
        </w:rPr>
        <w:t>,</w:t>
      </w:r>
      <w:r w:rsidR="00FD622C">
        <w:rPr>
          <w:lang w:val="es-ES_tradnl"/>
        </w:rPr>
        <w:t xml:space="preserve"> el </w:t>
      </w:r>
      <w:del w:id="605" w:author="RAQUEL BLANCO AGUIRRE" w:date="2017-06-19T12:44:00Z">
        <w:r w:rsidR="00FD622C" w:rsidDel="00DA3AF5">
          <w:rPr>
            <w:lang w:val="es-ES_tradnl"/>
          </w:rPr>
          <w:delText xml:space="preserve">investigador </w:delText>
        </w:r>
      </w:del>
      <w:ins w:id="606" w:author="RAQUEL BLANCO AGUIRRE" w:date="2017-06-19T12:44:00Z">
        <w:r w:rsidR="00DA3AF5">
          <w:rPr>
            <w:lang w:val="es-ES_tradnl"/>
          </w:rPr>
          <w:t xml:space="preserve">usuario </w:t>
        </w:r>
      </w:ins>
      <w:r w:rsidR="00FD622C">
        <w:rPr>
          <w:lang w:val="es-ES_tradnl"/>
        </w:rPr>
        <w:t xml:space="preserve">solo debe aplicar los conjuntos de datos y destacar las variables que tienen importancia para las predicciones. </w:t>
      </w:r>
    </w:p>
    <w:p w14:paraId="51BE1BD9" w14:textId="60F14C11" w:rsidR="00FD622C" w:rsidDel="00093CC3" w:rsidRDefault="003610C7" w:rsidP="003417BF">
      <w:pPr>
        <w:jc w:val="both"/>
        <w:rPr>
          <w:del w:id="607" w:author="Raul García Fernández" w:date="2017-07-10T20:32:00Z"/>
          <w:lang w:val="es-ES_tradnl"/>
        </w:rPr>
      </w:pPr>
      <w:r>
        <w:rPr>
          <w:lang w:val="es-ES_tradnl"/>
        </w:rPr>
        <w:t xml:space="preserve">Los </w:t>
      </w:r>
      <w:del w:id="608" w:author="RAQUEL BLANCO AGUIRRE" w:date="2017-06-19T12:44:00Z">
        <w:r w:rsidDel="00DA3AF5">
          <w:rPr>
            <w:lang w:val="es-ES_tradnl"/>
          </w:rPr>
          <w:delText>investigadores</w:delText>
        </w:r>
        <w:r w:rsidR="00CA6C12" w:rsidDel="00DA3AF5">
          <w:rPr>
            <w:lang w:val="es-ES_tradnl"/>
          </w:rPr>
          <w:delText xml:space="preserve"> </w:delText>
        </w:r>
      </w:del>
      <w:ins w:id="609" w:author="RAQUEL BLANCO AGUIRRE" w:date="2017-06-19T12:44:00Z">
        <w:r w:rsidR="00DA3AF5">
          <w:rPr>
            <w:lang w:val="es-ES_tradnl"/>
          </w:rPr>
          <w:t xml:space="preserve">usuarios </w:t>
        </w:r>
      </w:ins>
      <w:r w:rsidR="00CA6C12">
        <w:rPr>
          <w:lang w:val="es-ES_tradnl"/>
        </w:rPr>
        <w:t>que</w:t>
      </w:r>
      <w:r>
        <w:rPr>
          <w:lang w:val="es-ES_tradnl"/>
        </w:rPr>
        <w:t xml:space="preserve"> usan </w:t>
      </w:r>
      <w:r w:rsidR="00FD622C">
        <w:rPr>
          <w:lang w:val="es-ES_tradnl"/>
        </w:rPr>
        <w:t>Python</w:t>
      </w:r>
      <w:ins w:id="610" w:author="RAQUEL BLANCO AGUIRRE" w:date="2017-06-19T12:44:00Z">
        <w:r w:rsidR="00DA3AF5">
          <w:rPr>
            <w:lang w:val="es-ES_tradnl"/>
          </w:rPr>
          <w:t>,</w:t>
        </w:r>
      </w:ins>
      <w:r w:rsidR="00595527">
        <w:rPr>
          <w:lang w:val="es-ES_tradnl"/>
        </w:rPr>
        <w:t xml:space="preserve"> y que a su vez tienen </w:t>
      </w:r>
      <w:r w:rsidR="00CA6C12">
        <w:rPr>
          <w:lang w:val="es-ES_tradnl"/>
        </w:rPr>
        <w:t>conocimientos en r</w:t>
      </w:r>
      <w:r w:rsidR="00FD622C">
        <w:rPr>
          <w:lang w:val="es-ES_tradnl"/>
        </w:rPr>
        <w:t xml:space="preserve">egresiones lineales y matemáticas, </w:t>
      </w:r>
      <w:commentRangeStart w:id="611"/>
      <w:r w:rsidR="00CA6C12">
        <w:rPr>
          <w:lang w:val="es-ES_tradnl"/>
        </w:rPr>
        <w:t>son capaces</w:t>
      </w:r>
      <w:r w:rsidR="00FD622C">
        <w:rPr>
          <w:lang w:val="es-ES_tradnl"/>
        </w:rPr>
        <w:t xml:space="preserve"> gracias a este framework de realizar </w:t>
      </w:r>
      <w:del w:id="612" w:author="Raul García Fernández" w:date="2017-07-03T19:29:00Z">
        <w:r w:rsidR="00FD622C" w:rsidDel="00C64FA1">
          <w:rPr>
            <w:lang w:val="es-ES_tradnl"/>
          </w:rPr>
          <w:delText>aprendizajes automáticos a maquinas</w:delText>
        </w:r>
      </w:del>
      <w:del w:id="613" w:author="Raul García Fernández" w:date="2017-07-03T18:06:00Z">
        <w:r w:rsidR="00FD622C" w:rsidDel="00F20626">
          <w:rPr>
            <w:lang w:val="es-ES_tradnl"/>
          </w:rPr>
          <w:delText xml:space="preserve"> con las cuales</w:delText>
        </w:r>
        <w:commentRangeEnd w:id="611"/>
        <w:r w:rsidR="00DA3AF5" w:rsidDel="00F20626">
          <w:rPr>
            <w:rStyle w:val="Refdecomentario"/>
          </w:rPr>
          <w:commentReference w:id="611"/>
        </w:r>
        <w:r w:rsidR="00FD622C" w:rsidDel="00F20626">
          <w:rPr>
            <w:lang w:val="es-ES_tradnl"/>
          </w:rPr>
          <w:delText xml:space="preserve">, si se programara de manera natural, </w:delText>
        </w:r>
        <w:commentRangeStart w:id="614"/>
        <w:commentRangeStart w:id="615"/>
        <w:r w:rsidR="00FD622C" w:rsidDel="00F20626">
          <w:rPr>
            <w:lang w:val="es-ES_tradnl"/>
          </w:rPr>
          <w:delText>con</w:delText>
        </w:r>
        <w:r w:rsidR="00CA6C12" w:rsidDel="00F20626">
          <w:rPr>
            <w:lang w:val="es-ES_tradnl"/>
          </w:rPr>
          <w:delText>llevaría realizar unos estudios mínimos de Ingeniería Informática además de estudios de P</w:delText>
        </w:r>
        <w:r w:rsidR="00FD622C" w:rsidDel="00F20626">
          <w:rPr>
            <w:lang w:val="es-ES_tradnl"/>
          </w:rPr>
          <w:delText>ostgrado</w:delText>
        </w:r>
        <w:commentRangeEnd w:id="614"/>
        <w:r w:rsidR="00DA3AF5" w:rsidDel="00F20626">
          <w:rPr>
            <w:rStyle w:val="Refdecomentario"/>
          </w:rPr>
          <w:commentReference w:id="614"/>
        </w:r>
        <w:commentRangeEnd w:id="615"/>
        <w:r w:rsidR="00EE5A65" w:rsidDel="00F20626">
          <w:rPr>
            <w:rStyle w:val="Refdecomentario"/>
          </w:rPr>
          <w:commentReference w:id="615"/>
        </w:r>
        <w:r w:rsidR="00FD622C" w:rsidDel="00F20626">
          <w:rPr>
            <w:lang w:val="es-ES_tradnl"/>
          </w:rPr>
          <w:delText>.</w:delText>
        </w:r>
      </w:del>
      <w:del w:id="616" w:author="Raul García Fernández" w:date="2017-07-03T19:29:00Z">
        <w:r w:rsidR="00FD622C" w:rsidDel="00C64FA1">
          <w:rPr>
            <w:lang w:val="es-ES_tradnl"/>
          </w:rPr>
          <w:delText xml:space="preserve"> </w:delText>
        </w:r>
      </w:del>
      <w:ins w:id="617" w:author="Raul García Fernández" w:date="2017-07-03T19:29:00Z">
        <w:r w:rsidR="00C64FA1">
          <w:rPr>
            <w:lang w:val="es-ES_tradnl"/>
          </w:rPr>
          <w:t xml:space="preserve">ejecuciones de aprendizaje </w:t>
        </w:r>
      </w:ins>
      <w:ins w:id="618" w:author="Raul García Fernández" w:date="2017-07-03T19:31:00Z">
        <w:r w:rsidR="00C64FA1">
          <w:rPr>
            <w:lang w:val="es-ES_tradnl"/>
          </w:rPr>
          <w:t>automático</w:t>
        </w:r>
      </w:ins>
      <w:ins w:id="619" w:author="Raul García Fernández" w:date="2017-07-03T19:29:00Z">
        <w:r w:rsidR="00C64FA1">
          <w:rPr>
            <w:lang w:val="es-ES_tradnl"/>
          </w:rPr>
          <w:t xml:space="preserve"> y redes n</w:t>
        </w:r>
        <w:r w:rsidR="000D2C47">
          <w:rPr>
            <w:lang w:val="es-ES_tradnl"/>
          </w:rPr>
          <w:t>euronales en ordenadores ajenos</w:t>
        </w:r>
      </w:ins>
      <w:ins w:id="620" w:author="RAQUEL BLANCO AGUIRRE" w:date="2017-07-10T17:43:00Z">
        <w:r w:rsidR="00EB3A5D">
          <w:rPr>
            <w:lang w:val="es-ES_tradnl"/>
          </w:rPr>
          <w:t>,</w:t>
        </w:r>
      </w:ins>
      <w:ins w:id="621" w:author="Raul García Fernández" w:date="2017-07-03T19:29:00Z">
        <w:del w:id="622" w:author="RAQUEL BLANCO AGUIRRE" w:date="2017-07-10T17:45:00Z">
          <w:r w:rsidR="000D2C47" w:rsidDel="00EB3A5D">
            <w:rPr>
              <w:lang w:val="es-ES_tradnl"/>
            </w:rPr>
            <w:delText>. U</w:delText>
          </w:r>
        </w:del>
      </w:ins>
      <w:ins w:id="623" w:author="RAQUEL BLANCO AGUIRRE" w:date="2017-07-10T17:45:00Z">
        <w:r w:rsidR="00EB3A5D">
          <w:rPr>
            <w:lang w:val="es-ES_tradnl"/>
          </w:rPr>
          <w:t xml:space="preserve"> u</w:t>
        </w:r>
      </w:ins>
      <w:ins w:id="624" w:author="Raul García Fernández" w:date="2017-07-03T19:29:00Z">
        <w:r w:rsidR="00C64FA1">
          <w:rPr>
            <w:lang w:val="es-ES_tradnl"/>
          </w:rPr>
          <w:t>tilizando</w:t>
        </w:r>
      </w:ins>
      <w:ins w:id="625" w:author="Raul García Fernández" w:date="2017-07-06T18:11:00Z">
        <w:r w:rsidR="000D2C47">
          <w:rPr>
            <w:lang w:val="es-ES_tradnl"/>
          </w:rPr>
          <w:t xml:space="preserve"> en su</w:t>
        </w:r>
      </w:ins>
      <w:ins w:id="626" w:author="Raul García Fernández" w:date="2017-07-03T19:29:00Z">
        <w:r w:rsidR="00C64FA1">
          <w:rPr>
            <w:lang w:val="es-ES_tradnl"/>
          </w:rPr>
          <w:t xml:space="preserve"> </w:t>
        </w:r>
      </w:ins>
      <w:ins w:id="627" w:author="Raul García Fernández" w:date="2017-07-06T18:11:00Z">
        <w:r w:rsidR="000D2C47">
          <w:rPr>
            <w:lang w:val="es-ES_tradnl"/>
          </w:rPr>
          <w:t xml:space="preserve">ejecución </w:t>
        </w:r>
      </w:ins>
      <w:ins w:id="628" w:author="Raul García Fernández" w:date="2017-07-03T19:30:00Z">
        <w:r w:rsidR="00C64FA1">
          <w:rPr>
            <w:lang w:val="es-ES_tradnl"/>
          </w:rPr>
          <w:t>tecnologías</w:t>
        </w:r>
      </w:ins>
      <w:ins w:id="629" w:author="Raul García Fernández" w:date="2017-07-03T19:29:00Z">
        <w:r w:rsidR="00C64FA1">
          <w:rPr>
            <w:lang w:val="es-ES_tradnl"/>
          </w:rPr>
          <w:t xml:space="preserve"> </w:t>
        </w:r>
      </w:ins>
      <w:ins w:id="630" w:author="Raul García Fernández" w:date="2017-07-03T19:30:00Z">
        <w:r w:rsidR="00C64FA1">
          <w:rPr>
            <w:lang w:val="es-ES_tradnl"/>
          </w:rPr>
          <w:t xml:space="preserve">concurrentes y paralelas sin ni si quiera darse cuenta. Esta tecnología reduce el tiempo de desarrollo de los proyectos que la utilicen, pudiendo usar ese tiempo para implementar el </w:t>
        </w:r>
      </w:ins>
      <w:ins w:id="631" w:author="Raul García Fernández" w:date="2017-07-03T19:31:00Z">
        <w:r w:rsidR="00C64FA1">
          <w:rPr>
            <w:lang w:val="es-ES_tradnl"/>
          </w:rPr>
          <w:t>código</w:t>
        </w:r>
      </w:ins>
      <w:ins w:id="632" w:author="Raul García Fernández" w:date="2017-07-03T19:30:00Z">
        <w:r w:rsidR="00C64FA1">
          <w:rPr>
            <w:lang w:val="es-ES_tradnl"/>
          </w:rPr>
          <w:t xml:space="preserve"> </w:t>
        </w:r>
      </w:ins>
      <w:ins w:id="633" w:author="Raul García Fernández" w:date="2017-07-03T19:31:00Z">
        <w:r w:rsidR="00C64FA1">
          <w:rPr>
            <w:lang w:val="es-ES_tradnl"/>
          </w:rPr>
          <w:t>mejor o buscar un modelo que se ajuste mejor a la predicción.</w:t>
        </w:r>
      </w:ins>
    </w:p>
    <w:p w14:paraId="4DD0C39B" w14:textId="77777777" w:rsidR="00093CC3" w:rsidRDefault="00093CC3" w:rsidP="006A4676">
      <w:pPr>
        <w:jc w:val="both"/>
        <w:rPr>
          <w:ins w:id="634" w:author="Raul García Fernández" w:date="2017-07-10T20:32:00Z"/>
          <w:lang w:val="es-ES_tradnl"/>
        </w:rPr>
        <w:pPrChange w:id="635" w:author="Raul García Fernández" w:date="2017-07-10T20:32:00Z">
          <w:pPr>
            <w:pStyle w:val="Ttulo"/>
          </w:pPr>
        </w:pPrChange>
      </w:pPr>
    </w:p>
    <w:p w14:paraId="053F33D2" w14:textId="37E4C8E0" w:rsidR="00F02C4D" w:rsidRDefault="00093CC3" w:rsidP="00093CC3">
      <w:pPr>
        <w:spacing w:after="0" w:line="240" w:lineRule="auto"/>
        <w:rPr>
          <w:lang w:val="es-ES_tradnl"/>
        </w:rPr>
        <w:pPrChange w:id="636" w:author="Raul García Fernández" w:date="2017-07-10T20:32:00Z">
          <w:pPr>
            <w:pStyle w:val="Ttulo"/>
          </w:pPr>
        </w:pPrChange>
      </w:pPr>
      <w:ins w:id="637" w:author="Raul García Fernández" w:date="2017-07-10T20:32:00Z">
        <w:r>
          <w:rPr>
            <w:lang w:val="es-ES_tradnl"/>
          </w:rPr>
          <w:br w:type="page"/>
        </w:r>
      </w:ins>
      <w:del w:id="638" w:author="Raul García Fernández" w:date="2017-07-10T20:32:00Z">
        <w:r w:rsidR="00F02C4D" w:rsidDel="006A4676">
          <w:rPr>
            <w:lang w:val="es-ES_tradnl"/>
          </w:rPr>
          <w:br w:type="page"/>
        </w:r>
      </w:del>
    </w:p>
    <w:p w14:paraId="64B3A68D" w14:textId="6D662FBC" w:rsidR="00F02C4D" w:rsidRDefault="00F02C4D" w:rsidP="00F02C4D">
      <w:pPr>
        <w:pStyle w:val="Ttulo1"/>
        <w:numPr>
          <w:ilvl w:val="0"/>
          <w:numId w:val="24"/>
        </w:numPr>
        <w:rPr>
          <w:lang w:val="es-ES_tradnl"/>
        </w:rPr>
      </w:pPr>
      <w:bookmarkStart w:id="639" w:name="_Toc487482215"/>
      <w:r>
        <w:rPr>
          <w:lang w:val="es-ES_tradnl"/>
        </w:rPr>
        <w:lastRenderedPageBreak/>
        <w:t>Enfoque de la aplicación</w:t>
      </w:r>
      <w:bookmarkEnd w:id="639"/>
      <w:del w:id="640" w:author="RAQUEL BLANCO AGUIRRE" w:date="2017-06-27T13:46:00Z">
        <w:r w:rsidDel="001F75CF">
          <w:rPr>
            <w:lang w:val="es-ES_tradnl"/>
          </w:rPr>
          <w:delText>:</w:delText>
        </w:r>
      </w:del>
    </w:p>
    <w:p w14:paraId="5B094FF4" w14:textId="77777777" w:rsidR="00F02C4D" w:rsidRDefault="00F02C4D" w:rsidP="003417BF">
      <w:pPr>
        <w:jc w:val="both"/>
        <w:rPr>
          <w:lang w:val="es-ES_tradnl"/>
        </w:rPr>
      </w:pPr>
    </w:p>
    <w:p w14:paraId="0F4D3097" w14:textId="2BC500A2" w:rsidR="00F02C4D" w:rsidDel="00F20626" w:rsidRDefault="001C4239" w:rsidP="003417BF">
      <w:pPr>
        <w:ind w:firstLine="360"/>
        <w:jc w:val="both"/>
        <w:rPr>
          <w:del w:id="641" w:author="Raul García Fernández" w:date="2017-07-03T18:07:00Z"/>
          <w:lang w:val="es-ES_tradnl"/>
        </w:rPr>
      </w:pPr>
      <w:commentRangeStart w:id="642"/>
      <w:del w:id="643" w:author="Raul García Fernández" w:date="2017-07-03T18:07:00Z">
        <w:r w:rsidDel="00F20626">
          <w:rPr>
            <w:lang w:val="es-ES_tradnl"/>
          </w:rPr>
          <w:delText xml:space="preserve">En este punto </w:delText>
        </w:r>
        <w:r w:rsidR="001A0149" w:rsidDel="00F20626">
          <w:rPr>
            <w:lang w:val="es-ES_tradnl"/>
          </w:rPr>
          <w:delText xml:space="preserve">describiremos </w:delText>
        </w:r>
        <w:r w:rsidR="00AA5848" w:rsidRPr="00AA5848" w:rsidDel="00F20626">
          <w:rPr>
            <w:b/>
            <w:lang w:val="es-ES_tradnl"/>
          </w:rPr>
          <w:delText>UniApi</w:delText>
        </w:r>
        <w:r w:rsidR="004742E5" w:rsidDel="00F20626">
          <w:rPr>
            <w:lang w:val="es-ES_tradnl"/>
          </w:rPr>
          <w:delText xml:space="preserve"> de manera concisa y </w:delText>
        </w:r>
        <w:r w:rsidDel="00F20626">
          <w:rPr>
            <w:lang w:val="es-ES_tradnl"/>
          </w:rPr>
          <w:delText>n</w:delText>
        </w:r>
        <w:r w:rsidR="001A0149" w:rsidDel="00F20626">
          <w:rPr>
            <w:lang w:val="es-ES_tradnl"/>
          </w:rPr>
          <w:delText xml:space="preserve">os centraremos en la </w:delText>
        </w:r>
        <w:r w:rsidDel="00F20626">
          <w:rPr>
            <w:lang w:val="es-ES_tradnl"/>
          </w:rPr>
          <w:delText xml:space="preserve">utilidad </w:delText>
        </w:r>
        <w:r w:rsidR="001A0149" w:rsidDel="00F20626">
          <w:rPr>
            <w:lang w:val="es-ES_tradnl"/>
          </w:rPr>
          <w:delText>del</w:delText>
        </w:r>
      </w:del>
      <w:ins w:id="644" w:author="RAQUEL BLANCO AGUIRRE" w:date="2017-06-27T11:58:00Z">
        <w:del w:id="645" w:author="Raul García Fernández" w:date="2017-07-03T18:07:00Z">
          <w:r w:rsidR="00F373F7" w:rsidDel="00F20626">
            <w:rPr>
              <w:lang w:val="es-ES_tradnl"/>
            </w:rPr>
            <w:delText xml:space="preserve"> la aplicación</w:delText>
          </w:r>
        </w:del>
      </w:ins>
      <w:del w:id="646" w:author="Raul García Fernández" w:date="2017-07-03T18:07:00Z">
        <w:r w:rsidR="001A0149" w:rsidDel="00F20626">
          <w:rPr>
            <w:lang w:val="es-ES_tradnl"/>
          </w:rPr>
          <w:delText xml:space="preserve"> proyecto, es decir, en qu</w:delText>
        </w:r>
      </w:del>
      <w:ins w:id="647" w:author="RAQUEL BLANCO AGUIRRE" w:date="2017-06-19T12:49:00Z">
        <w:del w:id="648" w:author="Raul García Fernández" w:date="2017-07-03T18:07:00Z">
          <w:r w:rsidR="00AA0577" w:rsidDel="00F20626">
            <w:rPr>
              <w:lang w:val="es-ES_tradnl"/>
            </w:rPr>
            <w:delText>é</w:delText>
          </w:r>
        </w:del>
      </w:ins>
      <w:del w:id="649" w:author="Raul García Fernández" w:date="2017-07-03T18:07:00Z">
        <w:r w:rsidR="001A0149" w:rsidDel="00F20626">
          <w:rPr>
            <w:lang w:val="es-ES_tradnl"/>
          </w:rPr>
          <w:delText xml:space="preserve">e va a hacer </w:delText>
        </w:r>
        <w:r w:rsidR="00AA5848" w:rsidRPr="001C4239" w:rsidDel="00F20626">
          <w:rPr>
            <w:b/>
            <w:lang w:val="es-ES_tradnl"/>
          </w:rPr>
          <w:delText>UniApi</w:delText>
        </w:r>
        <w:r w:rsidR="001A0149" w:rsidDel="00F20626">
          <w:rPr>
            <w:lang w:val="es-ES_tradnl"/>
          </w:rPr>
          <w:delText xml:space="preserve"> e</w:delText>
        </w:r>
        <w:r w:rsidR="004742E5" w:rsidDel="00F20626">
          <w:rPr>
            <w:lang w:val="es-ES_tradnl"/>
          </w:rPr>
          <w:delText>n vez de en cómo se va a implementar</w:delText>
        </w:r>
        <w:r w:rsidDel="00F20626">
          <w:rPr>
            <w:lang w:val="es-ES_tradnl"/>
          </w:rPr>
          <w:delText>.</w:delText>
        </w:r>
        <w:commentRangeEnd w:id="642"/>
        <w:r w:rsidR="00BA1720" w:rsidDel="00F20626">
          <w:rPr>
            <w:rStyle w:val="Refdecomentario"/>
          </w:rPr>
          <w:commentReference w:id="642"/>
        </w:r>
      </w:del>
    </w:p>
    <w:p w14:paraId="1F4DC861" w14:textId="08DA347A" w:rsidR="005A23A9" w:rsidRDefault="005A23A9" w:rsidP="003417BF">
      <w:pPr>
        <w:jc w:val="both"/>
        <w:rPr>
          <w:lang w:val="es-ES_tradnl"/>
        </w:rPr>
      </w:pPr>
      <w:r>
        <w:rPr>
          <w:lang w:val="es-ES_tradnl"/>
        </w:rPr>
        <w:t>Como se explica e</w:t>
      </w:r>
      <w:r w:rsidR="001C4239">
        <w:rPr>
          <w:lang w:val="es-ES_tradnl"/>
        </w:rPr>
        <w:t xml:space="preserve">n el punto objetivo y alcance, </w:t>
      </w:r>
      <w:r w:rsidR="004742E5">
        <w:rPr>
          <w:lang w:val="es-ES_tradnl"/>
        </w:rPr>
        <w:t>este proyecto tiene como objetivo la creación de</w:t>
      </w:r>
      <w:r>
        <w:rPr>
          <w:lang w:val="es-ES_tradnl"/>
        </w:rPr>
        <w:t xml:space="preserve"> una aplicación web que gestione u</w:t>
      </w:r>
      <w:r w:rsidR="004742E5">
        <w:rPr>
          <w:lang w:val="es-ES_tradnl"/>
        </w:rPr>
        <w:t>n repositorio</w:t>
      </w:r>
      <w:ins w:id="650" w:author="RAQUEL BLANCO AGUIRRE" w:date="2017-06-19T12:50:00Z">
        <w:r w:rsidR="00AA0577">
          <w:rPr>
            <w:lang w:val="es-ES_tradnl"/>
          </w:rPr>
          <w:t>, el cual</w:t>
        </w:r>
      </w:ins>
      <w:ins w:id="651" w:author="Raul García Fernández" w:date="2017-07-06T18:11:00Z">
        <w:del w:id="652" w:author="RAQUEL BLANCO AGUIRRE" w:date="2017-07-10T17:48:00Z">
          <w:r w:rsidR="00C6226C" w:rsidDel="00EB3A5D">
            <w:rPr>
              <w:lang w:val="es-ES_tradnl"/>
            </w:rPr>
            <w:delText>,</w:delText>
          </w:r>
        </w:del>
      </w:ins>
      <w:ins w:id="653" w:author="RAQUEL BLANCO AGUIRRE" w:date="2017-06-19T12:50:00Z">
        <w:r w:rsidR="00AA0577">
          <w:rPr>
            <w:lang w:val="es-ES_tradnl"/>
          </w:rPr>
          <w:t xml:space="preserve"> </w:t>
        </w:r>
      </w:ins>
      <w:del w:id="654" w:author="RAQUEL BLANCO AGUIRRE" w:date="2017-06-19T12:50:00Z">
        <w:r w:rsidR="004742E5" w:rsidDel="00AA0577">
          <w:rPr>
            <w:lang w:val="es-ES_tradnl"/>
          </w:rPr>
          <w:delText xml:space="preserve">. Este mismo </w:delText>
        </w:r>
        <w:r w:rsidDel="00AA0577">
          <w:rPr>
            <w:lang w:val="es-ES_tradnl"/>
          </w:rPr>
          <w:delText xml:space="preserve">no va a ser un repositorio normal, sino que </w:delText>
        </w:r>
      </w:del>
      <w:r>
        <w:rPr>
          <w:lang w:val="es-ES_tradnl"/>
        </w:rPr>
        <w:t xml:space="preserve">gestionará diversos proyectos </w:t>
      </w:r>
      <w:commentRangeStart w:id="655"/>
      <w:r>
        <w:rPr>
          <w:lang w:val="es-ES_tradnl"/>
        </w:rPr>
        <w:t xml:space="preserve">que podrán </w:t>
      </w:r>
      <w:del w:id="656" w:author="Raul García Fernández" w:date="2017-07-03T18:08:00Z">
        <w:r w:rsidDel="00F20626">
          <w:rPr>
            <w:lang w:val="es-ES_tradnl"/>
          </w:rPr>
          <w:delText xml:space="preserve">contener </w:delText>
        </w:r>
      </w:del>
      <w:ins w:id="657" w:author="Raul García Fernández" w:date="2017-07-03T18:08:00Z">
        <w:r w:rsidR="00F20626">
          <w:rPr>
            <w:lang w:val="es-ES_tradnl"/>
          </w:rPr>
          <w:t xml:space="preserve">estar desarrollados en </w:t>
        </w:r>
      </w:ins>
      <w:r>
        <w:rPr>
          <w:lang w:val="es-ES_tradnl"/>
        </w:rPr>
        <w:t>distintos lenguajes de programación.</w:t>
      </w:r>
      <w:commentRangeEnd w:id="655"/>
      <w:r w:rsidR="00AA0577">
        <w:rPr>
          <w:rStyle w:val="Refdecomentario"/>
        </w:rPr>
        <w:commentReference w:id="655"/>
      </w:r>
      <w:r w:rsidR="001C4239">
        <w:rPr>
          <w:lang w:val="es-ES_tradnl"/>
        </w:rPr>
        <w:t xml:space="preserve"> El </w:t>
      </w:r>
      <w:r>
        <w:rPr>
          <w:lang w:val="es-ES_tradnl"/>
        </w:rPr>
        <w:t>repositorio estará gestionado por u</w:t>
      </w:r>
      <w:r w:rsidR="003417BF">
        <w:rPr>
          <w:lang w:val="es-ES_tradnl"/>
        </w:rPr>
        <w:t>na aplicación web que mostrará</w:t>
      </w:r>
      <w:r>
        <w:rPr>
          <w:lang w:val="es-ES_tradnl"/>
        </w:rPr>
        <w:t xml:space="preserve"> los datos de gestión de manera fácil para los usuarios y a la vez hará de </w:t>
      </w:r>
      <w:r w:rsidR="001036B4">
        <w:rPr>
          <w:lang w:val="es-ES_tradnl"/>
        </w:rPr>
        <w:t>intérprete</w:t>
      </w:r>
      <w:r>
        <w:rPr>
          <w:lang w:val="es-ES_tradnl"/>
        </w:rPr>
        <w:t xml:space="preserve"> entre el usuario y el repositorio.</w:t>
      </w:r>
    </w:p>
    <w:p w14:paraId="060CFB92" w14:textId="35CBA169" w:rsidR="00AA5848" w:rsidRDefault="00AA5848" w:rsidP="003417BF">
      <w:pPr>
        <w:jc w:val="both"/>
        <w:rPr>
          <w:lang w:val="es-ES_tradnl"/>
        </w:rPr>
      </w:pPr>
      <w:r>
        <w:rPr>
          <w:lang w:val="es-ES_tradnl"/>
        </w:rPr>
        <w:t>A continuación, se explican unos conceptos básicos para la descripción del enfoque de</w:t>
      </w:r>
      <w:del w:id="658" w:author="RAQUEL BLANCO AGUIRRE" w:date="2017-06-27T11:58:00Z">
        <w:r w:rsidDel="00F373F7">
          <w:rPr>
            <w:lang w:val="es-ES_tradnl"/>
          </w:rPr>
          <w:delText>l</w:delText>
        </w:r>
      </w:del>
      <w:ins w:id="659" w:author="RAQUEL BLANCO AGUIRRE" w:date="2017-06-27T11:58:00Z">
        <w:r w:rsidR="00F373F7">
          <w:rPr>
            <w:lang w:val="es-ES_tradnl"/>
          </w:rPr>
          <w:t xml:space="preserve"> la aplicación</w:t>
        </w:r>
      </w:ins>
      <w:r>
        <w:rPr>
          <w:lang w:val="es-ES_tradnl"/>
        </w:rPr>
        <w:t xml:space="preserve"> </w:t>
      </w:r>
      <w:del w:id="660" w:author="RAQUEL BLANCO AGUIRRE" w:date="2017-06-27T11:58:00Z">
        <w:r w:rsidDel="00F373F7">
          <w:rPr>
            <w:lang w:val="es-ES_tradnl"/>
          </w:rPr>
          <w:delText xml:space="preserve">proyecto </w:delText>
        </w:r>
      </w:del>
      <w:r w:rsidRPr="00AA5848">
        <w:rPr>
          <w:b/>
          <w:lang w:val="es-ES_tradnl"/>
        </w:rPr>
        <w:t>UniApi</w:t>
      </w:r>
      <w:r>
        <w:rPr>
          <w:lang w:val="es-ES_tradnl"/>
        </w:rPr>
        <w:t>:</w:t>
      </w:r>
    </w:p>
    <w:p w14:paraId="3B1BCAB5" w14:textId="40EFBF69" w:rsidR="003417BF" w:rsidRPr="00EA0E09" w:rsidDel="00EA0E09" w:rsidRDefault="003417BF">
      <w:pPr>
        <w:pStyle w:val="Prrafodelista"/>
        <w:numPr>
          <w:ilvl w:val="0"/>
          <w:numId w:val="35"/>
        </w:numPr>
        <w:rPr>
          <w:del w:id="661" w:author="RAQUEL BLANCO AGUIRRE" w:date="2017-06-27T13:38:00Z"/>
          <w:b/>
          <w:lang w:val="es-ES_tradnl"/>
          <w:rPrChange w:id="662" w:author="RAQUEL BLANCO AGUIRRE" w:date="2017-06-27T13:41:00Z">
            <w:rPr>
              <w:del w:id="663" w:author="RAQUEL BLANCO AGUIRRE" w:date="2017-06-27T13:38:00Z"/>
              <w:lang w:val="es-ES_tradnl"/>
            </w:rPr>
          </w:rPrChange>
        </w:rPr>
        <w:pPrChange w:id="664" w:author="RAQUEL BLANCO AGUIRRE" w:date="2017-06-27T13:40:00Z">
          <w:pPr/>
        </w:pPrChange>
      </w:pPr>
    </w:p>
    <w:p w14:paraId="343C6436" w14:textId="77777777" w:rsidR="00AA5848" w:rsidRPr="00891F3D" w:rsidRDefault="00AA5848">
      <w:pPr>
        <w:pStyle w:val="Prrafodelista"/>
        <w:numPr>
          <w:ilvl w:val="0"/>
          <w:numId w:val="35"/>
        </w:numPr>
        <w:rPr>
          <w:lang w:val="es-ES_tradnl"/>
        </w:rPr>
        <w:pPrChange w:id="665" w:author="RAQUEL BLANCO AGUIRRE" w:date="2017-06-27T13:40:00Z">
          <w:pPr>
            <w:pStyle w:val="Ttulo2"/>
            <w:numPr>
              <w:ilvl w:val="1"/>
              <w:numId w:val="24"/>
            </w:numPr>
            <w:ind w:left="720" w:hanging="360"/>
          </w:pPr>
        </w:pPrChange>
      </w:pPr>
      <w:r w:rsidRPr="00EA0E09">
        <w:rPr>
          <w:b/>
          <w:lang w:val="es-ES_tradnl"/>
          <w:rPrChange w:id="666" w:author="RAQUEL BLANCO AGUIRRE" w:date="2017-06-27T13:41:00Z">
            <w:rPr>
              <w:b w:val="0"/>
              <w:lang w:val="es-ES_tradnl"/>
            </w:rPr>
          </w:rPrChange>
        </w:rPr>
        <w:t>Concepto de usuario y administrador:</w:t>
      </w:r>
    </w:p>
    <w:p w14:paraId="0BDD3906" w14:textId="56F2543F" w:rsidR="00AA5848" w:rsidDel="00EA0E09" w:rsidRDefault="00AA5848" w:rsidP="00AA5848">
      <w:pPr>
        <w:rPr>
          <w:del w:id="667" w:author="RAQUEL BLANCO AGUIRRE" w:date="2017-06-27T13:39:00Z"/>
          <w:lang w:val="es-ES_tradnl"/>
        </w:rPr>
      </w:pPr>
    </w:p>
    <w:p w14:paraId="40E140A5" w14:textId="77777777" w:rsidR="00AA5848" w:rsidRDefault="00AA5848">
      <w:pPr>
        <w:jc w:val="both"/>
        <w:rPr>
          <w:lang w:val="es-ES_tradnl"/>
        </w:rPr>
        <w:pPrChange w:id="668" w:author="RAQUEL BLANCO AGUIRRE" w:date="2017-06-27T13:39:00Z">
          <w:pPr>
            <w:ind w:firstLine="360"/>
            <w:jc w:val="both"/>
          </w:pPr>
        </w:pPrChange>
      </w:pPr>
      <w:r>
        <w:rPr>
          <w:lang w:val="es-ES_tradnl"/>
        </w:rPr>
        <w:t xml:space="preserve">Un </w:t>
      </w:r>
      <w:r w:rsidRPr="00AA5848">
        <w:rPr>
          <w:b/>
          <w:lang w:val="es-ES_tradnl"/>
        </w:rPr>
        <w:t>usuario</w:t>
      </w:r>
      <w:r>
        <w:rPr>
          <w:lang w:val="es-ES_tradnl"/>
        </w:rPr>
        <w:t xml:space="preserve"> es una entidad física que se comunica con el repositorio para crear entidades como grupos, proyectos o ejecuciones. Un usuario no tendrá permisos para realizar acciones administrativas</w:t>
      </w:r>
      <w:r w:rsidR="004742E5">
        <w:rPr>
          <w:lang w:val="es-ES_tradnl"/>
        </w:rPr>
        <w:t>,</w:t>
      </w:r>
      <w:r>
        <w:rPr>
          <w:lang w:val="es-ES_tradnl"/>
        </w:rPr>
        <w:t xml:space="preserve"> esa es la función del administrador.</w:t>
      </w:r>
    </w:p>
    <w:p w14:paraId="1C79CCE4" w14:textId="0ED1A975" w:rsidR="00AA5848" w:rsidRDefault="00AA5848" w:rsidP="003417BF">
      <w:pPr>
        <w:jc w:val="both"/>
        <w:rPr>
          <w:lang w:val="es-ES_tradnl"/>
        </w:rPr>
      </w:pPr>
      <w:r>
        <w:rPr>
          <w:lang w:val="es-ES_tradnl"/>
        </w:rPr>
        <w:t xml:space="preserve">Un </w:t>
      </w:r>
      <w:r w:rsidRPr="00AA5848">
        <w:rPr>
          <w:b/>
          <w:lang w:val="es-ES_tradnl"/>
        </w:rPr>
        <w:t>administrador</w:t>
      </w:r>
      <w:r>
        <w:rPr>
          <w:lang w:val="es-ES_tradnl"/>
        </w:rPr>
        <w:t xml:space="preserve"> </w:t>
      </w:r>
      <w:del w:id="669" w:author="RAQUEL BLANCO AGUIRRE" w:date="2017-06-19T12:52:00Z">
        <w:r w:rsidDel="006C5165">
          <w:rPr>
            <w:lang w:val="es-ES_tradnl"/>
          </w:rPr>
          <w:delText xml:space="preserve">no </w:delText>
        </w:r>
      </w:del>
      <w:r>
        <w:rPr>
          <w:lang w:val="es-ES_tradnl"/>
        </w:rPr>
        <w:t xml:space="preserve">es </w:t>
      </w:r>
      <w:del w:id="670" w:author="RAQUEL BLANCO AGUIRRE" w:date="2017-06-19T12:52:00Z">
        <w:r w:rsidDel="006C5165">
          <w:rPr>
            <w:lang w:val="es-ES_tradnl"/>
          </w:rPr>
          <w:delText xml:space="preserve">más que </w:delText>
        </w:r>
      </w:del>
      <w:r>
        <w:rPr>
          <w:lang w:val="es-ES_tradnl"/>
        </w:rPr>
        <w:t xml:space="preserve">un usuario con permisos especiales, pudiendo gestionar todas las entidades generadas por el repositorio y realizar modificaciones especiales </w:t>
      </w:r>
      <w:r w:rsidR="00035AAA">
        <w:rPr>
          <w:lang w:val="es-ES_tradnl"/>
        </w:rPr>
        <w:t>que un usuario no puede realizar</w:t>
      </w:r>
      <w:r>
        <w:rPr>
          <w:lang w:val="es-ES_tradnl"/>
        </w:rPr>
        <w:t>.</w:t>
      </w:r>
    </w:p>
    <w:p w14:paraId="07B5FD3B" w14:textId="77777777" w:rsidR="00C87EE7" w:rsidDel="00691FD9" w:rsidRDefault="00C87EE7" w:rsidP="003417BF">
      <w:pPr>
        <w:jc w:val="both"/>
        <w:rPr>
          <w:ins w:id="671" w:author="RAQUEL BLANCO AGUIRRE" w:date="2017-06-27T11:57:00Z"/>
          <w:del w:id="672" w:author="Raul García Fernández" w:date="2017-07-10T20:24:00Z"/>
          <w:lang w:val="es-ES_tradnl"/>
        </w:rPr>
      </w:pPr>
      <w:r>
        <w:rPr>
          <w:lang w:val="es-ES_tradnl"/>
        </w:rPr>
        <w:t xml:space="preserve">Existe una entidad especial llamada </w:t>
      </w:r>
      <w:r w:rsidRPr="00035AAA">
        <w:rPr>
          <w:b/>
          <w:lang w:val="es-ES_tradnl"/>
        </w:rPr>
        <w:t>aplicación</w:t>
      </w:r>
      <w:r>
        <w:rPr>
          <w:lang w:val="es-ES_tradnl"/>
        </w:rPr>
        <w:t>. Una aplicación es un permiso realizado por un usuario para realizar acciones con su nombre por parte de aplicaciones web.</w:t>
      </w:r>
    </w:p>
    <w:p w14:paraId="2D03725A" w14:textId="248F2B11" w:rsidR="00F373F7" w:rsidRPr="00AA5848" w:rsidRDefault="00F373F7" w:rsidP="003417BF">
      <w:pPr>
        <w:jc w:val="both"/>
        <w:rPr>
          <w:lang w:val="es-ES_tradnl"/>
        </w:rPr>
      </w:pPr>
    </w:p>
    <w:p w14:paraId="6BC06EF6" w14:textId="566610BD" w:rsidR="005A23A9" w:rsidRPr="00891F3D" w:rsidRDefault="005A23A9">
      <w:pPr>
        <w:pStyle w:val="Prrafodelista"/>
        <w:numPr>
          <w:ilvl w:val="0"/>
          <w:numId w:val="35"/>
        </w:numPr>
        <w:rPr>
          <w:lang w:val="es-ES_tradnl"/>
        </w:rPr>
        <w:pPrChange w:id="673" w:author="RAQUEL BLANCO AGUIRRE" w:date="2017-06-27T13:42:00Z">
          <w:pPr>
            <w:pStyle w:val="Ttulo2"/>
            <w:numPr>
              <w:ilvl w:val="1"/>
              <w:numId w:val="24"/>
            </w:numPr>
            <w:ind w:left="720" w:hanging="360"/>
          </w:pPr>
        </w:pPrChange>
      </w:pPr>
      <w:r w:rsidRPr="00EA0E09">
        <w:rPr>
          <w:b/>
          <w:lang w:val="es-ES_tradnl"/>
          <w:rPrChange w:id="674" w:author="RAQUEL BLANCO AGUIRRE" w:date="2017-06-27T13:42:00Z">
            <w:rPr>
              <w:b w:val="0"/>
              <w:lang w:val="es-ES_tradnl"/>
            </w:rPr>
          </w:rPrChange>
        </w:rPr>
        <w:t>Concepto de proyecto y ejecución:</w:t>
      </w:r>
    </w:p>
    <w:p w14:paraId="506DCBDA" w14:textId="73ED247D" w:rsidR="005A23A9" w:rsidDel="00EA0E09" w:rsidRDefault="005A23A9" w:rsidP="005A23A9">
      <w:pPr>
        <w:rPr>
          <w:del w:id="675" w:author="RAQUEL BLANCO AGUIRRE" w:date="2017-06-27T13:42:00Z"/>
          <w:lang w:val="es-ES_tradnl"/>
        </w:rPr>
      </w:pPr>
    </w:p>
    <w:p w14:paraId="1F324709" w14:textId="3BCF79E5" w:rsidR="005A23A9" w:rsidRDefault="00AA5848">
      <w:pPr>
        <w:jc w:val="both"/>
        <w:rPr>
          <w:lang w:val="es-ES_tradnl"/>
        </w:rPr>
        <w:pPrChange w:id="676" w:author="RAQUEL BLANCO AGUIRRE" w:date="2017-06-27T13:42:00Z">
          <w:pPr>
            <w:ind w:firstLine="360"/>
            <w:jc w:val="both"/>
          </w:pPr>
        </w:pPrChange>
      </w:pPr>
      <w:r w:rsidRPr="00AA5848">
        <w:rPr>
          <w:b/>
          <w:lang w:val="es-ES_tradnl"/>
        </w:rPr>
        <w:t>UniApi</w:t>
      </w:r>
      <w:r>
        <w:rPr>
          <w:b/>
          <w:lang w:val="es-ES_tradnl"/>
        </w:rPr>
        <w:t xml:space="preserve"> </w:t>
      </w:r>
      <w:r>
        <w:rPr>
          <w:lang w:val="es-ES_tradnl"/>
        </w:rPr>
        <w:t>entenderá</w:t>
      </w:r>
      <w:r w:rsidR="005A23A9">
        <w:rPr>
          <w:lang w:val="es-ES_tradnl"/>
        </w:rPr>
        <w:t xml:space="preserve"> como “</w:t>
      </w:r>
      <w:r w:rsidR="005A23A9" w:rsidRPr="00AA5848">
        <w:rPr>
          <w:b/>
          <w:lang w:val="es-ES_tradnl"/>
        </w:rPr>
        <w:t>proyecto</w:t>
      </w:r>
      <w:r w:rsidR="005A23A9">
        <w:rPr>
          <w:lang w:val="es-ES_tradnl"/>
        </w:rPr>
        <w:t xml:space="preserve">” una entidad lógica que almacenará </w:t>
      </w:r>
      <w:del w:id="677" w:author="RAQUEL BLANCO AGUIRRE" w:date="2017-07-10T17:48:00Z">
        <w:r w:rsidR="005A23A9" w:rsidDel="00EB3A5D">
          <w:rPr>
            <w:lang w:val="es-ES_tradnl"/>
          </w:rPr>
          <w:delText xml:space="preserve">varias </w:delText>
        </w:r>
      </w:del>
      <w:ins w:id="678" w:author="RAQUEL BLANCO AGUIRRE" w:date="2017-07-10T17:48:00Z">
        <w:r w:rsidR="00EB3A5D">
          <w:rPr>
            <w:lang w:val="es-ES_tradnl"/>
          </w:rPr>
          <w:t xml:space="preserve">varios </w:t>
        </w:r>
      </w:ins>
      <w:commentRangeStart w:id="679"/>
      <w:del w:id="680" w:author="Raul García Fernández" w:date="2017-07-03T18:10:00Z">
        <w:r w:rsidR="005A23A9" w:rsidDel="004B555F">
          <w:rPr>
            <w:lang w:val="es-ES_tradnl"/>
          </w:rPr>
          <w:delText>cosas</w:delText>
        </w:r>
        <w:commentRangeEnd w:id="679"/>
        <w:r w:rsidR="00CE318C" w:rsidDel="004B555F">
          <w:rPr>
            <w:rStyle w:val="Refdecomentario"/>
          </w:rPr>
          <w:commentReference w:id="679"/>
        </w:r>
      </w:del>
      <w:ins w:id="681" w:author="Raul García Fernández" w:date="2017-07-03T18:10:00Z">
        <w:r w:rsidR="004B555F">
          <w:rPr>
            <w:lang w:val="es-ES_tradnl"/>
          </w:rPr>
          <w:t>elementos</w:t>
        </w:r>
      </w:ins>
      <w:r w:rsidR="005A23A9">
        <w:rPr>
          <w:lang w:val="es-ES_tradnl"/>
        </w:rPr>
        <w:t xml:space="preserve">. Un “proyecto” contendrá un </w:t>
      </w:r>
      <w:r w:rsidR="005A23A9" w:rsidRPr="004B555F">
        <w:rPr>
          <w:b/>
          <w:lang w:val="es-ES_tradnl"/>
          <w:rPrChange w:id="682" w:author="Raul García Fernández" w:date="2017-07-03T18:10:00Z">
            <w:rPr>
              <w:lang w:val="es-ES_tradnl"/>
            </w:rPr>
          </w:rPrChange>
        </w:rPr>
        <w:t>código</w:t>
      </w:r>
      <w:ins w:id="683" w:author="RAQUEL BLANCO AGUIRRE" w:date="2017-06-19T12:54:00Z">
        <w:r w:rsidR="00CE318C" w:rsidRPr="004B555F">
          <w:rPr>
            <w:b/>
            <w:lang w:val="es-ES_tradnl"/>
            <w:rPrChange w:id="684" w:author="Raul García Fernández" w:date="2017-07-03T18:10:00Z">
              <w:rPr>
                <w:lang w:val="es-ES_tradnl"/>
              </w:rPr>
            </w:rPrChange>
          </w:rPr>
          <w:t xml:space="preserve"> fuente</w:t>
        </w:r>
      </w:ins>
      <w:r w:rsidR="005A23A9">
        <w:rPr>
          <w:lang w:val="es-ES_tradnl"/>
        </w:rPr>
        <w:t xml:space="preserve"> que se ejecutará po</w:t>
      </w:r>
      <w:r w:rsidR="00035AAA">
        <w:rPr>
          <w:lang w:val="es-ES_tradnl"/>
        </w:rPr>
        <w:t>r orden del</w:t>
      </w:r>
      <w:r w:rsidR="005A23A9">
        <w:rPr>
          <w:lang w:val="es-ES_tradnl"/>
        </w:rPr>
        <w:t xml:space="preserve"> usuario, utilizando unas </w:t>
      </w:r>
      <w:r w:rsidR="005A23A9" w:rsidRPr="004B555F">
        <w:rPr>
          <w:b/>
          <w:lang w:val="es-ES_tradnl"/>
          <w:rPrChange w:id="685" w:author="Raul García Fernández" w:date="2017-07-03T18:10:00Z">
            <w:rPr>
              <w:lang w:val="es-ES_tradnl"/>
            </w:rPr>
          </w:rPrChange>
        </w:rPr>
        <w:t>entradas</w:t>
      </w:r>
      <w:r w:rsidR="005A23A9">
        <w:rPr>
          <w:lang w:val="es-ES_tradnl"/>
        </w:rPr>
        <w:t xml:space="preserve"> definidas por el mismo o pref</w:t>
      </w:r>
      <w:r>
        <w:rPr>
          <w:lang w:val="es-ES_tradnl"/>
        </w:rPr>
        <w:t>ijadas por el</w:t>
      </w:r>
      <w:r w:rsidR="005A23A9">
        <w:rPr>
          <w:lang w:val="es-ES_tradnl"/>
        </w:rPr>
        <w:t xml:space="preserve"> creador</w:t>
      </w:r>
      <w:r>
        <w:rPr>
          <w:lang w:val="es-ES_tradnl"/>
        </w:rPr>
        <w:t xml:space="preserve"> del “proyecto”</w:t>
      </w:r>
      <w:r w:rsidR="005A23A9">
        <w:rPr>
          <w:lang w:val="es-ES_tradnl"/>
        </w:rPr>
        <w:t xml:space="preserve">. Tras su ejecución el </w:t>
      </w:r>
      <w:r>
        <w:rPr>
          <w:lang w:val="es-ES_tradnl"/>
        </w:rPr>
        <w:t>“</w:t>
      </w:r>
      <w:r w:rsidR="005A23A9">
        <w:rPr>
          <w:lang w:val="es-ES_tradnl"/>
        </w:rPr>
        <w:t>proyecto</w:t>
      </w:r>
      <w:r>
        <w:rPr>
          <w:lang w:val="es-ES_tradnl"/>
        </w:rPr>
        <w:t>”</w:t>
      </w:r>
      <w:r w:rsidR="005A23A9">
        <w:rPr>
          <w:lang w:val="es-ES_tradnl"/>
        </w:rPr>
        <w:t xml:space="preserve"> contendrá una </w:t>
      </w:r>
      <w:r w:rsidR="005A23A9" w:rsidRPr="004B555F">
        <w:rPr>
          <w:b/>
          <w:lang w:val="es-ES_tradnl"/>
          <w:rPrChange w:id="686" w:author="Raul García Fernández" w:date="2017-07-03T18:11:00Z">
            <w:rPr>
              <w:lang w:val="es-ES_tradnl"/>
            </w:rPr>
          </w:rPrChange>
        </w:rPr>
        <w:t>salida</w:t>
      </w:r>
      <w:r w:rsidR="005A23A9">
        <w:rPr>
          <w:lang w:val="es-ES_tradnl"/>
        </w:rPr>
        <w:t xml:space="preserve"> formateada para la comprensión</w:t>
      </w:r>
      <w:r>
        <w:rPr>
          <w:lang w:val="es-ES_tradnl"/>
        </w:rPr>
        <w:t xml:space="preserve"> tanto del usuario como de la máquina</w:t>
      </w:r>
      <w:r w:rsidR="005A23A9">
        <w:rPr>
          <w:lang w:val="es-ES_tradnl"/>
        </w:rPr>
        <w:t xml:space="preserve">. </w:t>
      </w:r>
    </w:p>
    <w:p w14:paraId="66DBD9C4" w14:textId="77777777" w:rsidR="005A23A9" w:rsidDel="00691FD9" w:rsidRDefault="000D6158" w:rsidP="003417BF">
      <w:pPr>
        <w:jc w:val="both"/>
        <w:rPr>
          <w:del w:id="687" w:author="Raul García Fernández" w:date="2017-07-10T20:24:00Z"/>
          <w:lang w:val="es-ES_tradnl"/>
        </w:rPr>
      </w:pPr>
      <w:r>
        <w:rPr>
          <w:lang w:val="es-ES_tradnl"/>
        </w:rPr>
        <w:t>El repositorio generará</w:t>
      </w:r>
      <w:r w:rsidR="005A23A9">
        <w:rPr>
          <w:lang w:val="es-ES_tradnl"/>
        </w:rPr>
        <w:t xml:space="preserve"> </w:t>
      </w:r>
      <w:r w:rsidR="005A23A9" w:rsidRPr="00CE318C">
        <w:rPr>
          <w:b/>
          <w:lang w:val="es-ES_tradnl"/>
          <w:rPrChange w:id="688" w:author="RAQUEL BLANCO AGUIRRE" w:date="2017-06-19T12:55:00Z">
            <w:rPr>
              <w:lang w:val="es-ES_tradnl"/>
            </w:rPr>
          </w:rPrChange>
        </w:rPr>
        <w:t>ejecuciones</w:t>
      </w:r>
      <w:r w:rsidR="005A23A9">
        <w:rPr>
          <w:lang w:val="es-ES_tradnl"/>
        </w:rPr>
        <w:t xml:space="preserve"> de </w:t>
      </w:r>
      <w:r w:rsidR="00AA5848">
        <w:rPr>
          <w:lang w:val="es-ES_tradnl"/>
        </w:rPr>
        <w:t>“</w:t>
      </w:r>
      <w:r w:rsidR="005A23A9">
        <w:rPr>
          <w:lang w:val="es-ES_tradnl"/>
        </w:rPr>
        <w:t>proyectos</w:t>
      </w:r>
      <w:r w:rsidR="00AA5848">
        <w:rPr>
          <w:lang w:val="es-ES_tradnl"/>
        </w:rPr>
        <w:t xml:space="preserve">” en función de las </w:t>
      </w:r>
      <w:r w:rsidR="001036B4">
        <w:rPr>
          <w:lang w:val="es-ES_tradnl"/>
        </w:rPr>
        <w:t>órdenes</w:t>
      </w:r>
      <w:r w:rsidR="007D7E97">
        <w:rPr>
          <w:lang w:val="es-ES_tradnl"/>
        </w:rPr>
        <w:t xml:space="preserve"> de los usuarios o las aplicaciones, donde c</w:t>
      </w:r>
      <w:r w:rsidR="005A23A9">
        <w:rPr>
          <w:lang w:val="es-ES_tradnl"/>
        </w:rPr>
        <w:t>ada ejecución será diferente</w:t>
      </w:r>
      <w:r w:rsidR="00AA5848">
        <w:rPr>
          <w:lang w:val="es-ES_tradnl"/>
        </w:rPr>
        <w:t xml:space="preserve"> en función del tipo </w:t>
      </w:r>
      <w:r w:rsidR="007D7E97">
        <w:rPr>
          <w:lang w:val="es-ES_tradnl"/>
        </w:rPr>
        <w:t xml:space="preserve">del </w:t>
      </w:r>
      <w:r w:rsidR="00AA5848">
        <w:rPr>
          <w:lang w:val="es-ES_tradnl"/>
        </w:rPr>
        <w:t xml:space="preserve">“proyecto”. Las </w:t>
      </w:r>
      <w:r w:rsidR="00AA5848" w:rsidRPr="000C1D59">
        <w:rPr>
          <w:b/>
          <w:lang w:val="es-ES_tradnl"/>
        </w:rPr>
        <w:t>ejecuciones</w:t>
      </w:r>
      <w:r w:rsidR="00AA5848">
        <w:rPr>
          <w:lang w:val="es-ES_tradnl"/>
        </w:rPr>
        <w:t xml:space="preserve"> serán un</w:t>
      </w:r>
      <w:r w:rsidR="000C1D59">
        <w:rPr>
          <w:lang w:val="es-ES_tradnl"/>
        </w:rPr>
        <w:t>os</w:t>
      </w:r>
      <w:r w:rsidR="00AA5848">
        <w:rPr>
          <w:lang w:val="es-ES_tradnl"/>
        </w:rPr>
        <w:t xml:space="preserve"> espacio</w:t>
      </w:r>
      <w:r w:rsidR="000C1D59">
        <w:rPr>
          <w:lang w:val="es-ES_tradnl"/>
        </w:rPr>
        <w:t>s</w:t>
      </w:r>
      <w:r w:rsidR="00AA5848">
        <w:rPr>
          <w:lang w:val="es-ES_tradnl"/>
        </w:rPr>
        <w:t xml:space="preserve"> lógico</w:t>
      </w:r>
      <w:r w:rsidR="000C1D59">
        <w:rPr>
          <w:lang w:val="es-ES_tradnl"/>
        </w:rPr>
        <w:t>s</w:t>
      </w:r>
      <w:r w:rsidR="007D7E97">
        <w:rPr>
          <w:lang w:val="es-ES_tradnl"/>
        </w:rPr>
        <w:t xml:space="preserve"> </w:t>
      </w:r>
      <w:r w:rsidR="00AA5848">
        <w:rPr>
          <w:lang w:val="es-ES_tradnl"/>
        </w:rPr>
        <w:t xml:space="preserve">(almacenamiento, </w:t>
      </w:r>
      <w:r w:rsidR="007010A4">
        <w:rPr>
          <w:lang w:val="es-ES_tradnl"/>
        </w:rPr>
        <w:t>cpu, memoria</w:t>
      </w:r>
      <w:r w:rsidR="00AA5848">
        <w:rPr>
          <w:lang w:val="es-ES_tradnl"/>
        </w:rPr>
        <w:t>…) ocupado</w:t>
      </w:r>
      <w:r>
        <w:rPr>
          <w:lang w:val="es-ES_tradnl"/>
        </w:rPr>
        <w:t>s por el repositorio para la ejecución de los</w:t>
      </w:r>
      <w:r w:rsidR="00AA5848">
        <w:rPr>
          <w:lang w:val="es-ES_tradnl"/>
        </w:rPr>
        <w:t xml:space="preserve"> proyecto</w:t>
      </w:r>
      <w:r>
        <w:rPr>
          <w:lang w:val="es-ES_tradnl"/>
        </w:rPr>
        <w:t>s</w:t>
      </w:r>
      <w:r w:rsidR="007D7E97">
        <w:rPr>
          <w:lang w:val="es-ES_tradnl"/>
        </w:rPr>
        <w:t xml:space="preserve"> en el sistema</w:t>
      </w:r>
      <w:r w:rsidR="00D65B96">
        <w:rPr>
          <w:lang w:val="es-ES_tradnl"/>
        </w:rPr>
        <w:t xml:space="preserve"> operativo</w:t>
      </w:r>
      <w:r w:rsidR="007D7E97">
        <w:rPr>
          <w:lang w:val="es-ES_tradnl"/>
        </w:rPr>
        <w:t xml:space="preserve"> donde se encuentra albergado el repositorio</w:t>
      </w:r>
      <w:r w:rsidR="00AA5848">
        <w:rPr>
          <w:lang w:val="es-ES_tradnl"/>
        </w:rPr>
        <w:t xml:space="preserve">. </w:t>
      </w:r>
    </w:p>
    <w:p w14:paraId="1B3E2892" w14:textId="77777777" w:rsidR="007D7E97" w:rsidRDefault="007D7E97" w:rsidP="00691FD9">
      <w:pPr>
        <w:jc w:val="both"/>
        <w:rPr>
          <w:lang w:val="es-ES_tradnl"/>
        </w:rPr>
        <w:pPrChange w:id="689" w:author="Raul García Fernández" w:date="2017-07-10T20:24:00Z">
          <w:pPr/>
        </w:pPrChange>
      </w:pPr>
    </w:p>
    <w:p w14:paraId="3AA71FE3" w14:textId="1FC550B3" w:rsidR="00AA5848" w:rsidRPr="00891F3D" w:rsidRDefault="00AA5848">
      <w:pPr>
        <w:pStyle w:val="Prrafodelista"/>
        <w:keepNext/>
        <w:numPr>
          <w:ilvl w:val="0"/>
          <w:numId w:val="35"/>
        </w:numPr>
        <w:ind w:left="714" w:hanging="357"/>
        <w:rPr>
          <w:lang w:val="es-ES_tradnl"/>
        </w:rPr>
        <w:pPrChange w:id="690" w:author="RAQUEL BLANCO AGUIRRE" w:date="2017-06-27T13:42:00Z">
          <w:pPr>
            <w:pStyle w:val="Ttulo2"/>
            <w:numPr>
              <w:ilvl w:val="1"/>
              <w:numId w:val="24"/>
            </w:numPr>
            <w:ind w:left="720" w:hanging="360"/>
          </w:pPr>
        </w:pPrChange>
      </w:pPr>
      <w:r w:rsidRPr="00EA0E09">
        <w:rPr>
          <w:b/>
          <w:lang w:val="es-ES_tradnl"/>
          <w:rPrChange w:id="691" w:author="RAQUEL BLANCO AGUIRRE" w:date="2017-06-27T13:42:00Z">
            <w:rPr>
              <w:b w:val="0"/>
              <w:lang w:val="es-ES_tradnl"/>
            </w:rPr>
          </w:rPrChange>
        </w:rPr>
        <w:t xml:space="preserve">Concepto de grupo </w:t>
      </w:r>
      <w:r w:rsidR="007B37A4" w:rsidRPr="00EA0E09">
        <w:rPr>
          <w:b/>
          <w:lang w:val="es-ES_tradnl"/>
          <w:rPrChange w:id="692" w:author="RAQUEL BLANCO AGUIRRE" w:date="2017-06-27T13:42:00Z">
            <w:rPr>
              <w:b w:val="0"/>
              <w:lang w:val="es-ES_tradnl"/>
            </w:rPr>
          </w:rPrChange>
        </w:rPr>
        <w:t>y permiso</w:t>
      </w:r>
      <w:r w:rsidRPr="00EA0E09">
        <w:rPr>
          <w:b/>
          <w:lang w:val="es-ES_tradnl"/>
          <w:rPrChange w:id="693" w:author="RAQUEL BLANCO AGUIRRE" w:date="2017-06-27T13:42:00Z">
            <w:rPr>
              <w:b w:val="0"/>
              <w:lang w:val="es-ES_tradnl"/>
            </w:rPr>
          </w:rPrChange>
        </w:rPr>
        <w:t>:</w:t>
      </w:r>
    </w:p>
    <w:p w14:paraId="387F1FCE" w14:textId="739B0044" w:rsidR="007B37A4" w:rsidDel="00EA0E09" w:rsidRDefault="007B37A4" w:rsidP="001F75CF">
      <w:pPr>
        <w:rPr>
          <w:del w:id="694" w:author="RAQUEL BLANCO AGUIRRE" w:date="2017-06-27T13:42:00Z"/>
          <w:lang w:val="es-ES_tradnl"/>
        </w:rPr>
      </w:pPr>
    </w:p>
    <w:p w14:paraId="7FF40197" w14:textId="1C65B9B8" w:rsidR="007B37A4" w:rsidRDefault="007B37A4">
      <w:pPr>
        <w:jc w:val="both"/>
        <w:rPr>
          <w:ins w:id="695" w:author="RAQUEL BLANCO AGUIRRE" w:date="2017-06-27T11:57:00Z"/>
          <w:lang w:val="es-ES_tradnl"/>
        </w:rPr>
        <w:pPrChange w:id="696" w:author="RAQUEL BLANCO AGUIRRE" w:date="2017-06-27T13:42:00Z">
          <w:pPr>
            <w:ind w:firstLine="360"/>
            <w:jc w:val="both"/>
          </w:pPr>
        </w:pPrChange>
      </w:pPr>
      <w:r>
        <w:rPr>
          <w:lang w:val="es-ES_tradnl"/>
        </w:rPr>
        <w:t xml:space="preserve">Un </w:t>
      </w:r>
      <w:r w:rsidRPr="007B37A4">
        <w:rPr>
          <w:b/>
          <w:lang w:val="es-ES_tradnl"/>
        </w:rPr>
        <w:t>grupo</w:t>
      </w:r>
      <w:r>
        <w:rPr>
          <w:lang w:val="es-ES_tradnl"/>
        </w:rPr>
        <w:t xml:space="preserve"> es una entidad lógica de almacenamie</w:t>
      </w:r>
      <w:r w:rsidR="00B51D62">
        <w:rPr>
          <w:lang w:val="es-ES_tradnl"/>
        </w:rPr>
        <w:t xml:space="preserve">nto de proyectos y otros grupos, que pueden ser accedidos por </w:t>
      </w:r>
      <w:r>
        <w:rPr>
          <w:lang w:val="es-ES_tradnl"/>
        </w:rPr>
        <w:t xml:space="preserve">parte de diversos usuarios </w:t>
      </w:r>
      <w:r w:rsidR="00B51D62">
        <w:rPr>
          <w:lang w:val="es-ES_tradnl"/>
        </w:rPr>
        <w:t>miembros</w:t>
      </w:r>
      <w:r w:rsidR="00D65B96">
        <w:rPr>
          <w:lang w:val="es-ES_tradnl"/>
        </w:rPr>
        <w:t xml:space="preserve"> del mismo. En </w:t>
      </w:r>
      <w:del w:id="697" w:author="RAQUEL BLANCO AGUIRRE" w:date="2017-06-19T12:56:00Z">
        <w:r w:rsidR="00D65B96" w:rsidDel="00CE318C">
          <w:rPr>
            <w:lang w:val="es-ES_tradnl"/>
          </w:rPr>
          <w:delText xml:space="preserve">este </w:delText>
        </w:r>
      </w:del>
      <w:ins w:id="698" w:author="RAQUEL BLANCO AGUIRRE" w:date="2017-06-19T12:56:00Z">
        <w:r w:rsidR="00CE318C">
          <w:rPr>
            <w:lang w:val="es-ES_tradnl"/>
          </w:rPr>
          <w:t xml:space="preserve">un </w:t>
        </w:r>
      </w:ins>
      <w:r w:rsidR="00D65B96">
        <w:rPr>
          <w:lang w:val="es-ES_tradnl"/>
        </w:rPr>
        <w:t>grupo imperará</w:t>
      </w:r>
      <w:ins w:id="699" w:author="RAQUEL BLANCO AGUIRRE" w:date="2017-06-19T12:56:00Z">
        <w:r w:rsidR="00CE318C">
          <w:rPr>
            <w:lang w:val="es-ES_tradnl"/>
          </w:rPr>
          <w:t>n</w:t>
        </w:r>
      </w:ins>
      <w:r>
        <w:rPr>
          <w:lang w:val="es-ES_tradnl"/>
        </w:rPr>
        <w:t xml:space="preserve"> unas </w:t>
      </w:r>
      <w:r w:rsidR="007010A4">
        <w:rPr>
          <w:lang w:val="es-ES_tradnl"/>
        </w:rPr>
        <w:t>restricciones</w:t>
      </w:r>
      <w:r>
        <w:rPr>
          <w:lang w:val="es-ES_tradnl"/>
        </w:rPr>
        <w:t xml:space="preserve"> dadas por el propietario, es</w:t>
      </w:r>
      <w:r w:rsidR="00C34A94">
        <w:rPr>
          <w:lang w:val="es-ES_tradnl"/>
        </w:rPr>
        <w:t>tas mismas</w:t>
      </w:r>
      <w:r w:rsidR="00D65B96">
        <w:rPr>
          <w:lang w:val="es-ES_tradnl"/>
        </w:rPr>
        <w:t xml:space="preserve"> son heredadas a los grupos</w:t>
      </w:r>
      <w:r>
        <w:rPr>
          <w:lang w:val="es-ES_tradnl"/>
        </w:rPr>
        <w:t xml:space="preserve"> hijos, conocidos como </w:t>
      </w:r>
      <w:r w:rsidRPr="007B37A4">
        <w:rPr>
          <w:b/>
          <w:lang w:val="es-ES_tradnl"/>
        </w:rPr>
        <w:t>subgrupos</w:t>
      </w:r>
      <w:r w:rsidR="007010A4">
        <w:rPr>
          <w:lang w:val="es-ES_tradnl"/>
        </w:rPr>
        <w:t>.</w:t>
      </w:r>
      <w:r>
        <w:rPr>
          <w:lang w:val="es-ES_tradnl"/>
        </w:rPr>
        <w:t xml:space="preserve"> </w:t>
      </w:r>
      <w:r w:rsidR="007010A4">
        <w:rPr>
          <w:lang w:val="es-ES_tradnl"/>
        </w:rPr>
        <w:t>Las restricciones</w:t>
      </w:r>
      <w:r>
        <w:rPr>
          <w:lang w:val="es-ES_tradnl"/>
        </w:rPr>
        <w:t xml:space="preserve"> </w:t>
      </w:r>
      <w:r w:rsidR="007010A4">
        <w:rPr>
          <w:lang w:val="es-ES_tradnl"/>
        </w:rPr>
        <w:t>o</w:t>
      </w:r>
      <w:r>
        <w:rPr>
          <w:lang w:val="es-ES_tradnl"/>
        </w:rPr>
        <w:t xml:space="preserve"> </w:t>
      </w:r>
      <w:r w:rsidRPr="007B37A4">
        <w:rPr>
          <w:b/>
          <w:lang w:val="es-ES_tradnl"/>
        </w:rPr>
        <w:t>permisos</w:t>
      </w:r>
      <w:r w:rsidR="007010A4">
        <w:rPr>
          <w:lang w:val="es-ES_tradnl"/>
        </w:rPr>
        <w:t xml:space="preserve">, como los conoceremos a partir de ahora, </w:t>
      </w:r>
      <w:r>
        <w:rPr>
          <w:lang w:val="es-ES_tradnl"/>
        </w:rPr>
        <w:t>son inalterables salvo por el propietario y afectan a las acciones realizadas tanto en el grupo</w:t>
      </w:r>
      <w:r w:rsidR="007010A4">
        <w:rPr>
          <w:lang w:val="es-ES_tradnl"/>
        </w:rPr>
        <w:t xml:space="preserve"> </w:t>
      </w:r>
      <w:r w:rsidR="00D65B96">
        <w:rPr>
          <w:lang w:val="es-ES_tradnl"/>
        </w:rPr>
        <w:t>como en sus</w:t>
      </w:r>
      <w:r>
        <w:rPr>
          <w:lang w:val="es-ES_tradnl"/>
        </w:rPr>
        <w:t xml:space="preserve"> subgrupos y en los proyectos que contenga </w:t>
      </w:r>
      <w:r w:rsidR="007010A4">
        <w:rPr>
          <w:lang w:val="es-ES_tradnl"/>
        </w:rPr>
        <w:t>el</w:t>
      </w:r>
      <w:r w:rsidR="00D65B96">
        <w:rPr>
          <w:lang w:val="es-ES_tradnl"/>
        </w:rPr>
        <w:t xml:space="preserve"> grupo.</w:t>
      </w:r>
    </w:p>
    <w:p w14:paraId="7846B5BE" w14:textId="77777777" w:rsidR="00F373F7" w:rsidRDefault="00F373F7" w:rsidP="003417BF">
      <w:pPr>
        <w:ind w:firstLine="360"/>
        <w:jc w:val="both"/>
        <w:rPr>
          <w:lang w:val="es-ES_tradnl"/>
        </w:rPr>
      </w:pPr>
    </w:p>
    <w:p w14:paraId="4EEE034D" w14:textId="178D1D40" w:rsidR="007B37A4" w:rsidDel="00EA0E09" w:rsidRDefault="007B37A4" w:rsidP="007B37A4">
      <w:pPr>
        <w:pStyle w:val="Ttulo2"/>
        <w:numPr>
          <w:ilvl w:val="1"/>
          <w:numId w:val="24"/>
        </w:numPr>
        <w:rPr>
          <w:del w:id="700" w:author="RAQUEL BLANCO AGUIRRE" w:date="2017-06-27T13:43:00Z"/>
          <w:lang w:val="es-ES_tradnl"/>
        </w:rPr>
      </w:pPr>
      <w:del w:id="701" w:author="RAQUEL BLANCO AGUIRRE" w:date="2017-06-27T13:43:00Z">
        <w:r w:rsidDel="00EA0E09">
          <w:rPr>
            <w:lang w:val="es-ES_tradnl"/>
          </w:rPr>
          <w:delText xml:space="preserve">Definición formal del </w:delText>
        </w:r>
        <w:r w:rsidRPr="007B37A4" w:rsidDel="00EA0E09">
          <w:rPr>
            <w:i/>
            <w:lang w:val="es-ES_tradnl"/>
          </w:rPr>
          <w:delText>Proyecto UniApi</w:delText>
        </w:r>
        <w:r w:rsidDel="00EA0E09">
          <w:rPr>
            <w:lang w:val="es-ES_tradnl"/>
          </w:rPr>
          <w:delText>:</w:delText>
        </w:r>
      </w:del>
    </w:p>
    <w:p w14:paraId="1C018E25" w14:textId="2CBD17BB" w:rsidR="007B37A4" w:rsidDel="00EA0E09" w:rsidRDefault="007B37A4" w:rsidP="007B37A4">
      <w:pPr>
        <w:rPr>
          <w:del w:id="702" w:author="RAQUEL BLANCO AGUIRRE" w:date="2017-06-27T13:43:00Z"/>
          <w:lang w:val="es-ES_tradnl"/>
        </w:rPr>
      </w:pPr>
    </w:p>
    <w:p w14:paraId="02B6EDDF" w14:textId="6190E550" w:rsidR="00D65B96" w:rsidRDefault="00214B2C">
      <w:pPr>
        <w:jc w:val="both"/>
        <w:rPr>
          <w:lang w:val="es-ES_tradnl"/>
        </w:rPr>
        <w:pPrChange w:id="703" w:author="RAQUEL BLANCO AGUIRRE" w:date="2017-06-27T13:43:00Z">
          <w:pPr>
            <w:ind w:firstLine="360"/>
            <w:jc w:val="both"/>
          </w:pPr>
        </w:pPrChange>
      </w:pPr>
      <w:ins w:id="704" w:author="RAQUEL BLANCO AGUIRRE" w:date="2017-06-27T13:01:00Z">
        <w:r>
          <w:rPr>
            <w:lang w:val="es-ES_tradnl"/>
          </w:rPr>
          <w:t xml:space="preserve">En resumen, </w:t>
        </w:r>
      </w:ins>
      <w:del w:id="705" w:author="RAQUEL BLANCO AGUIRRE" w:date="2017-06-27T13:02:00Z">
        <w:r w:rsidR="007B37A4" w:rsidDel="00214B2C">
          <w:rPr>
            <w:lang w:val="es-ES_tradnl"/>
          </w:rPr>
          <w:delText xml:space="preserve">Al final </w:delText>
        </w:r>
      </w:del>
      <w:r w:rsidR="007B37A4" w:rsidRPr="006534D1">
        <w:rPr>
          <w:b/>
          <w:lang w:val="es-ES_tradnl"/>
        </w:rPr>
        <w:t>UniApi</w:t>
      </w:r>
      <w:r w:rsidR="007B37A4">
        <w:rPr>
          <w:lang w:val="es-ES_tradnl"/>
        </w:rPr>
        <w:t xml:space="preserve"> se basa en una aplicación web que </w:t>
      </w:r>
      <w:r w:rsidR="00CF2DC7">
        <w:rPr>
          <w:lang w:val="es-ES_tradnl"/>
        </w:rPr>
        <w:t>facilita la</w:t>
      </w:r>
      <w:r w:rsidR="007B37A4">
        <w:rPr>
          <w:lang w:val="es-ES_tradnl"/>
        </w:rPr>
        <w:t xml:space="preserve"> comunica</w:t>
      </w:r>
      <w:r w:rsidR="00CF2DC7">
        <w:rPr>
          <w:lang w:val="es-ES_tradnl"/>
        </w:rPr>
        <w:t>ción</w:t>
      </w:r>
      <w:r w:rsidR="007B37A4">
        <w:rPr>
          <w:lang w:val="es-ES_tradnl"/>
        </w:rPr>
        <w:t xml:space="preserve"> con un repositorio, </w:t>
      </w:r>
      <w:ins w:id="706" w:author="RAQUEL BLANCO AGUIRRE" w:date="2017-06-27T13:02:00Z">
        <w:r>
          <w:rPr>
            <w:lang w:val="es-ES_tradnl"/>
          </w:rPr>
          <w:t>al</w:t>
        </w:r>
      </w:ins>
      <w:del w:id="707" w:author="RAQUEL BLANCO AGUIRRE" w:date="2017-06-27T13:02:00Z">
        <w:r w:rsidR="00CF2DC7" w:rsidDel="00214B2C">
          <w:rPr>
            <w:lang w:val="es-ES_tradnl"/>
          </w:rPr>
          <w:delText>el</w:delText>
        </w:r>
      </w:del>
      <w:r w:rsidR="00CF2DC7">
        <w:rPr>
          <w:lang w:val="es-ES_tradnl"/>
        </w:rPr>
        <w:t xml:space="preserve"> </w:t>
      </w:r>
      <w:r w:rsidR="007B37A4">
        <w:rPr>
          <w:lang w:val="es-ES_tradnl"/>
        </w:rPr>
        <w:t>cual</w:t>
      </w:r>
      <w:ins w:id="708" w:author="RAQUEL BLANCO AGUIRRE" w:date="2017-06-27T13:02:00Z">
        <w:r>
          <w:rPr>
            <w:lang w:val="es-ES_tradnl"/>
          </w:rPr>
          <w:t xml:space="preserve"> acceden </w:t>
        </w:r>
      </w:ins>
      <w:del w:id="709" w:author="RAQUEL BLANCO AGUIRRE" w:date="2017-06-27T13:02:00Z">
        <w:r w:rsidR="007B37A4" w:rsidDel="00214B2C">
          <w:rPr>
            <w:lang w:val="es-ES_tradnl"/>
          </w:rPr>
          <w:delText xml:space="preserve">, </w:delText>
        </w:r>
        <w:r w:rsidR="00AE2626" w:rsidDel="00214B2C">
          <w:rPr>
            <w:lang w:val="es-ES_tradnl"/>
          </w:rPr>
          <w:delText>contiene</w:delText>
        </w:r>
        <w:r w:rsidR="00CF2DC7" w:rsidDel="00214B2C">
          <w:rPr>
            <w:lang w:val="es-ES_tradnl"/>
          </w:rPr>
          <w:delText xml:space="preserve"> </w:delText>
        </w:r>
      </w:del>
      <w:r w:rsidR="007B37A4">
        <w:rPr>
          <w:lang w:val="es-ES_tradnl"/>
        </w:rPr>
        <w:t xml:space="preserve">diversos usuarios de distinta índole organizados en grupos creados por ellos. </w:t>
      </w:r>
      <w:r w:rsidR="00CF2DC7">
        <w:rPr>
          <w:lang w:val="es-ES_tradnl"/>
        </w:rPr>
        <w:t xml:space="preserve">Estos usuarios </w:t>
      </w:r>
      <w:r w:rsidR="00CF2DC7">
        <w:rPr>
          <w:b/>
          <w:lang w:val="es-ES_tradnl"/>
        </w:rPr>
        <w:t>c</w:t>
      </w:r>
      <w:r w:rsidR="007B37A4" w:rsidRPr="006534D1">
        <w:rPr>
          <w:b/>
          <w:lang w:val="es-ES_tradnl"/>
        </w:rPr>
        <w:t>rean y</w:t>
      </w:r>
      <w:r w:rsidR="002809CE" w:rsidRPr="006534D1">
        <w:rPr>
          <w:b/>
          <w:lang w:val="es-ES_tradnl"/>
        </w:rPr>
        <w:t xml:space="preserve"> gestionan proyectos de diversos tipos</w:t>
      </w:r>
      <w:r w:rsidR="002809CE">
        <w:rPr>
          <w:lang w:val="es-ES_tradnl"/>
        </w:rPr>
        <w:t xml:space="preserve">, </w:t>
      </w:r>
      <w:r w:rsidR="006C6693">
        <w:rPr>
          <w:lang w:val="es-ES_tradnl"/>
        </w:rPr>
        <w:t xml:space="preserve">que </w:t>
      </w:r>
      <w:r w:rsidR="007B37A4">
        <w:rPr>
          <w:lang w:val="es-ES_tradnl"/>
        </w:rPr>
        <w:t xml:space="preserve">pueden ser ejecutados por </w:t>
      </w:r>
      <w:r w:rsidR="00CF2DC7">
        <w:rPr>
          <w:lang w:val="es-ES_tradnl"/>
        </w:rPr>
        <w:t>otros</w:t>
      </w:r>
      <w:r w:rsidR="007B37A4">
        <w:rPr>
          <w:lang w:val="es-ES_tradnl"/>
        </w:rPr>
        <w:t xml:space="preserve"> usuarios que ellos permitan. </w:t>
      </w:r>
    </w:p>
    <w:p w14:paraId="3ED041FA" w14:textId="77777777" w:rsidR="002809CE" w:rsidRPr="007B37A4" w:rsidRDefault="007B37A4">
      <w:pPr>
        <w:jc w:val="both"/>
        <w:rPr>
          <w:lang w:val="es-ES_tradnl"/>
        </w:rPr>
        <w:pPrChange w:id="710" w:author="RAQUEL BLANCO AGUIRRE" w:date="2017-06-27T13:43:00Z">
          <w:pPr>
            <w:ind w:firstLine="360"/>
            <w:jc w:val="both"/>
          </w:pPr>
        </w:pPrChange>
      </w:pPr>
      <w:r>
        <w:rPr>
          <w:lang w:val="es-ES_tradnl"/>
        </w:rPr>
        <w:t xml:space="preserve">Estos proyectos podrán ser </w:t>
      </w:r>
      <w:r w:rsidRPr="006534D1">
        <w:rPr>
          <w:b/>
          <w:lang w:val="es-ES_tradnl"/>
        </w:rPr>
        <w:t xml:space="preserve">ejecutados con </w:t>
      </w:r>
      <w:r w:rsidR="002809CE" w:rsidRPr="006534D1">
        <w:rPr>
          <w:b/>
          <w:lang w:val="es-ES_tradnl"/>
        </w:rPr>
        <w:t>unas entradas variables</w:t>
      </w:r>
      <w:r w:rsidR="002809CE">
        <w:rPr>
          <w:lang w:val="es-ES_tradnl"/>
        </w:rPr>
        <w:t xml:space="preserve"> y </w:t>
      </w:r>
      <w:r w:rsidR="002809CE" w:rsidRPr="006534D1">
        <w:rPr>
          <w:b/>
          <w:lang w:val="es-ES_tradnl"/>
        </w:rPr>
        <w:t>recibir a cambio unas salidas determinadas por el proyec</w:t>
      </w:r>
      <w:r w:rsidR="006534D1" w:rsidRPr="006534D1">
        <w:rPr>
          <w:b/>
          <w:lang w:val="es-ES_tradnl"/>
        </w:rPr>
        <w:t>to</w:t>
      </w:r>
      <w:r w:rsidR="006534D1">
        <w:rPr>
          <w:lang w:val="es-ES_tradnl"/>
        </w:rPr>
        <w:t xml:space="preserve"> ejecutado en el repositorio. </w:t>
      </w:r>
      <w:r w:rsidR="002809CE">
        <w:rPr>
          <w:lang w:val="es-ES_tradnl"/>
        </w:rPr>
        <w:t>Toda esta información</w:t>
      </w:r>
      <w:r w:rsidR="00CF2DC7">
        <w:rPr>
          <w:lang w:val="es-ES_tradnl"/>
        </w:rPr>
        <w:t xml:space="preserve"> es guardada en el repositorio, siendo</w:t>
      </w:r>
      <w:r w:rsidR="002809CE">
        <w:rPr>
          <w:lang w:val="es-ES_tradnl"/>
        </w:rPr>
        <w:t xml:space="preserve"> no volátil</w:t>
      </w:r>
      <w:r w:rsidR="00CF2DC7">
        <w:rPr>
          <w:lang w:val="es-ES_tradnl"/>
        </w:rPr>
        <w:t xml:space="preserve"> y</w:t>
      </w:r>
      <w:r w:rsidR="002809CE">
        <w:rPr>
          <w:lang w:val="es-ES_tradnl"/>
        </w:rPr>
        <w:t xml:space="preserve"> pudiendo ser consultada por </w:t>
      </w:r>
      <w:r w:rsidR="001036B4">
        <w:rPr>
          <w:lang w:val="es-ES_tradnl"/>
        </w:rPr>
        <w:t>los usuarios</w:t>
      </w:r>
      <w:r w:rsidR="00D65B96">
        <w:rPr>
          <w:lang w:val="es-ES_tradnl"/>
        </w:rPr>
        <w:t xml:space="preserve"> y </w:t>
      </w:r>
      <w:r w:rsidR="002809CE">
        <w:rPr>
          <w:lang w:val="es-ES_tradnl"/>
        </w:rPr>
        <w:t>aplicaciones cuando ellos deseen.</w:t>
      </w:r>
    </w:p>
    <w:p w14:paraId="567FF5FA" w14:textId="77777777" w:rsidR="00F02C4D" w:rsidRDefault="00F02C4D" w:rsidP="00F02C4D">
      <w:pPr>
        <w:pStyle w:val="Ttulo"/>
        <w:rPr>
          <w:lang w:val="es-ES_tradnl"/>
        </w:rPr>
      </w:pPr>
      <w:r>
        <w:rPr>
          <w:lang w:val="es-ES_tradnl"/>
        </w:rPr>
        <w:br w:type="page"/>
      </w:r>
    </w:p>
    <w:p w14:paraId="060C66B8" w14:textId="77777777" w:rsidR="00F02C4D" w:rsidRDefault="00F02C4D" w:rsidP="00F02C4D">
      <w:pPr>
        <w:pStyle w:val="Ttulo1"/>
        <w:numPr>
          <w:ilvl w:val="0"/>
          <w:numId w:val="24"/>
        </w:numPr>
        <w:rPr>
          <w:lang w:val="es-ES_tradnl"/>
        </w:rPr>
      </w:pPr>
      <w:bookmarkStart w:id="711" w:name="_Toc487482216"/>
      <w:r>
        <w:rPr>
          <w:lang w:val="es-ES_tradnl"/>
        </w:rPr>
        <w:lastRenderedPageBreak/>
        <w:t>Análisis de alternativas</w:t>
      </w:r>
      <w:bookmarkEnd w:id="711"/>
      <w:del w:id="712" w:author="RAQUEL BLANCO AGUIRRE" w:date="2017-06-27T13:46:00Z">
        <w:r w:rsidDel="001F75CF">
          <w:rPr>
            <w:lang w:val="es-ES_tradnl"/>
          </w:rPr>
          <w:delText>:</w:delText>
        </w:r>
      </w:del>
    </w:p>
    <w:p w14:paraId="24CD4DBA" w14:textId="77777777" w:rsidR="00952425" w:rsidRDefault="00952425" w:rsidP="003417BF">
      <w:pPr>
        <w:jc w:val="both"/>
        <w:rPr>
          <w:lang w:val="es-ES_tradnl"/>
        </w:rPr>
      </w:pPr>
    </w:p>
    <w:p w14:paraId="732BAAD7" w14:textId="77777777" w:rsidR="00F02C4D" w:rsidRDefault="00952425" w:rsidP="003417BF">
      <w:pPr>
        <w:ind w:firstLine="360"/>
        <w:jc w:val="both"/>
        <w:rPr>
          <w:lang w:val="es-ES_tradnl"/>
        </w:rPr>
      </w:pPr>
      <w:r>
        <w:rPr>
          <w:lang w:val="es-ES_tradnl"/>
        </w:rPr>
        <w:t xml:space="preserve">En este punto se </w:t>
      </w:r>
      <w:r w:rsidR="0044160F">
        <w:rPr>
          <w:lang w:val="es-ES_tradnl"/>
        </w:rPr>
        <w:t>describen las distintas alternativas para el desarrollo del proyecto, así como las justificaciones de las elecciones realizadas.</w:t>
      </w:r>
      <w:r w:rsidR="00627BCC">
        <w:rPr>
          <w:lang w:val="es-ES_tradnl"/>
        </w:rPr>
        <w:t xml:space="preserve"> </w:t>
      </w:r>
    </w:p>
    <w:p w14:paraId="6D45E4E0" w14:textId="77777777" w:rsidR="00952425" w:rsidRDefault="00952425" w:rsidP="00952425">
      <w:pPr>
        <w:pStyle w:val="Ttulo2"/>
        <w:numPr>
          <w:ilvl w:val="1"/>
          <w:numId w:val="24"/>
        </w:numPr>
        <w:rPr>
          <w:lang w:val="es-ES_tradnl"/>
        </w:rPr>
      </w:pPr>
      <w:bookmarkStart w:id="713" w:name="_Toc487482217"/>
      <w:r>
        <w:rPr>
          <w:lang w:val="es-ES_tradnl"/>
        </w:rPr>
        <w:t>Elección de arquitectura del sistema</w:t>
      </w:r>
      <w:bookmarkEnd w:id="713"/>
      <w:del w:id="714" w:author="RAQUEL BLANCO AGUIRRE" w:date="2017-06-27T13:46:00Z">
        <w:r w:rsidDel="001F75CF">
          <w:rPr>
            <w:lang w:val="es-ES_tradnl"/>
          </w:rPr>
          <w:delText>:</w:delText>
        </w:r>
      </w:del>
    </w:p>
    <w:p w14:paraId="2D6A5F6F" w14:textId="77777777" w:rsidR="00627BCC" w:rsidRDefault="00627BCC" w:rsidP="00627BCC">
      <w:pPr>
        <w:rPr>
          <w:lang w:val="es-ES_tradnl"/>
        </w:rPr>
      </w:pPr>
    </w:p>
    <w:p w14:paraId="64DBFB1D" w14:textId="05928EA8" w:rsidR="00264341" w:rsidRDefault="00264341" w:rsidP="003417BF">
      <w:pPr>
        <w:ind w:firstLine="360"/>
        <w:jc w:val="both"/>
        <w:rPr>
          <w:lang w:val="es-ES_tradnl"/>
        </w:rPr>
      </w:pPr>
      <w:r>
        <w:rPr>
          <w:lang w:val="es-ES_tradnl"/>
        </w:rPr>
        <w:t xml:space="preserve">Para hablar del sistema del proyecto </w:t>
      </w:r>
      <w:r w:rsidR="00243445" w:rsidRPr="00264341">
        <w:rPr>
          <w:b/>
          <w:lang w:val="es-ES_tradnl"/>
        </w:rPr>
        <w:t>UniApi</w:t>
      </w:r>
      <w:r w:rsidR="00243445">
        <w:rPr>
          <w:lang w:val="es-ES_tradnl"/>
        </w:rPr>
        <w:t xml:space="preserve"> hay</w:t>
      </w:r>
      <w:r w:rsidR="0044160F">
        <w:rPr>
          <w:lang w:val="es-ES_tradnl"/>
        </w:rPr>
        <w:t xml:space="preserve"> que centrarse</w:t>
      </w:r>
      <w:r>
        <w:rPr>
          <w:lang w:val="es-ES_tradnl"/>
        </w:rPr>
        <w:t xml:space="preserve"> en dos grandes subsistemas: </w:t>
      </w:r>
      <w:ins w:id="715" w:author="RAQUEL BLANCO AGUIRRE" w:date="2017-06-19T12:57:00Z">
        <w:r w:rsidR="00CE318C">
          <w:rPr>
            <w:lang w:val="es-ES_tradnl"/>
          </w:rPr>
          <w:t>e</w:t>
        </w:r>
      </w:ins>
      <w:del w:id="716" w:author="RAQUEL BLANCO AGUIRRE" w:date="2017-06-19T12:57:00Z">
        <w:r w:rsidDel="00CE318C">
          <w:rPr>
            <w:lang w:val="es-ES_tradnl"/>
          </w:rPr>
          <w:delText>E</w:delText>
        </w:r>
      </w:del>
      <w:r>
        <w:rPr>
          <w:lang w:val="es-ES_tradnl"/>
        </w:rPr>
        <w:t xml:space="preserve">l repositorio (encargado del almacenamiento y la gestión de la información) y la aplicación web. Al realizar el diseño de estos dos grandes subsistemas </w:t>
      </w:r>
      <w:r w:rsidR="0044160F">
        <w:rPr>
          <w:lang w:val="es-ES_tradnl"/>
        </w:rPr>
        <w:t>se pueden</w:t>
      </w:r>
      <w:r>
        <w:rPr>
          <w:lang w:val="es-ES_tradnl"/>
        </w:rPr>
        <w:t xml:space="preserve"> usar dos estilos tradicionales:</w:t>
      </w:r>
    </w:p>
    <w:p w14:paraId="663D86E9" w14:textId="77777777" w:rsidR="00264341" w:rsidRDefault="00264341" w:rsidP="003417BF">
      <w:pPr>
        <w:pStyle w:val="Prrafodelista"/>
        <w:numPr>
          <w:ilvl w:val="0"/>
          <w:numId w:val="27"/>
        </w:numPr>
        <w:jc w:val="both"/>
        <w:rPr>
          <w:lang w:val="es-ES_tradnl"/>
        </w:rPr>
      </w:pPr>
      <w:r>
        <w:rPr>
          <w:b/>
          <w:lang w:val="es-ES_tradnl"/>
        </w:rPr>
        <w:t>Sistema m</w:t>
      </w:r>
      <w:r w:rsidRPr="00264341">
        <w:rPr>
          <w:b/>
          <w:lang w:val="es-ES_tradnl"/>
        </w:rPr>
        <w:t>onolítico</w:t>
      </w:r>
      <w:r>
        <w:rPr>
          <w:lang w:val="es-ES_tradnl"/>
        </w:rPr>
        <w:t>: Donde toda la aplicación se desarrolla de abajo a arriba. Todas</w:t>
      </w:r>
      <w:r w:rsidR="00BF0D49">
        <w:rPr>
          <w:lang w:val="es-ES_tradnl"/>
        </w:rPr>
        <w:t xml:space="preserve"> sus </w:t>
      </w:r>
      <w:r>
        <w:rPr>
          <w:lang w:val="es-ES_tradnl"/>
        </w:rPr>
        <w:t>funcionalida</w:t>
      </w:r>
      <w:r w:rsidR="006C6693">
        <w:rPr>
          <w:lang w:val="es-ES_tradnl"/>
        </w:rPr>
        <w:t xml:space="preserve">des están en el mismo programa </w:t>
      </w:r>
      <w:r>
        <w:rPr>
          <w:lang w:val="es-ES_tradnl"/>
        </w:rPr>
        <w:t>y</w:t>
      </w:r>
      <w:r w:rsidR="006C6693">
        <w:rPr>
          <w:lang w:val="es-ES_tradnl"/>
        </w:rPr>
        <w:t>,</w:t>
      </w:r>
      <w:r>
        <w:rPr>
          <w:lang w:val="es-ES_tradnl"/>
        </w:rPr>
        <w:t xml:space="preserve"> tanto el repositorio como la aplicación web</w:t>
      </w:r>
      <w:r w:rsidR="006C6693">
        <w:rPr>
          <w:lang w:val="es-ES_tradnl"/>
        </w:rPr>
        <w:t>,</w:t>
      </w:r>
      <w:r>
        <w:rPr>
          <w:lang w:val="es-ES_tradnl"/>
        </w:rPr>
        <w:t xml:space="preserve"> son el mismo programa</w:t>
      </w:r>
      <w:r w:rsidR="00BF0D49">
        <w:rPr>
          <w:lang w:val="es-ES_tradnl"/>
        </w:rPr>
        <w:t xml:space="preserve"> ejecutándose en el mismo lugar</w:t>
      </w:r>
      <w:r>
        <w:rPr>
          <w:lang w:val="es-ES_tradnl"/>
        </w:rPr>
        <w:t>.</w:t>
      </w:r>
    </w:p>
    <w:p w14:paraId="616D90C1" w14:textId="77777777" w:rsidR="00264341" w:rsidRDefault="00264341" w:rsidP="003417BF">
      <w:pPr>
        <w:pStyle w:val="Prrafodelista"/>
        <w:numPr>
          <w:ilvl w:val="0"/>
          <w:numId w:val="27"/>
        </w:numPr>
        <w:jc w:val="both"/>
        <w:rPr>
          <w:lang w:val="es-ES_tradnl"/>
        </w:rPr>
      </w:pPr>
      <w:r>
        <w:rPr>
          <w:b/>
          <w:lang w:val="es-ES_tradnl"/>
        </w:rPr>
        <w:t>Sistema estructurado en capas</w:t>
      </w:r>
      <w:r w:rsidRPr="00264341">
        <w:rPr>
          <w:lang w:val="es-ES_tradnl"/>
        </w:rPr>
        <w:t>:</w:t>
      </w:r>
      <w:r>
        <w:rPr>
          <w:lang w:val="es-ES_tradnl"/>
        </w:rPr>
        <w:t xml:space="preserve"> La aplicación se separa en pequeños subsistemas o capas independientes entre sí, que por sí solas funcionan</w:t>
      </w:r>
      <w:r w:rsidR="00BF0D49">
        <w:rPr>
          <w:lang w:val="es-ES_tradnl"/>
        </w:rPr>
        <w:t xml:space="preserve"> (se ejecutan)</w:t>
      </w:r>
      <w:r>
        <w:rPr>
          <w:lang w:val="es-ES_tradnl"/>
        </w:rPr>
        <w:t xml:space="preserve"> independient</w:t>
      </w:r>
      <w:r w:rsidR="006C6693">
        <w:rPr>
          <w:lang w:val="es-ES_tradnl"/>
        </w:rPr>
        <w:t>emente y se comunican entre ella</w:t>
      </w:r>
      <w:r>
        <w:rPr>
          <w:lang w:val="es-ES_tradnl"/>
        </w:rPr>
        <w:t>s para realizar tareas. Existirá como tal un director u orquestador que dirigirá la gestión total</w:t>
      </w:r>
      <w:r w:rsidR="00BF0D49">
        <w:rPr>
          <w:lang w:val="es-ES_tradnl"/>
        </w:rPr>
        <w:t xml:space="preserve"> del proyecto</w:t>
      </w:r>
      <w:r>
        <w:rPr>
          <w:lang w:val="es-ES_tradnl"/>
        </w:rPr>
        <w:t>.</w:t>
      </w:r>
    </w:p>
    <w:p w14:paraId="43571C79" w14:textId="71F93858" w:rsidR="0044160F" w:rsidRDefault="00BD1E39" w:rsidP="003417BF">
      <w:pPr>
        <w:jc w:val="both"/>
        <w:rPr>
          <w:lang w:val="es-ES_tradnl"/>
        </w:rPr>
      </w:pPr>
      <w:r>
        <w:rPr>
          <w:lang w:val="es-ES_tradnl"/>
        </w:rPr>
        <w:t>Los pros y los contras de estos sistemas son muy extensos</w:t>
      </w:r>
      <w:ins w:id="717" w:author="RAQUEL BLANCO AGUIRRE" w:date="2017-06-19T12:58:00Z">
        <w:r w:rsidR="00CE318C">
          <w:rPr>
            <w:lang w:val="es-ES_tradnl"/>
          </w:rPr>
          <w:t>,</w:t>
        </w:r>
      </w:ins>
      <w:r w:rsidR="0044160F">
        <w:rPr>
          <w:lang w:val="es-ES_tradnl"/>
        </w:rPr>
        <w:t xml:space="preserve"> </w:t>
      </w:r>
      <w:ins w:id="718" w:author="RAQUEL BLANCO AGUIRRE" w:date="2017-06-19T12:58:00Z">
        <w:r w:rsidR="00CE318C">
          <w:rPr>
            <w:lang w:val="es-ES_tradnl"/>
          </w:rPr>
          <w:t xml:space="preserve">por lo que aquí se comentarán </w:t>
        </w:r>
      </w:ins>
      <w:del w:id="719" w:author="RAQUEL BLANCO AGUIRRE" w:date="2017-06-19T12:58:00Z">
        <w:r w:rsidR="0044160F" w:rsidDel="00CE318C">
          <w:rPr>
            <w:lang w:val="es-ES_tradnl"/>
          </w:rPr>
          <w:delText xml:space="preserve">así que desarrollaremos </w:delText>
        </w:r>
      </w:del>
      <w:r w:rsidR="0044160F">
        <w:rPr>
          <w:lang w:val="es-ES_tradnl"/>
        </w:rPr>
        <w:t>los más importantes desde el punto de vista de</w:t>
      </w:r>
      <w:del w:id="720" w:author="RAQUEL BLANCO AGUIRRE" w:date="2017-06-27T13:47:00Z">
        <w:r w:rsidR="0044160F" w:rsidDel="00524F3A">
          <w:rPr>
            <w:lang w:val="es-ES_tradnl"/>
          </w:rPr>
          <w:delText xml:space="preserve"> </w:delText>
        </w:r>
      </w:del>
      <w:r w:rsidR="0044160F">
        <w:rPr>
          <w:lang w:val="es-ES_tradnl"/>
        </w:rPr>
        <w:t>l</w:t>
      </w:r>
      <w:ins w:id="721" w:author="RAQUEL BLANCO AGUIRRE" w:date="2017-06-27T13:47:00Z">
        <w:r w:rsidR="00524F3A">
          <w:rPr>
            <w:lang w:val="es-ES_tradnl"/>
          </w:rPr>
          <w:t xml:space="preserve"> proyecto</w:t>
        </w:r>
      </w:ins>
      <w:del w:id="722" w:author="RAQUEL BLANCO AGUIRRE" w:date="2017-06-27T13:47:00Z">
        <w:r w:rsidR="0044160F" w:rsidDel="00524F3A">
          <w:rPr>
            <w:lang w:val="es-ES_tradnl"/>
          </w:rPr>
          <w:delText>a aplicación</w:delText>
        </w:r>
      </w:del>
      <w:r w:rsidR="0044160F">
        <w:rPr>
          <w:lang w:val="es-ES_tradnl"/>
        </w:rPr>
        <w:t>:</w:t>
      </w:r>
    </w:p>
    <w:p w14:paraId="7FEC180F" w14:textId="77777777" w:rsidR="0044160F" w:rsidRDefault="0044160F" w:rsidP="003417BF">
      <w:pPr>
        <w:pStyle w:val="Prrafodelista"/>
        <w:numPr>
          <w:ilvl w:val="0"/>
          <w:numId w:val="34"/>
        </w:numPr>
        <w:jc w:val="both"/>
        <w:rPr>
          <w:lang w:val="es-ES_tradnl"/>
        </w:rPr>
      </w:pPr>
      <w:r>
        <w:rPr>
          <w:lang w:val="es-ES_tradnl"/>
        </w:rPr>
        <w:t>E</w:t>
      </w:r>
      <w:r w:rsidR="00BD1E39" w:rsidRPr="0044160F">
        <w:rPr>
          <w:lang w:val="es-ES_tradnl"/>
        </w:rPr>
        <w:t xml:space="preserve">l sistema estructurado en capas </w:t>
      </w:r>
      <w:r w:rsidR="006777F4">
        <w:rPr>
          <w:lang w:val="es-ES_tradnl"/>
        </w:rPr>
        <w:t>favorece la replicación y escalabilidad de servicios críticos o con grandes niveles de usabilidad</w:t>
      </w:r>
      <w:r w:rsidR="006C6693">
        <w:rPr>
          <w:lang w:val="es-ES_tradnl"/>
        </w:rPr>
        <w:t>,</w:t>
      </w:r>
      <w:r w:rsidR="006777F4">
        <w:rPr>
          <w:lang w:val="es-ES_tradnl"/>
        </w:rPr>
        <w:t xml:space="preserve"> sin tener que replicar el servicio completo con todos sus subsistemas</w:t>
      </w:r>
      <w:r w:rsidR="006C6693">
        <w:rPr>
          <w:lang w:val="es-ES_tradnl"/>
        </w:rPr>
        <w:t>,</w:t>
      </w:r>
      <w:r w:rsidR="006777F4">
        <w:rPr>
          <w:lang w:val="es-ES_tradnl"/>
        </w:rPr>
        <w:t xml:space="preserve"> como el subsistema monolítico. </w:t>
      </w:r>
    </w:p>
    <w:p w14:paraId="1F63E9F1" w14:textId="77777777" w:rsidR="009112F0" w:rsidRDefault="0044160F" w:rsidP="003417BF">
      <w:pPr>
        <w:pStyle w:val="Prrafodelista"/>
        <w:numPr>
          <w:ilvl w:val="0"/>
          <w:numId w:val="34"/>
        </w:numPr>
        <w:jc w:val="both"/>
        <w:rPr>
          <w:lang w:val="es-ES_tradnl"/>
        </w:rPr>
      </w:pPr>
      <w:r>
        <w:rPr>
          <w:lang w:val="es-ES_tradnl"/>
        </w:rPr>
        <w:t>E</w:t>
      </w:r>
      <w:r w:rsidR="00BD1E39" w:rsidRPr="0044160F">
        <w:rPr>
          <w:lang w:val="es-ES_tradnl"/>
        </w:rPr>
        <w:t xml:space="preserve">l uso de sistemas monolíticos </w:t>
      </w:r>
      <w:r w:rsidR="009112F0">
        <w:rPr>
          <w:lang w:val="es-ES_tradnl"/>
        </w:rPr>
        <w:t xml:space="preserve">favorece el desarrollo </w:t>
      </w:r>
      <w:r w:rsidR="00BD1E39" w:rsidRPr="0044160F">
        <w:rPr>
          <w:lang w:val="es-ES_tradnl"/>
        </w:rPr>
        <w:t>ágil</w:t>
      </w:r>
      <w:r w:rsidR="00BF0D49" w:rsidRPr="0044160F">
        <w:rPr>
          <w:lang w:val="es-ES_tradnl"/>
        </w:rPr>
        <w:t xml:space="preserve"> en aplicaciones pequeñas y </w:t>
      </w:r>
      <w:r w:rsidR="009112F0">
        <w:rPr>
          <w:lang w:val="es-ES_tradnl"/>
        </w:rPr>
        <w:t>medianas</w:t>
      </w:r>
      <w:r w:rsidR="006C6693">
        <w:rPr>
          <w:lang w:val="es-ES_tradnl"/>
        </w:rPr>
        <w:t>,</w:t>
      </w:r>
      <w:r w:rsidR="009112F0">
        <w:rPr>
          <w:lang w:val="es-ES_tradnl"/>
        </w:rPr>
        <w:t xml:space="preserve"> mediante el desarrollo en funcionalidades, mientras que</w:t>
      </w:r>
      <w:r w:rsidR="006C6693">
        <w:rPr>
          <w:lang w:val="es-ES_tradnl"/>
        </w:rPr>
        <w:t xml:space="preserve"> en</w:t>
      </w:r>
      <w:r w:rsidR="009112F0">
        <w:rPr>
          <w:lang w:val="es-ES_tradnl"/>
        </w:rPr>
        <w:t xml:space="preserve"> el sistema estructurado</w:t>
      </w:r>
      <w:r w:rsidR="006C6693">
        <w:rPr>
          <w:lang w:val="es-ES_tradnl"/>
        </w:rPr>
        <w:t>,</w:t>
      </w:r>
      <w:r w:rsidR="009112F0">
        <w:rPr>
          <w:lang w:val="es-ES_tradnl"/>
        </w:rPr>
        <w:t xml:space="preserve"> el desarrollo </w:t>
      </w:r>
      <w:r w:rsidR="00832B27">
        <w:rPr>
          <w:lang w:val="es-ES_tradnl"/>
        </w:rPr>
        <w:t>es más arduo debido a la generación de comunicación entre capas.</w:t>
      </w:r>
    </w:p>
    <w:p w14:paraId="57128B01" w14:textId="77777777" w:rsidR="00832B27" w:rsidRDefault="00832B27" w:rsidP="003417BF">
      <w:pPr>
        <w:pStyle w:val="Prrafodelista"/>
        <w:numPr>
          <w:ilvl w:val="0"/>
          <w:numId w:val="34"/>
        </w:numPr>
        <w:jc w:val="both"/>
        <w:rPr>
          <w:lang w:val="es-ES_tradnl"/>
        </w:rPr>
      </w:pPr>
      <w:r>
        <w:rPr>
          <w:lang w:val="es-ES_tradnl"/>
        </w:rPr>
        <w:t>La independencia de capas en el sistema estructurado genera una tolerancia a fallos más elevada que en un sistema monolítico</w:t>
      </w:r>
      <w:r w:rsidR="006C6693">
        <w:rPr>
          <w:lang w:val="es-ES_tradnl"/>
        </w:rPr>
        <w:t>,</w:t>
      </w:r>
      <w:r>
        <w:rPr>
          <w:lang w:val="es-ES_tradnl"/>
        </w:rPr>
        <w:t xml:space="preserve"> donde un fallo en </w:t>
      </w:r>
      <w:r w:rsidR="00243445">
        <w:rPr>
          <w:lang w:val="es-ES_tradnl"/>
        </w:rPr>
        <w:t>las capas inferiores</w:t>
      </w:r>
      <w:r>
        <w:rPr>
          <w:lang w:val="es-ES_tradnl"/>
        </w:rPr>
        <w:t xml:space="preserve"> puede afectar a </w:t>
      </w:r>
      <w:r w:rsidR="00243445">
        <w:rPr>
          <w:lang w:val="es-ES_tradnl"/>
        </w:rPr>
        <w:t>todo el sistema</w:t>
      </w:r>
      <w:r>
        <w:rPr>
          <w:lang w:val="es-ES_tradnl"/>
        </w:rPr>
        <w:t>.</w:t>
      </w:r>
    </w:p>
    <w:p w14:paraId="7D6B9800" w14:textId="435F5792" w:rsidR="00BD1E39" w:rsidRDefault="00832B27" w:rsidP="003417BF">
      <w:pPr>
        <w:jc w:val="both"/>
      </w:pPr>
      <w:r>
        <w:rPr>
          <w:lang w:val="es-ES_tradnl"/>
        </w:rPr>
        <w:t xml:space="preserve">Es por eso </w:t>
      </w:r>
      <w:r w:rsidR="00243445">
        <w:rPr>
          <w:lang w:val="es-ES_tradnl"/>
        </w:rPr>
        <w:t>que,</w:t>
      </w:r>
      <w:r>
        <w:rPr>
          <w:lang w:val="es-ES_tradnl"/>
        </w:rPr>
        <w:t xml:space="preserve"> </w:t>
      </w:r>
      <w:r>
        <w:t>a</w:t>
      </w:r>
      <w:r w:rsidR="00BD1E39" w:rsidRPr="00832B27">
        <w:t xml:space="preserve">nte un proyecto de carácter </w:t>
      </w:r>
      <w:r w:rsidR="00BF0D49" w:rsidRPr="00832B27">
        <w:t xml:space="preserve">pequeño y </w:t>
      </w:r>
      <w:r w:rsidR="00243445">
        <w:t>mediano</w:t>
      </w:r>
      <w:r w:rsidR="006C6693">
        <w:t>,</w:t>
      </w:r>
      <w:r w:rsidR="00243445">
        <w:t xml:space="preserve"> </w:t>
      </w:r>
      <w:r w:rsidR="00BD1E39" w:rsidRPr="00832B27">
        <w:t xml:space="preserve">donde los servicios se ejecutarán en pequeños servidores </w:t>
      </w:r>
      <w:r w:rsidR="00243445">
        <w:t xml:space="preserve">u ordenadores de poco calibre, </w:t>
      </w:r>
      <w:r>
        <w:t>e</w:t>
      </w:r>
      <w:r w:rsidR="00BD1E39" w:rsidRPr="00832B27">
        <w:t>s mejor para el programa el dividirse en pequeños subprogramas independientes</w:t>
      </w:r>
      <w:r w:rsidR="006C6693">
        <w:t>,</w:t>
      </w:r>
      <w:r>
        <w:t xml:space="preserve"> q</w:t>
      </w:r>
      <w:r w:rsidR="00BD1E39" w:rsidRPr="00832B27">
        <w:t>ue trabajan al unísono</w:t>
      </w:r>
      <w:r w:rsidR="00BF0D49" w:rsidRPr="00832B27">
        <w:t xml:space="preserve"> entre </w:t>
      </w:r>
      <w:r w:rsidRPr="00832B27">
        <w:t>sí</w:t>
      </w:r>
      <w:r w:rsidR="00BD1E39" w:rsidRPr="00832B27">
        <w:t xml:space="preserve">. También cabe destacar el carácter crítico del entorno de ejecución, ya que un error en este entorno podría acabar con la ejecución de </w:t>
      </w:r>
      <w:ins w:id="723" w:author="RAQUEL BLANCO AGUIRRE" w:date="2017-06-19T12:59:00Z">
        <w:r w:rsidR="00CE318C">
          <w:t>toda</w:t>
        </w:r>
      </w:ins>
      <w:del w:id="724" w:author="RAQUEL BLANCO AGUIRRE" w:date="2017-06-19T12:59:00Z">
        <w:r w:rsidR="00BD1E39" w:rsidRPr="00832B27" w:rsidDel="00CE318C">
          <w:delText>TODA</w:delText>
        </w:r>
      </w:del>
      <w:r w:rsidR="00BD1E39" w:rsidRPr="00832B27">
        <w:t xml:space="preserve"> la aplicación. </w:t>
      </w:r>
    </w:p>
    <w:p w14:paraId="23B334C2" w14:textId="77777777" w:rsidR="00243445" w:rsidRDefault="00243445" w:rsidP="003417BF">
      <w:pPr>
        <w:jc w:val="both"/>
        <w:rPr>
          <w:lang w:val="es-ES_tradnl"/>
        </w:rPr>
      </w:pPr>
    </w:p>
    <w:p w14:paraId="2CFBBA96" w14:textId="77777777" w:rsidR="00832B27" w:rsidRPr="00BD1E39" w:rsidRDefault="00832B27" w:rsidP="00BD1E39">
      <w:pPr>
        <w:rPr>
          <w:lang w:val="es-ES_tradnl"/>
        </w:rPr>
      </w:pPr>
    </w:p>
    <w:p w14:paraId="5031EA9A" w14:textId="77777777" w:rsidR="00952425" w:rsidRDefault="00952425" w:rsidP="00952425">
      <w:pPr>
        <w:pStyle w:val="Ttulo2"/>
        <w:numPr>
          <w:ilvl w:val="1"/>
          <w:numId w:val="24"/>
        </w:numPr>
        <w:rPr>
          <w:lang w:val="es-ES_tradnl"/>
        </w:rPr>
      </w:pPr>
      <w:bookmarkStart w:id="725" w:name="_Toc487482218"/>
      <w:r>
        <w:rPr>
          <w:lang w:val="es-ES_tradnl"/>
        </w:rPr>
        <w:lastRenderedPageBreak/>
        <w:t>Repositorio de información</w:t>
      </w:r>
      <w:bookmarkEnd w:id="725"/>
      <w:del w:id="726" w:author="RAQUEL BLANCO AGUIRRE" w:date="2017-06-27T13:48:00Z">
        <w:r w:rsidDel="00524F3A">
          <w:rPr>
            <w:lang w:val="es-ES_tradnl"/>
          </w:rPr>
          <w:delText>:</w:delText>
        </w:r>
      </w:del>
    </w:p>
    <w:p w14:paraId="2601F52E" w14:textId="77777777" w:rsidR="00BF0D49" w:rsidRDefault="00BF0D49" w:rsidP="003417BF">
      <w:pPr>
        <w:jc w:val="both"/>
        <w:rPr>
          <w:lang w:val="es-ES_tradnl"/>
        </w:rPr>
      </w:pPr>
    </w:p>
    <w:p w14:paraId="3427BA62" w14:textId="0C375B85" w:rsidR="00BF0D49" w:rsidDel="0000322D" w:rsidRDefault="00F949A4" w:rsidP="003417BF">
      <w:pPr>
        <w:ind w:firstLine="360"/>
        <w:jc w:val="both"/>
        <w:rPr>
          <w:del w:id="727" w:author="RAQUEL BLANCO AGUIRRE" w:date="2017-06-19T13:04:00Z"/>
          <w:lang w:val="es-ES_tradnl"/>
        </w:rPr>
      </w:pPr>
      <w:r>
        <w:rPr>
          <w:lang w:val="es-ES_tradnl"/>
        </w:rPr>
        <w:t xml:space="preserve">El repositorio de </w:t>
      </w:r>
      <w:r w:rsidR="00BF0D49">
        <w:rPr>
          <w:lang w:val="es-ES_tradnl"/>
        </w:rPr>
        <w:t>información tiene como objetivo</w:t>
      </w:r>
      <w:del w:id="728" w:author="RAQUEL BLANCO AGUIRRE" w:date="2017-06-19T13:02:00Z">
        <w:r w:rsidR="00BF0D49" w:rsidDel="0000322D">
          <w:rPr>
            <w:lang w:val="es-ES_tradnl"/>
          </w:rPr>
          <w:delText xml:space="preserve"> el</w:delText>
        </w:r>
      </w:del>
      <w:r w:rsidR="00BF0D49">
        <w:rPr>
          <w:lang w:val="es-ES_tradnl"/>
        </w:rPr>
        <w:t xml:space="preserve"> </w:t>
      </w:r>
      <w:r>
        <w:rPr>
          <w:lang w:val="es-ES_tradnl"/>
        </w:rPr>
        <w:t>gestionar datos y almacenarlos de forma permanente</w:t>
      </w:r>
      <w:ins w:id="729" w:author="RAQUEL BLANCO AGUIRRE" w:date="2017-06-19T13:04:00Z">
        <w:r w:rsidR="0000322D">
          <w:rPr>
            <w:lang w:val="es-ES_tradnl"/>
          </w:rPr>
          <w:t xml:space="preserve"> a largo plazo</w:t>
        </w:r>
      </w:ins>
      <w:r w:rsidR="00C85DD7">
        <w:rPr>
          <w:lang w:val="es-ES_tradnl"/>
        </w:rPr>
        <w:t xml:space="preserve">. </w:t>
      </w:r>
      <w:del w:id="730" w:author="RAQUEL BLANCO AGUIRRE" w:date="2017-06-19T13:04:00Z">
        <w:r w:rsidR="00C85DD7" w:rsidDel="0000322D">
          <w:rPr>
            <w:lang w:val="es-ES_tradnl"/>
          </w:rPr>
          <w:delText>C</w:delText>
        </w:r>
        <w:r w:rsidR="00BF0D49" w:rsidDel="0000322D">
          <w:rPr>
            <w:lang w:val="es-ES_tradnl"/>
          </w:rPr>
          <w:delText>uando habla</w:delText>
        </w:r>
      </w:del>
      <w:del w:id="731" w:author="RAQUEL BLANCO AGUIRRE" w:date="2017-06-19T13:03:00Z">
        <w:r w:rsidR="00BF0D49" w:rsidDel="0000322D">
          <w:rPr>
            <w:lang w:val="es-ES_tradnl"/>
          </w:rPr>
          <w:delText>mos</w:delText>
        </w:r>
      </w:del>
      <w:del w:id="732" w:author="RAQUEL BLANCO AGUIRRE" w:date="2017-06-19T13:04:00Z">
        <w:r w:rsidR="00BF0D49" w:rsidDel="0000322D">
          <w:rPr>
            <w:lang w:val="es-ES_tradnl"/>
          </w:rPr>
          <w:delText xml:space="preserve"> de </w:delText>
        </w:r>
        <w:r w:rsidDel="0000322D">
          <w:rPr>
            <w:lang w:val="es-ES_tradnl"/>
          </w:rPr>
          <w:delText xml:space="preserve">almacenar </w:delText>
        </w:r>
        <w:r w:rsidR="00BF0D49" w:rsidDel="0000322D">
          <w:rPr>
            <w:lang w:val="es-ES_tradnl"/>
          </w:rPr>
          <w:delText>información</w:delText>
        </w:r>
        <w:r w:rsidR="00832B27" w:rsidDel="0000322D">
          <w:rPr>
            <w:lang w:val="es-ES_tradnl"/>
          </w:rPr>
          <w:delText xml:space="preserve"> debe</w:delText>
        </w:r>
      </w:del>
      <w:del w:id="733" w:author="RAQUEL BLANCO AGUIRRE" w:date="2017-06-19T13:03:00Z">
        <w:r w:rsidR="00832B27" w:rsidDel="0000322D">
          <w:rPr>
            <w:lang w:val="es-ES_tradnl"/>
          </w:rPr>
          <w:delText>mos</w:delText>
        </w:r>
      </w:del>
      <w:del w:id="734" w:author="RAQUEL BLANCO AGUIRRE" w:date="2017-06-19T13:04:00Z">
        <w:r w:rsidR="00832B27" w:rsidDel="0000322D">
          <w:rPr>
            <w:lang w:val="es-ES_tradnl"/>
          </w:rPr>
          <w:delText xml:space="preserve"> hablar de persistencia.</w:delText>
        </w:r>
        <w:r w:rsidR="00BF0D49" w:rsidDel="0000322D">
          <w:rPr>
            <w:lang w:val="es-ES_tradnl"/>
          </w:rPr>
          <w:delText xml:space="preserve"> La persistencia es un tipo d</w:delText>
        </w:r>
        <w:r w:rsidDel="0000322D">
          <w:rPr>
            <w:lang w:val="es-ES_tradnl"/>
          </w:rPr>
          <w:delText xml:space="preserve">e dato en informática que puede ser de dos tipos: a corto plazo (RAM, Archivo temporal…) o a largo plazo (Bases de datos, Ficheros…). </w:delText>
        </w:r>
        <w:r w:rsidR="00EF36C6" w:rsidDel="0000322D">
          <w:rPr>
            <w:lang w:val="es-ES_tradnl"/>
          </w:rPr>
          <w:delText xml:space="preserve">Nuestro </w:delText>
        </w:r>
        <w:r w:rsidR="00C85DD7" w:rsidDel="0000322D">
          <w:rPr>
            <w:lang w:val="es-ES_tradnl"/>
          </w:rPr>
          <w:delText>repositorio utilizará</w:delText>
        </w:r>
        <w:r w:rsidDel="0000322D">
          <w:rPr>
            <w:lang w:val="es-ES_tradnl"/>
          </w:rPr>
          <w:delText xml:space="preserve"> datos persistencia</w:delText>
        </w:r>
        <w:r w:rsidR="00C85DD7" w:rsidDel="0000322D">
          <w:rPr>
            <w:lang w:val="es-ES_tradnl"/>
          </w:rPr>
          <w:delText xml:space="preserve"> a largo plazo para almacenar </w:delText>
        </w:r>
        <w:r w:rsidDel="0000322D">
          <w:rPr>
            <w:lang w:val="es-ES_tradnl"/>
          </w:rPr>
          <w:delText xml:space="preserve"> información</w:delText>
        </w:r>
        <w:r w:rsidR="00C85DD7" w:rsidDel="0000322D">
          <w:rPr>
            <w:lang w:val="es-ES_tradnl"/>
          </w:rPr>
          <w:delText xml:space="preserve"> y así no perderla</w:delText>
        </w:r>
        <w:r w:rsidR="00EF36C6" w:rsidDel="0000322D">
          <w:rPr>
            <w:lang w:val="es-ES_tradnl"/>
          </w:rPr>
          <w:delText xml:space="preserve"> ante un corte inesperado del servicio</w:delText>
        </w:r>
        <w:r w:rsidDel="0000322D">
          <w:rPr>
            <w:lang w:val="es-ES_tradnl"/>
          </w:rPr>
          <w:delText xml:space="preserve">. </w:delText>
        </w:r>
      </w:del>
      <w:ins w:id="735" w:author="RAQUEL BLANCO AGUIRRE" w:date="2017-06-19T13:06:00Z">
        <w:r w:rsidR="0000322D">
          <w:rPr>
            <w:lang w:val="es-ES_tradnl"/>
          </w:rPr>
          <w:t>Dado que</w:t>
        </w:r>
      </w:ins>
      <w:ins w:id="736" w:author="RAQUEL BLANCO AGUIRRE" w:date="2017-06-19T13:07:00Z">
        <w:r w:rsidR="0000322D">
          <w:rPr>
            <w:lang w:val="es-ES_tradnl"/>
          </w:rPr>
          <w:t xml:space="preserve"> existen diversos</w:t>
        </w:r>
      </w:ins>
    </w:p>
    <w:p w14:paraId="7325FED1" w14:textId="7536CA2A" w:rsidR="00F949A4" w:rsidRDefault="00F949A4" w:rsidP="0000322D">
      <w:pPr>
        <w:jc w:val="both"/>
        <w:rPr>
          <w:lang w:val="es-ES_tradnl"/>
        </w:rPr>
      </w:pPr>
      <w:del w:id="737" w:author="RAQUEL BLANCO AGUIRRE" w:date="2017-06-19T13:06:00Z">
        <w:r w:rsidDel="0000322D">
          <w:rPr>
            <w:lang w:val="es-ES_tradnl"/>
          </w:rPr>
          <w:delText>Hay</w:delText>
        </w:r>
      </w:del>
      <w:del w:id="738" w:author="RAQUEL BLANCO AGUIRRE" w:date="2017-06-19T13:07:00Z">
        <w:r w:rsidDel="0000322D">
          <w:rPr>
            <w:lang w:val="es-ES_tradnl"/>
          </w:rPr>
          <w:delText xml:space="preserve"> much</w:delText>
        </w:r>
      </w:del>
      <w:ins w:id="739" w:author="RAQUEL BLANCO AGUIRRE" w:date="2017-06-19T13:06:00Z">
        <w:r w:rsidR="0000322D">
          <w:rPr>
            <w:lang w:val="es-ES_tradnl"/>
          </w:rPr>
          <w:t xml:space="preserve"> gest</w:t>
        </w:r>
      </w:ins>
      <w:ins w:id="740" w:author="RAQUEL BLANCO AGUIRRE" w:date="2017-06-19T13:07:00Z">
        <w:r w:rsidR="0000322D">
          <w:rPr>
            <w:lang w:val="es-ES_tradnl"/>
          </w:rPr>
          <w:t xml:space="preserve">ores de </w:t>
        </w:r>
      </w:ins>
      <w:ins w:id="741" w:author="RAQUEL BLANCO AGUIRRE" w:date="2017-06-19T13:08:00Z">
        <w:r w:rsidR="0000322D">
          <w:rPr>
            <w:lang w:val="es-ES_tradnl"/>
          </w:rPr>
          <w:t xml:space="preserve">almacenamiento, se analizará la información que </w:t>
        </w:r>
      </w:ins>
      <w:ins w:id="742" w:author="RAQUEL BLANCO AGUIRRE" w:date="2017-06-19T13:09:00Z">
        <w:r w:rsidR="0000322D">
          <w:rPr>
            <w:lang w:val="es-ES_tradnl"/>
          </w:rPr>
          <w:t xml:space="preserve">guardará en el repositorio sus particularidades para </w:t>
        </w:r>
      </w:ins>
      <w:ins w:id="743" w:author="RAQUEL BLANCO AGUIRRE" w:date="2017-06-19T13:08:00Z">
        <w:r w:rsidR="0000322D">
          <w:rPr>
            <w:lang w:val="es-ES_tradnl"/>
          </w:rPr>
          <w:t xml:space="preserve">se </w:t>
        </w:r>
      </w:ins>
      <w:del w:id="744" w:author="RAQUEL BLANCO AGUIRRE" w:date="2017-06-19T13:06:00Z">
        <w:r w:rsidDel="0000322D">
          <w:rPr>
            <w:lang w:val="es-ES_tradnl"/>
          </w:rPr>
          <w:delText>as</w:delText>
        </w:r>
      </w:del>
      <w:del w:id="745" w:author="RAQUEL BLANCO AGUIRRE" w:date="2017-06-19T13:08:00Z">
        <w:r w:rsidDel="0000322D">
          <w:rPr>
            <w:lang w:val="es-ES_tradnl"/>
          </w:rPr>
          <w:delText xml:space="preserve"> formas de almacenar datos en persistencia a largo plazo. Para </w:delText>
        </w:r>
      </w:del>
      <w:r>
        <w:rPr>
          <w:lang w:val="es-ES_tradnl"/>
        </w:rPr>
        <w:t>elegir una</w:t>
      </w:r>
      <w:r w:rsidR="00C85DD7">
        <w:rPr>
          <w:lang w:val="es-ES_tradnl"/>
        </w:rPr>
        <w:t xml:space="preserve"> forma debemos centrarnos en qué</w:t>
      </w:r>
      <w:r>
        <w:rPr>
          <w:lang w:val="es-ES_tradnl"/>
        </w:rPr>
        <w:t xml:space="preserve"> va a g</w:t>
      </w:r>
      <w:r w:rsidR="00C85DD7">
        <w:rPr>
          <w:lang w:val="es-ES_tradnl"/>
        </w:rPr>
        <w:t>uardar nuestro repositorio y qué</w:t>
      </w:r>
      <w:r>
        <w:rPr>
          <w:lang w:val="es-ES_tradnl"/>
        </w:rPr>
        <w:t xml:space="preserve"> particularidades tiene cada tipo de dato:</w:t>
      </w:r>
    </w:p>
    <w:p w14:paraId="13AD8121" w14:textId="77777777" w:rsidR="00F949A4" w:rsidRDefault="00F949A4" w:rsidP="003417BF">
      <w:pPr>
        <w:pStyle w:val="Prrafodelista"/>
        <w:numPr>
          <w:ilvl w:val="0"/>
          <w:numId w:val="28"/>
        </w:numPr>
        <w:jc w:val="both"/>
        <w:rPr>
          <w:lang w:val="es-ES_tradnl"/>
        </w:rPr>
      </w:pPr>
      <w:r w:rsidRPr="009C626A">
        <w:rPr>
          <w:b/>
          <w:lang w:val="es-ES_tradnl"/>
        </w:rPr>
        <w:t>Datos personales</w:t>
      </w:r>
      <w:r>
        <w:rPr>
          <w:lang w:val="es-ES_tradnl"/>
        </w:rPr>
        <w:t>: Son de poco peso, no son muy importantes para el f</w:t>
      </w:r>
      <w:r w:rsidR="00EF36C6">
        <w:rPr>
          <w:lang w:val="es-ES_tradnl"/>
        </w:rPr>
        <w:t>uncionamiento de la aplicación y n</w:t>
      </w:r>
      <w:r>
        <w:rPr>
          <w:lang w:val="es-ES_tradnl"/>
        </w:rPr>
        <w:t xml:space="preserve">o es importante que los datos estén </w:t>
      </w:r>
      <w:r w:rsidR="00C85DD7">
        <w:rPr>
          <w:lang w:val="es-ES_tradnl"/>
        </w:rPr>
        <w:t>siempre disponibles</w:t>
      </w:r>
      <w:r w:rsidR="00EF36C6">
        <w:rPr>
          <w:lang w:val="es-ES_tradnl"/>
        </w:rPr>
        <w:t>.</w:t>
      </w:r>
      <w:r w:rsidR="009C626A">
        <w:rPr>
          <w:lang w:val="es-ES_tradnl"/>
        </w:rPr>
        <w:br/>
      </w:r>
    </w:p>
    <w:p w14:paraId="599F5F59" w14:textId="0787DAD4" w:rsidR="00F949A4" w:rsidRPr="00524F3A" w:rsidRDefault="00F949A4" w:rsidP="00524F3A">
      <w:pPr>
        <w:pStyle w:val="Prrafodelista"/>
        <w:numPr>
          <w:ilvl w:val="0"/>
          <w:numId w:val="28"/>
        </w:numPr>
        <w:jc w:val="both"/>
        <w:rPr>
          <w:lang w:val="es-ES_tradnl"/>
        </w:rPr>
      </w:pPr>
      <w:r w:rsidRPr="00524F3A">
        <w:rPr>
          <w:b/>
          <w:lang w:val="es-ES_tradnl"/>
        </w:rPr>
        <w:t>Grupos</w:t>
      </w:r>
      <w:r w:rsidRPr="00524F3A">
        <w:rPr>
          <w:lang w:val="es-ES_tradnl"/>
        </w:rPr>
        <w:t xml:space="preserve">: Son de poco </w:t>
      </w:r>
      <w:r w:rsidR="00243445" w:rsidRPr="00524F3A">
        <w:rPr>
          <w:lang w:val="es-ES_tradnl"/>
        </w:rPr>
        <w:t>peso,</w:t>
      </w:r>
      <w:r w:rsidRPr="008B0BD1">
        <w:rPr>
          <w:lang w:val="es-ES_tradnl"/>
        </w:rPr>
        <w:t xml:space="preserve"> </w:t>
      </w:r>
      <w:r w:rsidR="00EF36C6" w:rsidRPr="008B0BD1">
        <w:rPr>
          <w:lang w:val="es-ES_tradnl"/>
        </w:rPr>
        <w:t xml:space="preserve">pero </w:t>
      </w:r>
      <w:r w:rsidRPr="008B0BD1">
        <w:rPr>
          <w:lang w:val="es-ES_tradnl"/>
        </w:rPr>
        <w:t>tienen un poder relacional muy elevado, es decir</w:t>
      </w:r>
      <w:r w:rsidR="00243445" w:rsidRPr="008B0BD1">
        <w:rPr>
          <w:lang w:val="es-ES_tradnl"/>
        </w:rPr>
        <w:t xml:space="preserve">, </w:t>
      </w:r>
      <w:r w:rsidRPr="008B0BD1">
        <w:rPr>
          <w:lang w:val="es-ES_tradnl"/>
        </w:rPr>
        <w:t>existe muchas entidades relacionadas con un simple grupo. Es necesario que estos datos y relaci</w:t>
      </w:r>
      <w:r w:rsidR="00EF36C6" w:rsidRPr="008B0BD1">
        <w:rPr>
          <w:lang w:val="es-ES_tradnl"/>
        </w:rPr>
        <w:t>ones estén siempre disponibles o</w:t>
      </w:r>
      <w:r w:rsidRPr="008B0BD1">
        <w:rPr>
          <w:lang w:val="es-ES_tradnl"/>
        </w:rPr>
        <w:t xml:space="preserve"> </w:t>
      </w:r>
      <w:ins w:id="746" w:author="RAQUEL BLANCO AGUIRRE" w:date="2017-06-27T13:59:00Z">
        <w:r w:rsidR="008B0BD1">
          <w:rPr>
            <w:lang w:val="es-ES_tradnl"/>
          </w:rPr>
          <w:t>en</w:t>
        </w:r>
      </w:ins>
      <w:del w:id="747" w:author="RAQUEL BLANCO AGUIRRE" w:date="2017-06-27T13:59:00Z">
        <w:r w:rsidRPr="008B0BD1" w:rsidDel="008B0BD1">
          <w:rPr>
            <w:lang w:val="es-ES_tradnl"/>
          </w:rPr>
          <w:delText>a</w:delText>
        </w:r>
      </w:del>
      <w:r w:rsidRPr="008B0BD1">
        <w:rPr>
          <w:lang w:val="es-ES_tradnl"/>
        </w:rPr>
        <w:t xml:space="preserve"> un tiempo razonable para </w:t>
      </w:r>
      <w:ins w:id="748" w:author="RAQUEL BLANCO AGUIRRE" w:date="2017-06-27T13:54:00Z">
        <w:r w:rsidR="008B0BD1">
          <w:rPr>
            <w:lang w:val="es-ES_tradnl"/>
          </w:rPr>
          <w:t>l</w:t>
        </w:r>
      </w:ins>
      <w:ins w:id="749" w:author="RAQUEL BLANCO AGUIRRE" w:date="2017-06-27T13:55:00Z">
        <w:r w:rsidR="008B0BD1">
          <w:rPr>
            <w:lang w:val="es-ES_tradnl"/>
          </w:rPr>
          <w:t>a</w:t>
        </w:r>
      </w:ins>
      <w:del w:id="750" w:author="RAQUEL BLANCO AGUIRRE" w:date="2017-06-27T13:55:00Z">
        <w:r w:rsidRPr="008B0BD1" w:rsidDel="008B0BD1">
          <w:rPr>
            <w:lang w:val="es-ES_tradnl"/>
          </w:rPr>
          <w:delText>una</w:delText>
        </w:r>
      </w:del>
      <w:r w:rsidR="00524F3A">
        <w:rPr>
          <w:lang w:val="es-ES_tradnl"/>
        </w:rPr>
        <w:t xml:space="preserve"> </w:t>
      </w:r>
      <w:r w:rsidR="00FC31C9" w:rsidRPr="00524F3A">
        <w:rPr>
          <w:lang w:val="es-ES_tradnl"/>
        </w:rPr>
        <w:t>aplicación</w:t>
      </w:r>
      <w:del w:id="751" w:author="RAQUEL BLANCO AGUIRRE" w:date="2017-06-27T13:59:00Z">
        <w:r w:rsidR="00FC31C9" w:rsidRPr="00524F3A" w:rsidDel="008B0BD1">
          <w:rPr>
            <w:lang w:val="es-ES_tradnl"/>
          </w:rPr>
          <w:delText xml:space="preserve"> web</w:delText>
        </w:r>
      </w:del>
      <w:r w:rsidR="00FC31C9" w:rsidRPr="00524F3A">
        <w:rPr>
          <w:lang w:val="es-ES_tradnl"/>
        </w:rPr>
        <w:t>.</w:t>
      </w:r>
      <w:r w:rsidR="009C626A" w:rsidRPr="00524F3A">
        <w:rPr>
          <w:lang w:val="es-ES_tradnl"/>
        </w:rPr>
        <w:br/>
      </w:r>
    </w:p>
    <w:p w14:paraId="1B591EF5" w14:textId="09CE062E" w:rsidR="00891F3D" w:rsidRDefault="00F949A4" w:rsidP="003417BF">
      <w:pPr>
        <w:pStyle w:val="Prrafodelista"/>
        <w:numPr>
          <w:ilvl w:val="0"/>
          <w:numId w:val="28"/>
        </w:numPr>
        <w:jc w:val="both"/>
        <w:rPr>
          <w:lang w:val="es-ES_tradnl"/>
        </w:rPr>
      </w:pPr>
      <w:r w:rsidRPr="009C626A">
        <w:rPr>
          <w:b/>
          <w:lang w:val="es-ES_tradnl"/>
        </w:rPr>
        <w:t>Proyectos</w:t>
      </w:r>
      <w:r>
        <w:rPr>
          <w:lang w:val="es-ES_tradnl"/>
        </w:rPr>
        <w:t>: Se</w:t>
      </w:r>
      <w:r w:rsidR="00EF36C6">
        <w:rPr>
          <w:lang w:val="es-ES_tradnl"/>
        </w:rPr>
        <w:t xml:space="preserve"> pueden dividir en dos partes</w:t>
      </w:r>
      <w:ins w:id="752" w:author="RAQUEL BLANCO AGUIRRE" w:date="2017-06-27T13:54:00Z">
        <w:r w:rsidR="008B0BD1">
          <w:rPr>
            <w:lang w:val="es-ES_tradnl"/>
          </w:rPr>
          <w:t>.</w:t>
        </w:r>
      </w:ins>
      <w:del w:id="753" w:author="RAQUEL BLANCO AGUIRRE" w:date="2017-06-27T13:54:00Z">
        <w:r w:rsidR="00EF36C6" w:rsidDel="008B0BD1">
          <w:rPr>
            <w:lang w:val="es-ES_tradnl"/>
          </w:rPr>
          <w:delText>:</w:delText>
        </w:r>
      </w:del>
      <w:r w:rsidR="00EF36C6">
        <w:rPr>
          <w:lang w:val="es-ES_tradnl"/>
        </w:rPr>
        <w:t xml:space="preserve"> Por un </w:t>
      </w:r>
      <w:r w:rsidR="00243445">
        <w:rPr>
          <w:lang w:val="es-ES_tradnl"/>
        </w:rPr>
        <w:t>lado,</w:t>
      </w:r>
      <w:r w:rsidR="00EF36C6">
        <w:rPr>
          <w:lang w:val="es-ES_tradnl"/>
        </w:rPr>
        <w:t xml:space="preserve"> </w:t>
      </w:r>
      <w:r w:rsidR="007D3670">
        <w:rPr>
          <w:lang w:val="es-ES_tradnl"/>
        </w:rPr>
        <w:t>los datos del proyecto</w:t>
      </w:r>
      <w:r w:rsidR="00FC31C9">
        <w:rPr>
          <w:lang w:val="es-ES_tradnl"/>
        </w:rPr>
        <w:t>,</w:t>
      </w:r>
      <w:r w:rsidR="007D3670">
        <w:rPr>
          <w:lang w:val="es-ES_tradnl"/>
        </w:rPr>
        <w:t xml:space="preserve"> </w:t>
      </w:r>
      <w:r>
        <w:rPr>
          <w:lang w:val="es-ES_tradnl"/>
        </w:rPr>
        <w:t>los cuales</w:t>
      </w:r>
      <w:r w:rsidR="007D3670">
        <w:rPr>
          <w:lang w:val="es-ES_tradnl"/>
        </w:rPr>
        <w:t xml:space="preserve"> </w:t>
      </w:r>
      <w:r>
        <w:rPr>
          <w:lang w:val="es-ES_tradnl"/>
        </w:rPr>
        <w:t>tienen un car</w:t>
      </w:r>
      <w:r w:rsidR="00EF36C6">
        <w:rPr>
          <w:lang w:val="es-ES_tradnl"/>
        </w:rPr>
        <w:t>ácter muy parecido a los grupos, e</w:t>
      </w:r>
      <w:r>
        <w:rPr>
          <w:lang w:val="es-ES_tradnl"/>
        </w:rPr>
        <w:t>s decir,</w:t>
      </w:r>
      <w:r w:rsidR="00EF36C6">
        <w:rPr>
          <w:lang w:val="es-ES_tradnl"/>
        </w:rPr>
        <w:t xml:space="preserve"> </w:t>
      </w:r>
      <w:ins w:id="754" w:author="RAQUEL BLANCO AGUIRRE" w:date="2017-06-27T14:02:00Z">
        <w:r w:rsidR="008B0BD1">
          <w:rPr>
            <w:lang w:val="es-ES_tradnl"/>
          </w:rPr>
          <w:t>presentan una gran cantidad</w:t>
        </w:r>
      </w:ins>
      <w:del w:id="755" w:author="RAQUEL BLANCO AGUIRRE" w:date="2017-06-27T14:05:00Z">
        <w:r w:rsidR="00EF36C6" w:rsidDel="0077401F">
          <w:rPr>
            <w:lang w:val="es-ES_tradnl"/>
          </w:rPr>
          <w:delText>son</w:delText>
        </w:r>
        <w:r w:rsidDel="0077401F">
          <w:rPr>
            <w:lang w:val="es-ES_tradnl"/>
          </w:rPr>
          <w:delText xml:space="preserve"> grandes cantidades</w:delText>
        </w:r>
      </w:del>
      <w:r>
        <w:rPr>
          <w:lang w:val="es-ES_tradnl"/>
        </w:rPr>
        <w:t xml:space="preserve"> de relaciones </w:t>
      </w:r>
      <w:del w:id="756" w:author="RAQUEL BLANCO AGUIRRE" w:date="2017-06-27T14:05:00Z">
        <w:r w:rsidDel="0077401F">
          <w:rPr>
            <w:lang w:val="es-ES_tradnl"/>
          </w:rPr>
          <w:delText xml:space="preserve">entre </w:delText>
        </w:r>
      </w:del>
      <w:ins w:id="757" w:author="RAQUEL BLANCO AGUIRRE" w:date="2017-06-27T14:05:00Z">
        <w:r w:rsidR="0077401F">
          <w:rPr>
            <w:lang w:val="es-ES_tradnl"/>
          </w:rPr>
          <w:t xml:space="preserve">con </w:t>
        </w:r>
      </w:ins>
      <w:r>
        <w:rPr>
          <w:lang w:val="es-ES_tradnl"/>
        </w:rPr>
        <w:t xml:space="preserve">otras entidades y </w:t>
      </w:r>
      <w:ins w:id="758" w:author="RAQUEL BLANCO AGUIRRE" w:date="2017-06-27T14:12:00Z">
        <w:r w:rsidR="00891F3D">
          <w:rPr>
            <w:lang w:val="es-ES_tradnl"/>
          </w:rPr>
          <w:t xml:space="preserve">son </w:t>
        </w:r>
      </w:ins>
      <w:r>
        <w:rPr>
          <w:lang w:val="es-ES_tradnl"/>
        </w:rPr>
        <w:t xml:space="preserve">datos importantes que es necesario tener disponibles para </w:t>
      </w:r>
      <w:ins w:id="759" w:author="RAQUEL BLANCO AGUIRRE" w:date="2017-06-27T14:12:00Z">
        <w:r w:rsidR="00891F3D">
          <w:rPr>
            <w:lang w:val="es-ES_tradnl"/>
          </w:rPr>
          <w:t xml:space="preserve">la </w:t>
        </w:r>
      </w:ins>
      <w:r>
        <w:rPr>
          <w:lang w:val="es-ES_tradnl"/>
        </w:rPr>
        <w:t>aplicaci</w:t>
      </w:r>
      <w:ins w:id="760" w:author="RAQUEL BLANCO AGUIRRE" w:date="2017-06-27T14:12:00Z">
        <w:r w:rsidR="00891F3D">
          <w:rPr>
            <w:lang w:val="es-ES_tradnl"/>
          </w:rPr>
          <w:t>ó</w:t>
        </w:r>
      </w:ins>
      <w:del w:id="761" w:author="RAQUEL BLANCO AGUIRRE" w:date="2017-06-27T14:12:00Z">
        <w:r w:rsidDel="00891F3D">
          <w:rPr>
            <w:lang w:val="es-ES_tradnl"/>
          </w:rPr>
          <w:delText>o</w:delText>
        </w:r>
      </w:del>
      <w:r>
        <w:rPr>
          <w:lang w:val="es-ES_tradnl"/>
        </w:rPr>
        <w:t>n</w:t>
      </w:r>
      <w:del w:id="762" w:author="RAQUEL BLANCO AGUIRRE" w:date="2017-06-27T14:12:00Z">
        <w:r w:rsidDel="00891F3D">
          <w:rPr>
            <w:lang w:val="es-ES_tradnl"/>
          </w:rPr>
          <w:delText>es web</w:delText>
        </w:r>
      </w:del>
      <w:r>
        <w:rPr>
          <w:lang w:val="es-ES_tradnl"/>
        </w:rPr>
        <w:t xml:space="preserve">. Por otro lado, </w:t>
      </w:r>
      <w:r w:rsidR="00EF36C6">
        <w:rPr>
          <w:lang w:val="es-ES_tradnl"/>
        </w:rPr>
        <w:t xml:space="preserve">están los </w:t>
      </w:r>
      <w:r>
        <w:rPr>
          <w:lang w:val="es-ES_tradnl"/>
        </w:rPr>
        <w:t>códigos</w:t>
      </w:r>
      <w:ins w:id="763" w:author="RAQUEL BLANCO AGUIRRE" w:date="2017-06-27T14:30:00Z">
        <w:r w:rsidR="002A5A15">
          <w:rPr>
            <w:lang w:val="es-ES_tradnl"/>
          </w:rPr>
          <w:t xml:space="preserve"> </w:t>
        </w:r>
      </w:ins>
      <w:ins w:id="764" w:author="RAQUEL BLANCO AGUIRRE" w:date="2017-06-27T14:31:00Z">
        <w:r w:rsidR="002A5A15">
          <w:rPr>
            <w:lang w:val="es-ES_tradnl"/>
          </w:rPr>
          <w:t xml:space="preserve">fuente, </w:t>
        </w:r>
      </w:ins>
      <w:r>
        <w:rPr>
          <w:lang w:val="es-ES_tradnl"/>
        </w:rPr>
        <w:t xml:space="preserve"> y </w:t>
      </w:r>
      <w:r w:rsidR="00EF36C6">
        <w:rPr>
          <w:lang w:val="es-ES_tradnl"/>
        </w:rPr>
        <w:t xml:space="preserve">los </w:t>
      </w:r>
      <w:r w:rsidR="00FC31C9">
        <w:rPr>
          <w:lang w:val="es-ES_tradnl"/>
        </w:rPr>
        <w:t>ficheros del proyecto; e</w:t>
      </w:r>
      <w:r>
        <w:rPr>
          <w:lang w:val="es-ES_tradnl"/>
        </w:rPr>
        <w:t>stos datos no s</w:t>
      </w:r>
      <w:r w:rsidR="007D3670">
        <w:rPr>
          <w:lang w:val="es-ES_tradnl"/>
        </w:rPr>
        <w:t>uelen</w:t>
      </w:r>
      <w:r w:rsidR="00EF36C6">
        <w:rPr>
          <w:lang w:val="es-ES_tradnl"/>
        </w:rPr>
        <w:t xml:space="preserve"> ser</w:t>
      </w:r>
      <w:r>
        <w:rPr>
          <w:lang w:val="es-ES_tradnl"/>
        </w:rPr>
        <w:t xml:space="preserve"> consultados por la aplicación web</w:t>
      </w:r>
      <w:r w:rsidR="00EF36C6">
        <w:rPr>
          <w:lang w:val="es-ES_tradnl"/>
        </w:rPr>
        <w:t xml:space="preserve">, </w:t>
      </w:r>
      <w:del w:id="765" w:author="RAQUEL BLANCO AGUIRRE" w:date="2017-06-27T14:13:00Z">
        <w:r w:rsidR="00EF36C6" w:rsidDel="00891F3D">
          <w:rPr>
            <w:lang w:val="es-ES_tradnl"/>
          </w:rPr>
          <w:delText>entonces</w:delText>
        </w:r>
        <w:r w:rsidDel="00891F3D">
          <w:rPr>
            <w:lang w:val="es-ES_tradnl"/>
          </w:rPr>
          <w:delText xml:space="preserve"> se</w:delText>
        </w:r>
        <w:r w:rsidR="009C626A" w:rsidDel="00891F3D">
          <w:rPr>
            <w:lang w:val="es-ES_tradnl"/>
          </w:rPr>
          <w:delText xml:space="preserve"> necesitan menos que los datos básicos </w:delText>
        </w:r>
      </w:del>
      <w:r w:rsidR="009C626A">
        <w:rPr>
          <w:lang w:val="es-ES_tradnl"/>
        </w:rPr>
        <w:t>y suelen ser usados por las ejecuciones.</w:t>
      </w:r>
    </w:p>
    <w:p w14:paraId="4300995C" w14:textId="77777777" w:rsidR="009C626A" w:rsidRPr="00891F3D" w:rsidRDefault="009C626A" w:rsidP="00891F3D">
      <w:pPr>
        <w:pStyle w:val="Prrafodelista"/>
        <w:numPr>
          <w:ilvl w:val="0"/>
          <w:numId w:val="28"/>
        </w:numPr>
        <w:jc w:val="both"/>
        <w:rPr>
          <w:lang w:val="es-ES_tradnl"/>
        </w:rPr>
      </w:pPr>
      <w:r w:rsidRPr="00891F3D">
        <w:rPr>
          <w:b/>
          <w:lang w:val="es-ES_tradnl"/>
        </w:rPr>
        <w:t>Ejecuciones</w:t>
      </w:r>
      <w:r w:rsidRPr="00891F3D">
        <w:rPr>
          <w:lang w:val="es-ES_tradnl"/>
        </w:rPr>
        <w:t>: Entidades lógicas con datos sobre las ejecuciones que se hacen sobre los proyectos. Deben tener una disponibilidad elevada y un tiempo de consulta medianamente elevado.</w:t>
      </w:r>
    </w:p>
    <w:p w14:paraId="09084394" w14:textId="11075682" w:rsidR="009C626A" w:rsidRDefault="009C626A" w:rsidP="003417BF">
      <w:pPr>
        <w:jc w:val="both"/>
        <w:rPr>
          <w:lang w:val="es-ES_tradnl"/>
        </w:rPr>
      </w:pPr>
      <w:r>
        <w:rPr>
          <w:lang w:val="es-ES_tradnl"/>
        </w:rPr>
        <w:t xml:space="preserve">Tras analizar los diversos tipos de datos, </w:t>
      </w:r>
      <w:del w:id="766" w:author="RAQUEL BLANCO AGUIRRE" w:date="2017-06-27T14:14:00Z">
        <w:r w:rsidDel="00891F3D">
          <w:rPr>
            <w:lang w:val="es-ES_tradnl"/>
          </w:rPr>
          <w:delText>nos damos cuenta</w:delText>
        </w:r>
      </w:del>
      <w:ins w:id="767" w:author="RAQUEL BLANCO AGUIRRE" w:date="2017-06-27T14:14:00Z">
        <w:r w:rsidR="00891F3D">
          <w:rPr>
            <w:lang w:val="es-ES_tradnl"/>
          </w:rPr>
          <w:t>se observa</w:t>
        </w:r>
      </w:ins>
      <w:r>
        <w:rPr>
          <w:lang w:val="es-ES_tradnl"/>
        </w:rPr>
        <w:t xml:space="preserve"> qu</w:t>
      </w:r>
      <w:r w:rsidR="00FC31C9">
        <w:rPr>
          <w:lang w:val="es-ES_tradnl"/>
        </w:rPr>
        <w:t>e hay dos grandes tipos</w:t>
      </w:r>
      <w:r>
        <w:rPr>
          <w:lang w:val="es-ES_tradnl"/>
        </w:rPr>
        <w:t xml:space="preserve">: </w:t>
      </w:r>
      <w:ins w:id="768" w:author="RAQUEL BLANCO AGUIRRE" w:date="2017-06-27T14:14:00Z">
        <w:r w:rsidR="00E323C1">
          <w:rPr>
            <w:lang w:val="es-ES_tradnl"/>
          </w:rPr>
          <w:t>e</w:t>
        </w:r>
      </w:ins>
      <w:del w:id="769" w:author="RAQUEL BLANCO AGUIRRE" w:date="2017-06-27T14:14:00Z">
        <w:r w:rsidR="00FC31C9" w:rsidDel="00E323C1">
          <w:rPr>
            <w:lang w:val="es-ES_tradnl"/>
          </w:rPr>
          <w:delText>E</w:delText>
        </w:r>
      </w:del>
      <w:r w:rsidR="00FC31C9">
        <w:rPr>
          <w:lang w:val="es-ES_tradnl"/>
        </w:rPr>
        <w:t>xisten</w:t>
      </w:r>
      <w:r w:rsidR="00EF36C6">
        <w:rPr>
          <w:lang w:val="es-ES_tradnl"/>
        </w:rPr>
        <w:t xml:space="preserve"> ciertos tipos de datos</w:t>
      </w:r>
      <w:r>
        <w:rPr>
          <w:lang w:val="es-ES_tradnl"/>
        </w:rPr>
        <w:t xml:space="preserve"> </w:t>
      </w:r>
      <w:r w:rsidR="00EF36C6">
        <w:rPr>
          <w:lang w:val="es-ES_tradnl"/>
        </w:rPr>
        <w:t>que</w:t>
      </w:r>
      <w:r>
        <w:rPr>
          <w:lang w:val="es-ES_tradnl"/>
        </w:rPr>
        <w:t xml:space="preserve"> necesitan una disponibilidad elevada y una velocidad de consulta cuanto más rápi</w:t>
      </w:r>
      <w:r w:rsidR="00FC31C9">
        <w:rPr>
          <w:lang w:val="es-ES_tradnl"/>
        </w:rPr>
        <w:t>da mejor</w:t>
      </w:r>
      <w:ins w:id="770" w:author="RAQUEL BLANCO AGUIRRE" w:date="2017-06-27T14:15:00Z">
        <w:r w:rsidR="00E323C1">
          <w:rPr>
            <w:lang w:val="es-ES_tradnl"/>
          </w:rPr>
          <w:t xml:space="preserve">, mientras que </w:t>
        </w:r>
      </w:ins>
      <w:del w:id="771" w:author="RAQUEL BLANCO AGUIRRE" w:date="2017-06-27T14:15:00Z">
        <w:r w:rsidR="00FC31C9" w:rsidDel="00E323C1">
          <w:rPr>
            <w:lang w:val="es-ES_tradnl"/>
          </w:rPr>
          <w:delText xml:space="preserve"> y, por otro lado, </w:delText>
        </w:r>
      </w:del>
      <w:r>
        <w:rPr>
          <w:lang w:val="es-ES_tradnl"/>
        </w:rPr>
        <w:t xml:space="preserve">otros que no </w:t>
      </w:r>
      <w:r w:rsidR="00C9772D">
        <w:rPr>
          <w:lang w:val="es-ES_tradnl"/>
        </w:rPr>
        <w:t>necesitan</w:t>
      </w:r>
      <w:r>
        <w:rPr>
          <w:lang w:val="es-ES_tradnl"/>
        </w:rPr>
        <w:t xml:space="preserve"> </w:t>
      </w:r>
      <w:r w:rsidR="00180AED">
        <w:rPr>
          <w:lang w:val="es-ES_tradnl"/>
        </w:rPr>
        <w:t xml:space="preserve">dicha </w:t>
      </w:r>
      <w:r>
        <w:rPr>
          <w:lang w:val="es-ES_tradnl"/>
        </w:rPr>
        <w:t>velocidad</w:t>
      </w:r>
      <w:r w:rsidR="00180AED">
        <w:rPr>
          <w:lang w:val="es-ES_tradnl"/>
        </w:rPr>
        <w:t xml:space="preserve"> pero</w:t>
      </w:r>
      <w:r>
        <w:rPr>
          <w:lang w:val="es-ES_tradnl"/>
        </w:rPr>
        <w:t xml:space="preserve"> </w:t>
      </w:r>
      <w:r w:rsidR="00180AED">
        <w:rPr>
          <w:lang w:val="es-ES_tradnl"/>
        </w:rPr>
        <w:t>sí una</w:t>
      </w:r>
      <w:r>
        <w:rPr>
          <w:lang w:val="es-ES_tradnl"/>
        </w:rPr>
        <w:t xml:space="preserve"> con</w:t>
      </w:r>
      <w:r w:rsidR="00180AED">
        <w:rPr>
          <w:lang w:val="es-ES_tradnl"/>
        </w:rPr>
        <w:t>sistencia de los datos y una alta disponibilidad.</w:t>
      </w:r>
    </w:p>
    <w:p w14:paraId="602739DE" w14:textId="77777777" w:rsidR="00794F60" w:rsidRDefault="00794F60" w:rsidP="00794F60">
      <w:pPr>
        <w:rPr>
          <w:ins w:id="772" w:author="RAQUEL BLANCO AGUIRRE" w:date="2017-07-10T18:09:00Z"/>
          <w:sz w:val="22"/>
        </w:rPr>
      </w:pPr>
      <w:ins w:id="773" w:author="RAQUEL BLANCO AGUIRRE" w:date="2017-07-10T18:09:00Z">
        <w:r>
          <w:t>En base a lo anterior, se ha estudiado las alternativas para su almacenamiento, las cuales se describen a continuación.</w:t>
        </w:r>
      </w:ins>
    </w:p>
    <w:p w14:paraId="1D15407C" w14:textId="1880E806" w:rsidR="009C626A" w:rsidDel="00794F60" w:rsidRDefault="00EF36C6" w:rsidP="003417BF">
      <w:pPr>
        <w:jc w:val="both"/>
        <w:rPr>
          <w:del w:id="774" w:author="RAQUEL BLANCO AGUIRRE" w:date="2017-07-10T18:09:00Z"/>
          <w:lang w:val="es-ES_tradnl"/>
        </w:rPr>
      </w:pPr>
      <w:commentRangeStart w:id="775"/>
      <w:del w:id="776" w:author="RAQUEL BLANCO AGUIRRE" w:date="2017-07-10T18:09:00Z">
        <w:r w:rsidDel="00794F60">
          <w:rPr>
            <w:lang w:val="es-ES_tradnl"/>
          </w:rPr>
          <w:delText xml:space="preserve">Se han analizado </w:delText>
        </w:r>
      </w:del>
      <w:ins w:id="777" w:author="Raul García Fernández" w:date="2017-07-03T18:20:00Z">
        <w:del w:id="778" w:author="RAQUEL BLANCO AGUIRRE" w:date="2017-07-10T18:09:00Z">
          <w:r w:rsidR="009A5532" w:rsidDel="00794F60">
            <w:rPr>
              <w:lang w:val="es-ES_tradnl"/>
            </w:rPr>
            <w:delText xml:space="preserve">los datos y </w:delText>
          </w:r>
        </w:del>
      </w:ins>
      <w:ins w:id="779" w:author="Raul García Fernández" w:date="2017-07-06T18:12:00Z">
        <w:del w:id="780" w:author="RAQUEL BLANCO AGUIRRE" w:date="2017-07-10T18:09:00Z">
          <w:r w:rsidR="00E93E7B" w:rsidDel="00794F60">
            <w:rPr>
              <w:lang w:val="es-ES_tradnl"/>
            </w:rPr>
            <w:delText>utilizando</w:delText>
          </w:r>
        </w:del>
      </w:ins>
      <w:ins w:id="781" w:author="Raul García Fernández" w:date="2017-07-03T18:20:00Z">
        <w:del w:id="782" w:author="RAQUEL BLANCO AGUIRRE" w:date="2017-07-10T18:09:00Z">
          <w:r w:rsidR="009A5532" w:rsidDel="00794F60">
            <w:rPr>
              <w:lang w:val="es-ES_tradnl"/>
            </w:rPr>
            <w:delText xml:space="preserve"> sus propiedades se han reunido los datos en </w:delText>
          </w:r>
        </w:del>
      </w:ins>
      <w:del w:id="783" w:author="RAQUEL BLANCO AGUIRRE" w:date="2017-07-10T18:09:00Z">
        <w:r w:rsidDel="00794F60">
          <w:rPr>
            <w:lang w:val="es-ES_tradnl"/>
          </w:rPr>
          <w:delText>dos</w:delText>
        </w:r>
      </w:del>
      <w:ins w:id="784" w:author="Raul García Fernández" w:date="2017-07-03T18:18:00Z">
        <w:del w:id="785" w:author="RAQUEL BLANCO AGUIRRE" w:date="2017-07-10T18:09:00Z">
          <w:r w:rsidR="004B555F" w:rsidDel="00794F60">
            <w:rPr>
              <w:lang w:val="es-ES_tradnl"/>
            </w:rPr>
            <w:delText xml:space="preserve"> grandes</w:delText>
          </w:r>
        </w:del>
      </w:ins>
      <w:ins w:id="786" w:author="Raul García Fernández" w:date="2017-07-03T18:20:00Z">
        <w:del w:id="787" w:author="RAQUEL BLANCO AGUIRRE" w:date="2017-07-10T18:09:00Z">
          <w:r w:rsidR="009A5532" w:rsidDel="00794F60">
            <w:rPr>
              <w:lang w:val="es-ES_tradnl"/>
            </w:rPr>
            <w:delText xml:space="preserve"> conjuntos </w:delText>
          </w:r>
        </w:del>
      </w:ins>
      <w:ins w:id="788" w:author="Raul García Fernández" w:date="2017-07-03T18:39:00Z">
        <w:del w:id="789" w:author="RAQUEL BLANCO AGUIRRE" w:date="2017-07-10T18:09:00Z">
          <w:r w:rsidR="007E4E6D" w:rsidDel="00794F60">
            <w:rPr>
              <w:lang w:val="es-ES_tradnl"/>
            </w:rPr>
            <w:delText>y se han descrito sus alternativas</w:delText>
          </w:r>
        </w:del>
      </w:ins>
      <w:ins w:id="790" w:author="Raul García Fernández" w:date="2017-07-06T18:12:00Z">
        <w:del w:id="791" w:author="RAQUEL BLANCO AGUIRRE" w:date="2017-07-10T18:09:00Z">
          <w:r w:rsidR="00E93E7B" w:rsidDel="00794F60">
            <w:rPr>
              <w:lang w:val="es-ES_tradnl"/>
            </w:rPr>
            <w:delText xml:space="preserve"> para el almacenado</w:delText>
          </w:r>
        </w:del>
      </w:ins>
      <w:del w:id="792" w:author="RAQUEL BLANCO AGUIRRE" w:date="2017-07-10T18:09:00Z">
        <w:r w:rsidR="009C626A" w:rsidDel="00794F60">
          <w:rPr>
            <w:lang w:val="es-ES_tradnl"/>
          </w:rPr>
          <w:delText xml:space="preserve"> </w:delText>
        </w:r>
        <w:r w:rsidDel="00794F60">
          <w:rPr>
            <w:lang w:val="es-ES_tradnl"/>
          </w:rPr>
          <w:delText>opciones</w:delText>
        </w:r>
        <w:r w:rsidR="009C626A" w:rsidDel="00794F60">
          <w:rPr>
            <w:lang w:val="es-ES_tradnl"/>
          </w:rPr>
          <w:delText xml:space="preserve">: </w:delText>
        </w:r>
        <w:commentRangeEnd w:id="775"/>
        <w:r w:rsidR="00A32316" w:rsidDel="00794F60">
          <w:rPr>
            <w:rStyle w:val="Refdecomentario"/>
          </w:rPr>
          <w:commentReference w:id="775"/>
        </w:r>
      </w:del>
    </w:p>
    <w:p w14:paraId="448CF0CA" w14:textId="5A924240" w:rsidR="00E93E7B" w:rsidDel="00794F60" w:rsidRDefault="009A5532">
      <w:pPr>
        <w:pStyle w:val="Prrafodelista"/>
        <w:numPr>
          <w:ilvl w:val="0"/>
          <w:numId w:val="37"/>
        </w:numPr>
        <w:jc w:val="both"/>
        <w:rPr>
          <w:ins w:id="793" w:author="Raul García Fernández" w:date="2017-07-06T18:13:00Z"/>
          <w:del w:id="794" w:author="RAQUEL BLANCO AGUIRRE" w:date="2017-07-10T18:14:00Z"/>
          <w:lang w:val="es-ES_tradnl"/>
        </w:rPr>
        <w:pPrChange w:id="795" w:author="Raul García Fernández" w:date="2017-07-06T18:13:00Z">
          <w:pPr>
            <w:pStyle w:val="Prrafodelista"/>
            <w:numPr>
              <w:numId w:val="29"/>
            </w:numPr>
            <w:ind w:hanging="360"/>
            <w:jc w:val="both"/>
          </w:pPr>
        </w:pPrChange>
      </w:pPr>
      <w:ins w:id="796" w:author="Raul García Fernández" w:date="2017-07-03T18:18:00Z">
        <w:del w:id="797" w:author="RAQUEL BLANCO AGUIRRE" w:date="2017-07-10T18:19:00Z">
          <w:r w:rsidRPr="00794F60" w:rsidDel="00794F60">
            <w:rPr>
              <w:lang w:val="es-ES_tradnl"/>
            </w:rPr>
            <w:delText>El primer tipo</w:delText>
          </w:r>
        </w:del>
      </w:ins>
      <w:ins w:id="798" w:author="Raul García Fernández" w:date="2017-07-06T18:12:00Z">
        <w:del w:id="799" w:author="RAQUEL BLANCO AGUIRRE" w:date="2017-07-10T18:19:00Z">
          <w:r w:rsidR="00E93E7B" w:rsidRPr="00794F60" w:rsidDel="00794F60">
            <w:rPr>
              <w:lang w:val="es-ES_tradnl"/>
            </w:rPr>
            <w:delText xml:space="preserve"> de</w:delText>
          </w:r>
        </w:del>
      </w:ins>
      <w:ins w:id="800" w:author="Raul García Fernández" w:date="2017-07-03T18:18:00Z">
        <w:del w:id="801" w:author="RAQUEL BLANCO AGUIRRE" w:date="2017-07-10T18:19:00Z">
          <w:r w:rsidRPr="00AF2DE8" w:rsidDel="00794F60">
            <w:rPr>
              <w:lang w:val="es-ES_tradnl"/>
            </w:rPr>
            <w:delText xml:space="preserve"> </w:delText>
          </w:r>
        </w:del>
        <w:del w:id="802" w:author="RAQUEL BLANCO AGUIRRE" w:date="2017-07-10T18:09:00Z">
          <w:r w:rsidRPr="00AF2DE8" w:rsidDel="00794F60">
            <w:rPr>
              <w:lang w:val="es-ES_tradnl"/>
            </w:rPr>
            <w:delText>conjunto</w:delText>
          </w:r>
        </w:del>
        <w:del w:id="803" w:author="RAQUEL BLANCO AGUIRRE" w:date="2017-07-10T18:19:00Z">
          <w:r w:rsidRPr="002A056E" w:rsidDel="00794F60">
            <w:rPr>
              <w:lang w:val="es-ES_tradnl"/>
            </w:rPr>
            <w:delText xml:space="preserve"> son</w:delText>
          </w:r>
        </w:del>
      </w:ins>
      <w:ins w:id="804" w:author="RAQUEL BLANCO AGUIRRE" w:date="2017-07-10T18:19:00Z">
        <w:r w:rsidR="00794F60">
          <w:rPr>
            <w:lang w:val="es-ES_tradnl"/>
          </w:rPr>
          <w:t>P</w:t>
        </w:r>
      </w:ins>
      <w:ins w:id="805" w:author="RAQUEL BLANCO AGUIRRE" w:date="2017-07-10T18:20:00Z">
        <w:r w:rsidR="00794F60">
          <w:rPr>
            <w:lang w:val="es-ES_tradnl"/>
          </w:rPr>
          <w:t xml:space="preserve">ara </w:t>
        </w:r>
      </w:ins>
      <w:ins w:id="806" w:author="Raul García Fernández" w:date="2017-07-03T18:18:00Z">
        <w:del w:id="807" w:author="RAQUEL BLANCO AGUIRRE" w:date="2017-07-10T18:20:00Z">
          <w:r w:rsidRPr="00AF2DE8" w:rsidDel="00794F60">
            <w:rPr>
              <w:lang w:val="es-ES_tradnl"/>
            </w:rPr>
            <w:delText xml:space="preserve"> </w:delText>
          </w:r>
        </w:del>
        <w:r w:rsidRPr="00AF2DE8">
          <w:rPr>
            <w:lang w:val="es-ES_tradnl"/>
          </w:rPr>
          <w:t xml:space="preserve">los códigos de los </w:t>
        </w:r>
      </w:ins>
      <w:del w:id="808" w:author="Raul García Fernández" w:date="2017-07-03T18:18:00Z">
        <w:r w:rsidR="009C626A" w:rsidRPr="002A056E" w:rsidDel="009A5532">
          <w:rPr>
            <w:lang w:val="es-ES_tradnl"/>
          </w:rPr>
          <w:delText>La primera</w:delText>
        </w:r>
      </w:del>
      <w:del w:id="809" w:author="Raul García Fernández" w:date="2017-07-03T18:27:00Z">
        <w:r w:rsidR="00EF36C6" w:rsidRPr="002A056E" w:rsidDel="009A5532">
          <w:rPr>
            <w:lang w:val="es-ES_tradnl"/>
          </w:rPr>
          <w:delText>,</w:delText>
        </w:r>
        <w:r w:rsidR="009C626A" w:rsidRPr="009A3E9D" w:rsidDel="009A5532">
          <w:rPr>
            <w:lang w:val="es-ES_tradnl"/>
          </w:rPr>
          <w:delText xml:space="preserve"> </w:delText>
        </w:r>
      </w:del>
      <w:del w:id="810" w:author="Raul García Fernández" w:date="2017-07-03T18:19:00Z">
        <w:r w:rsidR="009C626A" w:rsidRPr="00794F60" w:rsidDel="009A5532">
          <w:rPr>
            <w:lang w:val="es-ES_tradnl"/>
          </w:rPr>
          <w:delText xml:space="preserve">es </w:delText>
        </w:r>
      </w:del>
      <w:del w:id="811" w:author="Raul García Fernández" w:date="2017-07-03T18:27:00Z">
        <w:r w:rsidR="009C626A" w:rsidRPr="00794F60" w:rsidDel="009A5532">
          <w:rPr>
            <w:lang w:val="es-ES_tradnl"/>
          </w:rPr>
          <w:delText>d</w:delText>
        </w:r>
      </w:del>
      <w:ins w:id="812" w:author="RAQUEL BLANCO AGUIRRE" w:date="2017-06-27T14:16:00Z">
        <w:del w:id="813" w:author="Raul García Fernández" w:date="2017-07-03T18:27:00Z">
          <w:r w:rsidR="00A32316" w:rsidRPr="00794F60" w:rsidDel="009A5532">
            <w:rPr>
              <w:lang w:val="es-ES_tradnl"/>
            </w:rPr>
            <w:delText>ó</w:delText>
          </w:r>
        </w:del>
      </w:ins>
      <w:del w:id="814" w:author="Raul García Fernández" w:date="2017-07-03T18:27:00Z">
        <w:r w:rsidR="009C626A" w:rsidRPr="00794F60" w:rsidDel="009A5532">
          <w:rPr>
            <w:lang w:val="es-ES_tradnl"/>
          </w:rPr>
          <w:delText xml:space="preserve">onde ubicar los proyectos de los usuarios. </w:delText>
        </w:r>
      </w:del>
      <w:ins w:id="815" w:author="Raul García Fernández" w:date="2017-07-03T18:32:00Z">
        <w:r w:rsidR="0035454F" w:rsidRPr="00794F60">
          <w:rPr>
            <w:lang w:val="es-ES_tradnl"/>
          </w:rPr>
          <w:t>proyectos</w:t>
        </w:r>
      </w:ins>
      <w:ins w:id="816" w:author="RAQUEL BLANCO AGUIRRE" w:date="2017-07-10T18:20:00Z">
        <w:r w:rsidR="00794F60">
          <w:rPr>
            <w:lang w:val="es-ES_tradnl"/>
          </w:rPr>
          <w:t>,</w:t>
        </w:r>
      </w:ins>
      <w:ins w:id="817" w:author="RAQUEL BLANCO AGUIRRE" w:date="2017-07-10T18:21:00Z">
        <w:r w:rsidR="00794F60">
          <w:rPr>
            <w:lang w:val="es-ES_tradnl"/>
          </w:rPr>
          <w:t xml:space="preserve"> la</w:t>
        </w:r>
      </w:ins>
      <w:ins w:id="818" w:author="Raul García Fernández" w:date="2017-07-03T18:32:00Z">
        <w:del w:id="819" w:author="RAQUEL BLANCO AGUIRRE" w:date="2017-07-10T18:27:00Z">
          <w:r w:rsidR="0035454F" w:rsidRPr="00AF2DE8" w:rsidDel="00AF2DE8">
            <w:rPr>
              <w:lang w:val="es-ES_tradnl"/>
            </w:rPr>
            <w:delText xml:space="preserve">. </w:delText>
          </w:r>
        </w:del>
      </w:ins>
      <w:ins w:id="820" w:author="RAQUEL BLANCO AGUIRRE" w:date="2017-07-10T18:12:00Z">
        <w:r w:rsidR="00794F60">
          <w:t xml:space="preserve"> primera opción para su almacenamiento </w:t>
        </w:r>
      </w:ins>
      <w:ins w:id="821" w:author="RAQUEL BLANCO AGUIRRE" w:date="2017-07-10T18:27:00Z">
        <w:r w:rsidR="00AF2DE8">
          <w:t>es</w:t>
        </w:r>
      </w:ins>
      <w:ins w:id="822" w:author="Raul García Fernández" w:date="2017-07-03T18:32:00Z">
        <w:del w:id="823" w:author="RAQUEL BLANCO AGUIRRE" w:date="2017-07-10T18:12:00Z">
          <w:r w:rsidR="0035454F" w:rsidRPr="00794F60" w:rsidDel="00794F60">
            <w:rPr>
              <w:lang w:val="es-ES_tradnl"/>
            </w:rPr>
            <w:delText>Para</w:delText>
          </w:r>
        </w:del>
      </w:ins>
      <w:ins w:id="824" w:author="Raul García Fernández" w:date="2017-07-03T18:27:00Z">
        <w:del w:id="825" w:author="RAQUEL BLANCO AGUIRRE" w:date="2017-07-10T18:12:00Z">
          <w:r w:rsidRPr="00794F60" w:rsidDel="00794F60">
            <w:rPr>
              <w:lang w:val="es-ES_tradnl"/>
            </w:rPr>
            <w:delText xml:space="preserve"> su almacenado s</w:delText>
          </w:r>
        </w:del>
      </w:ins>
      <w:del w:id="826" w:author="RAQUEL BLANCO AGUIRRE" w:date="2017-07-10T18:12:00Z">
        <w:r w:rsidR="00EF36C6" w:rsidRPr="00AF2DE8" w:rsidDel="00794F60">
          <w:rPr>
            <w:lang w:val="es-ES_tradnl"/>
          </w:rPr>
          <w:delText>Se p</w:delText>
        </w:r>
        <w:r w:rsidR="009C626A" w:rsidRPr="002A056E" w:rsidDel="00794F60">
          <w:rPr>
            <w:lang w:val="es-ES_tradnl"/>
          </w:rPr>
          <w:delText>odría</w:delText>
        </w:r>
      </w:del>
      <w:r w:rsidR="009C626A" w:rsidRPr="002A056E">
        <w:rPr>
          <w:lang w:val="es-ES_tradnl"/>
        </w:rPr>
        <w:t xml:space="preserve"> utilizar una base </w:t>
      </w:r>
      <w:r w:rsidR="00EF36C6" w:rsidRPr="009A3E9D">
        <w:rPr>
          <w:lang w:val="es-ES_tradnl"/>
        </w:rPr>
        <w:t xml:space="preserve">de </w:t>
      </w:r>
      <w:r w:rsidR="005A4F2A" w:rsidRPr="00794F60">
        <w:rPr>
          <w:lang w:val="es-ES_tradnl"/>
        </w:rPr>
        <w:t>datos relacional. E</w:t>
      </w:r>
      <w:r w:rsidR="009C626A" w:rsidRPr="00794F60">
        <w:rPr>
          <w:lang w:val="es-ES_tradnl"/>
        </w:rPr>
        <w:t xml:space="preserve">stas </w:t>
      </w:r>
      <w:ins w:id="827" w:author="RAQUEL BLANCO AGUIRRE" w:date="2017-07-10T18:12:00Z">
        <w:r w:rsidR="00794F60" w:rsidRPr="00794F60">
          <w:rPr>
            <w:lang w:val="es-ES_tradnl"/>
          </w:rPr>
          <w:t>b</w:t>
        </w:r>
      </w:ins>
      <w:del w:id="828" w:author="RAQUEL BLANCO AGUIRRE" w:date="2017-07-10T18:12:00Z">
        <w:r w:rsidR="009C626A" w:rsidRPr="00794F60" w:rsidDel="00794F60">
          <w:rPr>
            <w:lang w:val="es-ES_tradnl"/>
          </w:rPr>
          <w:delText>B</w:delText>
        </w:r>
      </w:del>
      <w:r w:rsidR="007D3670" w:rsidRPr="00794F60">
        <w:rPr>
          <w:lang w:val="es-ES_tradnl"/>
        </w:rPr>
        <w:t>ase</w:t>
      </w:r>
      <w:ins w:id="829" w:author="RAQUEL BLANCO AGUIRRE" w:date="2017-06-27T14:16:00Z">
        <w:r w:rsidR="00A32316" w:rsidRPr="00794F60">
          <w:rPr>
            <w:lang w:val="es-ES_tradnl"/>
          </w:rPr>
          <w:t>s</w:t>
        </w:r>
      </w:ins>
      <w:r w:rsidR="007D3670" w:rsidRPr="00794F60">
        <w:rPr>
          <w:lang w:val="es-ES_tradnl"/>
        </w:rPr>
        <w:t xml:space="preserve"> de datos</w:t>
      </w:r>
      <w:r w:rsidR="009C626A" w:rsidRPr="00794F60">
        <w:rPr>
          <w:lang w:val="es-ES_tradnl"/>
        </w:rPr>
        <w:t xml:space="preserve"> se rigen por ser muy c</w:t>
      </w:r>
      <w:r w:rsidR="007D3670" w:rsidRPr="00794F60">
        <w:rPr>
          <w:lang w:val="es-ES_tradnl"/>
        </w:rPr>
        <w:t>onsistentes y de gran seguridad</w:t>
      </w:r>
      <w:r w:rsidR="005A4F2A" w:rsidRPr="00794F60">
        <w:rPr>
          <w:lang w:val="es-ES_tradnl"/>
        </w:rPr>
        <w:t>,</w:t>
      </w:r>
      <w:r w:rsidR="009C626A" w:rsidRPr="00794F60">
        <w:rPr>
          <w:lang w:val="es-ES_tradnl"/>
        </w:rPr>
        <w:t xml:space="preserve"> algo que </w:t>
      </w:r>
      <w:ins w:id="830" w:author="RAQUEL BLANCO AGUIRRE" w:date="2017-06-27T14:16:00Z">
        <w:r w:rsidR="00A32316" w:rsidRPr="00794F60">
          <w:rPr>
            <w:lang w:val="es-ES_tradnl"/>
          </w:rPr>
          <w:t xml:space="preserve">se </w:t>
        </w:r>
      </w:ins>
      <w:r w:rsidR="009C626A" w:rsidRPr="00794F60">
        <w:rPr>
          <w:lang w:val="es-ES_tradnl"/>
        </w:rPr>
        <w:t>necesita</w:t>
      </w:r>
      <w:del w:id="831" w:author="RAQUEL BLANCO AGUIRRE" w:date="2017-06-27T14:16:00Z">
        <w:r w:rsidR="009C626A" w:rsidRPr="00794F60" w:rsidDel="00A32316">
          <w:rPr>
            <w:lang w:val="es-ES_tradnl"/>
          </w:rPr>
          <w:delText>mos</w:delText>
        </w:r>
      </w:del>
      <w:r w:rsidR="009C626A" w:rsidRPr="00794F60">
        <w:rPr>
          <w:lang w:val="es-ES_tradnl"/>
        </w:rPr>
        <w:t xml:space="preserve"> para no corromper los datos.</w:t>
      </w:r>
      <w:ins w:id="832" w:author="RAQUEL BLANCO AGUIRRE" w:date="2017-07-10T18:14:00Z">
        <w:r w:rsidR="00794F60" w:rsidRPr="00794F60">
          <w:rPr>
            <w:lang w:val="es-ES_tradnl"/>
          </w:rPr>
          <w:t xml:space="preserve"> </w:t>
        </w:r>
      </w:ins>
    </w:p>
    <w:p w14:paraId="130786DD" w14:textId="7D13F649" w:rsidR="00E93E7B" w:rsidRPr="00794F60" w:rsidRDefault="009C626A">
      <w:pPr>
        <w:pStyle w:val="Prrafodelista"/>
        <w:numPr>
          <w:ilvl w:val="0"/>
          <w:numId w:val="37"/>
        </w:numPr>
        <w:jc w:val="both"/>
        <w:rPr>
          <w:ins w:id="833" w:author="Raul García Fernández" w:date="2017-07-06T18:13:00Z"/>
          <w:lang w:val="es-ES_tradnl"/>
        </w:rPr>
        <w:pPrChange w:id="834" w:author="Raul García Fernández" w:date="2017-07-06T18:13:00Z">
          <w:pPr>
            <w:pStyle w:val="Prrafodelista"/>
            <w:numPr>
              <w:numId w:val="29"/>
            </w:numPr>
            <w:ind w:hanging="360"/>
            <w:jc w:val="both"/>
          </w:pPr>
        </w:pPrChange>
      </w:pPr>
      <w:del w:id="835" w:author="RAQUEL BLANCO AGUIRRE" w:date="2017-07-10T18:14:00Z">
        <w:r w:rsidRPr="00794F60" w:rsidDel="00794F60">
          <w:rPr>
            <w:lang w:val="es-ES_tradnl"/>
          </w:rPr>
          <w:delText xml:space="preserve"> </w:delText>
        </w:r>
      </w:del>
      <w:r w:rsidRPr="00794F60">
        <w:rPr>
          <w:lang w:val="es-ES_tradnl"/>
        </w:rPr>
        <w:t>La segund</w:t>
      </w:r>
      <w:r w:rsidRPr="00AF2DE8">
        <w:rPr>
          <w:lang w:val="es-ES_tradnl"/>
        </w:rPr>
        <w:t>a opción es usar la jerarquía del SO que</w:t>
      </w:r>
      <w:r w:rsidR="00EF36C6" w:rsidRPr="00AF2DE8">
        <w:rPr>
          <w:lang w:val="es-ES_tradnl"/>
        </w:rPr>
        <w:t xml:space="preserve"> se</w:t>
      </w:r>
      <w:r w:rsidRPr="002A056E">
        <w:rPr>
          <w:lang w:val="es-ES_tradnl"/>
        </w:rPr>
        <w:t xml:space="preserve"> esté </w:t>
      </w:r>
      <w:r w:rsidR="00EF36C6" w:rsidRPr="002A056E">
        <w:rPr>
          <w:lang w:val="es-ES_tradnl"/>
        </w:rPr>
        <w:t>usando</w:t>
      </w:r>
      <w:r w:rsidR="005A4F2A" w:rsidRPr="009A3E9D">
        <w:rPr>
          <w:lang w:val="es-ES_tradnl"/>
        </w:rPr>
        <w:t>; e</w:t>
      </w:r>
      <w:r w:rsidRPr="00794F60">
        <w:rPr>
          <w:lang w:val="es-ES_tradnl"/>
        </w:rPr>
        <w:t xml:space="preserve">sta opción contiene todos los factores que </w:t>
      </w:r>
      <w:r w:rsidR="00EF36C6" w:rsidRPr="00794F60">
        <w:rPr>
          <w:lang w:val="es-ES_tradnl"/>
        </w:rPr>
        <w:t>se busca</w:t>
      </w:r>
      <w:r w:rsidRPr="00794F60">
        <w:rPr>
          <w:lang w:val="es-ES_tradnl"/>
        </w:rPr>
        <w:t xml:space="preserve"> y facilita una simplicidad que no puede conseguir la B</w:t>
      </w:r>
      <w:r w:rsidR="007D3670" w:rsidRPr="00794F60">
        <w:rPr>
          <w:lang w:val="es-ES_tradnl"/>
        </w:rPr>
        <w:t>ase de datos</w:t>
      </w:r>
      <w:r w:rsidRPr="00794F60">
        <w:rPr>
          <w:lang w:val="es-ES_tradnl"/>
        </w:rPr>
        <w:t xml:space="preserve"> relacional. </w:t>
      </w:r>
    </w:p>
    <w:p w14:paraId="5C080302" w14:textId="77777777" w:rsidR="00E93E7B" w:rsidRDefault="00E93E7B">
      <w:pPr>
        <w:pStyle w:val="Prrafodelista"/>
        <w:ind w:left="1440"/>
        <w:jc w:val="both"/>
        <w:rPr>
          <w:ins w:id="836" w:author="Raul García Fernández" w:date="2017-07-06T18:13:00Z"/>
          <w:lang w:val="es-ES_tradnl"/>
        </w:rPr>
        <w:pPrChange w:id="837" w:author="Raul García Fernández" w:date="2017-07-06T18:13:00Z">
          <w:pPr>
            <w:pStyle w:val="Prrafodelista"/>
            <w:numPr>
              <w:numId w:val="29"/>
            </w:numPr>
            <w:ind w:hanging="360"/>
            <w:jc w:val="both"/>
          </w:pPr>
        </w:pPrChange>
      </w:pPr>
    </w:p>
    <w:p w14:paraId="66B68A5A" w14:textId="77777777" w:rsidR="00794F60" w:rsidRDefault="00EF36C6">
      <w:pPr>
        <w:pStyle w:val="Prrafodelista"/>
        <w:ind w:left="1440"/>
        <w:jc w:val="both"/>
        <w:rPr>
          <w:ins w:id="838" w:author="RAQUEL BLANCO AGUIRRE" w:date="2017-07-10T18:16:00Z"/>
          <w:lang w:val="es-ES_tradnl"/>
        </w:rPr>
        <w:pPrChange w:id="839" w:author="Raul García Fernández" w:date="2017-07-06T18:13:00Z">
          <w:pPr>
            <w:pStyle w:val="Prrafodelista"/>
            <w:numPr>
              <w:numId w:val="29"/>
            </w:numPr>
            <w:ind w:hanging="360"/>
            <w:jc w:val="both"/>
          </w:pPr>
        </w:pPrChange>
      </w:pPr>
      <w:del w:id="840" w:author="RAQUEL BLANCO AGUIRRE" w:date="2017-07-10T18:14:00Z">
        <w:r w:rsidRPr="00E93E7B" w:rsidDel="00794F60">
          <w:rPr>
            <w:lang w:val="es-ES_tradnl"/>
          </w:rPr>
          <w:delText xml:space="preserve">Entonces </w:delText>
        </w:r>
      </w:del>
      <w:ins w:id="841" w:author="RAQUEL BLANCO AGUIRRE" w:date="2017-07-10T18:14:00Z">
        <w:r w:rsidR="00794F60">
          <w:rPr>
            <w:lang w:val="es-ES_tradnl"/>
          </w:rPr>
          <w:t>P</w:t>
        </w:r>
      </w:ins>
      <w:ins w:id="842" w:author="RAQUEL BLANCO AGUIRRE" w:date="2017-07-10T18:15:00Z">
        <w:r w:rsidR="00794F60">
          <w:rPr>
            <w:lang w:val="es-ES_tradnl"/>
          </w:rPr>
          <w:t>or tanto,</w:t>
        </w:r>
      </w:ins>
      <w:ins w:id="843" w:author="RAQUEL BLANCO AGUIRRE" w:date="2017-07-10T18:14:00Z">
        <w:r w:rsidR="00794F60" w:rsidRPr="00E93E7B">
          <w:rPr>
            <w:lang w:val="es-ES_tradnl"/>
          </w:rPr>
          <w:t xml:space="preserve"> </w:t>
        </w:r>
      </w:ins>
      <w:r w:rsidRPr="00E93E7B">
        <w:rPr>
          <w:lang w:val="es-ES_tradnl"/>
        </w:rPr>
        <w:t>la alternativa a seleccionar p</w:t>
      </w:r>
      <w:r w:rsidR="009C626A" w:rsidRPr="00E93E7B">
        <w:rPr>
          <w:lang w:val="es-ES_tradnl"/>
        </w:rPr>
        <w:t xml:space="preserve">ara el guardado de proyectos de usuarios en </w:t>
      </w:r>
      <w:r w:rsidR="009C626A" w:rsidRPr="00E93E7B">
        <w:rPr>
          <w:b/>
          <w:lang w:val="es-ES_tradnl"/>
        </w:rPr>
        <w:t>UniApi</w:t>
      </w:r>
      <w:r w:rsidR="009C626A" w:rsidRPr="00E93E7B">
        <w:rPr>
          <w:lang w:val="es-ES_tradnl"/>
        </w:rPr>
        <w:t xml:space="preserve">, </w:t>
      </w:r>
      <w:r w:rsidRPr="00E93E7B">
        <w:rPr>
          <w:lang w:val="es-ES_tradnl"/>
        </w:rPr>
        <w:t>es e</w:t>
      </w:r>
      <w:r w:rsidR="009C626A" w:rsidRPr="00E93E7B">
        <w:rPr>
          <w:lang w:val="es-ES_tradnl"/>
        </w:rPr>
        <w:t>l uso del sistema de archivos de los SO. Es</w:t>
      </w:r>
      <w:r w:rsidR="00463B45" w:rsidRPr="00E93E7B">
        <w:rPr>
          <w:lang w:val="es-ES_tradnl"/>
        </w:rPr>
        <w:t xml:space="preserve">te sistema nos garantiza una consistencia </w:t>
      </w:r>
      <w:r w:rsidRPr="00E93E7B">
        <w:rPr>
          <w:lang w:val="es-ES_tradnl"/>
        </w:rPr>
        <w:t xml:space="preserve">de datos </w:t>
      </w:r>
      <w:r w:rsidR="00463B45" w:rsidRPr="00E93E7B">
        <w:rPr>
          <w:lang w:val="es-ES_tradnl"/>
        </w:rPr>
        <w:t>y lo más favorecedor</w:t>
      </w:r>
      <w:r w:rsidRPr="00E93E7B">
        <w:rPr>
          <w:lang w:val="es-ES_tradnl"/>
        </w:rPr>
        <w:t>,</w:t>
      </w:r>
      <w:r w:rsidR="00463B45" w:rsidRPr="00E93E7B">
        <w:rPr>
          <w:lang w:val="es-ES_tradnl"/>
        </w:rPr>
        <w:t xml:space="preserve"> un entorno amigable con </w:t>
      </w:r>
      <w:r w:rsidRPr="00E93E7B">
        <w:rPr>
          <w:lang w:val="es-ES_tradnl"/>
        </w:rPr>
        <w:t xml:space="preserve">el entorno de </w:t>
      </w:r>
      <w:r w:rsidR="00463B45" w:rsidRPr="00E93E7B">
        <w:rPr>
          <w:lang w:val="es-ES_tradnl"/>
        </w:rPr>
        <w:t>la ejecución.</w:t>
      </w:r>
    </w:p>
    <w:p w14:paraId="5357A5F8" w14:textId="4122D276" w:rsidR="009C626A" w:rsidRPr="00E93E7B" w:rsidRDefault="00EF36C6">
      <w:pPr>
        <w:pStyle w:val="Prrafodelista"/>
        <w:ind w:left="1440"/>
        <w:jc w:val="both"/>
        <w:rPr>
          <w:lang w:val="es-ES_tradnl"/>
        </w:rPr>
        <w:pPrChange w:id="844" w:author="Raul García Fernández" w:date="2017-07-06T18:13:00Z">
          <w:pPr>
            <w:pStyle w:val="Prrafodelista"/>
            <w:numPr>
              <w:numId w:val="29"/>
            </w:numPr>
            <w:ind w:hanging="360"/>
            <w:jc w:val="both"/>
          </w:pPr>
        </w:pPrChange>
      </w:pPr>
      <w:del w:id="845" w:author="RAQUEL BLANCO AGUIRRE" w:date="2017-07-10T18:16:00Z">
        <w:r w:rsidRPr="00E93E7B" w:rsidDel="00794F60">
          <w:rPr>
            <w:lang w:val="es-ES_tradnl"/>
          </w:rPr>
          <w:lastRenderedPageBreak/>
          <w:br/>
        </w:r>
      </w:del>
    </w:p>
    <w:p w14:paraId="3EDAC9CE" w14:textId="07D56B80" w:rsidR="00093D18" w:rsidRDefault="00AF2DE8">
      <w:pPr>
        <w:pStyle w:val="Prrafodelista"/>
        <w:numPr>
          <w:ilvl w:val="0"/>
          <w:numId w:val="36"/>
        </w:numPr>
        <w:jc w:val="both"/>
        <w:rPr>
          <w:ins w:id="846" w:author="Raul García Fernández" w:date="2017-07-03T18:31:00Z"/>
          <w:lang w:val="es-ES_tradnl"/>
        </w:rPr>
        <w:pPrChange w:id="847" w:author="Raul García Fernández" w:date="2017-07-03T18:30:00Z">
          <w:pPr>
            <w:pStyle w:val="Prrafodelista"/>
            <w:numPr>
              <w:numId w:val="29"/>
            </w:numPr>
            <w:ind w:hanging="360"/>
            <w:jc w:val="both"/>
          </w:pPr>
        </w:pPrChange>
      </w:pPr>
      <w:ins w:id="848" w:author="RAQUEL BLANCO AGUIRRE" w:date="2017-07-10T18:28:00Z">
        <w:r>
          <w:rPr>
            <w:lang w:val="es-ES_tradnl"/>
          </w:rPr>
          <w:t>En cuanto al resto de</w:t>
        </w:r>
      </w:ins>
      <w:ins w:id="849" w:author="Raul García Fernández" w:date="2017-07-03T18:27:00Z">
        <w:del w:id="850" w:author="RAQUEL BLANCO AGUIRRE" w:date="2017-07-10T18:28:00Z">
          <w:r w:rsidR="009A5532" w:rsidDel="00AF2DE8">
            <w:rPr>
              <w:lang w:val="es-ES_tradnl"/>
            </w:rPr>
            <w:delText xml:space="preserve">El segundo </w:delText>
          </w:r>
        </w:del>
      </w:ins>
      <w:ins w:id="851" w:author="Raul García Fernández" w:date="2017-07-03T18:30:00Z">
        <w:del w:id="852" w:author="RAQUEL BLANCO AGUIRRE" w:date="2017-07-10T18:28:00Z">
          <w:r w:rsidR="00093D18" w:rsidDel="00AF2DE8">
            <w:rPr>
              <w:lang w:val="es-ES_tradnl"/>
            </w:rPr>
            <w:delText xml:space="preserve">tipo de </w:delText>
          </w:r>
        </w:del>
      </w:ins>
      <w:ins w:id="853" w:author="Raul García Fernández" w:date="2017-07-03T18:27:00Z">
        <w:del w:id="854" w:author="RAQUEL BLANCO AGUIRRE" w:date="2017-07-10T18:28:00Z">
          <w:r w:rsidR="009A5532" w:rsidDel="00AF2DE8">
            <w:rPr>
              <w:lang w:val="es-ES_tradnl"/>
            </w:rPr>
            <w:delText xml:space="preserve">conjunto </w:delText>
          </w:r>
        </w:del>
      </w:ins>
      <w:del w:id="855" w:author="RAQUEL BLANCO AGUIRRE" w:date="2017-07-10T18:28:00Z">
        <w:r w:rsidR="00463B45" w:rsidDel="00AF2DE8">
          <w:rPr>
            <w:lang w:val="es-ES_tradnl"/>
          </w:rPr>
          <w:delText xml:space="preserve">Para </w:delText>
        </w:r>
      </w:del>
      <w:ins w:id="856" w:author="Raul García Fernández" w:date="2017-07-03T18:28:00Z">
        <w:del w:id="857" w:author="RAQUEL BLANCO AGUIRRE" w:date="2017-07-10T18:28:00Z">
          <w:r w:rsidR="009A5532" w:rsidDel="00AF2DE8">
            <w:rPr>
              <w:lang w:val="es-ES_tradnl"/>
            </w:rPr>
            <w:delText xml:space="preserve">son todos </w:delText>
          </w:r>
        </w:del>
      </w:ins>
      <w:del w:id="858" w:author="RAQUEL BLANCO AGUIRRE" w:date="2017-07-10T18:28:00Z">
        <w:r w:rsidR="00463B45" w:rsidDel="00AF2DE8">
          <w:rPr>
            <w:lang w:val="es-ES_tradnl"/>
          </w:rPr>
          <w:delText>los demás</w:delText>
        </w:r>
      </w:del>
      <w:r w:rsidR="00463B45">
        <w:rPr>
          <w:lang w:val="es-ES_tradnl"/>
        </w:rPr>
        <w:t xml:space="preserve"> </w:t>
      </w:r>
      <w:ins w:id="859" w:author="Raul García Fernández" w:date="2017-07-03T18:30:00Z">
        <w:r w:rsidR="00093D18">
          <w:rPr>
            <w:lang w:val="es-ES_tradnl"/>
          </w:rPr>
          <w:t xml:space="preserve">tipos de </w:t>
        </w:r>
      </w:ins>
      <w:r w:rsidR="00463B45">
        <w:rPr>
          <w:lang w:val="es-ES_tradnl"/>
        </w:rPr>
        <w:t xml:space="preserve">datos </w:t>
      </w:r>
      <w:r w:rsidR="00EF36C6">
        <w:rPr>
          <w:lang w:val="es-ES_tradnl"/>
        </w:rPr>
        <w:t>del sistema</w:t>
      </w:r>
      <w:r w:rsidR="009A73FE">
        <w:rPr>
          <w:lang w:val="es-ES_tradnl"/>
        </w:rPr>
        <w:t>,</w:t>
      </w:r>
      <w:r w:rsidR="00EF36C6">
        <w:rPr>
          <w:lang w:val="es-ES_tradnl"/>
        </w:rPr>
        <w:t xml:space="preserve"> </w:t>
      </w:r>
      <w:r w:rsidR="00463B45">
        <w:rPr>
          <w:lang w:val="es-ES_tradnl"/>
        </w:rPr>
        <w:t xml:space="preserve">sus cualidades principales </w:t>
      </w:r>
      <w:r w:rsidR="00EF36C6">
        <w:rPr>
          <w:lang w:val="es-ES_tradnl"/>
        </w:rPr>
        <w:t>son</w:t>
      </w:r>
      <w:del w:id="860" w:author="RAQUEL BLANCO AGUIRRE" w:date="2017-07-10T18:28:00Z">
        <w:r w:rsidR="009A73FE" w:rsidDel="00AF2DE8">
          <w:rPr>
            <w:lang w:val="es-ES_tradnl"/>
          </w:rPr>
          <w:delText>;</w:delText>
        </w:r>
      </w:del>
      <w:r w:rsidR="00EF36C6" w:rsidRPr="009A73FE">
        <w:rPr>
          <w:lang w:val="es-ES_tradnl"/>
        </w:rPr>
        <w:t xml:space="preserve"> su poca necesidad de consistencia </w:t>
      </w:r>
      <w:r w:rsidR="00463B45" w:rsidRPr="009A73FE">
        <w:rPr>
          <w:lang w:val="es-ES_tradnl"/>
        </w:rPr>
        <w:t xml:space="preserve">y </w:t>
      </w:r>
      <w:r w:rsidR="00EF36C6" w:rsidRPr="009A73FE">
        <w:rPr>
          <w:lang w:val="es-ES_tradnl"/>
        </w:rPr>
        <w:t>el gran número de</w:t>
      </w:r>
      <w:r w:rsidR="00463B45" w:rsidRPr="009A73FE">
        <w:rPr>
          <w:lang w:val="es-ES_tradnl"/>
        </w:rPr>
        <w:t xml:space="preserve"> </w:t>
      </w:r>
      <w:r w:rsidR="007D3670" w:rsidRPr="009A73FE">
        <w:rPr>
          <w:lang w:val="es-ES_tradnl"/>
        </w:rPr>
        <w:t xml:space="preserve">relaciones entre ellos. </w:t>
      </w:r>
      <w:ins w:id="861" w:author="Raul García Fernández" w:date="2017-07-03T18:29:00Z">
        <w:r w:rsidR="009A5532">
          <w:rPr>
            <w:lang w:val="es-ES_tradnl"/>
          </w:rPr>
          <w:t xml:space="preserve">Para almacenar </w:t>
        </w:r>
        <w:del w:id="862" w:author="RAQUEL BLANCO AGUIRRE" w:date="2017-07-10T18:29:00Z">
          <w:r w:rsidR="009A5532" w:rsidDel="00AF2DE8">
            <w:rPr>
              <w:lang w:val="es-ES_tradnl"/>
            </w:rPr>
            <w:delText>t</w:delText>
          </w:r>
        </w:del>
      </w:ins>
      <w:del w:id="863" w:author="RAQUEL BLANCO AGUIRRE" w:date="2017-07-10T18:29:00Z">
        <w:r w:rsidR="007D3670" w:rsidRPr="009A73FE" w:rsidDel="00AF2DE8">
          <w:rPr>
            <w:lang w:val="es-ES_tradnl"/>
          </w:rPr>
          <w:delText xml:space="preserve">Toda </w:delText>
        </w:r>
      </w:del>
      <w:ins w:id="864" w:author="Raul García Fernández" w:date="2017-07-03T18:29:00Z">
        <w:r w:rsidR="00093D18">
          <w:rPr>
            <w:lang w:val="es-ES_tradnl"/>
          </w:rPr>
          <w:t xml:space="preserve">estos </w:t>
        </w:r>
      </w:ins>
      <w:ins w:id="865" w:author="Raul García Fernández" w:date="2017-07-03T18:30:00Z">
        <w:r w:rsidR="00093D18">
          <w:rPr>
            <w:lang w:val="es-ES_tradnl"/>
          </w:rPr>
          <w:t xml:space="preserve">tipos de </w:t>
        </w:r>
      </w:ins>
      <w:ins w:id="866" w:author="Raul García Fernández" w:date="2017-07-03T18:29:00Z">
        <w:r w:rsidR="00093D18">
          <w:rPr>
            <w:lang w:val="es-ES_tradnl"/>
          </w:rPr>
          <w:t xml:space="preserve">datos </w:t>
        </w:r>
      </w:ins>
      <w:del w:id="867" w:author="Raul García Fernández" w:date="2017-07-03T18:29:00Z">
        <w:r w:rsidR="00463B45" w:rsidRPr="009A73FE" w:rsidDel="00093D18">
          <w:rPr>
            <w:lang w:val="es-ES_tradnl"/>
          </w:rPr>
          <w:delText xml:space="preserve">información </w:delText>
        </w:r>
        <w:r w:rsidR="007D3670" w:rsidRPr="009A73FE" w:rsidDel="00093D18">
          <w:rPr>
            <w:lang w:val="es-ES_tradnl"/>
          </w:rPr>
          <w:delText xml:space="preserve">de una aplicación </w:delText>
        </w:r>
      </w:del>
      <w:r w:rsidR="007D3670" w:rsidRPr="009A73FE">
        <w:rPr>
          <w:lang w:val="es-ES_tradnl"/>
        </w:rPr>
        <w:t>suele</w:t>
      </w:r>
      <w:r w:rsidR="00EF36C6" w:rsidRPr="009A73FE">
        <w:rPr>
          <w:lang w:val="es-ES_tradnl"/>
        </w:rPr>
        <w:t xml:space="preserve"> </w:t>
      </w:r>
      <w:ins w:id="868" w:author="Raul García Fernández" w:date="2017-07-03T18:29:00Z">
        <w:r w:rsidR="00093D18">
          <w:rPr>
            <w:lang w:val="es-ES_tradnl"/>
          </w:rPr>
          <w:t>utilizarse</w:t>
        </w:r>
      </w:ins>
      <w:del w:id="869" w:author="Raul García Fernández" w:date="2017-07-03T18:29:00Z">
        <w:r w:rsidR="00EF36C6" w:rsidRPr="009A73FE" w:rsidDel="00093D18">
          <w:rPr>
            <w:lang w:val="es-ES_tradnl"/>
          </w:rPr>
          <w:delText>almacena</w:delText>
        </w:r>
        <w:r w:rsidR="007D3670" w:rsidRPr="009A73FE" w:rsidDel="00093D18">
          <w:rPr>
            <w:lang w:val="es-ES_tradnl"/>
          </w:rPr>
          <w:delText>rse en</w:delText>
        </w:r>
      </w:del>
      <w:r w:rsidR="007D3670" w:rsidRPr="009A73FE">
        <w:rPr>
          <w:lang w:val="es-ES_tradnl"/>
        </w:rPr>
        <w:t xml:space="preserve"> una base de dato</w:t>
      </w:r>
      <w:r w:rsidR="009A73FE" w:rsidRPr="009A73FE">
        <w:rPr>
          <w:lang w:val="es-ES_tradnl"/>
        </w:rPr>
        <w:t>s</w:t>
      </w:r>
      <w:ins w:id="870" w:author="RAQUEL BLANCO AGUIRRE" w:date="2017-07-10T18:31:00Z">
        <w:r>
          <w:rPr>
            <w:lang w:val="es-ES_tradnl"/>
          </w:rPr>
          <w:t>, la cual puede ser relacional o NoSQL</w:t>
        </w:r>
      </w:ins>
      <w:ins w:id="871" w:author="RAQUEL BLANCO AGUIRRE" w:date="2017-07-10T18:35:00Z">
        <w:r>
          <w:rPr>
            <w:lang w:val="es-ES_tradnl"/>
          </w:rPr>
          <w:t xml:space="preserve"> (clave-valor, basada en documentos, familia de columnas u orientada a grafos)</w:t>
        </w:r>
      </w:ins>
      <w:r w:rsidR="009A73FE" w:rsidRPr="009A73FE">
        <w:rPr>
          <w:lang w:val="es-ES_tradnl"/>
        </w:rPr>
        <w:t xml:space="preserve">. </w:t>
      </w:r>
    </w:p>
    <w:p w14:paraId="50800BAB" w14:textId="77777777" w:rsidR="00093D18" w:rsidRDefault="00093D18">
      <w:pPr>
        <w:pStyle w:val="Prrafodelista"/>
        <w:ind w:left="1440"/>
        <w:jc w:val="both"/>
        <w:rPr>
          <w:ins w:id="872" w:author="Raul García Fernández" w:date="2017-07-03T18:31:00Z"/>
          <w:lang w:val="es-ES_tradnl"/>
        </w:rPr>
        <w:pPrChange w:id="873" w:author="Raul García Fernández" w:date="2017-07-03T18:31:00Z">
          <w:pPr>
            <w:pStyle w:val="Prrafodelista"/>
            <w:numPr>
              <w:numId w:val="29"/>
            </w:numPr>
            <w:ind w:hanging="360"/>
            <w:jc w:val="both"/>
          </w:pPr>
        </w:pPrChange>
      </w:pPr>
    </w:p>
    <w:p w14:paraId="6486FB86" w14:textId="2B3CE223" w:rsidR="00E04F18" w:rsidRPr="009A73FE" w:rsidDel="00AF2DE8" w:rsidRDefault="009A73FE">
      <w:pPr>
        <w:pStyle w:val="Prrafodelista"/>
        <w:ind w:left="1440"/>
        <w:jc w:val="both"/>
        <w:rPr>
          <w:del w:id="874" w:author="RAQUEL BLANCO AGUIRRE" w:date="2017-07-10T18:35:00Z"/>
          <w:lang w:val="es-ES_tradnl"/>
        </w:rPr>
        <w:pPrChange w:id="875" w:author="Raul García Fernández" w:date="2017-07-03T18:31:00Z">
          <w:pPr>
            <w:pStyle w:val="Prrafodelista"/>
            <w:numPr>
              <w:numId w:val="29"/>
            </w:numPr>
            <w:ind w:hanging="360"/>
            <w:jc w:val="both"/>
          </w:pPr>
        </w:pPrChange>
      </w:pPr>
      <w:del w:id="876" w:author="RAQUEL BLANCO AGUIRRE" w:date="2017-07-10T18:35:00Z">
        <w:r w:rsidRPr="009A73FE" w:rsidDel="00AF2DE8">
          <w:rPr>
            <w:lang w:val="es-ES_tradnl"/>
          </w:rPr>
          <w:delText xml:space="preserve">La elección </w:delText>
        </w:r>
      </w:del>
      <w:ins w:id="877" w:author="Raul García Fernández" w:date="2017-07-03T18:40:00Z">
        <w:del w:id="878" w:author="RAQUEL BLANCO AGUIRRE" w:date="2017-07-10T18:35:00Z">
          <w:r w:rsidR="007E4E6D" w:rsidRPr="009A73FE" w:rsidDel="00AF2DE8">
            <w:rPr>
              <w:lang w:val="es-ES_tradnl"/>
            </w:rPr>
            <w:delText>elección</w:delText>
          </w:r>
          <w:r w:rsidR="007E4E6D" w:rsidDel="00AF2DE8">
            <w:rPr>
              <w:lang w:val="es-ES_tradnl"/>
            </w:rPr>
            <w:delText xml:space="preserve"> de una alternativa </w:delText>
          </w:r>
        </w:del>
      </w:ins>
      <w:del w:id="879" w:author="RAQUEL BLANCO AGUIRRE" w:date="2017-07-10T18:35:00Z">
        <w:r w:rsidRPr="009A73FE" w:rsidDel="00AF2DE8">
          <w:rPr>
            <w:lang w:val="es-ES_tradnl"/>
          </w:rPr>
          <w:delText>de esta misma</w:delText>
        </w:r>
      </w:del>
      <w:ins w:id="880" w:author="Raul García Fernández" w:date="2017-07-03T18:31:00Z">
        <w:del w:id="881" w:author="RAQUEL BLANCO AGUIRRE" w:date="2017-07-10T18:35:00Z">
          <w:r w:rsidR="00093D18" w:rsidDel="00AF2DE8">
            <w:rPr>
              <w:lang w:val="es-ES_tradnl"/>
            </w:rPr>
            <w:delText>la BD</w:delText>
          </w:r>
        </w:del>
      </w:ins>
      <w:del w:id="882" w:author="RAQUEL BLANCO AGUIRRE" w:date="2017-07-10T18:35:00Z">
        <w:r w:rsidRPr="009A73FE" w:rsidDel="00AF2DE8">
          <w:rPr>
            <w:lang w:val="es-ES_tradnl"/>
          </w:rPr>
          <w:delText xml:space="preserve">, </w:delText>
        </w:r>
        <w:r w:rsidR="007D3670" w:rsidRPr="009A73FE" w:rsidDel="00AF2DE8">
          <w:rPr>
            <w:lang w:val="es-ES_tradnl"/>
          </w:rPr>
          <w:delText>en la actualidad</w:delText>
        </w:r>
        <w:r w:rsidRPr="009A73FE" w:rsidDel="00AF2DE8">
          <w:rPr>
            <w:lang w:val="es-ES_tradnl"/>
          </w:rPr>
          <w:delText>,</w:delText>
        </w:r>
        <w:r w:rsidR="007D3670" w:rsidRPr="009A73FE" w:rsidDel="00AF2DE8">
          <w:rPr>
            <w:lang w:val="es-ES_tradnl"/>
          </w:rPr>
          <w:delText xml:space="preserve"> está dividida en </w:delText>
        </w:r>
        <w:r w:rsidR="00463B45" w:rsidRPr="009A73FE" w:rsidDel="00AF2DE8">
          <w:rPr>
            <w:lang w:val="es-ES_tradnl"/>
          </w:rPr>
          <w:delText>si queremos una base datos Relacional o una No relacional. Ambas son buenas para esta s</w:delText>
        </w:r>
        <w:r w:rsidR="00E04F18" w:rsidRPr="009A73FE" w:rsidDel="00AF2DE8">
          <w:rPr>
            <w:lang w:val="es-ES_tradnl"/>
          </w:rPr>
          <w:delText xml:space="preserve">olución, aunque una de las bases de datos no relacional se ajusta a la solución. </w:delText>
        </w:r>
      </w:del>
    </w:p>
    <w:p w14:paraId="296C3B1E" w14:textId="59BC2F1B" w:rsidR="00E04F18" w:rsidDel="00AF2DE8" w:rsidRDefault="00E04F18" w:rsidP="003417BF">
      <w:pPr>
        <w:pStyle w:val="Prrafodelista"/>
        <w:jc w:val="both"/>
        <w:rPr>
          <w:del w:id="883" w:author="RAQUEL BLANCO AGUIRRE" w:date="2017-07-10T18:35:00Z"/>
          <w:lang w:val="es-ES_tradnl"/>
        </w:rPr>
      </w:pPr>
    </w:p>
    <w:p w14:paraId="3824B5E8" w14:textId="065C4729" w:rsidR="00770DDD" w:rsidRPr="00E04F18" w:rsidRDefault="00463B45">
      <w:pPr>
        <w:pStyle w:val="Prrafodelista"/>
        <w:ind w:left="1416"/>
        <w:jc w:val="both"/>
        <w:rPr>
          <w:lang w:val="es-ES_tradnl"/>
        </w:rPr>
        <w:pPrChange w:id="884" w:author="Raul García Fernández" w:date="2017-07-03T18:31:00Z">
          <w:pPr>
            <w:pStyle w:val="Prrafodelista"/>
            <w:jc w:val="both"/>
          </w:pPr>
        </w:pPrChange>
      </w:pPr>
      <w:r w:rsidRPr="00E04F18">
        <w:rPr>
          <w:lang w:val="es-ES_tradnl"/>
        </w:rPr>
        <w:t xml:space="preserve">La característica más importante de los datos a guardar son las relaciones entre ellos. Es por eso que </w:t>
      </w:r>
      <w:ins w:id="885" w:author="RAQUEL BLANCO AGUIRRE" w:date="2017-06-27T14:35:00Z">
        <w:r w:rsidR="002A5A15">
          <w:rPr>
            <w:lang w:val="es-ES_tradnl"/>
          </w:rPr>
          <w:t xml:space="preserve">se </w:t>
        </w:r>
      </w:ins>
      <w:r w:rsidRPr="00E04F18">
        <w:rPr>
          <w:lang w:val="es-ES_tradnl"/>
        </w:rPr>
        <w:t>va</w:t>
      </w:r>
      <w:del w:id="886" w:author="RAQUEL BLANCO AGUIRRE" w:date="2017-06-27T14:35:00Z">
        <w:r w:rsidRPr="00E04F18" w:rsidDel="002A5A15">
          <w:rPr>
            <w:lang w:val="es-ES_tradnl"/>
          </w:rPr>
          <w:delText>mos</w:delText>
        </w:r>
      </w:del>
      <w:r w:rsidRPr="00E04F18">
        <w:rPr>
          <w:lang w:val="es-ES_tradnl"/>
        </w:rPr>
        <w:t xml:space="preserve"> a utilizar </w:t>
      </w:r>
      <w:ins w:id="887" w:author="RAQUEL BLANCO AGUIRRE" w:date="2017-06-27T14:36:00Z">
        <w:r w:rsidR="005B65EF">
          <w:rPr>
            <w:lang w:val="es-ES_tradnl"/>
          </w:rPr>
          <w:t>la</w:t>
        </w:r>
      </w:ins>
      <w:del w:id="888" w:author="RAQUEL BLANCO AGUIRRE" w:date="2017-06-27T14:36:00Z">
        <w:r w:rsidRPr="00E04F18" w:rsidDel="005B65EF">
          <w:rPr>
            <w:lang w:val="es-ES_tradnl"/>
          </w:rPr>
          <w:delText>una</w:delText>
        </w:r>
      </w:del>
      <w:r w:rsidRPr="00E04F18">
        <w:rPr>
          <w:lang w:val="es-ES_tradnl"/>
        </w:rPr>
        <w:t xml:space="preserve"> base de da</w:t>
      </w:r>
      <w:r w:rsidR="00E04F18">
        <w:rPr>
          <w:lang w:val="es-ES_tradnl"/>
        </w:rPr>
        <w:t xml:space="preserve">tos orientada a grafos </w:t>
      </w:r>
      <w:del w:id="889" w:author="RAQUEL BLANCO AGUIRRE" w:date="2017-06-27T14:36:00Z">
        <w:r w:rsidR="00E04F18" w:rsidDel="005B65EF">
          <w:rPr>
            <w:lang w:val="es-ES_tradnl"/>
          </w:rPr>
          <w:delText>(</w:delText>
        </w:r>
      </w:del>
      <w:r w:rsidR="00E04F18">
        <w:rPr>
          <w:lang w:val="es-ES_tradnl"/>
        </w:rPr>
        <w:t>Neo4j</w:t>
      </w:r>
      <w:del w:id="890" w:author="RAQUEL BLANCO AGUIRRE" w:date="2017-06-27T14:36:00Z">
        <w:r w:rsidR="00E04F18" w:rsidDel="005B65EF">
          <w:rPr>
            <w:lang w:val="es-ES_tradnl"/>
          </w:rPr>
          <w:delText>)</w:delText>
        </w:r>
      </w:del>
      <w:ins w:id="891" w:author="RAQUEL BLANCO AGUIRRE" w:date="2017-06-27T14:39:00Z">
        <w:r w:rsidR="00C85F82">
          <w:rPr>
            <w:lang w:val="es-ES_tradnl"/>
          </w:rPr>
          <w:t>,</w:t>
        </w:r>
      </w:ins>
      <w:r w:rsidR="00E04F18">
        <w:rPr>
          <w:lang w:val="es-ES_tradnl"/>
        </w:rPr>
        <w:t xml:space="preserve"> </w:t>
      </w:r>
      <w:ins w:id="892" w:author="RAQUEL BLANCO AGUIRRE" w:date="2017-06-27T14:46:00Z">
        <w:r w:rsidR="00E4762F">
          <w:rPr>
            <w:lang w:val="es-ES_tradnl"/>
          </w:rPr>
          <w:t>en la cual las relaciones entre las entidad</w:t>
        </w:r>
      </w:ins>
      <w:ins w:id="893" w:author="RAQUEL BLANCO AGUIRRE" w:date="2017-06-27T14:47:00Z">
        <w:r w:rsidR="00E4762F">
          <w:rPr>
            <w:lang w:val="es-ES_tradnl"/>
          </w:rPr>
          <w:t xml:space="preserve">es son manejadas de forma más eficiente que en las bases de datos relaciones. </w:t>
        </w:r>
      </w:ins>
      <w:ins w:id="894" w:author="RAQUEL BLANCO AGUIRRE" w:date="2017-06-27T14:49:00Z">
        <w:r w:rsidR="00E4762F">
          <w:rPr>
            <w:lang w:val="es-ES_tradnl"/>
          </w:rPr>
          <w:t>Neo4j almacena los datos en forma de nodos y relaciones entre ellos,</w:t>
        </w:r>
      </w:ins>
      <w:ins w:id="895" w:author="RAQUEL BLANCO AGUIRRE" w:date="2017-06-27T14:50:00Z">
        <w:r w:rsidR="00E4762F">
          <w:rPr>
            <w:lang w:val="es-ES_tradnl"/>
          </w:rPr>
          <w:t xml:space="preserve"> y </w:t>
        </w:r>
      </w:ins>
      <w:ins w:id="896" w:author="RAQUEL BLANCO AGUIRRE" w:date="2017-06-27T14:51:00Z">
        <w:r w:rsidR="00E4762F">
          <w:rPr>
            <w:lang w:val="es-ES_tradnl"/>
          </w:rPr>
          <w:t>tanto los nodos como las relaciones pueden contener propiedades</w:t>
        </w:r>
      </w:ins>
      <w:ins w:id="897" w:author="RAQUEL BLANCO AGUIRRE" w:date="2017-06-27T14:52:00Z">
        <w:r w:rsidR="00E4762F">
          <w:rPr>
            <w:lang w:val="es-ES_tradnl"/>
          </w:rPr>
          <w:t>.</w:t>
        </w:r>
        <w:r w:rsidR="00E4762F" w:rsidDel="00E4762F">
          <w:rPr>
            <w:lang w:val="es-ES_tradnl"/>
          </w:rPr>
          <w:t xml:space="preserve"> </w:t>
        </w:r>
      </w:ins>
      <w:del w:id="898" w:author="RAQUEL BLANCO AGUIRRE" w:date="2017-06-27T14:46:00Z">
        <w:r w:rsidR="00E04F18" w:rsidDel="00E4762F">
          <w:rPr>
            <w:lang w:val="es-ES_tradnl"/>
          </w:rPr>
          <w:delText>d</w:delText>
        </w:r>
        <w:r w:rsidRPr="00E04F18" w:rsidDel="00E4762F">
          <w:rPr>
            <w:lang w:val="es-ES_tradnl"/>
          </w:rPr>
          <w:delText>onde</w:delText>
        </w:r>
      </w:del>
      <w:del w:id="899" w:author="RAQUEL BLANCO AGUIRRE" w:date="2017-06-27T14:50:00Z">
        <w:r w:rsidRPr="00E04F18" w:rsidDel="00E4762F">
          <w:rPr>
            <w:lang w:val="es-ES_tradnl"/>
          </w:rPr>
          <w:delText xml:space="preserve"> </w:delText>
        </w:r>
      </w:del>
      <w:del w:id="900" w:author="RAQUEL BLANCO AGUIRRE" w:date="2017-06-27T14:40:00Z">
        <w:r w:rsidRPr="00E04F18" w:rsidDel="00C85F82">
          <w:rPr>
            <w:lang w:val="es-ES_tradnl"/>
          </w:rPr>
          <w:delText xml:space="preserve">el motor de esta base de datos son </w:delText>
        </w:r>
        <w:r w:rsidR="00E04F18" w:rsidDel="00C85F82">
          <w:rPr>
            <w:lang w:val="es-ES_tradnl"/>
          </w:rPr>
          <w:delText>las relaciones entre los nodos.</w:delText>
        </w:r>
      </w:del>
      <w:del w:id="901" w:author="RAQUEL BLANCO AGUIRRE" w:date="2017-06-27T14:50:00Z">
        <w:r w:rsidR="00E04F18" w:rsidDel="00E4762F">
          <w:rPr>
            <w:lang w:val="es-ES_tradnl"/>
          </w:rPr>
          <w:delText xml:space="preserve"> </w:delText>
        </w:r>
      </w:del>
      <w:del w:id="902" w:author="RAQUEL BLANCO AGUIRRE" w:date="2017-06-27T14:43:00Z">
        <w:r w:rsidRPr="00E04F18" w:rsidDel="00C85F82">
          <w:rPr>
            <w:lang w:val="es-ES_tradnl"/>
          </w:rPr>
          <w:delText xml:space="preserve">Las </w:delText>
        </w:r>
      </w:del>
      <w:del w:id="903" w:author="RAQUEL BLANCO AGUIRRE" w:date="2017-06-27T14:41:00Z">
        <w:r w:rsidRPr="00E04F18" w:rsidDel="00C85F82">
          <w:rPr>
            <w:lang w:val="es-ES_tradnl"/>
          </w:rPr>
          <w:delText>B</w:delText>
        </w:r>
      </w:del>
      <w:del w:id="904" w:author="RAQUEL BLANCO AGUIRRE" w:date="2017-06-27T14:43:00Z">
        <w:r w:rsidR="00E04F18" w:rsidDel="00C85F82">
          <w:rPr>
            <w:lang w:val="es-ES_tradnl"/>
          </w:rPr>
          <w:delText>ase de datos</w:delText>
        </w:r>
        <w:r w:rsidRPr="00E04F18" w:rsidDel="00C85F82">
          <w:rPr>
            <w:lang w:val="es-ES_tradnl"/>
          </w:rPr>
          <w:delText xml:space="preserve"> orientadas a grafos son BD no relacionales teniendo las c</w:delText>
        </w:r>
        <w:r w:rsidR="00E04F18" w:rsidDel="00C85F82">
          <w:rPr>
            <w:lang w:val="es-ES_tradnl"/>
          </w:rPr>
          <w:delText>ualidades típicas de una NO-SQL</w:delText>
        </w:r>
        <w:r w:rsidR="009A73FE" w:rsidDel="00C85F82">
          <w:rPr>
            <w:lang w:val="es-ES_tradnl"/>
          </w:rPr>
          <w:delText>,</w:delText>
        </w:r>
        <w:r w:rsidR="00E04F18" w:rsidDel="00C85F82">
          <w:rPr>
            <w:lang w:val="es-ES_tradnl"/>
          </w:rPr>
          <w:delText xml:space="preserve"> como </w:delText>
        </w:r>
      </w:del>
      <w:del w:id="905" w:author="RAQUEL BLANCO AGUIRRE" w:date="2017-06-27T14:52:00Z">
        <w:r w:rsidR="00E04F18" w:rsidDel="00E4762F">
          <w:rPr>
            <w:lang w:val="es-ES_tradnl"/>
          </w:rPr>
          <w:delText>u</w:delText>
        </w:r>
        <w:r w:rsidRPr="00E04F18" w:rsidDel="00E4762F">
          <w:rPr>
            <w:lang w:val="es-ES_tradnl"/>
          </w:rPr>
          <w:delText xml:space="preserve">na velocidad de acceso </w:delText>
        </w:r>
      </w:del>
      <w:del w:id="906" w:author="RAQUEL BLANCO AGUIRRE" w:date="2017-06-27T14:43:00Z">
        <w:r w:rsidRPr="00E04F18" w:rsidDel="00C85F82">
          <w:rPr>
            <w:lang w:val="es-ES_tradnl"/>
          </w:rPr>
          <w:delText xml:space="preserve">elevado </w:delText>
        </w:r>
      </w:del>
      <w:del w:id="907" w:author="RAQUEL BLANCO AGUIRRE" w:date="2017-06-27T14:52:00Z">
        <w:r w:rsidRPr="00E04F18" w:rsidDel="00E4762F">
          <w:rPr>
            <w:lang w:val="es-ES_tradnl"/>
          </w:rPr>
          <w:delText>y una disponibilidad elevada.</w:delText>
        </w:r>
      </w:del>
    </w:p>
    <w:p w14:paraId="73634E1C" w14:textId="77777777" w:rsidR="00770DDD" w:rsidRDefault="00770DDD" w:rsidP="00463B45">
      <w:pPr>
        <w:pStyle w:val="Prrafodelista"/>
        <w:rPr>
          <w:b/>
          <w:lang w:val="es-ES_tradnl"/>
        </w:rPr>
      </w:pPr>
    </w:p>
    <w:p w14:paraId="38DA0930" w14:textId="77777777" w:rsidR="00691FD9" w:rsidRDefault="00E04F18" w:rsidP="00691FD9">
      <w:pPr>
        <w:pStyle w:val="Prrafodelista"/>
        <w:keepNext/>
        <w:jc w:val="center"/>
        <w:rPr>
          <w:ins w:id="908" w:author="Raul García Fernández" w:date="2017-07-10T20:24:00Z"/>
        </w:rPr>
        <w:pPrChange w:id="909" w:author="Raul García Fernández" w:date="2017-07-10T20:24:00Z">
          <w:pPr>
            <w:pStyle w:val="Prrafodelista"/>
            <w:jc w:val="center"/>
          </w:pPr>
        </w:pPrChange>
      </w:pPr>
      <w:r>
        <w:rPr>
          <w:noProof/>
        </w:rPr>
        <w:drawing>
          <wp:inline distT="0" distB="0" distL="0" distR="0" wp14:anchorId="3C5DE900" wp14:editId="79C08B6C">
            <wp:extent cx="2711450" cy="1084580"/>
            <wp:effectExtent l="0" t="0" r="0" b="0"/>
            <wp:docPr id="6" name="Imagen 6" descr="Resultado de imagen de neo4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neo4j"/>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3875" cy="1085550"/>
                    </a:xfrm>
                    <a:prstGeom prst="rect">
                      <a:avLst/>
                    </a:prstGeom>
                    <a:noFill/>
                    <a:ln>
                      <a:noFill/>
                    </a:ln>
                  </pic:spPr>
                </pic:pic>
              </a:graphicData>
            </a:graphic>
          </wp:inline>
        </w:drawing>
      </w:r>
    </w:p>
    <w:p w14:paraId="43B8774A" w14:textId="7BD2A797" w:rsidR="00463B45" w:rsidRDefault="00691FD9" w:rsidP="00691FD9">
      <w:pPr>
        <w:pStyle w:val="Descripcin"/>
        <w:jc w:val="center"/>
        <w:rPr>
          <w:lang w:val="es-ES_tradnl"/>
        </w:rPr>
        <w:pPrChange w:id="910" w:author="Raul García Fernández" w:date="2017-07-10T20:24:00Z">
          <w:pPr>
            <w:pStyle w:val="Prrafodelista"/>
            <w:jc w:val="center"/>
          </w:pPr>
        </w:pPrChange>
      </w:pPr>
      <w:bookmarkStart w:id="911" w:name="_Toc487481865"/>
      <w:ins w:id="912" w:author="Raul García Fernández" w:date="2017-07-10T20:24:00Z">
        <w:r>
          <w:t xml:space="preserve">Ilustración </w:t>
        </w:r>
      </w:ins>
      <w:ins w:id="913" w:author="Raul García Fernández" w:date="2017-07-10T20:28:00Z">
        <w:r>
          <w:fldChar w:fldCharType="begin"/>
        </w:r>
        <w:r>
          <w:instrText xml:space="preserve"> STYLEREF 1 \s </w:instrText>
        </w:r>
      </w:ins>
      <w:r>
        <w:fldChar w:fldCharType="separate"/>
      </w:r>
      <w:r w:rsidR="001D055D">
        <w:rPr>
          <w:noProof/>
        </w:rPr>
        <w:t>4</w:t>
      </w:r>
      <w:ins w:id="914" w:author="Raul García Fernández" w:date="2017-07-10T20:28:00Z">
        <w:r>
          <w:fldChar w:fldCharType="end"/>
        </w:r>
        <w:r>
          <w:noBreakHyphen/>
        </w:r>
        <w:r>
          <w:fldChar w:fldCharType="begin"/>
        </w:r>
        <w:r>
          <w:instrText xml:space="preserve"> SEQ Ilustración \* ARABIC \s 1 </w:instrText>
        </w:r>
      </w:ins>
      <w:r>
        <w:fldChar w:fldCharType="separate"/>
      </w:r>
      <w:ins w:id="915" w:author="Raul García Fernández" w:date="2017-07-10T20:36:00Z">
        <w:r w:rsidR="001D055D">
          <w:rPr>
            <w:noProof/>
          </w:rPr>
          <w:t>1</w:t>
        </w:r>
      </w:ins>
      <w:ins w:id="916" w:author="Raul García Fernández" w:date="2017-07-10T20:28:00Z">
        <w:r>
          <w:fldChar w:fldCharType="end"/>
        </w:r>
      </w:ins>
      <w:ins w:id="917" w:author="Raul García Fernández" w:date="2017-07-10T20:24:00Z">
        <w:r>
          <w:t xml:space="preserve"> Logo Neo4j</w:t>
        </w:r>
      </w:ins>
      <w:bookmarkEnd w:id="911"/>
    </w:p>
    <w:p w14:paraId="16C53A1C" w14:textId="77777777" w:rsidR="00E04F18" w:rsidRPr="009C626A" w:rsidRDefault="00E04F18" w:rsidP="00E04F18">
      <w:pPr>
        <w:pStyle w:val="Prrafodelista"/>
        <w:jc w:val="center"/>
        <w:rPr>
          <w:lang w:val="es-ES_tradnl"/>
        </w:rPr>
      </w:pPr>
    </w:p>
    <w:p w14:paraId="2753110D" w14:textId="77777777" w:rsidR="009C626A" w:rsidRDefault="009C626A" w:rsidP="00952425">
      <w:pPr>
        <w:pStyle w:val="Ttulo2"/>
        <w:numPr>
          <w:ilvl w:val="1"/>
          <w:numId w:val="24"/>
        </w:numPr>
      </w:pPr>
      <w:bookmarkStart w:id="918" w:name="_Toc487482219"/>
      <w:r>
        <w:t>Negocio de la aplicación</w:t>
      </w:r>
      <w:bookmarkEnd w:id="918"/>
      <w:del w:id="919" w:author="RAQUEL BLANCO AGUIRRE" w:date="2017-06-27T15:25:00Z">
        <w:r w:rsidDel="00660DE9">
          <w:delText>:</w:delText>
        </w:r>
      </w:del>
    </w:p>
    <w:p w14:paraId="38C1E123" w14:textId="77777777" w:rsidR="00712DDA" w:rsidRDefault="00712DDA" w:rsidP="003417BF">
      <w:pPr>
        <w:jc w:val="both"/>
      </w:pPr>
    </w:p>
    <w:p w14:paraId="00E6C526" w14:textId="269F4D06" w:rsidR="00AA5D94" w:rsidRDefault="00712DDA" w:rsidP="003417BF">
      <w:pPr>
        <w:jc w:val="both"/>
      </w:pPr>
      <w:r>
        <w:t xml:space="preserve">El negocio de la aplicación </w:t>
      </w:r>
      <w:r w:rsidR="00E04F18">
        <w:t xml:space="preserve">es la parte de lógica </w:t>
      </w:r>
      <w:r w:rsidR="00AA5D94">
        <w:t>del proyecto, es decir, las</w:t>
      </w:r>
      <w:r w:rsidR="00E04F18">
        <w:t xml:space="preserve"> funcionalidades del repositorio.</w:t>
      </w:r>
      <w:ins w:id="920" w:author="Raul García Fernández" w:date="2017-07-03T18:41:00Z">
        <w:r w:rsidR="00C358F1">
          <w:t xml:space="preserve"> </w:t>
        </w:r>
      </w:ins>
      <w:del w:id="921" w:author="Raul García Fernández" w:date="2017-07-03T18:41:00Z">
        <w:r w:rsidR="00AA5D94" w:rsidDel="00C358F1">
          <w:delText xml:space="preserve"> </w:delText>
        </w:r>
      </w:del>
      <w:r w:rsidR="00AA5D94">
        <w:t xml:space="preserve">Para desarrollar el </w:t>
      </w:r>
      <w:commentRangeStart w:id="922"/>
      <w:r w:rsidR="00AA5D94">
        <w:t>negocio de la aplicación</w:t>
      </w:r>
      <w:ins w:id="923" w:author="Raul García Fernández" w:date="2017-07-03T18:41:00Z">
        <w:r w:rsidR="00C358F1">
          <w:t xml:space="preserve"> se puede </w:t>
        </w:r>
        <w:del w:id="924" w:author="RAQUEL BLANCO AGUIRRE" w:date="2017-07-10T18:38:00Z">
          <w:r w:rsidR="00C358F1" w:rsidDel="00AF2DE8">
            <w:delText>realizar</w:delText>
          </w:r>
        </w:del>
      </w:ins>
      <w:ins w:id="925" w:author="RAQUEL BLANCO AGUIRRE" w:date="2017-07-10T18:38:00Z">
        <w:r w:rsidR="00AF2DE8">
          <w:t>utilizar</w:t>
        </w:r>
      </w:ins>
      <w:ins w:id="926" w:author="Raul García Fernández" w:date="2017-07-03T18:41:00Z">
        <w:r w:rsidR="00C358F1">
          <w:t xml:space="preserve"> cualquier lenguaje de programaci</w:t>
        </w:r>
      </w:ins>
      <w:ins w:id="927" w:author="Raul García Fernández" w:date="2017-07-03T18:42:00Z">
        <w:r w:rsidR="00C358F1">
          <w:t xml:space="preserve">ón, </w:t>
        </w:r>
      </w:ins>
      <w:ins w:id="928" w:author="RAQUEL BLANCO AGUIRRE" w:date="2017-07-10T18:39:00Z">
        <w:r w:rsidR="00AF2DE8">
          <w:rPr>
            <w:lang w:val="es-ES_tradnl"/>
          </w:rPr>
          <w:t>siendo la opción más conveniente el uso de un</w:t>
        </w:r>
      </w:ins>
      <w:ins w:id="929" w:author="Raul García Fernández" w:date="2017-07-06T18:15:00Z">
        <w:del w:id="930" w:author="RAQUEL BLANCO AGUIRRE" w:date="2017-07-10T18:39:00Z">
          <w:r w:rsidR="005C58CC" w:rsidDel="00AF2DE8">
            <w:delText>la posibilidad más importante seria</w:delText>
          </w:r>
        </w:del>
      </w:ins>
      <w:ins w:id="931" w:author="Raul García Fernández" w:date="2017-07-06T18:14:00Z">
        <w:del w:id="932" w:author="RAQUEL BLANCO AGUIRRE" w:date="2017-07-10T18:39:00Z">
          <w:r w:rsidR="005C58CC" w:rsidDel="00AF2DE8">
            <w:delText xml:space="preserve"> los</w:delText>
          </w:r>
        </w:del>
        <w:r w:rsidR="005C58CC">
          <w:t xml:space="preserve"> lenguaje</w:t>
        </w:r>
        <w:del w:id="933" w:author="RAQUEL BLANCO AGUIRRE" w:date="2017-07-10T18:39:00Z">
          <w:r w:rsidR="005C58CC" w:rsidDel="00AF2DE8">
            <w:delText>s</w:delText>
          </w:r>
        </w:del>
        <w:r w:rsidR="005C58CC">
          <w:t xml:space="preserve"> de programación orientados a objetos</w:t>
        </w:r>
      </w:ins>
      <w:ins w:id="934" w:author="RAQUEL BLANCO AGUIRRE" w:date="2017-07-10T18:39:00Z">
        <w:r w:rsidR="00AF2DE8">
          <w:t>,</w:t>
        </w:r>
      </w:ins>
      <w:ins w:id="935" w:author="Raul García Fernández" w:date="2017-07-06T18:14:00Z">
        <w:r w:rsidR="005C58CC">
          <w:t xml:space="preserve"> </w:t>
        </w:r>
      </w:ins>
      <w:ins w:id="936" w:author="RAQUEL BLANCO AGUIRRE" w:date="2017-07-10T18:40:00Z">
        <w:r w:rsidR="00AF2DE8">
          <w:rPr>
            <w:lang w:val="es-ES_tradnl"/>
          </w:rPr>
          <w:t xml:space="preserve">como podría </w:t>
        </w:r>
      </w:ins>
      <w:ins w:id="937" w:author="Raul García Fernández" w:date="2017-07-06T18:14:00Z">
        <w:del w:id="938" w:author="RAQUEL BLANCO AGUIRRE" w:date="2017-07-10T18:40:00Z">
          <w:r w:rsidR="005C58CC" w:rsidDel="00AF2DE8">
            <w:delText>que</w:delText>
          </w:r>
        </w:del>
      </w:ins>
      <w:ins w:id="939" w:author="Raul García Fernández" w:date="2017-07-03T18:42:00Z">
        <w:del w:id="940" w:author="RAQUEL BLANCO AGUIRRE" w:date="2017-07-10T18:40:00Z">
          <w:r w:rsidR="00C358F1" w:rsidDel="00AF2DE8">
            <w:delText xml:space="preserve"> podrían </w:delText>
          </w:r>
        </w:del>
        <w:r w:rsidR="00C358F1">
          <w:t>ser Python, C#, C++ o Java</w:t>
        </w:r>
      </w:ins>
      <w:ins w:id="941" w:author="Raul García Fernández" w:date="2017-07-03T18:43:00Z">
        <w:r w:rsidR="00C358F1">
          <w:t>.</w:t>
        </w:r>
      </w:ins>
      <w:r w:rsidR="00AA5D94">
        <w:t xml:space="preserve"> </w:t>
      </w:r>
      <w:ins w:id="942" w:author="Raul García Fernández" w:date="2017-07-03T18:43:00Z">
        <w:r w:rsidR="00C358F1">
          <w:t xml:space="preserve"> </w:t>
        </w:r>
        <w:del w:id="943" w:author="RAQUEL BLANCO AGUIRRE" w:date="2017-07-10T18:41:00Z">
          <w:r w:rsidR="00C358F1" w:rsidDel="00AF2DE8">
            <w:delText>Al final, d</w:delText>
          </w:r>
        </w:del>
      </w:ins>
      <w:ins w:id="944" w:author="RAQUEL BLANCO AGUIRRE" w:date="2017-07-10T18:41:00Z">
        <w:r w:rsidR="00AF2DE8">
          <w:t>D</w:t>
        </w:r>
      </w:ins>
      <w:ins w:id="945" w:author="Raul García Fernández" w:date="2017-07-03T18:43:00Z">
        <w:r w:rsidR="00C358F1">
          <w:t>ebido a la poca ex</w:t>
        </w:r>
        <w:r w:rsidR="005C58CC">
          <w:t>periencia del programador en el uso de</w:t>
        </w:r>
        <w:r w:rsidR="00C358F1">
          <w:t xml:space="preserve"> </w:t>
        </w:r>
      </w:ins>
      <w:ins w:id="946" w:author="Raul García Fernández" w:date="2017-07-03T18:44:00Z">
        <w:r w:rsidR="00C358F1">
          <w:t>diferentes</w:t>
        </w:r>
      </w:ins>
      <w:ins w:id="947" w:author="Raul García Fernández" w:date="2017-07-03T18:43:00Z">
        <w:r w:rsidR="00C358F1">
          <w:t xml:space="preserve"> </w:t>
        </w:r>
      </w:ins>
      <w:ins w:id="948" w:author="Raul García Fernández" w:date="2017-07-03T18:44:00Z">
        <w:r w:rsidR="00C358F1">
          <w:t>lenguajes</w:t>
        </w:r>
      </w:ins>
      <w:ins w:id="949" w:author="Raul García Fernández" w:date="2017-07-06T18:15:00Z">
        <w:r w:rsidR="005C58CC">
          <w:t xml:space="preserve"> para la construcción de modelos de negocio</w:t>
        </w:r>
      </w:ins>
      <w:ins w:id="950" w:author="Raul García Fernández" w:date="2017-07-03T18:44:00Z">
        <w:del w:id="951" w:author="RAQUEL BLANCO AGUIRRE" w:date="2017-07-10T18:41:00Z">
          <w:r w:rsidR="00C358F1" w:rsidDel="00AF2DE8">
            <w:delText>. S</w:delText>
          </w:r>
        </w:del>
      </w:ins>
      <w:ins w:id="952" w:author="RAQUEL BLANCO AGUIRRE" w:date="2017-07-10T18:41:00Z">
        <w:r w:rsidR="00AF2DE8">
          <w:t xml:space="preserve">, </w:t>
        </w:r>
      </w:ins>
      <w:ins w:id="953" w:author="RAQUEL BLANCO AGUIRRE" w:date="2017-07-10T18:42:00Z">
        <w:r w:rsidR="00AF2DE8">
          <w:t>s</w:t>
        </w:r>
      </w:ins>
      <w:del w:id="954" w:author="Raul García Fernández" w:date="2017-07-03T18:44:00Z">
        <w:r w:rsidR="00AA5D94" w:rsidDel="00C358F1">
          <w:delText>s</w:delText>
        </w:r>
      </w:del>
      <w:r w:rsidR="00AA5D94">
        <w:t xml:space="preserve">e ha utilizado el lenguaje de programación Java </w:t>
      </w:r>
      <w:commentRangeEnd w:id="922"/>
      <w:r w:rsidR="00660DE9">
        <w:rPr>
          <w:rStyle w:val="Refdecomentario"/>
        </w:rPr>
        <w:commentReference w:id="922"/>
      </w:r>
      <w:r w:rsidR="00AA5D94">
        <w:t>y un conjunto de tecnologías para facilitar la generación de esta capa</w:t>
      </w:r>
      <w:ins w:id="955" w:author="RAQUEL BLANCO AGUIRRE" w:date="2017-07-10T18:44:00Z">
        <w:r w:rsidR="00AF2DE8">
          <w:rPr>
            <w:lang w:val="es-ES_tradnl"/>
          </w:rPr>
          <w:t>. L</w:t>
        </w:r>
      </w:ins>
      <w:ins w:id="956" w:author="Raul García Fernández" w:date="2017-07-06T18:16:00Z">
        <w:del w:id="957" w:author="RAQUEL BLANCO AGUIRRE" w:date="2017-07-10T18:44:00Z">
          <w:r w:rsidR="007A0382" w:rsidDel="00AF2DE8">
            <w:delText>, estas son l</w:delText>
          </w:r>
        </w:del>
        <w:r w:rsidR="007A0382">
          <w:t>as tecnologías empleadas</w:t>
        </w:r>
      </w:ins>
      <w:ins w:id="958" w:author="RAQUEL BLANCO AGUIRRE" w:date="2017-07-10T18:43:00Z">
        <w:r w:rsidR="00AF2DE8" w:rsidRPr="00AF2DE8">
          <w:rPr>
            <w:lang w:val="es-ES_tradnl"/>
          </w:rPr>
          <w:t xml:space="preserve"> </w:t>
        </w:r>
        <w:r w:rsidR="00AF2DE8">
          <w:rPr>
            <w:lang w:val="es-ES_tradnl"/>
          </w:rPr>
          <w:t>son las siguientes</w:t>
        </w:r>
      </w:ins>
      <w:ins w:id="959" w:author="Raul García Fernández" w:date="2017-07-06T18:16:00Z">
        <w:r w:rsidR="007A0382">
          <w:t>:</w:t>
        </w:r>
      </w:ins>
      <w:del w:id="960" w:author="Raul García Fernández" w:date="2017-07-06T18:16:00Z">
        <w:r w:rsidR="00AA5D94" w:rsidDel="007A0382">
          <w:delText>.</w:delText>
        </w:r>
      </w:del>
    </w:p>
    <w:p w14:paraId="3025F695" w14:textId="5098DBC2" w:rsidR="00AA5D94" w:rsidDel="00660DE9" w:rsidRDefault="00AA5D94" w:rsidP="003417BF">
      <w:pPr>
        <w:jc w:val="both"/>
        <w:rPr>
          <w:del w:id="961" w:author="RAQUEL BLANCO AGUIRRE" w:date="2017-06-27T15:26:00Z"/>
        </w:rPr>
      </w:pPr>
    </w:p>
    <w:p w14:paraId="3B717950" w14:textId="78D3A424" w:rsidR="00770DDD" w:rsidRDefault="00770DDD" w:rsidP="003417BF">
      <w:pPr>
        <w:pStyle w:val="Prrafodelista"/>
        <w:numPr>
          <w:ilvl w:val="0"/>
          <w:numId w:val="29"/>
        </w:numPr>
        <w:jc w:val="both"/>
      </w:pPr>
      <w:r w:rsidRPr="00770DDD">
        <w:rPr>
          <w:b/>
        </w:rPr>
        <w:t>Spring</w:t>
      </w:r>
      <w:r>
        <w:t xml:space="preserve">: Es un </w:t>
      </w:r>
      <w:ins w:id="962" w:author="Raul García Fernández" w:date="2017-07-03T18:44:00Z">
        <w:r w:rsidR="00023DBC">
          <w:t>“</w:t>
        </w:r>
      </w:ins>
      <w:r>
        <w:t>framework</w:t>
      </w:r>
      <w:ins w:id="963" w:author="Raul García Fernández" w:date="2017-07-03T18:44:00Z">
        <w:r w:rsidR="00023DBC">
          <w:t>”</w:t>
        </w:r>
      </w:ins>
      <w:r>
        <w:t xml:space="preserve"> que se basa en la inyección de dependencia</w:t>
      </w:r>
      <w:r w:rsidR="00AA5D94">
        <w:t xml:space="preserve"> y JEE2</w:t>
      </w:r>
      <w:r>
        <w:t xml:space="preserve"> para realizar aplicaciones e introducir funcionalidades que no interfieren en las ejecuciones independientes de otras funcionalidades.</w:t>
      </w:r>
    </w:p>
    <w:p w14:paraId="0B47C679" w14:textId="04BA87F2" w:rsidR="00770DDD" w:rsidRDefault="00770DDD" w:rsidP="003417BF">
      <w:pPr>
        <w:pStyle w:val="Prrafodelista"/>
        <w:numPr>
          <w:ilvl w:val="0"/>
          <w:numId w:val="29"/>
        </w:numPr>
        <w:jc w:val="both"/>
      </w:pPr>
      <w:r w:rsidRPr="00770DDD">
        <w:rPr>
          <w:b/>
        </w:rPr>
        <w:t>Maven</w:t>
      </w:r>
      <w:r>
        <w:t xml:space="preserve">: Maven es un </w:t>
      </w:r>
      <w:ins w:id="964" w:author="Raul García Fernández" w:date="2017-07-03T18:44:00Z">
        <w:r w:rsidR="00023DBC">
          <w:t>“</w:t>
        </w:r>
      </w:ins>
      <w:r>
        <w:t>framework</w:t>
      </w:r>
      <w:ins w:id="965" w:author="Raul García Fernández" w:date="2017-07-03T18:44:00Z">
        <w:r w:rsidR="00023DBC">
          <w:t>”</w:t>
        </w:r>
      </w:ins>
      <w:r>
        <w:t xml:space="preserve"> que facilita la búsqueda y mantenimient</w:t>
      </w:r>
      <w:r w:rsidR="00AA5D94">
        <w:t>o de software de terceros para</w:t>
      </w:r>
      <w:r>
        <w:t xml:space="preserve"> utiliza</w:t>
      </w:r>
      <w:r w:rsidR="00AA5D94">
        <w:t>rlo</w:t>
      </w:r>
      <w:r>
        <w:t xml:space="preserve"> en aplicaciones java desarrolladas por nosotros mismos.</w:t>
      </w:r>
    </w:p>
    <w:p w14:paraId="5B95C801" w14:textId="77777777" w:rsidR="006C23B7" w:rsidRDefault="006C23B7" w:rsidP="003417BF">
      <w:pPr>
        <w:pStyle w:val="Prrafodelista"/>
        <w:jc w:val="both"/>
      </w:pPr>
    </w:p>
    <w:p w14:paraId="1C26A31C" w14:textId="767E4F56" w:rsidR="00FD45C6" w:rsidRDefault="00691FD9" w:rsidP="00FD45C6">
      <w:pPr>
        <w:keepNext/>
        <w:ind w:left="360"/>
      </w:pPr>
      <w:ins w:id="966" w:author="Raul García Fernández" w:date="2017-07-10T20:24:00Z">
        <w:r>
          <w:rPr>
            <w:noProof/>
          </w:rPr>
          <w:lastRenderedPageBreak/>
          <mc:AlternateContent>
            <mc:Choice Requires="wps">
              <w:drawing>
                <wp:anchor distT="0" distB="0" distL="114300" distR="114300" simplePos="0" relativeHeight="251681792" behindDoc="0" locked="0" layoutInCell="1" allowOverlap="1" wp14:anchorId="1BD24599" wp14:editId="5AB6DC77">
                  <wp:simplePos x="0" y="0"/>
                  <wp:positionH relativeFrom="column">
                    <wp:posOffset>232410</wp:posOffset>
                  </wp:positionH>
                  <wp:positionV relativeFrom="paragraph">
                    <wp:posOffset>886460</wp:posOffset>
                  </wp:positionV>
                  <wp:extent cx="2695575" cy="635"/>
                  <wp:effectExtent l="0" t="0" r="9525" b="18415"/>
                  <wp:wrapThrough wrapText="bothSides">
                    <wp:wrapPolygon edited="0">
                      <wp:start x="0" y="0"/>
                      <wp:lineTo x="0" y="0"/>
                      <wp:lineTo x="21524" y="0"/>
                      <wp:lineTo x="21524" y="0"/>
                      <wp:lineTo x="0" y="0"/>
                    </wp:wrapPolygon>
                  </wp:wrapThrough>
                  <wp:docPr id="24" name="Cuadro de texto 24"/>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14:paraId="64FFCA4D" w14:textId="743FC0F6" w:rsidR="006A4676" w:rsidRPr="009A645E" w:rsidRDefault="006A4676" w:rsidP="00691FD9">
                              <w:pPr>
                                <w:pStyle w:val="Descripcin"/>
                                <w:rPr>
                                  <w:noProof/>
                                  <w:sz w:val="24"/>
                                </w:rPr>
                                <w:pPrChange w:id="967" w:author="Raul García Fernández" w:date="2017-07-10T20:24:00Z">
                                  <w:pPr>
                                    <w:keepNext/>
                                    <w:ind w:left="360"/>
                                  </w:pPr>
                                </w:pPrChange>
                              </w:pPr>
                              <w:bookmarkStart w:id="968" w:name="_Toc487481866"/>
                              <w:ins w:id="969" w:author="Raul García Fernández" w:date="2017-07-10T20:24:00Z">
                                <w:r>
                                  <w:t xml:space="preserve">Ilustración </w:t>
                                </w:r>
                              </w:ins>
                              <w:ins w:id="970" w:author="Raul García Fernández" w:date="2017-07-10T20:28:00Z">
                                <w:r>
                                  <w:fldChar w:fldCharType="begin"/>
                                </w:r>
                                <w:r>
                                  <w:instrText xml:space="preserve"> STYLEREF 1 \s </w:instrText>
                                </w:r>
                              </w:ins>
                              <w:r>
                                <w:fldChar w:fldCharType="separate"/>
                              </w:r>
                              <w:r w:rsidR="001D055D">
                                <w:rPr>
                                  <w:noProof/>
                                </w:rPr>
                                <w:t>4</w:t>
                              </w:r>
                              <w:ins w:id="971" w:author="Raul García Fernández" w:date="2017-07-10T20:28:00Z">
                                <w:r>
                                  <w:fldChar w:fldCharType="end"/>
                                </w:r>
                                <w:r>
                                  <w:noBreakHyphen/>
                                </w:r>
                                <w:r>
                                  <w:fldChar w:fldCharType="begin"/>
                                </w:r>
                                <w:r>
                                  <w:instrText xml:space="preserve"> SEQ Ilustración \* ARABIC \s 1 </w:instrText>
                                </w:r>
                              </w:ins>
                              <w:r>
                                <w:fldChar w:fldCharType="separate"/>
                              </w:r>
                              <w:ins w:id="972" w:author="Raul García Fernández" w:date="2017-07-10T20:36:00Z">
                                <w:r w:rsidR="001D055D">
                                  <w:rPr>
                                    <w:noProof/>
                                  </w:rPr>
                                  <w:t>2</w:t>
                                </w:r>
                              </w:ins>
                              <w:ins w:id="973" w:author="Raul García Fernández" w:date="2017-07-10T20:28:00Z">
                                <w:r>
                                  <w:fldChar w:fldCharType="end"/>
                                </w:r>
                              </w:ins>
                              <w:ins w:id="974" w:author="Raul García Fernández" w:date="2017-07-10T20:24:00Z">
                                <w:r>
                                  <w:t xml:space="preserve"> Logo Maven</w:t>
                                </w:r>
                              </w:ins>
                              <w:bookmarkEnd w:id="9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D24599" id="_x0000_t202" coordsize="21600,21600" o:spt="202" path="m,l,21600r21600,l21600,xe">
                  <v:stroke joinstyle="miter"/>
                  <v:path gradientshapeok="t" o:connecttype="rect"/>
                </v:shapetype>
                <v:shape id="Cuadro de texto 24" o:spid="_x0000_s1026" type="#_x0000_t202" style="position:absolute;left:0;text-align:left;margin-left:18.3pt;margin-top:69.8pt;width:212.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" stroked="f">
                  <v:textbox style="mso-fit-shape-to-text:t" inset="0,0,0,0">
                    <w:txbxContent>
                      <w:p w14:paraId="64FFCA4D" w14:textId="743FC0F6" w:rsidR="006A4676" w:rsidRPr="009A645E" w:rsidRDefault="006A4676" w:rsidP="00691FD9">
                        <w:pPr>
                          <w:pStyle w:val="Descripcin"/>
                          <w:rPr>
                            <w:noProof/>
                            <w:sz w:val="24"/>
                          </w:rPr>
                          <w:pPrChange w:id="975" w:author="Raul García Fernández" w:date="2017-07-10T20:24:00Z">
                            <w:pPr>
                              <w:keepNext/>
                              <w:ind w:left="360"/>
                            </w:pPr>
                          </w:pPrChange>
                        </w:pPr>
                        <w:bookmarkStart w:id="976" w:name="_Toc487481866"/>
                        <w:ins w:id="977" w:author="Raul García Fernández" w:date="2017-07-10T20:24:00Z">
                          <w:r>
                            <w:t xml:space="preserve">Ilustración </w:t>
                          </w:r>
                        </w:ins>
                        <w:ins w:id="978" w:author="Raul García Fernández" w:date="2017-07-10T20:28:00Z">
                          <w:r>
                            <w:fldChar w:fldCharType="begin"/>
                          </w:r>
                          <w:r>
                            <w:instrText xml:space="preserve"> STYLEREF 1 \s </w:instrText>
                          </w:r>
                        </w:ins>
                        <w:r>
                          <w:fldChar w:fldCharType="separate"/>
                        </w:r>
                        <w:r w:rsidR="001D055D">
                          <w:rPr>
                            <w:noProof/>
                          </w:rPr>
                          <w:t>4</w:t>
                        </w:r>
                        <w:ins w:id="979" w:author="Raul García Fernández" w:date="2017-07-10T20:28:00Z">
                          <w:r>
                            <w:fldChar w:fldCharType="end"/>
                          </w:r>
                          <w:r>
                            <w:noBreakHyphen/>
                          </w:r>
                          <w:r>
                            <w:fldChar w:fldCharType="begin"/>
                          </w:r>
                          <w:r>
                            <w:instrText xml:space="preserve"> SEQ Ilustración \* ARABIC \s 1 </w:instrText>
                          </w:r>
                        </w:ins>
                        <w:r>
                          <w:fldChar w:fldCharType="separate"/>
                        </w:r>
                        <w:ins w:id="980" w:author="Raul García Fernández" w:date="2017-07-10T20:36:00Z">
                          <w:r w:rsidR="001D055D">
                            <w:rPr>
                              <w:noProof/>
                            </w:rPr>
                            <w:t>2</w:t>
                          </w:r>
                        </w:ins>
                        <w:ins w:id="981" w:author="Raul García Fernández" w:date="2017-07-10T20:28:00Z">
                          <w:r>
                            <w:fldChar w:fldCharType="end"/>
                          </w:r>
                        </w:ins>
                        <w:ins w:id="982" w:author="Raul García Fernández" w:date="2017-07-10T20:24:00Z">
                          <w:r>
                            <w:t xml:space="preserve"> Logo Maven</w:t>
                          </w:r>
                        </w:ins>
                        <w:bookmarkEnd w:id="976"/>
                      </w:p>
                    </w:txbxContent>
                  </v:textbox>
                  <w10:wrap type="through"/>
                </v:shape>
              </w:pict>
            </mc:Fallback>
          </mc:AlternateContent>
        </w:r>
      </w:ins>
      <w:r w:rsidR="00FD45C6">
        <w:rPr>
          <w:noProof/>
          <w:lang w:eastAsia="es-ES"/>
        </w:rPr>
        <w:drawing>
          <wp:anchor distT="0" distB="0" distL="114300" distR="114300" simplePos="0" relativeHeight="251660288" behindDoc="0" locked="0" layoutInCell="1" allowOverlap="1" wp14:anchorId="6AB1BA0C" wp14:editId="3F3B5C77">
            <wp:simplePos x="0" y="0"/>
            <wp:positionH relativeFrom="column">
              <wp:posOffset>232410</wp:posOffset>
            </wp:positionH>
            <wp:positionV relativeFrom="paragraph">
              <wp:posOffset>10160</wp:posOffset>
            </wp:positionV>
            <wp:extent cx="2695575" cy="819150"/>
            <wp:effectExtent l="0" t="0" r="9525" b="0"/>
            <wp:wrapThrough wrapText="bothSides">
              <wp:wrapPolygon edited="0">
                <wp:start x="916" y="0"/>
                <wp:lineTo x="0" y="19088"/>
                <wp:lineTo x="4885" y="21098"/>
                <wp:lineTo x="10075" y="21098"/>
                <wp:lineTo x="11449" y="21098"/>
                <wp:lineTo x="14960" y="21098"/>
                <wp:lineTo x="20302" y="18586"/>
                <wp:lineTo x="20455" y="8540"/>
                <wp:lineTo x="21524" y="7535"/>
                <wp:lineTo x="21524" y="4521"/>
                <wp:lineTo x="6411" y="0"/>
                <wp:lineTo x="916" y="0"/>
              </wp:wrapPolygon>
            </wp:wrapThrough>
            <wp:docPr id="7" name="Imagen 7" descr="Resultado de imagen de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Mav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5575" cy="819150"/>
                    </a:xfrm>
                    <a:prstGeom prst="rect">
                      <a:avLst/>
                    </a:prstGeom>
                    <a:noFill/>
                    <a:ln>
                      <a:noFill/>
                    </a:ln>
                  </pic:spPr>
                </pic:pic>
              </a:graphicData>
            </a:graphic>
          </wp:anchor>
        </w:drawing>
      </w:r>
      <w:del w:id="983" w:author="Raul García Fernández" w:date="2017-07-10T20:25:00Z">
        <w:r w:rsidR="00EE28A2" w:rsidDel="00691FD9">
          <w:rPr>
            <w:noProof/>
            <w:lang w:eastAsia="es-ES"/>
          </w:rPr>
          <mc:AlternateContent>
            <mc:Choice Requires="wps">
              <w:drawing>
                <wp:anchor distT="0" distB="0" distL="114300" distR="114300" simplePos="0" relativeHeight="251656192" behindDoc="1" locked="0" layoutInCell="1" allowOverlap="1" wp14:anchorId="63570F9B" wp14:editId="34D15840">
                  <wp:simplePos x="0" y="0"/>
                  <wp:positionH relativeFrom="column">
                    <wp:posOffset>3651885</wp:posOffset>
                  </wp:positionH>
                  <wp:positionV relativeFrom="paragraph">
                    <wp:posOffset>962660</wp:posOffset>
                  </wp:positionV>
                  <wp:extent cx="2577465" cy="258445"/>
                  <wp:effectExtent l="0" t="0" r="0" b="8255"/>
                  <wp:wrapTight wrapText="bothSides">
                    <wp:wrapPolygon edited="0">
                      <wp:start x="0" y="0"/>
                      <wp:lineTo x="0" y="20698"/>
                      <wp:lineTo x="21392" y="20698"/>
                      <wp:lineTo x="21392" y="0"/>
                      <wp:lineTo x="0" y="0"/>
                    </wp:wrapPolygon>
                  </wp:wrapTight>
                  <wp:docPr id="3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7465" cy="258445"/>
                          </a:xfrm>
                          <a:prstGeom prst="rect">
                            <a:avLst/>
                          </a:prstGeom>
                          <a:solidFill>
                            <a:prstClr val="white"/>
                          </a:solidFill>
                          <a:ln>
                            <a:noFill/>
                          </a:ln>
                          <a:effectLst/>
                        </wps:spPr>
                        <wps:txbx>
                          <w:txbxContent>
                            <w:p w14:paraId="0C8E3FB5" w14:textId="5111455E" w:rsidR="006A4676" w:rsidRPr="002279FE" w:rsidRDefault="006A4676" w:rsidP="00FD45C6">
                              <w:pPr>
                                <w:pStyle w:val="Descripcin"/>
                                <w:rPr>
                                  <w:noProof/>
                                  <w:sz w:val="24"/>
                                </w:rPr>
                              </w:pPr>
                              <w:r>
                                <w:t xml:space="preserve">Figure </w:t>
                              </w:r>
                              <w:fldSimple w:instr=" STYLEREF 1 \s ">
                                <w:r w:rsidR="001D055D">
                                  <w:rPr>
                                    <w:noProof/>
                                  </w:rPr>
                                  <w:t>4</w:t>
                                </w:r>
                              </w:fldSimple>
                              <w:r>
                                <w:noBreakHyphen/>
                              </w:r>
                              <w:fldSimple w:instr=" SEQ Figure \* ARABIC \s 1 ">
                                <w:ins w:id="984" w:author="Raul García Fernández" w:date="2017-07-10T20:36:00Z">
                                  <w:r w:rsidR="001D055D">
                                    <w:rPr>
                                      <w:noProof/>
                                    </w:rPr>
                                    <w:t>1</w:t>
                                  </w:r>
                                </w:ins>
                                <w:del w:id="985" w:author="Raul García Fernández" w:date="2017-07-10T20:19:00Z">
                                  <w:r w:rsidDel="00441101">
                                    <w:rPr>
                                      <w:noProof/>
                                    </w:rPr>
                                    <w:delText>2</w:delText>
                                  </w:r>
                                </w:del>
                              </w:fldSimple>
                              <w:r>
                                <w:t xml:space="preserve"> Spring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3570F9B" id="Text Box 22" o:spid="_x0000_s1027" type="#_x0000_t202" style="position:absolute;left:0;text-align:left;margin-left:287.55pt;margin-top:75.8pt;width:202.95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" stroked="f">
                  <v:path arrowok="t"/>
                  <v:textbox style="mso-fit-shape-to-text:t" inset="0,0,0,0">
                    <w:txbxContent>
                      <w:p w14:paraId="0C8E3FB5" w14:textId="5111455E" w:rsidR="006A4676" w:rsidRPr="002279FE" w:rsidRDefault="006A4676" w:rsidP="00FD45C6">
                        <w:pPr>
                          <w:pStyle w:val="Descripcin"/>
                          <w:rPr>
                            <w:noProof/>
                            <w:sz w:val="24"/>
                          </w:rPr>
                        </w:pPr>
                        <w:r>
                          <w:t xml:space="preserve">Figure </w:t>
                        </w:r>
                        <w:fldSimple w:instr=" STYLEREF 1 \s ">
                          <w:r w:rsidR="001D055D">
                            <w:rPr>
                              <w:noProof/>
                            </w:rPr>
                            <w:t>4</w:t>
                          </w:r>
                        </w:fldSimple>
                        <w:r>
                          <w:noBreakHyphen/>
                        </w:r>
                        <w:fldSimple w:instr=" SEQ Figure \* ARABIC \s 1 ">
                          <w:ins w:id="986" w:author="Raul García Fernández" w:date="2017-07-10T20:36:00Z">
                            <w:r w:rsidR="001D055D">
                              <w:rPr>
                                <w:noProof/>
                              </w:rPr>
                              <w:t>1</w:t>
                            </w:r>
                          </w:ins>
                          <w:del w:id="987" w:author="Raul García Fernández" w:date="2017-07-10T20:19:00Z">
                            <w:r w:rsidDel="00441101">
                              <w:rPr>
                                <w:noProof/>
                              </w:rPr>
                              <w:delText>2</w:delText>
                            </w:r>
                          </w:del>
                        </w:fldSimple>
                        <w:r>
                          <w:t xml:space="preserve"> Spring Logo</w:t>
                        </w:r>
                      </w:p>
                    </w:txbxContent>
                  </v:textbox>
                  <w10:wrap type="tight"/>
                </v:shape>
              </w:pict>
            </mc:Fallback>
          </mc:AlternateContent>
        </w:r>
      </w:del>
      <w:ins w:id="988" w:author="Raul García Fernández" w:date="2017-07-10T20:25:00Z">
        <w:r>
          <w:rPr>
            <w:noProof/>
          </w:rPr>
          <mc:AlternateContent>
            <mc:Choice Requires="wps">
              <w:drawing>
                <wp:anchor distT="0" distB="0" distL="114300" distR="114300" simplePos="0" relativeHeight="251683840" behindDoc="1" locked="0" layoutInCell="1" allowOverlap="1" wp14:anchorId="66B69F82" wp14:editId="76B29438">
                  <wp:simplePos x="0" y="0"/>
                  <wp:positionH relativeFrom="column">
                    <wp:posOffset>3651885</wp:posOffset>
                  </wp:positionH>
                  <wp:positionV relativeFrom="paragraph">
                    <wp:posOffset>962660</wp:posOffset>
                  </wp:positionV>
                  <wp:extent cx="2577465" cy="635"/>
                  <wp:effectExtent l="0" t="0" r="0" b="18415"/>
                  <wp:wrapTight wrapText="bothSides">
                    <wp:wrapPolygon edited="0">
                      <wp:start x="0" y="0"/>
                      <wp:lineTo x="0" y="0"/>
                      <wp:lineTo x="21392" y="0"/>
                      <wp:lineTo x="21392"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2577465" cy="635"/>
                          </a:xfrm>
                          <a:prstGeom prst="rect">
                            <a:avLst/>
                          </a:prstGeom>
                          <a:solidFill>
                            <a:prstClr val="white"/>
                          </a:solidFill>
                          <a:ln>
                            <a:noFill/>
                          </a:ln>
                        </wps:spPr>
                        <wps:txbx>
                          <w:txbxContent>
                            <w:p w14:paraId="794E7D8C" w14:textId="4A4476D3" w:rsidR="006A4676" w:rsidRPr="00C2084F" w:rsidRDefault="006A4676" w:rsidP="00691FD9">
                              <w:pPr>
                                <w:pStyle w:val="Descripcin"/>
                                <w:rPr>
                                  <w:noProof/>
                                  <w:sz w:val="24"/>
                                </w:rPr>
                                <w:pPrChange w:id="989" w:author="Raul García Fernández" w:date="2017-07-10T20:25:00Z">
                                  <w:pPr>
                                    <w:keepNext/>
                                    <w:ind w:left="360"/>
                                  </w:pPr>
                                </w:pPrChange>
                              </w:pPr>
                              <w:bookmarkStart w:id="990" w:name="_Toc487481867"/>
                              <w:ins w:id="991" w:author="Raul García Fernández" w:date="2017-07-10T20:25:00Z">
                                <w:r>
                                  <w:t xml:space="preserve">Ilustración </w:t>
                                </w:r>
                              </w:ins>
                              <w:ins w:id="992" w:author="Raul García Fernández" w:date="2017-07-10T20:28:00Z">
                                <w:r>
                                  <w:fldChar w:fldCharType="begin"/>
                                </w:r>
                                <w:r>
                                  <w:instrText xml:space="preserve"> STYLEREF 1 \s </w:instrText>
                                </w:r>
                              </w:ins>
                              <w:r>
                                <w:fldChar w:fldCharType="separate"/>
                              </w:r>
                              <w:r w:rsidR="001D055D">
                                <w:rPr>
                                  <w:noProof/>
                                </w:rPr>
                                <w:t>4</w:t>
                              </w:r>
                              <w:ins w:id="993" w:author="Raul García Fernández" w:date="2017-07-10T20:28:00Z">
                                <w:r>
                                  <w:fldChar w:fldCharType="end"/>
                                </w:r>
                                <w:r>
                                  <w:noBreakHyphen/>
                                </w:r>
                                <w:r>
                                  <w:fldChar w:fldCharType="begin"/>
                                </w:r>
                                <w:r>
                                  <w:instrText xml:space="preserve"> SEQ Ilustración \* ARABIC \s 1 </w:instrText>
                                </w:r>
                              </w:ins>
                              <w:r>
                                <w:fldChar w:fldCharType="separate"/>
                              </w:r>
                              <w:ins w:id="994" w:author="Raul García Fernández" w:date="2017-07-10T20:36:00Z">
                                <w:r w:rsidR="001D055D">
                                  <w:rPr>
                                    <w:noProof/>
                                  </w:rPr>
                                  <w:t>3</w:t>
                                </w:r>
                              </w:ins>
                              <w:ins w:id="995" w:author="Raul García Fernández" w:date="2017-07-10T20:28:00Z">
                                <w:r>
                                  <w:fldChar w:fldCharType="end"/>
                                </w:r>
                              </w:ins>
                              <w:ins w:id="996" w:author="Raul García Fernández" w:date="2017-07-10T20:25:00Z">
                                <w:r>
                                  <w:t xml:space="preserve"> Logo Spring</w:t>
                                </w:r>
                              </w:ins>
                              <w:bookmarkEnd w:id="9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B69F82" id="Cuadro de texto 25" o:spid="_x0000_s1028" type="#_x0000_t202" style="position:absolute;left:0;text-align:left;margin-left:287.55pt;margin-top:75.8pt;width:202.9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" stroked="f">
                  <v:textbox style="mso-fit-shape-to-text:t" inset="0,0,0,0">
                    <w:txbxContent>
                      <w:p w14:paraId="794E7D8C" w14:textId="4A4476D3" w:rsidR="006A4676" w:rsidRPr="00C2084F" w:rsidRDefault="006A4676" w:rsidP="00691FD9">
                        <w:pPr>
                          <w:pStyle w:val="Descripcin"/>
                          <w:rPr>
                            <w:noProof/>
                            <w:sz w:val="24"/>
                          </w:rPr>
                          <w:pPrChange w:id="997" w:author="Raul García Fernández" w:date="2017-07-10T20:25:00Z">
                            <w:pPr>
                              <w:keepNext/>
                              <w:ind w:left="360"/>
                            </w:pPr>
                          </w:pPrChange>
                        </w:pPr>
                        <w:bookmarkStart w:id="998" w:name="_Toc487481867"/>
                        <w:ins w:id="999" w:author="Raul García Fernández" w:date="2017-07-10T20:25:00Z">
                          <w:r>
                            <w:t xml:space="preserve">Ilustración </w:t>
                          </w:r>
                        </w:ins>
                        <w:ins w:id="1000" w:author="Raul García Fernández" w:date="2017-07-10T20:28:00Z">
                          <w:r>
                            <w:fldChar w:fldCharType="begin"/>
                          </w:r>
                          <w:r>
                            <w:instrText xml:space="preserve"> STYLEREF 1 \s </w:instrText>
                          </w:r>
                        </w:ins>
                        <w:r>
                          <w:fldChar w:fldCharType="separate"/>
                        </w:r>
                        <w:r w:rsidR="001D055D">
                          <w:rPr>
                            <w:noProof/>
                          </w:rPr>
                          <w:t>4</w:t>
                        </w:r>
                        <w:ins w:id="1001" w:author="Raul García Fernández" w:date="2017-07-10T20:28:00Z">
                          <w:r>
                            <w:fldChar w:fldCharType="end"/>
                          </w:r>
                          <w:r>
                            <w:noBreakHyphen/>
                          </w:r>
                          <w:r>
                            <w:fldChar w:fldCharType="begin"/>
                          </w:r>
                          <w:r>
                            <w:instrText xml:space="preserve"> SEQ Ilustración \* ARABIC \s 1 </w:instrText>
                          </w:r>
                        </w:ins>
                        <w:r>
                          <w:fldChar w:fldCharType="separate"/>
                        </w:r>
                        <w:ins w:id="1002" w:author="Raul García Fernández" w:date="2017-07-10T20:36:00Z">
                          <w:r w:rsidR="001D055D">
                            <w:rPr>
                              <w:noProof/>
                            </w:rPr>
                            <w:t>3</w:t>
                          </w:r>
                        </w:ins>
                        <w:ins w:id="1003" w:author="Raul García Fernández" w:date="2017-07-10T20:28:00Z">
                          <w:r>
                            <w:fldChar w:fldCharType="end"/>
                          </w:r>
                        </w:ins>
                        <w:ins w:id="1004" w:author="Raul García Fernández" w:date="2017-07-10T20:25:00Z">
                          <w:r>
                            <w:t xml:space="preserve"> Logo Spring</w:t>
                          </w:r>
                        </w:ins>
                        <w:bookmarkEnd w:id="998"/>
                      </w:p>
                    </w:txbxContent>
                  </v:textbox>
                  <w10:wrap type="tight"/>
                </v:shape>
              </w:pict>
            </mc:Fallback>
          </mc:AlternateContent>
        </w:r>
      </w:ins>
      <w:r w:rsidR="006C23B7" w:rsidRPr="006C23B7">
        <w:rPr>
          <w:noProof/>
          <w:lang w:eastAsia="es-ES"/>
        </w:rPr>
        <w:drawing>
          <wp:anchor distT="0" distB="0" distL="114300" distR="114300" simplePos="0" relativeHeight="251636736" behindDoc="1" locked="0" layoutInCell="1" allowOverlap="1" wp14:anchorId="488DCEBC" wp14:editId="0340E3EF">
            <wp:simplePos x="0" y="0"/>
            <wp:positionH relativeFrom="column">
              <wp:posOffset>3651885</wp:posOffset>
            </wp:positionH>
            <wp:positionV relativeFrom="paragraph">
              <wp:posOffset>12065</wp:posOffset>
            </wp:positionV>
            <wp:extent cx="2577465" cy="893445"/>
            <wp:effectExtent l="0" t="0" r="0" b="1905"/>
            <wp:wrapTight wrapText="bothSides">
              <wp:wrapPolygon edited="0">
                <wp:start x="1916" y="0"/>
                <wp:lineTo x="958" y="1842"/>
                <wp:lineTo x="0" y="5987"/>
                <wp:lineTo x="0" y="10593"/>
                <wp:lineTo x="639" y="17041"/>
                <wp:lineTo x="11016" y="21186"/>
                <wp:lineTo x="15645" y="21186"/>
                <wp:lineTo x="16284" y="21186"/>
                <wp:lineTo x="21392" y="20725"/>
                <wp:lineTo x="21392" y="19343"/>
                <wp:lineTo x="20594" y="15198"/>
                <wp:lineTo x="21073" y="8751"/>
                <wp:lineTo x="21233" y="4145"/>
                <wp:lineTo x="14368" y="921"/>
                <wp:lineTo x="3991" y="0"/>
                <wp:lineTo x="1916" y="0"/>
              </wp:wrapPolygon>
            </wp:wrapTight>
            <wp:docPr id="12" name="Imagen 12" descr="Resultado de imagen de spr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spring framework"/>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77465" cy="893445"/>
                    </a:xfrm>
                    <a:prstGeom prst="rect">
                      <a:avLst/>
                    </a:prstGeom>
                    <a:noFill/>
                    <a:ln>
                      <a:noFill/>
                    </a:ln>
                  </pic:spPr>
                </pic:pic>
              </a:graphicData>
            </a:graphic>
          </wp:anchor>
        </w:drawing>
      </w:r>
    </w:p>
    <w:p w14:paraId="114C2D5C" w14:textId="77777777" w:rsidR="00FD45C6" w:rsidRDefault="00FD45C6" w:rsidP="00FD45C6">
      <w:pPr>
        <w:pStyle w:val="Descripcin"/>
      </w:pPr>
    </w:p>
    <w:p w14:paraId="3274E123" w14:textId="77777777" w:rsidR="00FD45C6" w:rsidRDefault="00FD45C6" w:rsidP="00FD45C6">
      <w:pPr>
        <w:pStyle w:val="Descripcin"/>
      </w:pPr>
    </w:p>
    <w:p w14:paraId="48EDD6D4" w14:textId="1C30E7E8" w:rsidR="00770DDD" w:rsidDel="00691FD9" w:rsidRDefault="00FD45C6" w:rsidP="00FD45C6">
      <w:pPr>
        <w:pStyle w:val="Descripcin"/>
        <w:rPr>
          <w:del w:id="1005" w:author="Raul García Fernández" w:date="2017-07-10T20:24:00Z"/>
        </w:rPr>
      </w:pPr>
      <w:del w:id="1006" w:author="Raul García Fernández" w:date="2017-07-10T20:24:00Z">
        <w:r w:rsidDel="00691FD9">
          <w:delText xml:space="preserve">Figure </w:delText>
        </w:r>
        <w:r w:rsidR="006A4676" w:rsidDel="00691FD9">
          <w:fldChar w:fldCharType="begin"/>
        </w:r>
        <w:r w:rsidR="006A4676" w:rsidDel="00691FD9">
          <w:delInstrText xml:space="preserve"> STYLEREF 1 \s </w:delInstrText>
        </w:r>
        <w:r w:rsidR="006A4676" w:rsidDel="00691FD9">
          <w:fldChar w:fldCharType="separate"/>
        </w:r>
        <w:r w:rsidR="00441101" w:rsidDel="00691FD9">
          <w:rPr>
            <w:noProof/>
          </w:rPr>
          <w:delText>4</w:delText>
        </w:r>
        <w:r w:rsidR="006A4676" w:rsidDel="00691FD9">
          <w:rPr>
            <w:noProof/>
          </w:rPr>
          <w:fldChar w:fldCharType="end"/>
        </w:r>
        <w:r w:rsidDel="00691FD9">
          <w:noBreakHyphen/>
        </w:r>
        <w:r w:rsidR="006A4676" w:rsidDel="00691FD9">
          <w:fldChar w:fldCharType="begin"/>
        </w:r>
        <w:r w:rsidR="006A4676" w:rsidDel="00691FD9">
          <w:delInstrText xml:space="preserve"> SEQ Figure \* ARABIC \s 1 </w:delInstrText>
        </w:r>
        <w:r w:rsidR="006A4676" w:rsidDel="00691FD9">
          <w:fldChar w:fldCharType="separate"/>
        </w:r>
      </w:del>
      <w:del w:id="1007" w:author="Raul García Fernández" w:date="2017-07-10T20:19:00Z">
        <w:r w:rsidDel="00441101">
          <w:rPr>
            <w:noProof/>
          </w:rPr>
          <w:delText>3</w:delText>
        </w:r>
      </w:del>
      <w:del w:id="1008" w:author="Raul García Fernández" w:date="2017-07-10T20:24:00Z">
        <w:r w:rsidR="006A4676" w:rsidDel="00691FD9">
          <w:rPr>
            <w:noProof/>
          </w:rPr>
          <w:fldChar w:fldCharType="end"/>
        </w:r>
        <w:r w:rsidDel="00691FD9">
          <w:delText xml:space="preserve"> Maven logo</w:delText>
        </w:r>
      </w:del>
    </w:p>
    <w:p w14:paraId="6757580F" w14:textId="77777777" w:rsidR="006C23B7" w:rsidRDefault="006C23B7" w:rsidP="00770DDD">
      <w:pPr>
        <w:ind w:left="360"/>
      </w:pPr>
    </w:p>
    <w:p w14:paraId="12FEF4A7" w14:textId="77777777" w:rsidR="00691FD9" w:rsidRDefault="006C23B7" w:rsidP="00691FD9">
      <w:pPr>
        <w:keepNext/>
        <w:ind w:left="360"/>
        <w:jc w:val="center"/>
        <w:rPr>
          <w:ins w:id="1009" w:author="Raul García Fernández" w:date="2017-07-10T20:25:00Z"/>
        </w:rPr>
        <w:pPrChange w:id="1010" w:author="Raul García Fernández" w:date="2017-07-10T20:25:00Z">
          <w:pPr>
            <w:keepNext/>
            <w:ind w:left="360"/>
            <w:jc w:val="center"/>
          </w:pPr>
        </w:pPrChange>
      </w:pPr>
      <w:r>
        <w:rPr>
          <w:noProof/>
          <w:lang w:eastAsia="es-ES"/>
        </w:rPr>
        <w:drawing>
          <wp:inline distT="0" distB="0" distL="0" distR="0" wp14:anchorId="6B74EEEF" wp14:editId="7FFF3FFB">
            <wp:extent cx="1828800" cy="1819275"/>
            <wp:effectExtent l="0" t="0" r="0" b="9525"/>
            <wp:docPr id="13" name="Imagen 13" descr="Image result for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jav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1819275"/>
                    </a:xfrm>
                    <a:prstGeom prst="rect">
                      <a:avLst/>
                    </a:prstGeom>
                    <a:noFill/>
                    <a:ln>
                      <a:noFill/>
                    </a:ln>
                  </pic:spPr>
                </pic:pic>
              </a:graphicData>
            </a:graphic>
          </wp:inline>
        </w:drawing>
      </w:r>
    </w:p>
    <w:p w14:paraId="1CDA1782" w14:textId="28EDA9B2" w:rsidR="00FD45C6" w:rsidRDefault="00691FD9" w:rsidP="00691FD9">
      <w:pPr>
        <w:pStyle w:val="Descripcin"/>
        <w:jc w:val="center"/>
        <w:pPrChange w:id="1011" w:author="Raul García Fernández" w:date="2017-07-10T20:25:00Z">
          <w:pPr>
            <w:keepNext/>
            <w:ind w:left="360"/>
            <w:jc w:val="center"/>
          </w:pPr>
        </w:pPrChange>
      </w:pPr>
      <w:bookmarkStart w:id="1012" w:name="_Toc487481868"/>
      <w:ins w:id="1013" w:author="Raul García Fernández" w:date="2017-07-10T20:25:00Z">
        <w:r>
          <w:t xml:space="preserve">Ilustración </w:t>
        </w:r>
      </w:ins>
      <w:ins w:id="1014" w:author="Raul García Fernández" w:date="2017-07-10T20:28:00Z">
        <w:r>
          <w:fldChar w:fldCharType="begin"/>
        </w:r>
        <w:r>
          <w:instrText xml:space="preserve"> STYLEREF 1 \s </w:instrText>
        </w:r>
      </w:ins>
      <w:r>
        <w:fldChar w:fldCharType="separate"/>
      </w:r>
      <w:r w:rsidR="001D055D">
        <w:rPr>
          <w:noProof/>
        </w:rPr>
        <w:t>4</w:t>
      </w:r>
      <w:ins w:id="1015" w:author="Raul García Fernández" w:date="2017-07-10T20:28:00Z">
        <w:r>
          <w:fldChar w:fldCharType="end"/>
        </w:r>
        <w:r>
          <w:noBreakHyphen/>
        </w:r>
        <w:r>
          <w:fldChar w:fldCharType="begin"/>
        </w:r>
        <w:r>
          <w:instrText xml:space="preserve"> SEQ Ilustración \* ARABIC \s 1 </w:instrText>
        </w:r>
      </w:ins>
      <w:r>
        <w:fldChar w:fldCharType="separate"/>
      </w:r>
      <w:ins w:id="1016" w:author="Raul García Fernández" w:date="2017-07-10T20:36:00Z">
        <w:r w:rsidR="001D055D">
          <w:rPr>
            <w:noProof/>
          </w:rPr>
          <w:t>4</w:t>
        </w:r>
      </w:ins>
      <w:ins w:id="1017" w:author="Raul García Fernández" w:date="2017-07-10T20:28:00Z">
        <w:r>
          <w:fldChar w:fldCharType="end"/>
        </w:r>
      </w:ins>
      <w:ins w:id="1018" w:author="Raul García Fernández" w:date="2017-07-10T20:25:00Z">
        <w:r>
          <w:t xml:space="preserve"> Logo Java</w:t>
        </w:r>
      </w:ins>
      <w:bookmarkEnd w:id="1012"/>
    </w:p>
    <w:p w14:paraId="75C4AAD1" w14:textId="7E8A3ADE" w:rsidR="006C23B7" w:rsidDel="00691FD9" w:rsidRDefault="00FD45C6" w:rsidP="00FD45C6">
      <w:pPr>
        <w:pStyle w:val="Descripcin"/>
        <w:jc w:val="center"/>
        <w:rPr>
          <w:del w:id="1019" w:author="Raul García Fernández" w:date="2017-07-10T20:25:00Z"/>
        </w:rPr>
      </w:pPr>
      <w:del w:id="1020" w:author="Raul García Fernández" w:date="2017-07-10T20:25:00Z">
        <w:r w:rsidDel="00691FD9">
          <w:delText xml:space="preserve">Figure </w:delText>
        </w:r>
        <w:r w:rsidR="006A4676" w:rsidDel="00691FD9">
          <w:fldChar w:fldCharType="begin"/>
        </w:r>
        <w:r w:rsidR="006A4676" w:rsidDel="00691FD9">
          <w:delInstrText xml:space="preserve"> STYLEREF 1 \s </w:delInstrText>
        </w:r>
        <w:r w:rsidR="006A4676" w:rsidDel="00691FD9">
          <w:fldChar w:fldCharType="separate"/>
        </w:r>
        <w:r w:rsidR="00441101" w:rsidDel="00691FD9">
          <w:rPr>
            <w:noProof/>
          </w:rPr>
          <w:delText>4</w:delText>
        </w:r>
        <w:r w:rsidR="006A4676" w:rsidDel="00691FD9">
          <w:rPr>
            <w:noProof/>
          </w:rPr>
          <w:fldChar w:fldCharType="end"/>
        </w:r>
        <w:r w:rsidDel="00691FD9">
          <w:noBreakHyphen/>
        </w:r>
        <w:r w:rsidR="006A4676" w:rsidDel="00691FD9">
          <w:fldChar w:fldCharType="begin"/>
        </w:r>
        <w:r w:rsidR="006A4676" w:rsidDel="00691FD9">
          <w:delInstrText xml:space="preserve"> SEQ Figure \* ARABIC \s 1 </w:delInstrText>
        </w:r>
        <w:r w:rsidR="006A4676" w:rsidDel="00691FD9">
          <w:fldChar w:fldCharType="separate"/>
        </w:r>
      </w:del>
      <w:del w:id="1021" w:author="Raul García Fernández" w:date="2017-07-10T20:19:00Z">
        <w:r w:rsidDel="00441101">
          <w:rPr>
            <w:noProof/>
          </w:rPr>
          <w:delText>4</w:delText>
        </w:r>
      </w:del>
      <w:del w:id="1022" w:author="Raul García Fernández" w:date="2017-07-10T20:25:00Z">
        <w:r w:rsidR="006A4676" w:rsidDel="00691FD9">
          <w:rPr>
            <w:noProof/>
          </w:rPr>
          <w:fldChar w:fldCharType="end"/>
        </w:r>
        <w:r w:rsidDel="00691FD9">
          <w:delText xml:space="preserve"> Java Logo</w:delText>
        </w:r>
      </w:del>
    </w:p>
    <w:p w14:paraId="14DA16E7" w14:textId="77777777" w:rsidR="006C23B7" w:rsidRDefault="006C23B7" w:rsidP="006C23B7">
      <w:pPr>
        <w:ind w:left="360"/>
        <w:jc w:val="center"/>
      </w:pPr>
    </w:p>
    <w:p w14:paraId="0DAD62E1" w14:textId="77777777" w:rsidR="00952425" w:rsidRDefault="00952425" w:rsidP="00952425">
      <w:pPr>
        <w:pStyle w:val="Ttulo2"/>
        <w:numPr>
          <w:ilvl w:val="1"/>
          <w:numId w:val="24"/>
        </w:numPr>
      </w:pPr>
      <w:bookmarkStart w:id="1023" w:name="_Toc487482220"/>
      <w:r>
        <w:t>Aplicación web</w:t>
      </w:r>
      <w:bookmarkEnd w:id="1023"/>
      <w:del w:id="1024" w:author="RAQUEL BLANCO AGUIRRE" w:date="2017-06-27T15:38:00Z">
        <w:r w:rsidDel="00633031">
          <w:delText>:</w:delText>
        </w:r>
      </w:del>
    </w:p>
    <w:p w14:paraId="4FB705BD" w14:textId="77777777" w:rsidR="00526246" w:rsidRDefault="00526246" w:rsidP="00526246">
      <w:pPr>
        <w:ind w:firstLine="720"/>
        <w:rPr>
          <w:lang w:val="es-ES_tradnl"/>
        </w:rPr>
      </w:pPr>
    </w:p>
    <w:p w14:paraId="3B63FFBF" w14:textId="0685320D" w:rsidR="00526246" w:rsidRDefault="00526246" w:rsidP="003417BF">
      <w:pPr>
        <w:ind w:firstLine="720"/>
        <w:jc w:val="both"/>
        <w:rPr>
          <w:lang w:val="es-ES_tradnl"/>
        </w:rPr>
      </w:pPr>
      <w:r>
        <w:rPr>
          <w:lang w:val="es-ES_tradnl"/>
        </w:rPr>
        <w:t>La aplicación web tiene como objetivo el comunicarse con el usuario</w:t>
      </w:r>
      <w:r w:rsidR="006A6FD4">
        <w:rPr>
          <w:lang w:val="es-ES_tradnl"/>
        </w:rPr>
        <w:t xml:space="preserve"> a través del protocolo HTTP y los navegadores web. Estas aplicaciones están divididas en dos lados: </w:t>
      </w:r>
      <w:ins w:id="1025" w:author="RAQUEL BLANCO AGUIRRE" w:date="2017-06-27T15:40:00Z">
        <w:r w:rsidR="00633031">
          <w:rPr>
            <w:lang w:val="es-ES_tradnl"/>
          </w:rPr>
          <w:t>u</w:t>
        </w:r>
      </w:ins>
      <w:del w:id="1026" w:author="RAQUEL BLANCO AGUIRRE" w:date="2017-06-27T15:40:00Z">
        <w:r w:rsidR="006A6FD4" w:rsidDel="00633031">
          <w:rPr>
            <w:lang w:val="es-ES_tradnl"/>
          </w:rPr>
          <w:delText>U</w:delText>
        </w:r>
      </w:del>
      <w:r w:rsidR="006A6FD4">
        <w:rPr>
          <w:lang w:val="es-ES_tradnl"/>
        </w:rPr>
        <w:t>n lado cliente y un lado servidor. Cada lado puede contener unas funcionalidades para la ejecución de páginas web.</w:t>
      </w:r>
    </w:p>
    <w:p w14:paraId="0657254C" w14:textId="77777777" w:rsidR="00526246" w:rsidRDefault="006A6FD4" w:rsidP="003417BF">
      <w:pPr>
        <w:jc w:val="both"/>
        <w:rPr>
          <w:lang w:val="es-ES_tradnl"/>
        </w:rPr>
      </w:pPr>
      <w:r>
        <w:rPr>
          <w:lang w:val="es-ES_tradnl"/>
        </w:rPr>
        <w:t>Actualmente</w:t>
      </w:r>
      <w:r w:rsidR="006D1CE5">
        <w:rPr>
          <w:lang w:val="es-ES_tradnl"/>
        </w:rPr>
        <w:t>,</w:t>
      </w:r>
      <w:r>
        <w:rPr>
          <w:lang w:val="es-ES_tradnl"/>
        </w:rPr>
        <w:t xml:space="preserve"> el desarrollo de aplicaciones web es muy flexible en la distribución de funcionalidades entre los dos lados y es necesario establecer sus responsabilidades antes de desarrollar el proyecto. Hay dos tipos de metodologías para desarrollar una aplicación web:</w:t>
      </w:r>
    </w:p>
    <w:p w14:paraId="583E7F18" w14:textId="79401696" w:rsidR="00526246" w:rsidRDefault="00526246" w:rsidP="003417BF">
      <w:pPr>
        <w:pStyle w:val="Prrafodelista"/>
        <w:numPr>
          <w:ilvl w:val="0"/>
          <w:numId w:val="30"/>
        </w:numPr>
        <w:spacing w:after="160" w:line="259" w:lineRule="auto"/>
        <w:rPr>
          <w:lang w:val="es-ES_tradnl"/>
        </w:rPr>
      </w:pPr>
      <w:r w:rsidRPr="005150A7">
        <w:rPr>
          <w:b/>
          <w:lang w:val="es-ES_tradnl"/>
        </w:rPr>
        <w:t>Multiple Page Aplication (MPA)</w:t>
      </w:r>
      <w:r>
        <w:rPr>
          <w:lang w:val="es-ES_tradnl"/>
        </w:rPr>
        <w:t xml:space="preserve">: Esta visión </w:t>
      </w:r>
      <w:r w:rsidR="00DE0B36">
        <w:rPr>
          <w:lang w:val="es-ES_tradnl"/>
        </w:rPr>
        <w:t>es la clásica. T</w:t>
      </w:r>
      <w:r>
        <w:rPr>
          <w:lang w:val="es-ES_tradnl"/>
        </w:rPr>
        <w:t>odo el peso está dentro del servidor, el cual, gestiona todos los eventos y genera las vistas</w:t>
      </w:r>
      <w:r w:rsidR="00DE0B36">
        <w:rPr>
          <w:lang w:val="es-ES_tradnl"/>
        </w:rPr>
        <w:t xml:space="preserve"> para el usuario</w:t>
      </w:r>
      <w:r>
        <w:rPr>
          <w:lang w:val="es-ES_tradnl"/>
        </w:rPr>
        <w:t xml:space="preserve">. Para realizar esta visión se </w:t>
      </w:r>
      <w:del w:id="1027" w:author="RAQUEL BLANCO AGUIRRE" w:date="2017-06-27T15:41:00Z">
        <w:r w:rsidDel="00A7503C">
          <w:rPr>
            <w:lang w:val="es-ES_tradnl"/>
          </w:rPr>
          <w:delText xml:space="preserve">debe usar la tecnología </w:delText>
        </w:r>
      </w:del>
      <w:ins w:id="1028" w:author="RAQUEL BLANCO AGUIRRE" w:date="2017-06-27T15:41:00Z">
        <w:r w:rsidR="00A7503C">
          <w:rPr>
            <w:lang w:val="es-ES_tradnl"/>
          </w:rPr>
          <w:t>ut</w:t>
        </w:r>
      </w:ins>
      <w:ins w:id="1029" w:author="RAQUEL BLANCO AGUIRRE" w:date="2017-06-27T15:43:00Z">
        <w:r w:rsidR="00A7503C">
          <w:rPr>
            <w:lang w:val="es-ES_tradnl"/>
          </w:rPr>
          <w:t xml:space="preserve">iliza el patrón </w:t>
        </w:r>
      </w:ins>
      <w:r w:rsidRPr="00E36AB4">
        <w:rPr>
          <w:b/>
          <w:lang w:val="es-ES_tradnl"/>
        </w:rPr>
        <w:t>MVC</w:t>
      </w:r>
      <w:r>
        <w:rPr>
          <w:b/>
          <w:lang w:val="es-ES_tradnl"/>
        </w:rPr>
        <w:t xml:space="preserve"> (Modelo-Vista-Controlador)</w:t>
      </w:r>
      <w:r>
        <w:rPr>
          <w:lang w:val="es-ES_tradnl"/>
        </w:rPr>
        <w:t xml:space="preserve">. Existen </w:t>
      </w:r>
      <w:ins w:id="1030" w:author="RAQUEL BLANCO AGUIRRE" w:date="2017-06-27T15:46:00Z">
        <w:r w:rsidR="00A7503C">
          <w:t>múltiples frameworks para llevar a cabo esta solución, siendo JSF y Spring</w:t>
        </w:r>
      </w:ins>
      <w:ins w:id="1031" w:author="RAQUEL BLANCO AGUIRRE" w:date="2017-06-27T15:47:00Z">
        <w:r w:rsidR="00A7503C">
          <w:t xml:space="preserve"> </w:t>
        </w:r>
      </w:ins>
      <w:del w:id="1032" w:author="RAQUEL BLANCO AGUIRRE" w:date="2017-06-27T15:46:00Z">
        <w:r w:rsidDel="00A7503C">
          <w:rPr>
            <w:lang w:val="es-ES_tradnl"/>
          </w:rPr>
          <w:delText>muchas tecnologías para realizar esta solución</w:delText>
        </w:r>
        <w:r w:rsidR="006D1CE5" w:rsidDel="00A7503C">
          <w:rPr>
            <w:lang w:val="es-ES_tradnl"/>
          </w:rPr>
          <w:delText>,</w:delText>
        </w:r>
        <w:r w:rsidDel="00A7503C">
          <w:rPr>
            <w:lang w:val="es-ES_tradnl"/>
          </w:rPr>
          <w:delText xml:space="preserve"> mostraremos </w:delText>
        </w:r>
      </w:del>
      <w:r>
        <w:rPr>
          <w:lang w:val="es-ES_tradnl"/>
        </w:rPr>
        <w:t>dos de las más conocidas.</w:t>
      </w:r>
      <w:r>
        <w:rPr>
          <w:lang w:val="es-ES_tradnl"/>
        </w:rPr>
        <w:br/>
      </w:r>
    </w:p>
    <w:p w14:paraId="709E952E" w14:textId="047BED74" w:rsidR="00FD45C6" w:rsidRDefault="00691FD9" w:rsidP="00FD45C6">
      <w:pPr>
        <w:pStyle w:val="Prrafodelista"/>
        <w:keepNext/>
        <w:ind w:left="1080"/>
      </w:pPr>
      <w:ins w:id="1033" w:author="Raul García Fernández" w:date="2017-07-10T20:25:00Z">
        <w:r>
          <w:rPr>
            <w:noProof/>
          </w:rPr>
          <mc:AlternateContent>
            <mc:Choice Requires="wps">
              <w:drawing>
                <wp:anchor distT="0" distB="0" distL="114300" distR="114300" simplePos="0" relativeHeight="251685888" behindDoc="0" locked="0" layoutInCell="1" allowOverlap="1" wp14:anchorId="236E0A55" wp14:editId="2AFB4732">
                  <wp:simplePos x="0" y="0"/>
                  <wp:positionH relativeFrom="column">
                    <wp:posOffset>681990</wp:posOffset>
                  </wp:positionH>
                  <wp:positionV relativeFrom="paragraph">
                    <wp:posOffset>1301115</wp:posOffset>
                  </wp:positionV>
                  <wp:extent cx="2476500" cy="635"/>
                  <wp:effectExtent l="0" t="0" r="0" b="18415"/>
                  <wp:wrapThrough wrapText="bothSides">
                    <wp:wrapPolygon edited="0">
                      <wp:start x="0" y="0"/>
                      <wp:lineTo x="0" y="0"/>
                      <wp:lineTo x="21434" y="0"/>
                      <wp:lineTo x="21434" y="0"/>
                      <wp:lineTo x="0" y="0"/>
                    </wp:wrapPolygon>
                  </wp:wrapThrough>
                  <wp:docPr id="26" name="Cuadro de texto 26"/>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14:paraId="323542C2" w14:textId="6C8394DB" w:rsidR="006A4676" w:rsidRPr="007A3556" w:rsidRDefault="006A4676" w:rsidP="00691FD9">
                              <w:pPr>
                                <w:pStyle w:val="Descripcin"/>
                                <w:rPr>
                                  <w:rFonts w:eastAsia="Times New Roman"/>
                                  <w:noProof/>
                                  <w:sz w:val="24"/>
                                </w:rPr>
                                <w:pPrChange w:id="1034" w:author="Raul García Fernández" w:date="2017-07-10T20:25:00Z">
                                  <w:pPr>
                                    <w:pStyle w:val="Prrafodelista"/>
                                    <w:keepNext/>
                                    <w:ind w:left="1080"/>
                                  </w:pPr>
                                </w:pPrChange>
                              </w:pPr>
                              <w:bookmarkStart w:id="1035" w:name="_Toc487481869"/>
                              <w:ins w:id="1036" w:author="Raul García Fernández" w:date="2017-07-10T20:25:00Z">
                                <w:r>
                                  <w:t xml:space="preserve">Ilustración </w:t>
                                </w:r>
                              </w:ins>
                              <w:ins w:id="1037" w:author="Raul García Fernández" w:date="2017-07-10T20:28:00Z">
                                <w:r>
                                  <w:fldChar w:fldCharType="begin"/>
                                </w:r>
                                <w:r>
                                  <w:instrText xml:space="preserve"> STYLEREF 1 \s </w:instrText>
                                </w:r>
                              </w:ins>
                              <w:r>
                                <w:fldChar w:fldCharType="separate"/>
                              </w:r>
                              <w:r w:rsidR="001D055D">
                                <w:rPr>
                                  <w:noProof/>
                                </w:rPr>
                                <w:t>4</w:t>
                              </w:r>
                              <w:ins w:id="1038" w:author="Raul García Fernández" w:date="2017-07-10T20:28:00Z">
                                <w:r>
                                  <w:fldChar w:fldCharType="end"/>
                                </w:r>
                                <w:r>
                                  <w:noBreakHyphen/>
                                </w:r>
                                <w:r>
                                  <w:fldChar w:fldCharType="begin"/>
                                </w:r>
                                <w:r>
                                  <w:instrText xml:space="preserve"> SEQ Ilustración \* ARABIC \s 1 </w:instrText>
                                </w:r>
                              </w:ins>
                              <w:r>
                                <w:fldChar w:fldCharType="separate"/>
                              </w:r>
                              <w:ins w:id="1039" w:author="Raul García Fernández" w:date="2017-07-10T20:36:00Z">
                                <w:r w:rsidR="001D055D">
                                  <w:rPr>
                                    <w:noProof/>
                                  </w:rPr>
                                  <w:t>5</w:t>
                                </w:r>
                              </w:ins>
                              <w:ins w:id="1040" w:author="Raul García Fernández" w:date="2017-07-10T20:28:00Z">
                                <w:r>
                                  <w:fldChar w:fldCharType="end"/>
                                </w:r>
                              </w:ins>
                              <w:ins w:id="1041" w:author="Raul García Fernández" w:date="2017-07-10T20:25:00Z">
                                <w:r>
                                  <w:t xml:space="preserve"> Logo JSF</w:t>
                                </w:r>
                              </w:ins>
                              <w:bookmarkEnd w:id="10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E0A55" id="Cuadro de texto 26" o:spid="_x0000_s1029" type="#_x0000_t202" style="position:absolute;left:0;text-align:left;margin-left:53.7pt;margin-top:102.45pt;width:19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" stroked="f">
                  <v:textbox style="mso-fit-shape-to-text:t" inset="0,0,0,0">
                    <w:txbxContent>
                      <w:p w14:paraId="323542C2" w14:textId="6C8394DB" w:rsidR="006A4676" w:rsidRPr="007A3556" w:rsidRDefault="006A4676" w:rsidP="00691FD9">
                        <w:pPr>
                          <w:pStyle w:val="Descripcin"/>
                          <w:rPr>
                            <w:rFonts w:eastAsia="Times New Roman"/>
                            <w:noProof/>
                            <w:sz w:val="24"/>
                          </w:rPr>
                          <w:pPrChange w:id="1042" w:author="Raul García Fernández" w:date="2017-07-10T20:25:00Z">
                            <w:pPr>
                              <w:pStyle w:val="Prrafodelista"/>
                              <w:keepNext/>
                              <w:ind w:left="1080"/>
                            </w:pPr>
                          </w:pPrChange>
                        </w:pPr>
                        <w:bookmarkStart w:id="1043" w:name="_Toc487481869"/>
                        <w:ins w:id="1044" w:author="Raul García Fernández" w:date="2017-07-10T20:25:00Z">
                          <w:r>
                            <w:t xml:space="preserve">Ilustración </w:t>
                          </w:r>
                        </w:ins>
                        <w:ins w:id="1045" w:author="Raul García Fernández" w:date="2017-07-10T20:28:00Z">
                          <w:r>
                            <w:fldChar w:fldCharType="begin"/>
                          </w:r>
                          <w:r>
                            <w:instrText xml:space="preserve"> STYLEREF 1 \s </w:instrText>
                          </w:r>
                        </w:ins>
                        <w:r>
                          <w:fldChar w:fldCharType="separate"/>
                        </w:r>
                        <w:r w:rsidR="001D055D">
                          <w:rPr>
                            <w:noProof/>
                          </w:rPr>
                          <w:t>4</w:t>
                        </w:r>
                        <w:ins w:id="1046" w:author="Raul García Fernández" w:date="2017-07-10T20:28:00Z">
                          <w:r>
                            <w:fldChar w:fldCharType="end"/>
                          </w:r>
                          <w:r>
                            <w:noBreakHyphen/>
                          </w:r>
                          <w:r>
                            <w:fldChar w:fldCharType="begin"/>
                          </w:r>
                          <w:r>
                            <w:instrText xml:space="preserve"> SEQ Ilustración \* ARABIC \s 1 </w:instrText>
                          </w:r>
                        </w:ins>
                        <w:r>
                          <w:fldChar w:fldCharType="separate"/>
                        </w:r>
                        <w:ins w:id="1047" w:author="Raul García Fernández" w:date="2017-07-10T20:36:00Z">
                          <w:r w:rsidR="001D055D">
                            <w:rPr>
                              <w:noProof/>
                            </w:rPr>
                            <w:t>5</w:t>
                          </w:r>
                        </w:ins>
                        <w:ins w:id="1048" w:author="Raul García Fernández" w:date="2017-07-10T20:28:00Z">
                          <w:r>
                            <w:fldChar w:fldCharType="end"/>
                          </w:r>
                        </w:ins>
                        <w:ins w:id="1049" w:author="Raul García Fernández" w:date="2017-07-10T20:25:00Z">
                          <w:r>
                            <w:t xml:space="preserve"> Logo JSF</w:t>
                          </w:r>
                        </w:ins>
                        <w:bookmarkEnd w:id="1043"/>
                      </w:p>
                    </w:txbxContent>
                  </v:textbox>
                  <w10:wrap type="through"/>
                </v:shape>
              </w:pict>
            </mc:Fallback>
          </mc:AlternateContent>
        </w:r>
      </w:ins>
      <w:r w:rsidR="00FD45C6">
        <w:rPr>
          <w:noProof/>
        </w:rPr>
        <w:drawing>
          <wp:anchor distT="0" distB="0" distL="114300" distR="114300" simplePos="0" relativeHeight="251667456" behindDoc="0" locked="0" layoutInCell="1" allowOverlap="1" wp14:anchorId="7E468C5F" wp14:editId="73841304">
            <wp:simplePos x="0" y="0"/>
            <wp:positionH relativeFrom="column">
              <wp:posOffset>681990</wp:posOffset>
            </wp:positionH>
            <wp:positionV relativeFrom="paragraph">
              <wp:posOffset>5715</wp:posOffset>
            </wp:positionV>
            <wp:extent cx="2476500" cy="1238250"/>
            <wp:effectExtent l="0" t="0" r="0" b="0"/>
            <wp:wrapThrough wrapText="bothSides">
              <wp:wrapPolygon edited="0">
                <wp:start x="0" y="0"/>
                <wp:lineTo x="0" y="21268"/>
                <wp:lineTo x="21434" y="21268"/>
                <wp:lineTo x="21434" y="0"/>
                <wp:lineTo x="0" y="0"/>
              </wp:wrapPolygon>
            </wp:wrapThrough>
            <wp:docPr id="15" name="Picture 1" descr="Resultado de imagen de Face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Faces 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0" cy="1238250"/>
                    </a:xfrm>
                    <a:prstGeom prst="rect">
                      <a:avLst/>
                    </a:prstGeom>
                    <a:noFill/>
                    <a:ln>
                      <a:noFill/>
                    </a:ln>
                  </pic:spPr>
                </pic:pic>
              </a:graphicData>
            </a:graphic>
          </wp:anchor>
        </w:drawing>
      </w:r>
      <w:r w:rsidR="00EE28A2">
        <w:rPr>
          <w:noProof/>
        </w:rPr>
        <mc:AlternateContent>
          <mc:Choice Requires="wps">
            <w:drawing>
              <wp:anchor distT="0" distB="0" distL="114300" distR="114300" simplePos="0" relativeHeight="251663360" behindDoc="0" locked="0" layoutInCell="1" allowOverlap="1" wp14:anchorId="2CDA800F" wp14:editId="556F7FD0">
                <wp:simplePos x="0" y="0"/>
                <wp:positionH relativeFrom="column">
                  <wp:posOffset>3415665</wp:posOffset>
                </wp:positionH>
                <wp:positionV relativeFrom="paragraph">
                  <wp:posOffset>1177925</wp:posOffset>
                </wp:positionV>
                <wp:extent cx="1952625" cy="258445"/>
                <wp:effectExtent l="0" t="0" r="9525" b="8255"/>
                <wp:wrapThrough wrapText="bothSides">
                  <wp:wrapPolygon edited="0">
                    <wp:start x="0" y="0"/>
                    <wp:lineTo x="0" y="20698"/>
                    <wp:lineTo x="21495" y="20698"/>
                    <wp:lineTo x="21495" y="0"/>
                    <wp:lineTo x="0" y="0"/>
                  </wp:wrapPolygon>
                </wp:wrapThrough>
                <wp:docPr id="3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2625" cy="258445"/>
                        </a:xfrm>
                        <a:prstGeom prst="rect">
                          <a:avLst/>
                        </a:prstGeom>
                        <a:solidFill>
                          <a:prstClr val="white"/>
                        </a:solidFill>
                        <a:ln>
                          <a:noFill/>
                        </a:ln>
                        <a:effectLst/>
                      </wps:spPr>
                      <wps:txbx>
                        <w:txbxContent>
                          <w:p w14:paraId="45566CFB" w14:textId="181F8BDF" w:rsidR="006A4676" w:rsidRPr="001B6E2C" w:rsidRDefault="006A4676" w:rsidP="00FD45C6">
                            <w:pPr>
                              <w:pStyle w:val="Descripcin"/>
                              <w:rPr>
                                <w:rFonts w:eastAsia="Times New Roman"/>
                                <w:noProof/>
                                <w:sz w:val="24"/>
                              </w:rPr>
                            </w:pPr>
                            <w:del w:id="1050" w:author="Raul García Fernández" w:date="2017-07-10T20:25:00Z">
                              <w:r w:rsidDel="00691FD9">
                                <w:delText xml:space="preserve">Figure </w:delText>
                              </w:r>
                              <w:r w:rsidDel="00691FD9">
                                <w:fldChar w:fldCharType="begin"/>
                              </w:r>
                              <w:r w:rsidDel="00691FD9">
                                <w:delInstrText xml:space="preserve"> STYLEREF 1 \s </w:delInstrText>
                              </w:r>
                              <w:r w:rsidDel="00691FD9">
                                <w:fldChar w:fldCharType="separate"/>
                              </w:r>
                              <w:r w:rsidDel="00691FD9">
                                <w:rPr>
                                  <w:noProof/>
                                </w:rPr>
                                <w:delText>4</w:delText>
                              </w:r>
                              <w:r w:rsidDel="00691FD9">
                                <w:rPr>
                                  <w:noProof/>
                                </w:rPr>
                                <w:fldChar w:fldCharType="end"/>
                              </w:r>
                              <w:r w:rsidDel="00691FD9">
                                <w:noBreakHyphen/>
                              </w:r>
                              <w:r w:rsidDel="00691FD9">
                                <w:fldChar w:fldCharType="begin"/>
                              </w:r>
                              <w:r w:rsidDel="00691FD9">
                                <w:delInstrText xml:space="preserve"> SEQ Figure \* ARABIC \s 1 </w:delInstrText>
                              </w:r>
                              <w:r w:rsidDel="00691FD9">
                                <w:fldChar w:fldCharType="separate"/>
                              </w:r>
                            </w:del>
                            <w:del w:id="1051" w:author="Raul García Fernández" w:date="2017-07-10T20:19:00Z">
                              <w:r w:rsidDel="00441101">
                                <w:rPr>
                                  <w:noProof/>
                                </w:rPr>
                                <w:delText>5</w:delText>
                              </w:r>
                            </w:del>
                            <w:del w:id="1052" w:author="Raul García Fernández" w:date="2017-07-10T20:25:00Z">
                              <w:r w:rsidDel="00691FD9">
                                <w:rPr>
                                  <w:noProof/>
                                </w:rPr>
                                <w:fldChar w:fldCharType="end"/>
                              </w:r>
                              <w:r w:rsidDel="00691FD9">
                                <w:delText xml:space="preserve"> Spring MVC logo</w:delText>
                              </w:r>
                            </w:del>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CDA800F" id="Text Box 23" o:spid="_x0000_s1030" type="#_x0000_t202" style="position:absolute;left:0;text-align:left;margin-left:268.95pt;margin-top:92.75pt;width:153.75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" stroked="f">
                <v:path arrowok="t"/>
                <v:textbox style="mso-fit-shape-to-text:t" inset="0,0,0,0">
                  <w:txbxContent>
                    <w:p w14:paraId="45566CFB" w14:textId="181F8BDF" w:rsidR="006A4676" w:rsidRPr="001B6E2C" w:rsidRDefault="006A4676" w:rsidP="00FD45C6">
                      <w:pPr>
                        <w:pStyle w:val="Descripcin"/>
                        <w:rPr>
                          <w:rFonts w:eastAsia="Times New Roman"/>
                          <w:noProof/>
                          <w:sz w:val="24"/>
                        </w:rPr>
                      </w:pPr>
                      <w:del w:id="1053" w:author="Raul García Fernández" w:date="2017-07-10T20:25:00Z">
                        <w:r w:rsidDel="00691FD9">
                          <w:delText xml:space="preserve">Figure </w:delText>
                        </w:r>
                        <w:r w:rsidDel="00691FD9">
                          <w:fldChar w:fldCharType="begin"/>
                        </w:r>
                        <w:r w:rsidDel="00691FD9">
                          <w:delInstrText xml:space="preserve"> STYLEREF 1 \s </w:delInstrText>
                        </w:r>
                        <w:r w:rsidDel="00691FD9">
                          <w:fldChar w:fldCharType="separate"/>
                        </w:r>
                        <w:r w:rsidDel="00691FD9">
                          <w:rPr>
                            <w:noProof/>
                          </w:rPr>
                          <w:delText>4</w:delText>
                        </w:r>
                        <w:r w:rsidDel="00691FD9">
                          <w:rPr>
                            <w:noProof/>
                          </w:rPr>
                          <w:fldChar w:fldCharType="end"/>
                        </w:r>
                        <w:r w:rsidDel="00691FD9">
                          <w:noBreakHyphen/>
                        </w:r>
                        <w:r w:rsidDel="00691FD9">
                          <w:fldChar w:fldCharType="begin"/>
                        </w:r>
                        <w:r w:rsidDel="00691FD9">
                          <w:delInstrText xml:space="preserve"> SEQ Figure \* ARABIC \s 1 </w:delInstrText>
                        </w:r>
                        <w:r w:rsidDel="00691FD9">
                          <w:fldChar w:fldCharType="separate"/>
                        </w:r>
                      </w:del>
                      <w:del w:id="1054" w:author="Raul García Fernández" w:date="2017-07-10T20:19:00Z">
                        <w:r w:rsidDel="00441101">
                          <w:rPr>
                            <w:noProof/>
                          </w:rPr>
                          <w:delText>5</w:delText>
                        </w:r>
                      </w:del>
                      <w:del w:id="1055" w:author="Raul García Fernández" w:date="2017-07-10T20:25:00Z">
                        <w:r w:rsidDel="00691FD9">
                          <w:rPr>
                            <w:noProof/>
                          </w:rPr>
                          <w:fldChar w:fldCharType="end"/>
                        </w:r>
                        <w:r w:rsidDel="00691FD9">
                          <w:delText xml:space="preserve"> Spring MVC logo</w:delText>
                        </w:r>
                      </w:del>
                    </w:p>
                  </w:txbxContent>
                </v:textbox>
                <w10:wrap type="through"/>
              </v:shape>
            </w:pict>
          </mc:Fallback>
        </mc:AlternateContent>
      </w:r>
      <w:ins w:id="1056" w:author="Raul García Fernández" w:date="2017-07-10T20:25:00Z">
        <w:r>
          <w:rPr>
            <w:noProof/>
          </w:rPr>
          <mc:AlternateContent>
            <mc:Choice Requires="wps">
              <w:drawing>
                <wp:anchor distT="0" distB="0" distL="114300" distR="114300" simplePos="0" relativeHeight="251687936" behindDoc="0" locked="0" layoutInCell="1" allowOverlap="1" wp14:anchorId="21513B82" wp14:editId="45D91943">
                  <wp:simplePos x="0" y="0"/>
                  <wp:positionH relativeFrom="column">
                    <wp:posOffset>3415665</wp:posOffset>
                  </wp:positionH>
                  <wp:positionV relativeFrom="paragraph">
                    <wp:posOffset>1177925</wp:posOffset>
                  </wp:positionV>
                  <wp:extent cx="1952625" cy="635"/>
                  <wp:effectExtent l="0" t="0" r="9525" b="18415"/>
                  <wp:wrapThrough wrapText="bothSides">
                    <wp:wrapPolygon edited="0">
                      <wp:start x="0" y="0"/>
                      <wp:lineTo x="0" y="0"/>
                      <wp:lineTo x="21495" y="0"/>
                      <wp:lineTo x="21495" y="0"/>
                      <wp:lineTo x="0" y="0"/>
                    </wp:wrapPolygon>
                  </wp:wrapThrough>
                  <wp:docPr id="27" name="Cuadro de texto 27"/>
                  <wp:cNvGraphicFramePr/>
                  <a:graphic xmlns:a="http://schemas.openxmlformats.org/drawingml/2006/main">
                    <a:graphicData uri="http://schemas.microsoft.com/office/word/2010/wordprocessingShape">
                      <wps:wsp>
                        <wps:cNvSpPr txBox="1"/>
                        <wps:spPr>
                          <a:xfrm>
                            <a:off x="0" y="0"/>
                            <a:ext cx="1952625" cy="635"/>
                          </a:xfrm>
                          <a:prstGeom prst="rect">
                            <a:avLst/>
                          </a:prstGeom>
                          <a:solidFill>
                            <a:prstClr val="white"/>
                          </a:solidFill>
                          <a:ln>
                            <a:noFill/>
                          </a:ln>
                        </wps:spPr>
                        <wps:txbx>
                          <w:txbxContent>
                            <w:p w14:paraId="6474C095" w14:textId="12D6AF53" w:rsidR="006A4676" w:rsidRPr="003823C5" w:rsidRDefault="006A4676" w:rsidP="00691FD9">
                              <w:pPr>
                                <w:pStyle w:val="Descripcin"/>
                                <w:rPr>
                                  <w:rFonts w:eastAsia="Times New Roman"/>
                                  <w:noProof/>
                                  <w:sz w:val="24"/>
                                </w:rPr>
                                <w:pPrChange w:id="1057" w:author="Raul García Fernández" w:date="2017-07-10T20:25:00Z">
                                  <w:pPr>
                                    <w:pStyle w:val="Prrafodelista"/>
                                    <w:keepNext/>
                                    <w:ind w:left="1080"/>
                                  </w:pPr>
                                </w:pPrChange>
                              </w:pPr>
                              <w:bookmarkStart w:id="1058" w:name="_Toc487481870"/>
                              <w:ins w:id="1059" w:author="Raul García Fernández" w:date="2017-07-10T20:25:00Z">
                                <w:r>
                                  <w:t xml:space="preserve">Ilustración </w:t>
                                </w:r>
                              </w:ins>
                              <w:ins w:id="1060" w:author="Raul García Fernández" w:date="2017-07-10T20:28:00Z">
                                <w:r>
                                  <w:fldChar w:fldCharType="begin"/>
                                </w:r>
                                <w:r>
                                  <w:instrText xml:space="preserve"> STYLEREF 1 \s </w:instrText>
                                </w:r>
                              </w:ins>
                              <w:r>
                                <w:fldChar w:fldCharType="separate"/>
                              </w:r>
                              <w:r w:rsidR="001D055D">
                                <w:rPr>
                                  <w:noProof/>
                                </w:rPr>
                                <w:t>4</w:t>
                              </w:r>
                              <w:ins w:id="1061" w:author="Raul García Fernández" w:date="2017-07-10T20:28:00Z">
                                <w:r>
                                  <w:fldChar w:fldCharType="end"/>
                                </w:r>
                                <w:r>
                                  <w:noBreakHyphen/>
                                </w:r>
                                <w:r>
                                  <w:fldChar w:fldCharType="begin"/>
                                </w:r>
                                <w:r>
                                  <w:instrText xml:space="preserve"> SEQ Ilustración \* ARABIC \s 1 </w:instrText>
                                </w:r>
                              </w:ins>
                              <w:r>
                                <w:fldChar w:fldCharType="separate"/>
                              </w:r>
                              <w:ins w:id="1062" w:author="Raul García Fernández" w:date="2017-07-10T20:36:00Z">
                                <w:r w:rsidR="001D055D">
                                  <w:rPr>
                                    <w:noProof/>
                                  </w:rPr>
                                  <w:t>6</w:t>
                                </w:r>
                              </w:ins>
                              <w:ins w:id="1063" w:author="Raul García Fernández" w:date="2017-07-10T20:28:00Z">
                                <w:r>
                                  <w:fldChar w:fldCharType="end"/>
                                </w:r>
                              </w:ins>
                              <w:ins w:id="1064" w:author="Raul García Fernández" w:date="2017-07-10T20:25:00Z">
                                <w:r>
                                  <w:t xml:space="preserve"> Logo Spring MVC</w:t>
                                </w:r>
                              </w:ins>
                              <w:bookmarkEnd w:id="10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13B82" id="Cuadro de texto 27" o:spid="_x0000_s1031" type="#_x0000_t202" style="position:absolute;left:0;text-align:left;margin-left:268.95pt;margin-top:92.75pt;width:153.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" stroked="f">
                  <v:textbox style="mso-fit-shape-to-text:t" inset="0,0,0,0">
                    <w:txbxContent>
                      <w:p w14:paraId="6474C095" w14:textId="12D6AF53" w:rsidR="006A4676" w:rsidRPr="003823C5" w:rsidRDefault="006A4676" w:rsidP="00691FD9">
                        <w:pPr>
                          <w:pStyle w:val="Descripcin"/>
                          <w:rPr>
                            <w:rFonts w:eastAsia="Times New Roman"/>
                            <w:noProof/>
                            <w:sz w:val="24"/>
                          </w:rPr>
                          <w:pPrChange w:id="1065" w:author="Raul García Fernández" w:date="2017-07-10T20:25:00Z">
                            <w:pPr>
                              <w:pStyle w:val="Prrafodelista"/>
                              <w:keepNext/>
                              <w:ind w:left="1080"/>
                            </w:pPr>
                          </w:pPrChange>
                        </w:pPr>
                        <w:bookmarkStart w:id="1066" w:name="_Toc487481870"/>
                        <w:ins w:id="1067" w:author="Raul García Fernández" w:date="2017-07-10T20:25:00Z">
                          <w:r>
                            <w:t xml:space="preserve">Ilustración </w:t>
                          </w:r>
                        </w:ins>
                        <w:ins w:id="1068" w:author="Raul García Fernández" w:date="2017-07-10T20:28:00Z">
                          <w:r>
                            <w:fldChar w:fldCharType="begin"/>
                          </w:r>
                          <w:r>
                            <w:instrText xml:space="preserve"> STYLEREF 1 \s </w:instrText>
                          </w:r>
                        </w:ins>
                        <w:r>
                          <w:fldChar w:fldCharType="separate"/>
                        </w:r>
                        <w:r w:rsidR="001D055D">
                          <w:rPr>
                            <w:noProof/>
                          </w:rPr>
                          <w:t>4</w:t>
                        </w:r>
                        <w:ins w:id="1069" w:author="Raul García Fernández" w:date="2017-07-10T20:28:00Z">
                          <w:r>
                            <w:fldChar w:fldCharType="end"/>
                          </w:r>
                          <w:r>
                            <w:noBreakHyphen/>
                          </w:r>
                          <w:r>
                            <w:fldChar w:fldCharType="begin"/>
                          </w:r>
                          <w:r>
                            <w:instrText xml:space="preserve"> SEQ Ilustración \* ARABIC \s 1 </w:instrText>
                          </w:r>
                        </w:ins>
                        <w:r>
                          <w:fldChar w:fldCharType="separate"/>
                        </w:r>
                        <w:ins w:id="1070" w:author="Raul García Fernández" w:date="2017-07-10T20:36:00Z">
                          <w:r w:rsidR="001D055D">
                            <w:rPr>
                              <w:noProof/>
                            </w:rPr>
                            <w:t>6</w:t>
                          </w:r>
                        </w:ins>
                        <w:ins w:id="1071" w:author="Raul García Fernández" w:date="2017-07-10T20:28:00Z">
                          <w:r>
                            <w:fldChar w:fldCharType="end"/>
                          </w:r>
                        </w:ins>
                        <w:ins w:id="1072" w:author="Raul García Fernández" w:date="2017-07-10T20:25:00Z">
                          <w:r>
                            <w:t xml:space="preserve"> Logo Spring MVC</w:t>
                          </w:r>
                        </w:ins>
                        <w:bookmarkEnd w:id="1066"/>
                      </w:p>
                    </w:txbxContent>
                  </v:textbox>
                  <w10:wrap type="through"/>
                </v:shape>
              </w:pict>
            </mc:Fallback>
          </mc:AlternateContent>
        </w:r>
      </w:ins>
      <w:r w:rsidR="00526246">
        <w:rPr>
          <w:noProof/>
        </w:rPr>
        <w:drawing>
          <wp:anchor distT="0" distB="0" distL="114300" distR="114300" simplePos="0" relativeHeight="251640832" behindDoc="0" locked="0" layoutInCell="1" allowOverlap="1" wp14:anchorId="31872987" wp14:editId="2950E727">
            <wp:simplePos x="0" y="0"/>
            <wp:positionH relativeFrom="column">
              <wp:posOffset>3415665</wp:posOffset>
            </wp:positionH>
            <wp:positionV relativeFrom="paragraph">
              <wp:posOffset>109220</wp:posOffset>
            </wp:positionV>
            <wp:extent cx="1952625" cy="1011723"/>
            <wp:effectExtent l="0" t="0" r="0" b="0"/>
            <wp:wrapThrough wrapText="bothSides">
              <wp:wrapPolygon edited="0">
                <wp:start x="0" y="0"/>
                <wp:lineTo x="0" y="21153"/>
                <wp:lineTo x="21284" y="21153"/>
                <wp:lineTo x="21284" y="0"/>
                <wp:lineTo x="0" y="0"/>
              </wp:wrapPolygon>
            </wp:wrapThrough>
            <wp:docPr id="14" name="Picture 2" descr="Resultado de imagen de spring mv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spring mvc log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52625" cy="1011723"/>
                    </a:xfrm>
                    <a:prstGeom prst="rect">
                      <a:avLst/>
                    </a:prstGeom>
                    <a:noFill/>
                    <a:ln>
                      <a:noFill/>
                    </a:ln>
                  </pic:spPr>
                </pic:pic>
              </a:graphicData>
            </a:graphic>
          </wp:anchor>
        </w:drawing>
      </w:r>
    </w:p>
    <w:p w14:paraId="0ECE0145" w14:textId="77777777" w:rsidR="00FD45C6" w:rsidRDefault="00FD45C6" w:rsidP="00FD45C6">
      <w:pPr>
        <w:pStyle w:val="Descripcin"/>
      </w:pPr>
    </w:p>
    <w:p w14:paraId="10137BC7" w14:textId="77777777" w:rsidR="00FD45C6" w:rsidRDefault="00FD45C6" w:rsidP="00FD45C6">
      <w:pPr>
        <w:pStyle w:val="Descripcin"/>
      </w:pPr>
    </w:p>
    <w:p w14:paraId="56802E40" w14:textId="77777777" w:rsidR="00FD45C6" w:rsidRPr="00FD45C6" w:rsidRDefault="00FD45C6" w:rsidP="00FD45C6"/>
    <w:p w14:paraId="0E7B267E" w14:textId="708B2A11" w:rsidR="00526246" w:rsidRDefault="00FD45C6" w:rsidP="00FD45C6">
      <w:pPr>
        <w:pStyle w:val="Descripcin"/>
        <w:rPr>
          <w:lang w:val="es-ES_tradnl"/>
        </w:rPr>
      </w:pPr>
      <w:r>
        <w:t xml:space="preserve">                                               </w:t>
      </w:r>
      <w:del w:id="1073" w:author="Raul García Fernández" w:date="2017-07-10T20:25:00Z">
        <w:r w:rsidDel="00691FD9">
          <w:delText xml:space="preserve">Figure </w:delText>
        </w:r>
        <w:r w:rsidR="006A4676" w:rsidDel="00691FD9">
          <w:fldChar w:fldCharType="begin"/>
        </w:r>
        <w:r w:rsidR="006A4676" w:rsidDel="00691FD9">
          <w:delInstrText xml:space="preserve"> STYLEREF 1 \s </w:delInstrText>
        </w:r>
        <w:r w:rsidR="006A4676" w:rsidDel="00691FD9">
          <w:fldChar w:fldCharType="separate"/>
        </w:r>
        <w:r w:rsidR="00441101" w:rsidDel="00691FD9">
          <w:rPr>
            <w:noProof/>
          </w:rPr>
          <w:delText>4</w:delText>
        </w:r>
        <w:r w:rsidR="006A4676" w:rsidDel="00691FD9">
          <w:rPr>
            <w:noProof/>
          </w:rPr>
          <w:fldChar w:fldCharType="end"/>
        </w:r>
        <w:r w:rsidDel="00691FD9">
          <w:noBreakHyphen/>
        </w:r>
        <w:r w:rsidR="006A4676" w:rsidDel="00691FD9">
          <w:fldChar w:fldCharType="begin"/>
        </w:r>
        <w:r w:rsidR="006A4676" w:rsidDel="00691FD9">
          <w:delInstrText xml:space="preserve"> SEQ Figure \* ARABIC \s 1 </w:delInstrText>
        </w:r>
        <w:r w:rsidR="006A4676" w:rsidDel="00691FD9">
          <w:fldChar w:fldCharType="separate"/>
        </w:r>
      </w:del>
      <w:del w:id="1074" w:author="Raul García Fernández" w:date="2017-07-10T20:19:00Z">
        <w:r w:rsidDel="00441101">
          <w:rPr>
            <w:noProof/>
          </w:rPr>
          <w:delText>6</w:delText>
        </w:r>
      </w:del>
      <w:del w:id="1075" w:author="Raul García Fernández" w:date="2017-07-10T20:25:00Z">
        <w:r w:rsidR="006A4676" w:rsidDel="00691FD9">
          <w:rPr>
            <w:noProof/>
          </w:rPr>
          <w:fldChar w:fldCharType="end"/>
        </w:r>
        <w:r w:rsidDel="00691FD9">
          <w:delText xml:space="preserve"> JSF logo</w:delText>
        </w:r>
      </w:del>
    </w:p>
    <w:p w14:paraId="25807010" w14:textId="77777777" w:rsidR="008B2C81" w:rsidRDefault="008B2C81" w:rsidP="00526246">
      <w:pPr>
        <w:pStyle w:val="Prrafodelista"/>
        <w:ind w:left="1080"/>
        <w:rPr>
          <w:lang w:val="es-ES_tradnl"/>
        </w:rPr>
      </w:pPr>
    </w:p>
    <w:p w14:paraId="4B57E9CF" w14:textId="28113AB3" w:rsidR="00526246" w:rsidRPr="00DE0B36" w:rsidRDefault="00526246" w:rsidP="003417BF">
      <w:pPr>
        <w:pStyle w:val="Prrafodelista"/>
        <w:ind w:left="1080"/>
        <w:jc w:val="both"/>
        <w:rPr>
          <w:lang w:val="es-ES_tradnl"/>
        </w:rPr>
      </w:pPr>
      <w:r>
        <w:rPr>
          <w:lang w:val="es-ES_tradnl"/>
        </w:rPr>
        <w:lastRenderedPageBreak/>
        <w:t xml:space="preserve">JSF y Spring son dos grandes framework para la construcción de </w:t>
      </w:r>
      <w:del w:id="1076" w:author="RAQUEL BLANCO AGUIRRE" w:date="2017-06-27T15:53:00Z">
        <w:r w:rsidDel="00C404AC">
          <w:rPr>
            <w:lang w:val="es-ES_tradnl"/>
          </w:rPr>
          <w:delText>multiple page aplication</w:delText>
        </w:r>
      </w:del>
      <w:ins w:id="1077" w:author="RAQUEL BLANCO AGUIRRE" w:date="2017-06-27T15:53:00Z">
        <w:r w:rsidR="00C404AC">
          <w:rPr>
            <w:lang w:val="es-ES_tradnl"/>
          </w:rPr>
          <w:t>MPA</w:t>
        </w:r>
      </w:ins>
      <w:r>
        <w:rPr>
          <w:lang w:val="es-ES_tradnl"/>
        </w:rPr>
        <w:t xml:space="preserve">. JSF está realizado por el core de desarrollo de java para la construcción de páginas web dinámicas. Spring MVC </w:t>
      </w:r>
      <w:r w:rsidR="008B2C81">
        <w:rPr>
          <w:lang w:val="es-ES_tradnl"/>
        </w:rPr>
        <w:t>está</w:t>
      </w:r>
      <w:r>
        <w:rPr>
          <w:lang w:val="es-ES_tradnl"/>
        </w:rPr>
        <w:t xml:space="preserve"> realizado por el CORE de Spring</w:t>
      </w:r>
      <w:r w:rsidR="008B2C81">
        <w:rPr>
          <w:lang w:val="es-ES_tradnl"/>
        </w:rPr>
        <w:t>,</w:t>
      </w:r>
      <w:r>
        <w:rPr>
          <w:lang w:val="es-ES_tradnl"/>
        </w:rPr>
        <w:t xml:space="preserve"> optimizado para la inyección de dependencia que sigue este </w:t>
      </w:r>
      <w:r w:rsidR="008B2C81">
        <w:rPr>
          <w:lang w:val="es-ES_tradnl"/>
        </w:rPr>
        <w:t>CORE</w:t>
      </w:r>
      <w:r w:rsidR="00DE0B36">
        <w:rPr>
          <w:lang w:val="es-ES_tradnl"/>
        </w:rPr>
        <w:t xml:space="preserve">. </w:t>
      </w:r>
      <w:r w:rsidRPr="00DE0B36">
        <w:rPr>
          <w:lang w:val="es-ES_tradnl"/>
        </w:rPr>
        <w:t>Este tipo de visión provee un gasto computaci</w:t>
      </w:r>
      <w:r w:rsidR="00DE0B36">
        <w:rPr>
          <w:lang w:val="es-ES_tradnl"/>
        </w:rPr>
        <w:t>onal en el repositorio elevado</w:t>
      </w:r>
      <w:r w:rsidR="006D1CE5">
        <w:rPr>
          <w:lang w:val="es-ES_tradnl"/>
        </w:rPr>
        <w:t>,</w:t>
      </w:r>
      <w:r w:rsidR="00DE0B36">
        <w:rPr>
          <w:lang w:val="es-ES_tradnl"/>
        </w:rPr>
        <w:t xml:space="preserve"> ya que todas las gestiones web</w:t>
      </w:r>
      <w:r w:rsidRPr="00DE0B36">
        <w:rPr>
          <w:lang w:val="es-ES_tradnl"/>
        </w:rPr>
        <w:t xml:space="preserve"> deben ser gestionadas por el servidor web</w:t>
      </w:r>
      <w:r w:rsidR="00DE0B36">
        <w:rPr>
          <w:lang w:val="es-ES_tradnl"/>
        </w:rPr>
        <w:t>. Al</w:t>
      </w:r>
      <w:r w:rsidRPr="00DE0B36">
        <w:rPr>
          <w:lang w:val="es-ES_tradnl"/>
        </w:rPr>
        <w:t xml:space="preserve"> </w:t>
      </w:r>
      <w:r w:rsidR="00DE0B36">
        <w:rPr>
          <w:lang w:val="es-ES_tradnl"/>
        </w:rPr>
        <w:t>realizar</w:t>
      </w:r>
      <w:r w:rsidRPr="00DE0B36">
        <w:rPr>
          <w:lang w:val="es-ES_tradnl"/>
        </w:rPr>
        <w:t xml:space="preserve"> todas las gestiones en el servidor,</w:t>
      </w:r>
      <w:r w:rsidR="006D1CE5">
        <w:rPr>
          <w:lang w:val="es-ES_tradnl"/>
        </w:rPr>
        <w:t xml:space="preserve"> éste</w:t>
      </w:r>
      <w:r w:rsidRPr="00DE0B36">
        <w:rPr>
          <w:lang w:val="es-ES_tradnl"/>
        </w:rPr>
        <w:t xml:space="preserve"> provee un control de seguridad elevado y una gestión de las vistas más cercanas al negocio</w:t>
      </w:r>
      <w:r w:rsidR="00DE0B36">
        <w:rPr>
          <w:lang w:val="es-ES_tradnl"/>
        </w:rPr>
        <w:t xml:space="preserve"> del repositorio</w:t>
      </w:r>
      <w:r w:rsidRPr="00DE0B36">
        <w:rPr>
          <w:lang w:val="es-ES_tradnl"/>
        </w:rPr>
        <w:t>.</w:t>
      </w:r>
    </w:p>
    <w:p w14:paraId="06B1756E" w14:textId="77777777" w:rsidR="008B2C81" w:rsidRDefault="008B2C81" w:rsidP="003417BF">
      <w:pPr>
        <w:pStyle w:val="Prrafodelista"/>
        <w:ind w:left="1080"/>
        <w:jc w:val="both"/>
        <w:rPr>
          <w:lang w:val="es-ES_tradnl"/>
        </w:rPr>
      </w:pPr>
    </w:p>
    <w:p w14:paraId="60F2BE86" w14:textId="77777777" w:rsidR="00526246" w:rsidRDefault="00526246" w:rsidP="003417BF">
      <w:pPr>
        <w:pStyle w:val="Prrafodelista"/>
        <w:ind w:left="1080"/>
        <w:jc w:val="both"/>
        <w:rPr>
          <w:lang w:val="es-ES_tradnl"/>
        </w:rPr>
      </w:pPr>
    </w:p>
    <w:p w14:paraId="5B83F20B" w14:textId="74F392C0" w:rsidR="00526246" w:rsidRPr="006D1CE5" w:rsidRDefault="00526246" w:rsidP="003417BF">
      <w:pPr>
        <w:pStyle w:val="Prrafodelista"/>
        <w:numPr>
          <w:ilvl w:val="0"/>
          <w:numId w:val="30"/>
        </w:numPr>
        <w:spacing w:after="160" w:line="259" w:lineRule="auto"/>
        <w:jc w:val="both"/>
        <w:rPr>
          <w:lang w:val="es-ES_tradnl"/>
        </w:rPr>
      </w:pPr>
      <w:r w:rsidRPr="00E36AB4">
        <w:rPr>
          <w:b/>
          <w:lang w:val="es-ES_tradnl"/>
        </w:rPr>
        <w:t xml:space="preserve">Single </w:t>
      </w:r>
      <w:r>
        <w:rPr>
          <w:b/>
          <w:lang w:val="es-ES_tradnl"/>
        </w:rPr>
        <w:t>Page Aplication (SPA)</w:t>
      </w:r>
      <w:r w:rsidRPr="005150A7">
        <w:rPr>
          <w:lang w:val="es-ES_tradnl"/>
        </w:rPr>
        <w:t>:</w:t>
      </w:r>
      <w:r w:rsidR="006D1CE5">
        <w:rPr>
          <w:lang w:val="es-ES_tradnl"/>
        </w:rPr>
        <w:t xml:space="preserve"> Una v</w:t>
      </w:r>
      <w:r>
        <w:rPr>
          <w:lang w:val="es-ES_tradnl"/>
        </w:rPr>
        <w:t>isión nue</w:t>
      </w:r>
      <w:r w:rsidR="006D1CE5">
        <w:rPr>
          <w:lang w:val="es-ES_tradnl"/>
        </w:rPr>
        <w:t>va creada en torno al 2010. Esta</w:t>
      </w:r>
      <w:r>
        <w:rPr>
          <w:lang w:val="es-ES_tradnl"/>
        </w:rPr>
        <w:t xml:space="preserve"> tecnología promueve que todo el peso de la aplicación se encuentre en </w:t>
      </w:r>
      <w:ins w:id="1078" w:author="RAQUEL BLANCO AGUIRRE" w:date="2017-06-27T15:55:00Z">
        <w:r w:rsidR="00C404AC">
          <w:rPr>
            <w:lang w:val="es-ES_tradnl"/>
          </w:rPr>
          <w:t xml:space="preserve">el </w:t>
        </w:r>
      </w:ins>
      <w:r>
        <w:rPr>
          <w:lang w:val="es-ES_tradnl"/>
        </w:rPr>
        <w:t>cliente</w:t>
      </w:r>
      <w:ins w:id="1079" w:author="RAQUEL BLANCO AGUIRRE" w:date="2017-06-27T15:55:00Z">
        <w:r w:rsidR="00C404AC">
          <w:rPr>
            <w:lang w:val="es-ES_tradnl"/>
          </w:rPr>
          <w:t>,</w:t>
        </w:r>
      </w:ins>
      <w:r>
        <w:rPr>
          <w:lang w:val="es-ES_tradnl"/>
        </w:rPr>
        <w:t xml:space="preserve"> donde se gestionan todos los event</w:t>
      </w:r>
      <w:r w:rsidR="00DE0B36">
        <w:rPr>
          <w:lang w:val="es-ES_tradnl"/>
        </w:rPr>
        <w:t>os y se realizan las vistas para el usuario</w:t>
      </w:r>
      <w:r>
        <w:rPr>
          <w:lang w:val="es-ES_tradnl"/>
        </w:rPr>
        <w:t xml:space="preserve">. Esta visión tiende a transformar a los servidores en meros repositorios de información. </w:t>
      </w:r>
      <w:r w:rsidR="006D1CE5">
        <w:rPr>
          <w:lang w:val="es-ES_tradnl"/>
        </w:rPr>
        <w:t>Dich</w:t>
      </w:r>
      <w:r w:rsidRPr="006D1CE5">
        <w:rPr>
          <w:lang w:val="es-ES_tradnl"/>
        </w:rPr>
        <w:t xml:space="preserve">a solución alivia el poder computacional de los servidores, obligando a que el poder computacional lo </w:t>
      </w:r>
      <w:r w:rsidR="00DE0B36" w:rsidRPr="006D1CE5">
        <w:rPr>
          <w:lang w:val="es-ES_tradnl"/>
        </w:rPr>
        <w:t>acarr</w:t>
      </w:r>
      <w:r w:rsidR="006D1CE5">
        <w:rPr>
          <w:lang w:val="es-ES_tradnl"/>
        </w:rPr>
        <w:t>e</w:t>
      </w:r>
      <w:r w:rsidR="00DE0B36" w:rsidRPr="006D1CE5">
        <w:rPr>
          <w:lang w:val="es-ES_tradnl"/>
        </w:rPr>
        <w:t xml:space="preserve">e el navegador del cliente, </w:t>
      </w:r>
      <w:r w:rsidRPr="006D1CE5">
        <w:rPr>
          <w:lang w:val="es-ES_tradnl"/>
        </w:rPr>
        <w:t>genera</w:t>
      </w:r>
      <w:r w:rsidR="00DE0B36" w:rsidRPr="006D1CE5">
        <w:rPr>
          <w:lang w:val="es-ES_tradnl"/>
        </w:rPr>
        <w:t>ndo</w:t>
      </w:r>
      <w:r w:rsidRPr="006D1CE5">
        <w:rPr>
          <w:lang w:val="es-ES_tradnl"/>
        </w:rPr>
        <w:t xml:space="preserve"> que nuestros servicios sean más rápidos y puedan atender a más gente. En contra</w:t>
      </w:r>
      <w:del w:id="1080" w:author="RAQUEL BLANCO AGUIRRE" w:date="2017-06-27T15:55:00Z">
        <w:r w:rsidRPr="006D1CE5" w:rsidDel="00C404AC">
          <w:rPr>
            <w:lang w:val="es-ES_tradnl"/>
          </w:rPr>
          <w:delText xml:space="preserve"> </w:delText>
        </w:r>
      </w:del>
      <w:r w:rsidRPr="006D1CE5">
        <w:rPr>
          <w:lang w:val="es-ES_tradnl"/>
        </w:rPr>
        <w:t xml:space="preserve">posición, esta visión </w:t>
      </w:r>
      <w:r w:rsidR="00DE0B36" w:rsidRPr="006D1CE5">
        <w:rPr>
          <w:lang w:val="es-ES_tradnl"/>
        </w:rPr>
        <w:t xml:space="preserve">genera un coste elevado de transferencia de archivos ya que </w:t>
      </w:r>
      <w:r w:rsidRPr="006D1CE5">
        <w:rPr>
          <w:lang w:val="es-ES_tradnl"/>
        </w:rPr>
        <w:t>todo el código es comunicado al cliente</w:t>
      </w:r>
      <w:ins w:id="1081" w:author="RAQUEL BLANCO AGUIRRE" w:date="2017-06-27T16:23:00Z">
        <w:r w:rsidR="00366E21">
          <w:rPr>
            <w:lang w:val="es-ES_tradnl"/>
          </w:rPr>
          <w:t>, e</w:t>
        </w:r>
      </w:ins>
      <w:del w:id="1082" w:author="RAQUEL BLANCO AGUIRRE" w:date="2017-06-27T16:23:00Z">
        <w:r w:rsidRPr="006D1CE5" w:rsidDel="00366E21">
          <w:rPr>
            <w:lang w:val="es-ES_tradnl"/>
          </w:rPr>
          <w:delText>. E</w:delText>
        </w:r>
      </w:del>
      <w:r w:rsidRPr="006D1CE5">
        <w:rPr>
          <w:lang w:val="es-ES_tradnl"/>
        </w:rPr>
        <w:t xml:space="preserve">l cual, </w:t>
      </w:r>
      <w:r w:rsidR="00DE0B36" w:rsidRPr="006D1CE5">
        <w:rPr>
          <w:lang w:val="es-ES_tradnl"/>
        </w:rPr>
        <w:t>podrá observarlo, identificado y posiblemente copiado o modificado</w:t>
      </w:r>
      <w:r w:rsidR="00A045F7" w:rsidRPr="006D1CE5">
        <w:rPr>
          <w:lang w:val="es-ES_tradnl"/>
        </w:rPr>
        <w:t xml:space="preserve">. </w:t>
      </w:r>
    </w:p>
    <w:p w14:paraId="6FE98841" w14:textId="77777777" w:rsidR="00526246" w:rsidRDefault="00526246" w:rsidP="003417BF">
      <w:pPr>
        <w:pStyle w:val="Prrafodelista"/>
        <w:ind w:left="1080"/>
        <w:jc w:val="both"/>
        <w:rPr>
          <w:b/>
          <w:lang w:val="es-ES_tradnl"/>
        </w:rPr>
      </w:pPr>
    </w:p>
    <w:p w14:paraId="20363EAE" w14:textId="35010481" w:rsidR="002F4435" w:rsidRDefault="00526246" w:rsidP="002F4435">
      <w:pPr>
        <w:pStyle w:val="Prrafodelista"/>
        <w:ind w:left="1080"/>
        <w:jc w:val="both"/>
        <w:rPr>
          <w:ins w:id="1083" w:author="RAQUEL BLANCO AGUIRRE" w:date="2017-06-27T17:44:00Z"/>
          <w:noProof/>
          <w:lang w:val="es-ES_tradnl"/>
        </w:rPr>
      </w:pPr>
      <w:r w:rsidRPr="00AF4D9E">
        <w:rPr>
          <w:lang w:val="es-ES_tradnl"/>
          <w:rPrChange w:id="1084" w:author="RAQUEL BLANCO AGUIRRE" w:date="2017-06-27T17:12:00Z">
            <w:rPr>
              <w:b/>
              <w:lang w:val="es-ES_tradnl"/>
            </w:rPr>
          </w:rPrChange>
        </w:rPr>
        <w:t>Para la realización de</w:t>
      </w:r>
      <w:ins w:id="1085" w:author="RAQUEL BLANCO AGUIRRE" w:date="2017-06-27T17:12:00Z">
        <w:r w:rsidR="00AF4D9E" w:rsidRPr="00AF4D9E">
          <w:rPr>
            <w:lang w:val="es-ES_tradnl"/>
            <w:rPrChange w:id="1086" w:author="RAQUEL BLANCO AGUIRRE" w:date="2017-06-27T17:12:00Z">
              <w:rPr>
                <w:b/>
                <w:lang w:val="es-ES_tradnl"/>
              </w:rPr>
            </w:rPrChange>
          </w:rPr>
          <w:t xml:space="preserve"> la parte servidor,</w:t>
        </w:r>
        <w:r w:rsidR="00AF4D9E">
          <w:rPr>
            <w:b/>
            <w:lang w:val="es-ES_tradnl"/>
          </w:rPr>
          <w:t xml:space="preserve"> </w:t>
        </w:r>
      </w:ins>
      <w:del w:id="1087" w:author="RAQUEL BLANCO AGUIRRE" w:date="2017-06-27T17:12:00Z">
        <w:r w:rsidRPr="006520E1" w:rsidDel="00AF4D9E">
          <w:rPr>
            <w:b/>
            <w:lang w:val="es-ES_tradnl"/>
          </w:rPr>
          <w:delText xml:space="preserve"> servidores</w:delText>
        </w:r>
        <w:r w:rsidR="00A045F7" w:rsidDel="00AF4D9E">
          <w:rPr>
            <w:b/>
            <w:lang w:val="es-ES_tradnl"/>
          </w:rPr>
          <w:delText xml:space="preserve"> de apoyo</w:delText>
        </w:r>
        <w:r w:rsidDel="00AF4D9E">
          <w:rPr>
            <w:lang w:val="es-ES_tradnl"/>
          </w:rPr>
          <w:delText>,</w:delText>
        </w:r>
      </w:del>
      <w:r>
        <w:rPr>
          <w:lang w:val="es-ES_tradnl"/>
        </w:rPr>
        <w:t xml:space="preserve"> </w:t>
      </w:r>
      <w:ins w:id="1088" w:author="RAQUEL BLANCO AGUIRRE" w:date="2017-06-27T17:13:00Z">
        <w:r w:rsidR="00AF4D9E">
          <w:rPr>
            <w:lang w:val="es-ES_tradnl"/>
          </w:rPr>
          <w:t xml:space="preserve">está en auge el uso de </w:t>
        </w:r>
      </w:ins>
      <w:del w:id="1089" w:author="RAQUEL BLANCO AGUIRRE" w:date="2017-06-27T17:13:00Z">
        <w:r w:rsidDel="00AF4D9E">
          <w:rPr>
            <w:lang w:val="es-ES_tradnl"/>
          </w:rPr>
          <w:delText xml:space="preserve">se usará </w:delText>
        </w:r>
      </w:del>
      <w:r>
        <w:rPr>
          <w:lang w:val="es-ES_tradnl"/>
        </w:rPr>
        <w:t xml:space="preserve">sistemas REST. Estos servidores son servidores web pero especializados en la arquitectura REST. Existen múltiples tecnologías de servidores REST, </w:t>
      </w:r>
      <w:ins w:id="1090" w:author="RAQUEL BLANCO AGUIRRE" w:date="2017-06-27T17:15:00Z">
        <w:r w:rsidR="00AF4D9E">
          <w:rPr>
            <w:lang w:val="es-ES_tradnl"/>
          </w:rPr>
          <w:t>c</w:t>
        </w:r>
      </w:ins>
      <w:ins w:id="1091" w:author="RAQUEL BLANCO AGUIRRE" w:date="2017-06-27T17:16:00Z">
        <w:r w:rsidR="00AF4D9E">
          <w:rPr>
            <w:lang w:val="es-ES_tradnl"/>
          </w:rPr>
          <w:t xml:space="preserve">ada una </w:t>
        </w:r>
      </w:ins>
      <w:ins w:id="1092" w:author="RAQUEL BLANCO AGUIRRE" w:date="2017-06-27T17:17:00Z">
        <w:r w:rsidR="00AF4D9E">
          <w:rPr>
            <w:lang w:val="es-ES_tradnl"/>
          </w:rPr>
          <w:t>foc</w:t>
        </w:r>
      </w:ins>
      <w:ins w:id="1093" w:author="RAQUEL BLANCO AGUIRRE" w:date="2017-06-27T17:18:00Z">
        <w:r w:rsidR="00AF4D9E">
          <w:rPr>
            <w:lang w:val="es-ES_tradnl"/>
          </w:rPr>
          <w:t>alizada en un lenguaje de prog</w:t>
        </w:r>
      </w:ins>
      <w:ins w:id="1094" w:author="RAQUEL BLANCO AGUIRRE" w:date="2017-06-27T17:19:00Z">
        <w:r w:rsidR="00AF4D9E">
          <w:rPr>
            <w:lang w:val="es-ES_tradnl"/>
          </w:rPr>
          <w:t>r</w:t>
        </w:r>
      </w:ins>
      <w:ins w:id="1095" w:author="RAQUEL BLANCO AGUIRRE" w:date="2017-06-27T17:18:00Z">
        <w:r w:rsidR="00AF4D9E">
          <w:rPr>
            <w:lang w:val="es-ES_tradnl"/>
          </w:rPr>
          <w:t xml:space="preserve">amación. </w:t>
        </w:r>
      </w:ins>
      <w:del w:id="1096" w:author="RAQUEL BLANCO AGUIRRE" w:date="2017-06-27T17:19:00Z">
        <w:r w:rsidDel="00AF4D9E">
          <w:rPr>
            <w:lang w:val="es-ES_tradnl"/>
          </w:rPr>
          <w:delText>pero proporcionaremos varias de distintos lenguajes</w:delText>
        </w:r>
      </w:del>
      <w:ins w:id="1097" w:author="RAQUEL BLANCO AGUIRRE" w:date="2017-06-27T17:19:00Z">
        <w:r w:rsidR="00AF4D9E">
          <w:rPr>
            <w:lang w:val="es-ES_tradnl"/>
          </w:rPr>
          <w:t>Entre los múltiples servidores REST se encuentran</w:t>
        </w:r>
      </w:ins>
      <w:ins w:id="1098" w:author="RAQUEL BLANCO AGUIRRE" w:date="2017-06-27T17:20:00Z">
        <w:r w:rsidR="00AF4D9E">
          <w:rPr>
            <w:lang w:val="es-ES_tradnl"/>
          </w:rPr>
          <w:t xml:space="preserve"> ExpressJS</w:t>
        </w:r>
      </w:ins>
      <w:ins w:id="1099" w:author="RAQUEL BLANCO AGUIRRE" w:date="2017-06-27T17:25:00Z">
        <w:r w:rsidR="00D2097C">
          <w:rPr>
            <w:lang w:val="es-ES_tradnl"/>
          </w:rPr>
          <w:t>, S</w:t>
        </w:r>
      </w:ins>
      <w:ins w:id="1100" w:author="RAQUEL BLANCO AGUIRRE" w:date="2017-06-27T17:28:00Z">
        <w:r w:rsidR="00D2097C">
          <w:rPr>
            <w:lang w:val="es-ES_tradnl"/>
          </w:rPr>
          <w:t>pring</w:t>
        </w:r>
      </w:ins>
      <w:ins w:id="1101" w:author="RAQUEL BLANCO AGUIRRE" w:date="2017-06-27T17:35:00Z">
        <w:r w:rsidR="002F4435">
          <w:rPr>
            <w:lang w:val="es-ES_tradnl"/>
          </w:rPr>
          <w:t xml:space="preserve"> Rest</w:t>
        </w:r>
      </w:ins>
      <w:ins w:id="1102" w:author="RAQUEL BLANCO AGUIRRE" w:date="2017-06-27T17:28:00Z">
        <w:r w:rsidR="00D2097C">
          <w:rPr>
            <w:lang w:val="es-ES_tradnl"/>
          </w:rPr>
          <w:t xml:space="preserve"> y </w:t>
        </w:r>
      </w:ins>
      <w:ins w:id="1103" w:author="RAQUEL BLANCO AGUIRRE" w:date="2017-06-27T17:32:00Z">
        <w:r w:rsidR="00D2097C">
          <w:rPr>
            <w:lang w:val="es-ES_tradnl"/>
          </w:rPr>
          <w:t>D</w:t>
        </w:r>
      </w:ins>
      <w:ins w:id="1104" w:author="RAQUEL BLANCO AGUIRRE" w:date="2017-06-27T17:29:00Z">
        <w:r w:rsidR="00D2097C">
          <w:rPr>
            <w:lang w:val="es-ES_tradnl"/>
          </w:rPr>
          <w:t>jango</w:t>
        </w:r>
      </w:ins>
      <w:r>
        <w:rPr>
          <w:lang w:val="es-ES_tradnl"/>
        </w:rPr>
        <w:t>.</w:t>
      </w:r>
      <w:ins w:id="1105" w:author="RAQUEL BLANCO AGUIRRE" w:date="2017-06-27T17:44:00Z">
        <w:r w:rsidR="002F4435">
          <w:rPr>
            <w:lang w:val="es-ES_tradnl"/>
          </w:rPr>
          <w:t xml:space="preserve"> </w:t>
        </w:r>
        <w:r w:rsidR="002F4435" w:rsidRPr="00B3607A">
          <w:rPr>
            <w:noProof/>
            <w:lang w:val="es-ES_tradnl"/>
          </w:rPr>
          <w:t>ExpressJS</w:t>
        </w:r>
        <w:r w:rsidR="002F4435">
          <w:rPr>
            <w:noProof/>
            <w:lang w:val="es-ES_tradnl"/>
          </w:rPr>
          <w:t xml:space="preserve"> es un servidor WEB MVC implentado en JavaScript muy flexible, ya que se puede adaptar como servidor REST para lanzar aplicaciones web SAP</w:t>
        </w:r>
      </w:ins>
      <w:ins w:id="1106" w:author="Raul García Fernández" w:date="2017-07-06T18:17:00Z">
        <w:r w:rsidR="00D661B8">
          <w:rPr>
            <w:noProof/>
            <w:lang w:val="es-ES_tradnl"/>
          </w:rPr>
          <w:t xml:space="preserve"> </w:t>
        </w:r>
        <w:r w:rsidR="00D661B8">
          <w:rPr>
            <w:lang w:val="es-ES_tradnl"/>
          </w:rPr>
          <w:t>(Single Page Aplication)</w:t>
        </w:r>
      </w:ins>
      <w:ins w:id="1107" w:author="RAQUEL BLANCO AGUIRRE" w:date="2017-06-27T17:44:00Z">
        <w:r w:rsidR="002F4435">
          <w:rPr>
            <w:noProof/>
            <w:lang w:val="es-ES_tradnl"/>
          </w:rPr>
          <w:t xml:space="preserve">, </w:t>
        </w:r>
        <w:r w:rsidR="002F4435" w:rsidRPr="00B3607A">
          <w:rPr>
            <w:noProof/>
            <w:lang w:val="es-ES_tradnl"/>
          </w:rPr>
          <w:t>Spring REST</w:t>
        </w:r>
        <w:r w:rsidR="002F4435">
          <w:rPr>
            <w:noProof/>
            <w:lang w:val="es-ES_tradnl"/>
          </w:rPr>
          <w:t xml:space="preserve"> es un servidor REST muy potente implementado en Java y </w:t>
        </w:r>
        <w:r w:rsidR="002F4435" w:rsidRPr="00B3607A">
          <w:rPr>
            <w:noProof/>
            <w:lang w:val="es-ES_tradnl"/>
          </w:rPr>
          <w:t>Django</w:t>
        </w:r>
        <w:r w:rsidR="002F4435">
          <w:rPr>
            <w:noProof/>
            <w:lang w:val="es-ES_tradnl"/>
          </w:rPr>
          <w:t xml:space="preserve"> es mellizo de ExpressJS, pero  implementado en python.</w:t>
        </w:r>
      </w:ins>
    </w:p>
    <w:p w14:paraId="6D1D13E8" w14:textId="218C58C5" w:rsidR="00526246" w:rsidRDefault="00526246" w:rsidP="003417BF">
      <w:pPr>
        <w:pStyle w:val="Prrafodelista"/>
        <w:ind w:left="1080"/>
        <w:jc w:val="both"/>
        <w:rPr>
          <w:lang w:val="es-ES_tradnl"/>
        </w:rPr>
      </w:pPr>
    </w:p>
    <w:p w14:paraId="0F919383" w14:textId="77777777" w:rsidR="00526246" w:rsidRDefault="00526246" w:rsidP="00526246">
      <w:pPr>
        <w:pStyle w:val="Prrafodelista"/>
        <w:ind w:left="1080"/>
        <w:rPr>
          <w:lang w:val="es-ES_tradnl"/>
        </w:rPr>
      </w:pPr>
    </w:p>
    <w:p w14:paraId="5ED4AF2D" w14:textId="06FDDB95" w:rsidR="00526246" w:rsidRDefault="00EE28A2" w:rsidP="00526246">
      <w:pPr>
        <w:pStyle w:val="Prrafodelista"/>
        <w:ind w:left="1080"/>
        <w:rPr>
          <w:lang w:val="es-ES_tradnl"/>
        </w:rPr>
      </w:pPr>
      <w:r>
        <w:rPr>
          <w:noProof/>
        </w:rPr>
        <mc:AlternateContent>
          <mc:Choice Requires="wps">
            <w:drawing>
              <wp:anchor distT="0" distB="0" distL="114300" distR="114300" simplePos="0" relativeHeight="251671552" behindDoc="0" locked="0" layoutInCell="1" allowOverlap="1" wp14:anchorId="1FC0851B" wp14:editId="37BF30A7">
                <wp:simplePos x="0" y="0"/>
                <wp:positionH relativeFrom="column">
                  <wp:posOffset>2005965</wp:posOffset>
                </wp:positionH>
                <wp:positionV relativeFrom="paragraph">
                  <wp:posOffset>2166620</wp:posOffset>
                </wp:positionV>
                <wp:extent cx="2095500" cy="258445"/>
                <wp:effectExtent l="0" t="0" r="0" b="8255"/>
                <wp:wrapThrough wrapText="bothSides">
                  <wp:wrapPolygon edited="0">
                    <wp:start x="0" y="0"/>
                    <wp:lineTo x="0" y="20698"/>
                    <wp:lineTo x="21404" y="20698"/>
                    <wp:lineTo x="21404" y="0"/>
                    <wp:lineTo x="0" y="0"/>
                  </wp:wrapPolygon>
                </wp:wrapThrough>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0" cy="258445"/>
                        </a:xfrm>
                        <a:prstGeom prst="rect">
                          <a:avLst/>
                        </a:prstGeom>
                        <a:solidFill>
                          <a:prstClr val="white"/>
                        </a:solidFill>
                        <a:ln>
                          <a:noFill/>
                        </a:ln>
                        <a:effectLst/>
                      </wps:spPr>
                      <wps:txbx>
                        <w:txbxContent>
                          <w:p w14:paraId="4E4D2BB6" w14:textId="5BDE84B3" w:rsidR="006A4676" w:rsidRPr="006170DD" w:rsidRDefault="006A4676" w:rsidP="00FD45C6">
                            <w:pPr>
                              <w:pStyle w:val="Descripcin"/>
                              <w:rPr>
                                <w:rFonts w:eastAsia="Times New Roman"/>
                                <w:noProof/>
                                <w:sz w:val="24"/>
                              </w:rPr>
                            </w:pPr>
                            <w:del w:id="1108" w:author="Raul García Fernández" w:date="2017-07-10T20:25:00Z">
                              <w:r w:rsidDel="00691FD9">
                                <w:delText xml:space="preserve">Figure </w:delText>
                              </w:r>
                              <w:r w:rsidDel="00691FD9">
                                <w:fldChar w:fldCharType="begin"/>
                              </w:r>
                              <w:r w:rsidDel="00691FD9">
                                <w:delInstrText xml:space="preserve"> STYLEREF 1 \s </w:delInstrText>
                              </w:r>
                              <w:r w:rsidDel="00691FD9">
                                <w:fldChar w:fldCharType="separate"/>
                              </w:r>
                              <w:r w:rsidDel="00691FD9">
                                <w:rPr>
                                  <w:noProof/>
                                </w:rPr>
                                <w:delText>4</w:delText>
                              </w:r>
                              <w:r w:rsidDel="00691FD9">
                                <w:rPr>
                                  <w:noProof/>
                                </w:rPr>
                                <w:fldChar w:fldCharType="end"/>
                              </w:r>
                              <w:r w:rsidDel="00691FD9">
                                <w:noBreakHyphen/>
                              </w:r>
                              <w:r w:rsidDel="00691FD9">
                                <w:fldChar w:fldCharType="begin"/>
                              </w:r>
                              <w:r w:rsidDel="00691FD9">
                                <w:delInstrText xml:space="preserve"> SEQ Figure \* ARABIC \s 1 </w:delInstrText>
                              </w:r>
                              <w:r w:rsidDel="00691FD9">
                                <w:fldChar w:fldCharType="separate"/>
                              </w:r>
                            </w:del>
                            <w:del w:id="1109" w:author="Raul García Fernández" w:date="2017-07-10T20:19:00Z">
                              <w:r w:rsidDel="00441101">
                                <w:rPr>
                                  <w:noProof/>
                                </w:rPr>
                                <w:delText>7</w:delText>
                              </w:r>
                            </w:del>
                            <w:del w:id="1110" w:author="Raul García Fernández" w:date="2017-07-10T20:25:00Z">
                              <w:r w:rsidDel="00691FD9">
                                <w:rPr>
                                  <w:noProof/>
                                </w:rPr>
                                <w:fldChar w:fldCharType="end"/>
                              </w:r>
                              <w:r w:rsidDel="00691FD9">
                                <w:delText xml:space="preserve"> Spring Rest Logo</w:delText>
                              </w:r>
                            </w:del>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FC0851B" id="Text Box 26" o:spid="_x0000_s1032" type="#_x0000_t202" style="position:absolute;left:0;text-align:left;margin-left:157.95pt;margin-top:170.6pt;width:165pt;height:20.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" stroked="f">
                <v:path arrowok="t"/>
                <v:textbox style="mso-fit-shape-to-text:t" inset="0,0,0,0">
                  <w:txbxContent>
                    <w:p w14:paraId="4E4D2BB6" w14:textId="5BDE84B3" w:rsidR="006A4676" w:rsidRPr="006170DD" w:rsidRDefault="006A4676" w:rsidP="00FD45C6">
                      <w:pPr>
                        <w:pStyle w:val="Descripcin"/>
                        <w:rPr>
                          <w:rFonts w:eastAsia="Times New Roman"/>
                          <w:noProof/>
                          <w:sz w:val="24"/>
                        </w:rPr>
                      </w:pPr>
                      <w:del w:id="1111" w:author="Raul García Fernández" w:date="2017-07-10T20:25:00Z">
                        <w:r w:rsidDel="00691FD9">
                          <w:delText xml:space="preserve">Figure </w:delText>
                        </w:r>
                        <w:r w:rsidDel="00691FD9">
                          <w:fldChar w:fldCharType="begin"/>
                        </w:r>
                        <w:r w:rsidDel="00691FD9">
                          <w:delInstrText xml:space="preserve"> STYLEREF 1 \s </w:delInstrText>
                        </w:r>
                        <w:r w:rsidDel="00691FD9">
                          <w:fldChar w:fldCharType="separate"/>
                        </w:r>
                        <w:r w:rsidDel="00691FD9">
                          <w:rPr>
                            <w:noProof/>
                          </w:rPr>
                          <w:delText>4</w:delText>
                        </w:r>
                        <w:r w:rsidDel="00691FD9">
                          <w:rPr>
                            <w:noProof/>
                          </w:rPr>
                          <w:fldChar w:fldCharType="end"/>
                        </w:r>
                        <w:r w:rsidDel="00691FD9">
                          <w:noBreakHyphen/>
                        </w:r>
                        <w:r w:rsidDel="00691FD9">
                          <w:fldChar w:fldCharType="begin"/>
                        </w:r>
                        <w:r w:rsidDel="00691FD9">
                          <w:delInstrText xml:space="preserve"> SEQ Figure \* ARABIC \s 1 </w:delInstrText>
                        </w:r>
                        <w:r w:rsidDel="00691FD9">
                          <w:fldChar w:fldCharType="separate"/>
                        </w:r>
                      </w:del>
                      <w:del w:id="1112" w:author="Raul García Fernández" w:date="2017-07-10T20:19:00Z">
                        <w:r w:rsidDel="00441101">
                          <w:rPr>
                            <w:noProof/>
                          </w:rPr>
                          <w:delText>7</w:delText>
                        </w:r>
                      </w:del>
                      <w:del w:id="1113" w:author="Raul García Fernández" w:date="2017-07-10T20:25:00Z">
                        <w:r w:rsidDel="00691FD9">
                          <w:rPr>
                            <w:noProof/>
                          </w:rPr>
                          <w:fldChar w:fldCharType="end"/>
                        </w:r>
                        <w:r w:rsidDel="00691FD9">
                          <w:delText xml:space="preserve"> Spring Rest Logo</w:delText>
                        </w:r>
                      </w:del>
                    </w:p>
                  </w:txbxContent>
                </v:textbox>
                <w10:wrap type="through"/>
              </v:shape>
            </w:pict>
          </mc:Fallback>
        </mc:AlternateContent>
      </w:r>
      <w:ins w:id="1114" w:author="Raul García Fernández" w:date="2017-07-10T20:26:00Z">
        <w:r w:rsidR="00691FD9">
          <w:rPr>
            <w:noProof/>
          </w:rPr>
          <mc:AlternateContent>
            <mc:Choice Requires="wps">
              <w:drawing>
                <wp:anchor distT="0" distB="0" distL="114300" distR="114300" simplePos="0" relativeHeight="251689984" behindDoc="0" locked="0" layoutInCell="1" allowOverlap="1" wp14:anchorId="53DD90E6" wp14:editId="1D751B47">
                  <wp:simplePos x="0" y="0"/>
                  <wp:positionH relativeFrom="column">
                    <wp:posOffset>2005965</wp:posOffset>
                  </wp:positionH>
                  <wp:positionV relativeFrom="paragraph">
                    <wp:posOffset>2166620</wp:posOffset>
                  </wp:positionV>
                  <wp:extent cx="2095500" cy="635"/>
                  <wp:effectExtent l="0" t="0" r="0" b="18415"/>
                  <wp:wrapThrough wrapText="bothSides">
                    <wp:wrapPolygon edited="0">
                      <wp:start x="0" y="0"/>
                      <wp:lineTo x="0" y="0"/>
                      <wp:lineTo x="21404" y="0"/>
                      <wp:lineTo x="21404" y="0"/>
                      <wp:lineTo x="0" y="0"/>
                    </wp:wrapPolygon>
                  </wp:wrapThrough>
                  <wp:docPr id="28" name="Cuadro de texto 28"/>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02B225C7" w14:textId="038BBB2A" w:rsidR="006A4676" w:rsidRPr="009503B3" w:rsidRDefault="006A4676" w:rsidP="00691FD9">
                              <w:pPr>
                                <w:pStyle w:val="Descripcin"/>
                                <w:rPr>
                                  <w:rFonts w:eastAsia="Times New Roman"/>
                                  <w:noProof/>
                                  <w:sz w:val="24"/>
                                </w:rPr>
                                <w:pPrChange w:id="1115" w:author="Raul García Fernández" w:date="2017-07-10T20:26:00Z">
                                  <w:pPr>
                                    <w:pStyle w:val="Prrafodelista"/>
                                    <w:ind w:left="1080"/>
                                  </w:pPr>
                                </w:pPrChange>
                              </w:pPr>
                              <w:bookmarkStart w:id="1116" w:name="_Toc487481871"/>
                              <w:ins w:id="1117" w:author="Raul García Fernández" w:date="2017-07-10T20:26:00Z">
                                <w:r>
                                  <w:t xml:space="preserve">Ilustración </w:t>
                                </w:r>
                              </w:ins>
                              <w:ins w:id="1118" w:author="Raul García Fernández" w:date="2017-07-10T20:28:00Z">
                                <w:r>
                                  <w:fldChar w:fldCharType="begin"/>
                                </w:r>
                                <w:r>
                                  <w:instrText xml:space="preserve"> STYLEREF 1 \s </w:instrText>
                                </w:r>
                              </w:ins>
                              <w:r>
                                <w:fldChar w:fldCharType="separate"/>
                              </w:r>
                              <w:r w:rsidR="001D055D">
                                <w:rPr>
                                  <w:noProof/>
                                </w:rPr>
                                <w:t>4</w:t>
                              </w:r>
                              <w:ins w:id="1119" w:author="Raul García Fernández" w:date="2017-07-10T20:28:00Z">
                                <w:r>
                                  <w:fldChar w:fldCharType="end"/>
                                </w:r>
                                <w:r>
                                  <w:noBreakHyphen/>
                                </w:r>
                                <w:r>
                                  <w:fldChar w:fldCharType="begin"/>
                                </w:r>
                                <w:r>
                                  <w:instrText xml:space="preserve"> SEQ Ilustración \* ARABIC \s 1 </w:instrText>
                                </w:r>
                              </w:ins>
                              <w:r>
                                <w:fldChar w:fldCharType="separate"/>
                              </w:r>
                              <w:ins w:id="1120" w:author="Raul García Fernández" w:date="2017-07-10T20:36:00Z">
                                <w:r w:rsidR="001D055D">
                                  <w:rPr>
                                    <w:noProof/>
                                  </w:rPr>
                                  <w:t>7</w:t>
                                </w:r>
                              </w:ins>
                              <w:ins w:id="1121" w:author="Raul García Fernández" w:date="2017-07-10T20:28:00Z">
                                <w:r>
                                  <w:fldChar w:fldCharType="end"/>
                                </w:r>
                              </w:ins>
                              <w:ins w:id="1122" w:author="Raul García Fernández" w:date="2017-07-10T20:26:00Z">
                                <w:r>
                                  <w:t xml:space="preserve"> Logo Spring REST</w:t>
                                </w:r>
                              </w:ins>
                              <w:bookmarkEnd w:id="1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DD90E6" id="Cuadro de texto 28" o:spid="_x0000_s1033" type="#_x0000_t202" style="position:absolute;left:0;text-align:left;margin-left:157.95pt;margin-top:170.6pt;width:16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" stroked="f">
                  <v:textbox style="mso-fit-shape-to-text:t" inset="0,0,0,0">
                    <w:txbxContent>
                      <w:p w14:paraId="02B225C7" w14:textId="038BBB2A" w:rsidR="006A4676" w:rsidRPr="009503B3" w:rsidRDefault="006A4676" w:rsidP="00691FD9">
                        <w:pPr>
                          <w:pStyle w:val="Descripcin"/>
                          <w:rPr>
                            <w:rFonts w:eastAsia="Times New Roman"/>
                            <w:noProof/>
                            <w:sz w:val="24"/>
                          </w:rPr>
                          <w:pPrChange w:id="1123" w:author="Raul García Fernández" w:date="2017-07-10T20:26:00Z">
                            <w:pPr>
                              <w:pStyle w:val="Prrafodelista"/>
                              <w:ind w:left="1080"/>
                            </w:pPr>
                          </w:pPrChange>
                        </w:pPr>
                        <w:bookmarkStart w:id="1124" w:name="_Toc487481871"/>
                        <w:ins w:id="1125" w:author="Raul García Fernández" w:date="2017-07-10T20:26:00Z">
                          <w:r>
                            <w:t xml:space="preserve">Ilustración </w:t>
                          </w:r>
                        </w:ins>
                        <w:ins w:id="1126" w:author="Raul García Fernández" w:date="2017-07-10T20:28:00Z">
                          <w:r>
                            <w:fldChar w:fldCharType="begin"/>
                          </w:r>
                          <w:r>
                            <w:instrText xml:space="preserve"> STYLEREF 1 \s </w:instrText>
                          </w:r>
                        </w:ins>
                        <w:r>
                          <w:fldChar w:fldCharType="separate"/>
                        </w:r>
                        <w:r w:rsidR="001D055D">
                          <w:rPr>
                            <w:noProof/>
                          </w:rPr>
                          <w:t>4</w:t>
                        </w:r>
                        <w:ins w:id="1127" w:author="Raul García Fernández" w:date="2017-07-10T20:28:00Z">
                          <w:r>
                            <w:fldChar w:fldCharType="end"/>
                          </w:r>
                          <w:r>
                            <w:noBreakHyphen/>
                          </w:r>
                          <w:r>
                            <w:fldChar w:fldCharType="begin"/>
                          </w:r>
                          <w:r>
                            <w:instrText xml:space="preserve"> SEQ Ilustración \* ARABIC \s 1 </w:instrText>
                          </w:r>
                        </w:ins>
                        <w:r>
                          <w:fldChar w:fldCharType="separate"/>
                        </w:r>
                        <w:ins w:id="1128" w:author="Raul García Fernández" w:date="2017-07-10T20:36:00Z">
                          <w:r w:rsidR="001D055D">
                            <w:rPr>
                              <w:noProof/>
                            </w:rPr>
                            <w:t>7</w:t>
                          </w:r>
                        </w:ins>
                        <w:ins w:id="1129" w:author="Raul García Fernández" w:date="2017-07-10T20:28:00Z">
                          <w:r>
                            <w:fldChar w:fldCharType="end"/>
                          </w:r>
                        </w:ins>
                        <w:ins w:id="1130" w:author="Raul García Fernández" w:date="2017-07-10T20:26:00Z">
                          <w:r>
                            <w:t xml:space="preserve"> Logo Spring REST</w:t>
                          </w:r>
                        </w:ins>
                        <w:bookmarkEnd w:id="1124"/>
                      </w:p>
                    </w:txbxContent>
                  </v:textbox>
                  <w10:wrap type="through"/>
                </v:shape>
              </w:pict>
            </mc:Fallback>
          </mc:AlternateContent>
        </w:r>
      </w:ins>
      <w:r w:rsidR="00526246">
        <w:rPr>
          <w:noProof/>
        </w:rPr>
        <w:drawing>
          <wp:anchor distT="0" distB="0" distL="114300" distR="114300" simplePos="0" relativeHeight="251653120" behindDoc="0" locked="0" layoutInCell="1" allowOverlap="1" wp14:anchorId="3CBA5A53" wp14:editId="5427EBF5">
            <wp:simplePos x="0" y="0"/>
            <wp:positionH relativeFrom="column">
              <wp:posOffset>2005965</wp:posOffset>
            </wp:positionH>
            <wp:positionV relativeFrom="paragraph">
              <wp:posOffset>13970</wp:posOffset>
            </wp:positionV>
            <wp:extent cx="2095500" cy="2095500"/>
            <wp:effectExtent l="0" t="0" r="0" b="0"/>
            <wp:wrapThrough wrapText="bothSides">
              <wp:wrapPolygon edited="0">
                <wp:start x="0" y="0"/>
                <wp:lineTo x="0" y="21404"/>
                <wp:lineTo x="21404" y="21404"/>
                <wp:lineTo x="21404" y="0"/>
                <wp:lineTo x="0" y="0"/>
              </wp:wrapPolygon>
            </wp:wrapThrough>
            <wp:docPr id="16" name="Picture 3" descr="Resultado de imagen de spring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spring res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anchor>
        </w:drawing>
      </w:r>
    </w:p>
    <w:p w14:paraId="20514018" w14:textId="77777777" w:rsidR="00526246" w:rsidRDefault="00526246" w:rsidP="00526246">
      <w:pPr>
        <w:pStyle w:val="Prrafodelista"/>
        <w:ind w:left="1080"/>
        <w:rPr>
          <w:lang w:val="es-ES_tradnl"/>
        </w:rPr>
      </w:pPr>
    </w:p>
    <w:p w14:paraId="68149E06" w14:textId="77777777" w:rsidR="00526246" w:rsidRDefault="00526246" w:rsidP="00526246">
      <w:pPr>
        <w:pStyle w:val="Prrafodelista"/>
        <w:ind w:left="1080"/>
        <w:rPr>
          <w:lang w:val="es-ES_tradnl"/>
        </w:rPr>
      </w:pPr>
    </w:p>
    <w:p w14:paraId="79FF4D0E" w14:textId="77777777" w:rsidR="00526246" w:rsidRDefault="00526246" w:rsidP="00526246">
      <w:pPr>
        <w:pStyle w:val="Prrafodelista"/>
        <w:ind w:left="1080"/>
        <w:rPr>
          <w:lang w:val="es-ES_tradnl"/>
        </w:rPr>
      </w:pPr>
    </w:p>
    <w:p w14:paraId="523BFC1C" w14:textId="77777777" w:rsidR="00526246" w:rsidRDefault="00526246" w:rsidP="00526246">
      <w:pPr>
        <w:pStyle w:val="Prrafodelista"/>
        <w:ind w:left="1080"/>
        <w:rPr>
          <w:lang w:val="es-ES_tradnl"/>
        </w:rPr>
      </w:pPr>
    </w:p>
    <w:p w14:paraId="624398E9" w14:textId="77777777" w:rsidR="00526246" w:rsidRDefault="00526246" w:rsidP="00526246">
      <w:pPr>
        <w:pStyle w:val="Prrafodelista"/>
        <w:ind w:left="1080"/>
        <w:rPr>
          <w:lang w:val="es-ES_tradnl"/>
        </w:rPr>
      </w:pPr>
    </w:p>
    <w:p w14:paraId="564DFB35" w14:textId="77777777" w:rsidR="00526246" w:rsidRDefault="00526246" w:rsidP="00526246">
      <w:pPr>
        <w:pStyle w:val="Prrafodelista"/>
        <w:ind w:left="1080"/>
        <w:rPr>
          <w:lang w:val="es-ES_tradnl"/>
        </w:rPr>
      </w:pPr>
    </w:p>
    <w:p w14:paraId="08AB14EC" w14:textId="77777777" w:rsidR="00526246" w:rsidRDefault="00526246" w:rsidP="00526246">
      <w:pPr>
        <w:pStyle w:val="Prrafodelista"/>
        <w:ind w:left="1080"/>
        <w:rPr>
          <w:lang w:val="es-ES_tradnl"/>
        </w:rPr>
      </w:pPr>
    </w:p>
    <w:p w14:paraId="264E4E18" w14:textId="77777777" w:rsidR="00526246" w:rsidRDefault="00526246" w:rsidP="00526246">
      <w:pPr>
        <w:pStyle w:val="Prrafodelista"/>
        <w:ind w:left="1080"/>
        <w:rPr>
          <w:lang w:val="es-ES_tradnl"/>
        </w:rPr>
      </w:pPr>
    </w:p>
    <w:p w14:paraId="2516B694" w14:textId="77777777" w:rsidR="00526246" w:rsidRDefault="00526246" w:rsidP="00526246">
      <w:pPr>
        <w:pStyle w:val="Prrafodelista"/>
        <w:ind w:left="1080"/>
        <w:jc w:val="center"/>
        <w:rPr>
          <w:lang w:val="es-ES_tradnl"/>
        </w:rPr>
      </w:pPr>
    </w:p>
    <w:p w14:paraId="736706A8" w14:textId="77777777" w:rsidR="00526246" w:rsidRPr="0031365B" w:rsidRDefault="00526246" w:rsidP="00526246">
      <w:pPr>
        <w:pStyle w:val="Prrafodelista"/>
        <w:ind w:left="1080"/>
        <w:rPr>
          <w:noProof/>
          <w:lang w:val="es-ES_tradnl"/>
        </w:rPr>
      </w:pPr>
      <w:r w:rsidRPr="0031365B">
        <w:rPr>
          <w:noProof/>
          <w:lang w:val="es-ES_tradnl"/>
        </w:rPr>
        <w:t xml:space="preserve"> </w:t>
      </w:r>
      <w:r>
        <w:rPr>
          <w:lang w:val="es-ES_tradnl"/>
        </w:rPr>
        <w:br/>
      </w:r>
      <w:r>
        <w:rPr>
          <w:lang w:val="es-ES_tradnl"/>
        </w:rPr>
        <w:br/>
      </w:r>
      <w:r w:rsidRPr="0031365B">
        <w:rPr>
          <w:noProof/>
          <w:lang w:val="es-ES_tradnl"/>
        </w:rPr>
        <w:t xml:space="preserve"> </w:t>
      </w:r>
    </w:p>
    <w:p w14:paraId="52775264" w14:textId="5BD6ACB6" w:rsidR="00526246" w:rsidRPr="0031365B" w:rsidRDefault="00093CC3" w:rsidP="00526246">
      <w:pPr>
        <w:pStyle w:val="Prrafodelista"/>
        <w:ind w:left="1080"/>
        <w:rPr>
          <w:noProof/>
          <w:lang w:val="es-ES_tradnl"/>
        </w:rPr>
      </w:pPr>
      <w:r>
        <w:rPr>
          <w:noProof/>
        </w:rPr>
        <w:lastRenderedPageBreak/>
        <w:drawing>
          <wp:anchor distT="0" distB="0" distL="114300" distR="114300" simplePos="0" relativeHeight="251642880" behindDoc="0" locked="0" layoutInCell="1" allowOverlap="1" wp14:anchorId="05E0ADB4" wp14:editId="3C55536B">
            <wp:simplePos x="0" y="0"/>
            <wp:positionH relativeFrom="margin">
              <wp:posOffset>3348990</wp:posOffset>
            </wp:positionH>
            <wp:positionV relativeFrom="paragraph">
              <wp:posOffset>40005</wp:posOffset>
            </wp:positionV>
            <wp:extent cx="1839595" cy="915670"/>
            <wp:effectExtent l="0" t="0" r="8255" b="0"/>
            <wp:wrapThrough wrapText="bothSides">
              <wp:wrapPolygon edited="0">
                <wp:start x="0" y="0"/>
                <wp:lineTo x="0" y="21121"/>
                <wp:lineTo x="21473" y="21121"/>
                <wp:lineTo x="21473" y="0"/>
                <wp:lineTo x="0" y="0"/>
              </wp:wrapPolygon>
            </wp:wrapThrough>
            <wp:docPr id="18" name="Picture 4" descr="Resultado de imagen de express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express j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39595" cy="9156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4928" behindDoc="0" locked="0" layoutInCell="1" allowOverlap="1" wp14:anchorId="10628C2C" wp14:editId="1BF1B3EE">
            <wp:simplePos x="0" y="0"/>
            <wp:positionH relativeFrom="margin">
              <wp:posOffset>352425</wp:posOffset>
            </wp:positionH>
            <wp:positionV relativeFrom="paragraph">
              <wp:posOffset>98425</wp:posOffset>
            </wp:positionV>
            <wp:extent cx="2162175" cy="753110"/>
            <wp:effectExtent l="0" t="0" r="9525" b="8890"/>
            <wp:wrapThrough wrapText="bothSides">
              <wp:wrapPolygon edited="0">
                <wp:start x="0" y="0"/>
                <wp:lineTo x="0" y="21309"/>
                <wp:lineTo x="21505" y="21309"/>
                <wp:lineTo x="21505" y="0"/>
                <wp:lineTo x="0" y="0"/>
              </wp:wrapPolygon>
            </wp:wrapThrough>
            <wp:docPr id="17" name="Picture 6" descr="Resultado de imagen de django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django pytho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62175" cy="753110"/>
                    </a:xfrm>
                    <a:prstGeom prst="rect">
                      <a:avLst/>
                    </a:prstGeom>
                    <a:noFill/>
                    <a:ln>
                      <a:noFill/>
                    </a:ln>
                  </pic:spPr>
                </pic:pic>
              </a:graphicData>
            </a:graphic>
            <wp14:sizeRelH relativeFrom="margin">
              <wp14:pctWidth>0</wp14:pctWidth>
            </wp14:sizeRelH>
            <wp14:sizeRelV relativeFrom="margin">
              <wp14:pctHeight>0</wp14:pctHeight>
            </wp14:sizeRelV>
          </wp:anchor>
        </w:drawing>
      </w:r>
      <w:del w:id="1131" w:author="Raul García Fernández" w:date="2017-07-10T20:26:00Z">
        <w:r w:rsidR="00EE28A2" w:rsidDel="00691FD9">
          <w:rPr>
            <w:noProof/>
          </w:rPr>
          <mc:AlternateContent>
            <mc:Choice Requires="wps">
              <w:drawing>
                <wp:anchor distT="0" distB="0" distL="114300" distR="114300" simplePos="0" relativeHeight="251669504" behindDoc="0" locked="0" layoutInCell="1" allowOverlap="1" wp14:anchorId="1A93ECA0" wp14:editId="47031A6E">
                  <wp:simplePos x="0" y="0"/>
                  <wp:positionH relativeFrom="column">
                    <wp:posOffset>-47625</wp:posOffset>
                  </wp:positionH>
                  <wp:positionV relativeFrom="paragraph">
                    <wp:posOffset>994410</wp:posOffset>
                  </wp:positionV>
                  <wp:extent cx="2162175" cy="258445"/>
                  <wp:effectExtent l="0" t="0" r="9525" b="8255"/>
                  <wp:wrapThrough wrapText="bothSides">
                    <wp:wrapPolygon edited="0">
                      <wp:start x="0" y="0"/>
                      <wp:lineTo x="0" y="20698"/>
                      <wp:lineTo x="21505" y="20698"/>
                      <wp:lineTo x="21505" y="0"/>
                      <wp:lineTo x="0" y="0"/>
                    </wp:wrapPolygon>
                  </wp:wrapThrough>
                  <wp:docPr id="3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258445"/>
                          </a:xfrm>
                          <a:prstGeom prst="rect">
                            <a:avLst/>
                          </a:prstGeom>
                          <a:solidFill>
                            <a:prstClr val="white"/>
                          </a:solidFill>
                          <a:ln>
                            <a:noFill/>
                          </a:ln>
                          <a:effectLst/>
                        </wps:spPr>
                        <wps:txbx>
                          <w:txbxContent>
                            <w:p w14:paraId="7638C8B9" w14:textId="6BD3DC93" w:rsidR="006A4676" w:rsidRPr="00492990" w:rsidRDefault="006A4676" w:rsidP="00FD45C6">
                              <w:pPr>
                                <w:pStyle w:val="Descripcin"/>
                                <w:rPr>
                                  <w:rFonts w:eastAsia="Times New Roman"/>
                                  <w:noProof/>
                                  <w:sz w:val="24"/>
                                </w:rPr>
                              </w:pPr>
                              <w:r>
                                <w:t xml:space="preserve">Figure </w:t>
                              </w:r>
                              <w:fldSimple w:instr=" STYLEREF 1 \s ">
                                <w:r w:rsidR="001D055D">
                                  <w:rPr>
                                    <w:noProof/>
                                  </w:rPr>
                                  <w:t>4</w:t>
                                </w:r>
                              </w:fldSimple>
                              <w:r>
                                <w:noBreakHyphen/>
                              </w:r>
                              <w:fldSimple w:instr=" SEQ Figure \* ARABIC \s 1 ">
                                <w:ins w:id="1132" w:author="Raul García Fernández" w:date="2017-07-10T20:36:00Z">
                                  <w:r w:rsidR="001D055D">
                                    <w:rPr>
                                      <w:noProof/>
                                    </w:rPr>
                                    <w:t>2</w:t>
                                  </w:r>
                                </w:ins>
                                <w:del w:id="1133" w:author="Raul García Fernández" w:date="2017-07-10T20:19:00Z">
                                  <w:r w:rsidDel="00441101">
                                    <w:rPr>
                                      <w:noProof/>
                                    </w:rPr>
                                    <w:delText>8</w:delText>
                                  </w:r>
                                </w:del>
                              </w:fldSimple>
                              <w:r>
                                <w:t xml:space="preserve"> django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A93ECA0" id="Text Box 25" o:spid="_x0000_s1034" type="#_x0000_t202" style="position:absolute;left:0;text-align:left;margin-left:-3.75pt;margin-top:78.3pt;width:170.25pt;height:2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" stroked="f">
                  <v:path arrowok="t"/>
                  <v:textbox style="mso-fit-shape-to-text:t" inset="0,0,0,0">
                    <w:txbxContent>
                      <w:p w14:paraId="7638C8B9" w14:textId="6BD3DC93" w:rsidR="006A4676" w:rsidRPr="00492990" w:rsidRDefault="006A4676" w:rsidP="00FD45C6">
                        <w:pPr>
                          <w:pStyle w:val="Descripcin"/>
                          <w:rPr>
                            <w:rFonts w:eastAsia="Times New Roman"/>
                            <w:noProof/>
                            <w:sz w:val="24"/>
                          </w:rPr>
                        </w:pPr>
                        <w:r>
                          <w:t xml:space="preserve">Figure </w:t>
                        </w:r>
                        <w:fldSimple w:instr=" STYLEREF 1 \s ">
                          <w:r w:rsidR="001D055D">
                            <w:rPr>
                              <w:noProof/>
                            </w:rPr>
                            <w:t>4</w:t>
                          </w:r>
                        </w:fldSimple>
                        <w:r>
                          <w:noBreakHyphen/>
                        </w:r>
                        <w:fldSimple w:instr=" SEQ Figure \* ARABIC \s 1 ">
                          <w:ins w:id="1134" w:author="Raul García Fernández" w:date="2017-07-10T20:36:00Z">
                            <w:r w:rsidR="001D055D">
                              <w:rPr>
                                <w:noProof/>
                              </w:rPr>
                              <w:t>2</w:t>
                            </w:r>
                          </w:ins>
                          <w:del w:id="1135" w:author="Raul García Fernández" w:date="2017-07-10T20:19:00Z">
                            <w:r w:rsidDel="00441101">
                              <w:rPr>
                                <w:noProof/>
                              </w:rPr>
                              <w:delText>8</w:delText>
                            </w:r>
                          </w:del>
                        </w:fldSimple>
                        <w:r>
                          <w:t xml:space="preserve"> django logo</w:t>
                        </w:r>
                      </w:p>
                    </w:txbxContent>
                  </v:textbox>
                  <w10:wrap type="through"/>
                </v:shape>
              </w:pict>
            </mc:Fallback>
          </mc:AlternateContent>
        </w:r>
        <w:r w:rsidR="00EE28A2" w:rsidDel="00691FD9">
          <w:rPr>
            <w:noProof/>
          </w:rPr>
          <mc:AlternateContent>
            <mc:Choice Requires="wps">
              <w:drawing>
                <wp:anchor distT="0" distB="0" distL="114300" distR="114300" simplePos="0" relativeHeight="251673600" behindDoc="0" locked="0" layoutInCell="1" allowOverlap="1" wp14:anchorId="6296D92C" wp14:editId="70989D67">
                  <wp:simplePos x="0" y="0"/>
                  <wp:positionH relativeFrom="column">
                    <wp:posOffset>4158615</wp:posOffset>
                  </wp:positionH>
                  <wp:positionV relativeFrom="paragraph">
                    <wp:posOffset>1151890</wp:posOffset>
                  </wp:positionV>
                  <wp:extent cx="2177415" cy="258445"/>
                  <wp:effectExtent l="0" t="0" r="0" b="8255"/>
                  <wp:wrapThrough wrapText="bothSides">
                    <wp:wrapPolygon edited="0">
                      <wp:start x="0" y="0"/>
                      <wp:lineTo x="0" y="20698"/>
                      <wp:lineTo x="21354" y="20698"/>
                      <wp:lineTo x="21354" y="0"/>
                      <wp:lineTo x="0" y="0"/>
                    </wp:wrapPolygon>
                  </wp:wrapThrough>
                  <wp:docPr id="3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7415" cy="258445"/>
                          </a:xfrm>
                          <a:prstGeom prst="rect">
                            <a:avLst/>
                          </a:prstGeom>
                          <a:solidFill>
                            <a:prstClr val="white"/>
                          </a:solidFill>
                          <a:ln>
                            <a:noFill/>
                          </a:ln>
                          <a:effectLst/>
                        </wps:spPr>
                        <wps:txbx>
                          <w:txbxContent>
                            <w:p w14:paraId="7ADFD353" w14:textId="519A77C9" w:rsidR="006A4676" w:rsidRPr="00F46234" w:rsidRDefault="006A4676" w:rsidP="00FD45C6">
                              <w:pPr>
                                <w:pStyle w:val="Descripcin"/>
                                <w:rPr>
                                  <w:rFonts w:eastAsia="Times New Roman"/>
                                  <w:noProof/>
                                  <w:sz w:val="24"/>
                                  <w:lang w:eastAsia="es-ES"/>
                                </w:rPr>
                              </w:pPr>
                              <w:del w:id="1136" w:author="Raul García Fernández" w:date="2017-07-10T20:26:00Z">
                                <w:r w:rsidDel="00691FD9">
                                  <w:delText xml:space="preserve">Figure </w:delText>
                                </w:r>
                                <w:r w:rsidDel="00691FD9">
                                  <w:fldChar w:fldCharType="begin"/>
                                </w:r>
                                <w:r w:rsidDel="00691FD9">
                                  <w:delInstrText xml:space="preserve"> STYLEREF 1 \s </w:delInstrText>
                                </w:r>
                                <w:r w:rsidDel="00691FD9">
                                  <w:fldChar w:fldCharType="separate"/>
                                </w:r>
                                <w:r w:rsidDel="00691FD9">
                                  <w:rPr>
                                    <w:noProof/>
                                  </w:rPr>
                                  <w:delText>4</w:delText>
                                </w:r>
                                <w:r w:rsidDel="00691FD9">
                                  <w:rPr>
                                    <w:noProof/>
                                  </w:rPr>
                                  <w:fldChar w:fldCharType="end"/>
                                </w:r>
                                <w:r w:rsidDel="00691FD9">
                                  <w:noBreakHyphen/>
                                </w:r>
                                <w:r w:rsidDel="00691FD9">
                                  <w:fldChar w:fldCharType="begin"/>
                                </w:r>
                                <w:r w:rsidDel="00691FD9">
                                  <w:delInstrText xml:space="preserve"> SEQ Figure \* ARABIC \s 1 </w:delInstrText>
                                </w:r>
                                <w:r w:rsidDel="00691FD9">
                                  <w:fldChar w:fldCharType="separate"/>
                                </w:r>
                              </w:del>
                              <w:del w:id="1137" w:author="Raul García Fernández" w:date="2017-07-10T20:19:00Z">
                                <w:r w:rsidDel="00441101">
                                  <w:rPr>
                                    <w:noProof/>
                                  </w:rPr>
                                  <w:delText>9</w:delText>
                                </w:r>
                              </w:del>
                              <w:del w:id="1138" w:author="Raul García Fernández" w:date="2017-07-10T20:26:00Z">
                                <w:r w:rsidDel="00691FD9">
                                  <w:rPr>
                                    <w:noProof/>
                                  </w:rPr>
                                  <w:fldChar w:fldCharType="end"/>
                                </w:r>
                                <w:r w:rsidDel="00691FD9">
                                  <w:delText xml:space="preserve"> Express.js  logo</w:delText>
                                </w:r>
                              </w:del>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296D92C" id="Text Box 27" o:spid="_x0000_s1035" type="#_x0000_t202" style="position:absolute;left:0;text-align:left;margin-left:327.45pt;margin-top:90.7pt;width:171.45pt;height:20.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" stroked="f">
                  <v:path arrowok="t"/>
                  <v:textbox style="mso-fit-shape-to-text:t" inset="0,0,0,0">
                    <w:txbxContent>
                      <w:p w14:paraId="7ADFD353" w14:textId="519A77C9" w:rsidR="006A4676" w:rsidRPr="00F46234" w:rsidRDefault="006A4676" w:rsidP="00FD45C6">
                        <w:pPr>
                          <w:pStyle w:val="Descripcin"/>
                          <w:rPr>
                            <w:rFonts w:eastAsia="Times New Roman"/>
                            <w:noProof/>
                            <w:sz w:val="24"/>
                            <w:lang w:eastAsia="es-ES"/>
                          </w:rPr>
                        </w:pPr>
                        <w:del w:id="1139" w:author="Raul García Fernández" w:date="2017-07-10T20:26:00Z">
                          <w:r w:rsidDel="00691FD9">
                            <w:delText xml:space="preserve">Figure </w:delText>
                          </w:r>
                          <w:r w:rsidDel="00691FD9">
                            <w:fldChar w:fldCharType="begin"/>
                          </w:r>
                          <w:r w:rsidDel="00691FD9">
                            <w:delInstrText xml:space="preserve"> STYLEREF 1 \s </w:delInstrText>
                          </w:r>
                          <w:r w:rsidDel="00691FD9">
                            <w:fldChar w:fldCharType="separate"/>
                          </w:r>
                          <w:r w:rsidDel="00691FD9">
                            <w:rPr>
                              <w:noProof/>
                            </w:rPr>
                            <w:delText>4</w:delText>
                          </w:r>
                          <w:r w:rsidDel="00691FD9">
                            <w:rPr>
                              <w:noProof/>
                            </w:rPr>
                            <w:fldChar w:fldCharType="end"/>
                          </w:r>
                          <w:r w:rsidDel="00691FD9">
                            <w:noBreakHyphen/>
                          </w:r>
                          <w:r w:rsidDel="00691FD9">
                            <w:fldChar w:fldCharType="begin"/>
                          </w:r>
                          <w:r w:rsidDel="00691FD9">
                            <w:delInstrText xml:space="preserve"> SEQ Figure \* ARABIC \s 1 </w:delInstrText>
                          </w:r>
                          <w:r w:rsidDel="00691FD9">
                            <w:fldChar w:fldCharType="separate"/>
                          </w:r>
                        </w:del>
                        <w:del w:id="1140" w:author="Raul García Fernández" w:date="2017-07-10T20:19:00Z">
                          <w:r w:rsidDel="00441101">
                            <w:rPr>
                              <w:noProof/>
                            </w:rPr>
                            <w:delText>9</w:delText>
                          </w:r>
                        </w:del>
                        <w:del w:id="1141" w:author="Raul García Fernández" w:date="2017-07-10T20:26:00Z">
                          <w:r w:rsidDel="00691FD9">
                            <w:rPr>
                              <w:noProof/>
                            </w:rPr>
                            <w:fldChar w:fldCharType="end"/>
                          </w:r>
                          <w:r w:rsidDel="00691FD9">
                            <w:delText xml:space="preserve"> Express.js  logo</w:delText>
                          </w:r>
                        </w:del>
                      </w:p>
                    </w:txbxContent>
                  </v:textbox>
                  <w10:wrap type="through"/>
                </v:shape>
              </w:pict>
            </mc:Fallback>
          </mc:AlternateContent>
        </w:r>
      </w:del>
    </w:p>
    <w:p w14:paraId="46A0ADCE" w14:textId="71E614F9" w:rsidR="00526246" w:rsidRDefault="00526246" w:rsidP="00526246">
      <w:pPr>
        <w:pStyle w:val="Prrafodelista"/>
        <w:ind w:left="1080"/>
        <w:rPr>
          <w:noProof/>
          <w:lang w:val="es-ES_tradnl"/>
        </w:rPr>
      </w:pPr>
    </w:p>
    <w:p w14:paraId="1D388BC2" w14:textId="6F8BA8C6" w:rsidR="00526246" w:rsidRDefault="00526246" w:rsidP="00526246">
      <w:pPr>
        <w:pStyle w:val="Prrafodelista"/>
        <w:ind w:left="1080"/>
        <w:rPr>
          <w:noProof/>
          <w:lang w:val="es-ES_tradnl"/>
        </w:rPr>
      </w:pPr>
    </w:p>
    <w:p w14:paraId="1D5655BD" w14:textId="77777777" w:rsidR="00526246" w:rsidRDefault="00526246" w:rsidP="00526246">
      <w:pPr>
        <w:pStyle w:val="Prrafodelista"/>
        <w:ind w:left="1080"/>
        <w:rPr>
          <w:noProof/>
          <w:lang w:val="es-ES_tradnl"/>
        </w:rPr>
      </w:pPr>
    </w:p>
    <w:p w14:paraId="1423F959" w14:textId="58BDFCCD" w:rsidR="00526246" w:rsidRDefault="00526246" w:rsidP="00526246">
      <w:pPr>
        <w:pStyle w:val="Prrafodelista"/>
        <w:ind w:left="1080"/>
        <w:rPr>
          <w:noProof/>
          <w:lang w:val="es-ES_tradnl"/>
        </w:rPr>
      </w:pPr>
    </w:p>
    <w:p w14:paraId="43217BF6" w14:textId="60D2377D" w:rsidR="00526246" w:rsidRDefault="00093CC3" w:rsidP="00526246">
      <w:pPr>
        <w:pStyle w:val="Prrafodelista"/>
        <w:ind w:left="1080"/>
        <w:rPr>
          <w:noProof/>
          <w:lang w:val="es-ES_tradnl"/>
        </w:rPr>
      </w:pPr>
      <w:ins w:id="1142" w:author="Raul García Fernández" w:date="2017-07-10T20:26:00Z">
        <w:r>
          <w:rPr>
            <w:noProof/>
          </w:rPr>
          <mc:AlternateContent>
            <mc:Choice Requires="wps">
              <w:drawing>
                <wp:anchor distT="0" distB="0" distL="114300" distR="114300" simplePos="0" relativeHeight="251694080" behindDoc="0" locked="0" layoutInCell="1" allowOverlap="1" wp14:anchorId="5F9E6BAA" wp14:editId="3560E12D">
                  <wp:simplePos x="0" y="0"/>
                  <wp:positionH relativeFrom="column">
                    <wp:posOffset>3320415</wp:posOffset>
                  </wp:positionH>
                  <wp:positionV relativeFrom="paragraph">
                    <wp:posOffset>39370</wp:posOffset>
                  </wp:positionV>
                  <wp:extent cx="2177415" cy="635"/>
                  <wp:effectExtent l="0" t="0" r="0" b="18415"/>
                  <wp:wrapThrough wrapText="bothSides">
                    <wp:wrapPolygon edited="0">
                      <wp:start x="0" y="0"/>
                      <wp:lineTo x="0" y="0"/>
                      <wp:lineTo x="21354" y="0"/>
                      <wp:lineTo x="21354" y="0"/>
                      <wp:lineTo x="0" y="0"/>
                    </wp:wrapPolygon>
                  </wp:wrapThrough>
                  <wp:docPr id="30" name="Cuadro de texto 30"/>
                  <wp:cNvGraphicFramePr/>
                  <a:graphic xmlns:a="http://schemas.openxmlformats.org/drawingml/2006/main">
                    <a:graphicData uri="http://schemas.microsoft.com/office/word/2010/wordprocessingShape">
                      <wps:wsp>
                        <wps:cNvSpPr txBox="1"/>
                        <wps:spPr>
                          <a:xfrm>
                            <a:off x="0" y="0"/>
                            <a:ext cx="2177415" cy="635"/>
                          </a:xfrm>
                          <a:prstGeom prst="rect">
                            <a:avLst/>
                          </a:prstGeom>
                          <a:solidFill>
                            <a:prstClr val="white"/>
                          </a:solidFill>
                          <a:ln>
                            <a:noFill/>
                          </a:ln>
                        </wps:spPr>
                        <wps:txbx>
                          <w:txbxContent>
                            <w:p w14:paraId="56A6E590" w14:textId="061D8FA5" w:rsidR="006A4676" w:rsidRPr="00640006" w:rsidRDefault="006A4676" w:rsidP="00691FD9">
                              <w:pPr>
                                <w:pStyle w:val="Descripcin"/>
                                <w:rPr>
                                  <w:rFonts w:eastAsia="Times New Roman"/>
                                  <w:noProof/>
                                  <w:sz w:val="24"/>
                                </w:rPr>
                                <w:pPrChange w:id="1143" w:author="Raul García Fernández" w:date="2017-07-10T20:26:00Z">
                                  <w:pPr>
                                    <w:pStyle w:val="Prrafodelista"/>
                                    <w:ind w:left="1080"/>
                                  </w:pPr>
                                </w:pPrChange>
                              </w:pPr>
                              <w:bookmarkStart w:id="1144" w:name="_Toc487481873"/>
                              <w:ins w:id="1145" w:author="Raul García Fernández" w:date="2017-07-10T20:26:00Z">
                                <w:r>
                                  <w:t xml:space="preserve">Ilustración </w:t>
                                </w:r>
                              </w:ins>
                              <w:ins w:id="1146" w:author="Raul García Fernández" w:date="2017-07-10T20:28:00Z">
                                <w:r>
                                  <w:fldChar w:fldCharType="begin"/>
                                </w:r>
                                <w:r>
                                  <w:instrText xml:space="preserve"> STYLEREF 1 \s </w:instrText>
                                </w:r>
                              </w:ins>
                              <w:r>
                                <w:fldChar w:fldCharType="separate"/>
                              </w:r>
                              <w:r w:rsidR="001D055D">
                                <w:rPr>
                                  <w:noProof/>
                                </w:rPr>
                                <w:t>4</w:t>
                              </w:r>
                              <w:ins w:id="1147" w:author="Raul García Fernández" w:date="2017-07-10T20:28:00Z">
                                <w:r>
                                  <w:fldChar w:fldCharType="end"/>
                                </w:r>
                                <w:r>
                                  <w:noBreakHyphen/>
                                </w:r>
                                <w:r>
                                  <w:fldChar w:fldCharType="begin"/>
                                </w:r>
                                <w:r>
                                  <w:instrText xml:space="preserve"> SEQ Ilustración \* ARABIC \s 1 </w:instrText>
                                </w:r>
                              </w:ins>
                              <w:r>
                                <w:fldChar w:fldCharType="separate"/>
                              </w:r>
                              <w:ins w:id="1148" w:author="Raul García Fernández" w:date="2017-07-10T20:36:00Z">
                                <w:r w:rsidR="001D055D">
                                  <w:rPr>
                                    <w:noProof/>
                                  </w:rPr>
                                  <w:t>8</w:t>
                                </w:r>
                              </w:ins>
                              <w:ins w:id="1149" w:author="Raul García Fernández" w:date="2017-07-10T20:28:00Z">
                                <w:r>
                                  <w:fldChar w:fldCharType="end"/>
                                </w:r>
                              </w:ins>
                              <w:ins w:id="1150" w:author="Raul García Fernández" w:date="2017-07-10T20:26:00Z">
                                <w:r>
                                  <w:t xml:space="preserve"> Logo ExpressJS</w:t>
                                </w:r>
                              </w:ins>
                              <w:bookmarkEnd w:id="11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9E6BAA" id="Cuadro de texto 30" o:spid="_x0000_s1036" type="#_x0000_t202" style="position:absolute;left:0;text-align:left;margin-left:261.45pt;margin-top:3.1pt;width:171.4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" stroked="f">
                  <v:textbox style="mso-fit-shape-to-text:t" inset="0,0,0,0">
                    <w:txbxContent>
                      <w:p w14:paraId="56A6E590" w14:textId="061D8FA5" w:rsidR="006A4676" w:rsidRPr="00640006" w:rsidRDefault="006A4676" w:rsidP="00691FD9">
                        <w:pPr>
                          <w:pStyle w:val="Descripcin"/>
                          <w:rPr>
                            <w:rFonts w:eastAsia="Times New Roman"/>
                            <w:noProof/>
                            <w:sz w:val="24"/>
                          </w:rPr>
                          <w:pPrChange w:id="1151" w:author="Raul García Fernández" w:date="2017-07-10T20:26:00Z">
                            <w:pPr>
                              <w:pStyle w:val="Prrafodelista"/>
                              <w:ind w:left="1080"/>
                            </w:pPr>
                          </w:pPrChange>
                        </w:pPr>
                        <w:bookmarkStart w:id="1152" w:name="_Toc487481873"/>
                        <w:ins w:id="1153" w:author="Raul García Fernández" w:date="2017-07-10T20:26:00Z">
                          <w:r>
                            <w:t xml:space="preserve">Ilustración </w:t>
                          </w:r>
                        </w:ins>
                        <w:ins w:id="1154" w:author="Raul García Fernández" w:date="2017-07-10T20:28:00Z">
                          <w:r>
                            <w:fldChar w:fldCharType="begin"/>
                          </w:r>
                          <w:r>
                            <w:instrText xml:space="preserve"> STYLEREF 1 \s </w:instrText>
                          </w:r>
                        </w:ins>
                        <w:r>
                          <w:fldChar w:fldCharType="separate"/>
                        </w:r>
                        <w:r w:rsidR="001D055D">
                          <w:rPr>
                            <w:noProof/>
                          </w:rPr>
                          <w:t>4</w:t>
                        </w:r>
                        <w:ins w:id="1155" w:author="Raul García Fernández" w:date="2017-07-10T20:28:00Z">
                          <w:r>
                            <w:fldChar w:fldCharType="end"/>
                          </w:r>
                          <w:r>
                            <w:noBreakHyphen/>
                          </w:r>
                          <w:r>
                            <w:fldChar w:fldCharType="begin"/>
                          </w:r>
                          <w:r>
                            <w:instrText xml:space="preserve"> SEQ Ilustración \* ARABIC \s 1 </w:instrText>
                          </w:r>
                        </w:ins>
                        <w:r>
                          <w:fldChar w:fldCharType="separate"/>
                        </w:r>
                        <w:ins w:id="1156" w:author="Raul García Fernández" w:date="2017-07-10T20:36:00Z">
                          <w:r w:rsidR="001D055D">
                            <w:rPr>
                              <w:noProof/>
                            </w:rPr>
                            <w:t>8</w:t>
                          </w:r>
                        </w:ins>
                        <w:ins w:id="1157" w:author="Raul García Fernández" w:date="2017-07-10T20:28:00Z">
                          <w:r>
                            <w:fldChar w:fldCharType="end"/>
                          </w:r>
                        </w:ins>
                        <w:ins w:id="1158" w:author="Raul García Fernández" w:date="2017-07-10T20:26:00Z">
                          <w:r>
                            <w:t xml:space="preserve"> Logo ExpressJS</w:t>
                          </w:r>
                        </w:ins>
                        <w:bookmarkEnd w:id="1152"/>
                      </w:p>
                    </w:txbxContent>
                  </v:textbox>
                  <w10:wrap type="through"/>
                </v:shape>
              </w:pict>
            </mc:Fallback>
          </mc:AlternateContent>
        </w:r>
        <w:r>
          <w:rPr>
            <w:noProof/>
          </w:rPr>
          <mc:AlternateContent>
            <mc:Choice Requires="wps">
              <w:drawing>
                <wp:anchor distT="0" distB="0" distL="114300" distR="114300" simplePos="0" relativeHeight="251692032" behindDoc="0" locked="0" layoutInCell="1" allowOverlap="1" wp14:anchorId="2B32FC4A" wp14:editId="4BD10715">
                  <wp:simplePos x="0" y="0"/>
                  <wp:positionH relativeFrom="column">
                    <wp:posOffset>409575</wp:posOffset>
                  </wp:positionH>
                  <wp:positionV relativeFrom="paragraph">
                    <wp:posOffset>34290</wp:posOffset>
                  </wp:positionV>
                  <wp:extent cx="2162175" cy="635"/>
                  <wp:effectExtent l="0" t="0" r="9525" b="18415"/>
                  <wp:wrapThrough wrapText="bothSides">
                    <wp:wrapPolygon edited="0">
                      <wp:start x="0" y="0"/>
                      <wp:lineTo x="0" y="0"/>
                      <wp:lineTo x="21505" y="0"/>
                      <wp:lineTo x="21505" y="0"/>
                      <wp:lineTo x="0" y="0"/>
                    </wp:wrapPolygon>
                  </wp:wrapThrough>
                  <wp:docPr id="29" name="Cuadro de texto 29"/>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wps:spPr>
                        <wps:txbx>
                          <w:txbxContent>
                            <w:p w14:paraId="7C009749" w14:textId="6584BE7A" w:rsidR="006A4676" w:rsidRPr="005641EF" w:rsidRDefault="006A4676" w:rsidP="00691FD9">
                              <w:pPr>
                                <w:pStyle w:val="Descripcin"/>
                                <w:rPr>
                                  <w:rFonts w:eastAsia="Times New Roman"/>
                                  <w:noProof/>
                                  <w:sz w:val="24"/>
                                </w:rPr>
                                <w:pPrChange w:id="1159" w:author="Raul García Fernández" w:date="2017-07-10T20:26:00Z">
                                  <w:pPr>
                                    <w:pStyle w:val="Prrafodelista"/>
                                    <w:ind w:left="1080"/>
                                  </w:pPr>
                                </w:pPrChange>
                              </w:pPr>
                              <w:bookmarkStart w:id="1160" w:name="_Toc487481872"/>
                              <w:ins w:id="1161" w:author="Raul García Fernández" w:date="2017-07-10T20:26:00Z">
                                <w:r>
                                  <w:t xml:space="preserve">Ilustración </w:t>
                                </w:r>
                              </w:ins>
                              <w:ins w:id="1162" w:author="Raul García Fernández" w:date="2017-07-10T20:28:00Z">
                                <w:r>
                                  <w:fldChar w:fldCharType="begin"/>
                                </w:r>
                                <w:r>
                                  <w:instrText xml:space="preserve"> STYLEREF 1 \s </w:instrText>
                                </w:r>
                              </w:ins>
                              <w:r>
                                <w:fldChar w:fldCharType="separate"/>
                              </w:r>
                              <w:r w:rsidR="001D055D">
                                <w:rPr>
                                  <w:noProof/>
                                </w:rPr>
                                <w:t>4</w:t>
                              </w:r>
                              <w:ins w:id="1163" w:author="Raul García Fernández" w:date="2017-07-10T20:28:00Z">
                                <w:r>
                                  <w:fldChar w:fldCharType="end"/>
                                </w:r>
                                <w:r>
                                  <w:noBreakHyphen/>
                                </w:r>
                                <w:r>
                                  <w:fldChar w:fldCharType="begin"/>
                                </w:r>
                                <w:r>
                                  <w:instrText xml:space="preserve"> SEQ Ilustración \* ARABIC \s 1 </w:instrText>
                                </w:r>
                              </w:ins>
                              <w:r>
                                <w:fldChar w:fldCharType="separate"/>
                              </w:r>
                              <w:ins w:id="1164" w:author="Raul García Fernández" w:date="2017-07-10T20:36:00Z">
                                <w:r w:rsidR="001D055D">
                                  <w:rPr>
                                    <w:noProof/>
                                  </w:rPr>
                                  <w:t>9</w:t>
                                </w:r>
                              </w:ins>
                              <w:ins w:id="1165" w:author="Raul García Fernández" w:date="2017-07-10T20:28:00Z">
                                <w:r>
                                  <w:fldChar w:fldCharType="end"/>
                                </w:r>
                              </w:ins>
                              <w:ins w:id="1166" w:author="Raul García Fernández" w:date="2017-07-10T20:26:00Z">
                                <w:r>
                                  <w:t xml:space="preserve"> Logo Django</w:t>
                                </w:r>
                              </w:ins>
                              <w:bookmarkEnd w:id="11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32FC4A" id="Cuadro de texto 29" o:spid="_x0000_s1037" type="#_x0000_t202" style="position:absolute;left:0;text-align:left;margin-left:32.25pt;margin-top:2.7pt;width:170.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" stroked="f">
                  <v:textbox style="mso-fit-shape-to-text:t" inset="0,0,0,0">
                    <w:txbxContent>
                      <w:p w14:paraId="7C009749" w14:textId="6584BE7A" w:rsidR="006A4676" w:rsidRPr="005641EF" w:rsidRDefault="006A4676" w:rsidP="00691FD9">
                        <w:pPr>
                          <w:pStyle w:val="Descripcin"/>
                          <w:rPr>
                            <w:rFonts w:eastAsia="Times New Roman"/>
                            <w:noProof/>
                            <w:sz w:val="24"/>
                          </w:rPr>
                          <w:pPrChange w:id="1167" w:author="Raul García Fernández" w:date="2017-07-10T20:26:00Z">
                            <w:pPr>
                              <w:pStyle w:val="Prrafodelista"/>
                              <w:ind w:left="1080"/>
                            </w:pPr>
                          </w:pPrChange>
                        </w:pPr>
                        <w:bookmarkStart w:id="1168" w:name="_Toc487481872"/>
                        <w:ins w:id="1169" w:author="Raul García Fernández" w:date="2017-07-10T20:26:00Z">
                          <w:r>
                            <w:t xml:space="preserve">Ilustración </w:t>
                          </w:r>
                        </w:ins>
                        <w:ins w:id="1170" w:author="Raul García Fernández" w:date="2017-07-10T20:28:00Z">
                          <w:r>
                            <w:fldChar w:fldCharType="begin"/>
                          </w:r>
                          <w:r>
                            <w:instrText xml:space="preserve"> STYLEREF 1 \s </w:instrText>
                          </w:r>
                        </w:ins>
                        <w:r>
                          <w:fldChar w:fldCharType="separate"/>
                        </w:r>
                        <w:r w:rsidR="001D055D">
                          <w:rPr>
                            <w:noProof/>
                          </w:rPr>
                          <w:t>4</w:t>
                        </w:r>
                        <w:ins w:id="1171" w:author="Raul García Fernández" w:date="2017-07-10T20:28:00Z">
                          <w:r>
                            <w:fldChar w:fldCharType="end"/>
                          </w:r>
                          <w:r>
                            <w:noBreakHyphen/>
                          </w:r>
                          <w:r>
                            <w:fldChar w:fldCharType="begin"/>
                          </w:r>
                          <w:r>
                            <w:instrText xml:space="preserve"> SEQ Ilustración \* ARABIC \s 1 </w:instrText>
                          </w:r>
                        </w:ins>
                        <w:r>
                          <w:fldChar w:fldCharType="separate"/>
                        </w:r>
                        <w:ins w:id="1172" w:author="Raul García Fernández" w:date="2017-07-10T20:36:00Z">
                          <w:r w:rsidR="001D055D">
                            <w:rPr>
                              <w:noProof/>
                            </w:rPr>
                            <w:t>9</w:t>
                          </w:r>
                        </w:ins>
                        <w:ins w:id="1173" w:author="Raul García Fernández" w:date="2017-07-10T20:28:00Z">
                          <w:r>
                            <w:fldChar w:fldCharType="end"/>
                          </w:r>
                        </w:ins>
                        <w:ins w:id="1174" w:author="Raul García Fernández" w:date="2017-07-10T20:26:00Z">
                          <w:r>
                            <w:t xml:space="preserve"> Logo Django</w:t>
                          </w:r>
                        </w:ins>
                        <w:bookmarkEnd w:id="1168"/>
                      </w:p>
                    </w:txbxContent>
                  </v:textbox>
                  <w10:wrap type="through"/>
                </v:shape>
              </w:pict>
            </mc:Fallback>
          </mc:AlternateContent>
        </w:r>
      </w:ins>
    </w:p>
    <w:p w14:paraId="769D61C8" w14:textId="78208B97" w:rsidR="00526246" w:rsidDel="00AF1E0B" w:rsidRDefault="00526246" w:rsidP="003417BF">
      <w:pPr>
        <w:pStyle w:val="Prrafodelista"/>
        <w:ind w:left="1080"/>
        <w:jc w:val="both"/>
        <w:rPr>
          <w:del w:id="1175" w:author="RAQUEL BLANCO AGUIRRE" w:date="2017-06-27T17:44:00Z"/>
          <w:noProof/>
          <w:lang w:val="es-ES_tradnl"/>
        </w:rPr>
      </w:pPr>
    </w:p>
    <w:p w14:paraId="139807EF" w14:textId="77777777" w:rsidR="00AF1E0B" w:rsidRDefault="00AF1E0B" w:rsidP="00526246">
      <w:pPr>
        <w:pStyle w:val="Prrafodelista"/>
        <w:ind w:left="1080"/>
        <w:rPr>
          <w:ins w:id="1176" w:author="Raul García Fernández" w:date="2017-07-06T18:32:00Z"/>
          <w:noProof/>
          <w:lang w:val="es-ES_tradnl"/>
        </w:rPr>
      </w:pPr>
    </w:p>
    <w:p w14:paraId="0EBD388F" w14:textId="2690F178" w:rsidR="00526246" w:rsidDel="002F4435" w:rsidRDefault="00526246" w:rsidP="003417BF">
      <w:pPr>
        <w:pStyle w:val="Prrafodelista"/>
        <w:ind w:left="1080"/>
        <w:jc w:val="both"/>
        <w:rPr>
          <w:del w:id="1177" w:author="RAQUEL BLANCO AGUIRRE" w:date="2017-06-27T17:44:00Z"/>
          <w:noProof/>
          <w:lang w:val="es-ES_tradnl"/>
        </w:rPr>
      </w:pPr>
      <w:del w:id="1178" w:author="RAQUEL BLANCO AGUIRRE" w:date="2017-06-27T17:33:00Z">
        <w:r w:rsidRPr="00D2097C" w:rsidDel="00D2097C">
          <w:rPr>
            <w:noProof/>
            <w:lang w:val="es-ES_tradnl"/>
          </w:rPr>
          <w:delText>Los servidores REST existen p</w:delText>
        </w:r>
        <w:r w:rsidR="00A045F7" w:rsidRPr="00D2097C" w:rsidDel="00D2097C">
          <w:rPr>
            <w:noProof/>
            <w:lang w:val="es-ES_tradnl"/>
          </w:rPr>
          <w:delText>ara cualquier tipo de lenguaje</w:delText>
        </w:r>
        <w:r w:rsidR="00534112" w:rsidRPr="00D2097C" w:rsidDel="00D2097C">
          <w:rPr>
            <w:noProof/>
            <w:lang w:val="es-ES_tradnl"/>
          </w:rPr>
          <w:delText>,</w:delText>
        </w:r>
        <w:r w:rsidR="00A045F7" w:rsidRPr="00D2097C" w:rsidDel="00D2097C">
          <w:rPr>
            <w:noProof/>
            <w:lang w:val="es-ES_tradnl"/>
          </w:rPr>
          <w:delText xml:space="preserve"> e</w:delText>
        </w:r>
        <w:r w:rsidR="00240D56" w:rsidRPr="00D2097C" w:rsidDel="00D2097C">
          <w:rPr>
            <w:noProof/>
            <w:lang w:val="es-ES_tradnl"/>
          </w:rPr>
          <w:delText>n especial vamos a destacar tres</w:delText>
        </w:r>
        <w:r w:rsidRPr="00D2097C" w:rsidDel="00D2097C">
          <w:rPr>
            <w:noProof/>
            <w:lang w:val="es-ES_tradnl"/>
          </w:rPr>
          <w:delText xml:space="preserve"> tecnologias: </w:delText>
        </w:r>
      </w:del>
      <w:del w:id="1179" w:author="RAQUEL BLANCO AGUIRRE" w:date="2017-06-27T17:44:00Z">
        <w:r w:rsidRPr="00D2097C" w:rsidDel="002F4435">
          <w:rPr>
            <w:noProof/>
            <w:lang w:val="es-ES_tradnl"/>
            <w:rPrChange w:id="1180" w:author="RAQUEL BLANCO AGUIRRE" w:date="2017-06-27T17:34:00Z">
              <w:rPr>
                <w:b/>
                <w:noProof/>
                <w:lang w:val="es-ES_tradnl"/>
              </w:rPr>
            </w:rPrChange>
          </w:rPr>
          <w:delText>ExpressJS</w:delText>
        </w:r>
        <w:r w:rsidDel="002F4435">
          <w:rPr>
            <w:noProof/>
            <w:lang w:val="es-ES_tradnl"/>
          </w:rPr>
          <w:delText xml:space="preserve"> es un servidor WEB MVC implentado en JavaScript</w:delText>
        </w:r>
      </w:del>
      <w:del w:id="1181" w:author="RAQUEL BLANCO AGUIRRE" w:date="2017-06-27T17:34:00Z">
        <w:r w:rsidDel="00D2097C">
          <w:rPr>
            <w:noProof/>
            <w:lang w:val="es-ES_tradnl"/>
          </w:rPr>
          <w:delText>. Este servidor es</w:delText>
        </w:r>
      </w:del>
      <w:del w:id="1182" w:author="RAQUEL BLANCO AGUIRRE" w:date="2017-06-27T17:44:00Z">
        <w:r w:rsidDel="002F4435">
          <w:rPr>
            <w:noProof/>
            <w:lang w:val="es-ES_tradnl"/>
          </w:rPr>
          <w:delText xml:space="preserve"> muy flexible</w:delText>
        </w:r>
        <w:r w:rsidR="00AE777C" w:rsidDel="002F4435">
          <w:rPr>
            <w:noProof/>
            <w:lang w:val="es-ES_tradnl"/>
          </w:rPr>
          <w:delText>,</w:delText>
        </w:r>
        <w:r w:rsidDel="002F4435">
          <w:rPr>
            <w:noProof/>
            <w:lang w:val="es-ES_tradnl"/>
          </w:rPr>
          <w:delText xml:space="preserve"> ya que se puede adaptar como </w:delText>
        </w:r>
      </w:del>
      <w:del w:id="1183" w:author="RAQUEL BLANCO AGUIRRE" w:date="2017-06-27T17:34:00Z">
        <w:r w:rsidDel="00D2097C">
          <w:rPr>
            <w:noProof/>
            <w:lang w:val="es-ES_tradnl"/>
          </w:rPr>
          <w:delText>S</w:delText>
        </w:r>
      </w:del>
      <w:del w:id="1184" w:author="RAQUEL BLANCO AGUIRRE" w:date="2017-06-27T17:44:00Z">
        <w:r w:rsidDel="002F4435">
          <w:rPr>
            <w:noProof/>
            <w:lang w:val="es-ES_tradnl"/>
          </w:rPr>
          <w:delText>ervidor REST p</w:delText>
        </w:r>
        <w:r w:rsidR="00A045F7" w:rsidDel="002F4435">
          <w:rPr>
            <w:noProof/>
            <w:lang w:val="es-ES_tradnl"/>
          </w:rPr>
          <w:delText>a</w:delText>
        </w:r>
        <w:r w:rsidR="00240D56" w:rsidDel="002F4435">
          <w:rPr>
            <w:noProof/>
            <w:lang w:val="es-ES_tradnl"/>
          </w:rPr>
          <w:delText>ra lanzar aplicaciones web SAP</w:delText>
        </w:r>
      </w:del>
      <w:del w:id="1185" w:author="RAQUEL BLANCO AGUIRRE" w:date="2017-06-27T17:36:00Z">
        <w:r w:rsidR="00240D56" w:rsidDel="002F4435">
          <w:rPr>
            <w:noProof/>
            <w:lang w:val="es-ES_tradnl"/>
          </w:rPr>
          <w:delText>,</w:delText>
        </w:r>
      </w:del>
      <w:del w:id="1186" w:author="RAQUEL BLANCO AGUIRRE" w:date="2017-06-27T17:44:00Z">
        <w:r w:rsidDel="002F4435">
          <w:rPr>
            <w:noProof/>
            <w:lang w:val="es-ES_tradnl"/>
          </w:rPr>
          <w:delText xml:space="preserve"> </w:delText>
        </w:r>
        <w:r w:rsidRPr="002F4435" w:rsidDel="002F4435">
          <w:rPr>
            <w:noProof/>
            <w:lang w:val="es-ES_tradnl"/>
            <w:rPrChange w:id="1187" w:author="RAQUEL BLANCO AGUIRRE" w:date="2017-06-27T17:37:00Z">
              <w:rPr>
                <w:b/>
                <w:noProof/>
                <w:lang w:val="es-ES_tradnl"/>
              </w:rPr>
            </w:rPrChange>
          </w:rPr>
          <w:delText>Spring REST</w:delText>
        </w:r>
      </w:del>
      <w:del w:id="1188" w:author="RAQUEL BLANCO AGUIRRE" w:date="2017-06-27T17:37:00Z">
        <w:r w:rsidR="00AE777C" w:rsidDel="002F4435">
          <w:rPr>
            <w:b/>
            <w:noProof/>
            <w:lang w:val="es-ES_tradnl"/>
          </w:rPr>
          <w:delText>,</w:delText>
        </w:r>
        <w:r w:rsidDel="002F4435">
          <w:rPr>
            <w:noProof/>
            <w:lang w:val="es-ES_tradnl"/>
          </w:rPr>
          <w:delText xml:space="preserve"> </w:delText>
        </w:r>
        <w:r w:rsidR="00A045F7" w:rsidDel="002F4435">
          <w:rPr>
            <w:noProof/>
            <w:lang w:val="es-ES_tradnl"/>
          </w:rPr>
          <w:delText>el cual</w:delText>
        </w:r>
      </w:del>
      <w:del w:id="1189" w:author="RAQUEL BLANCO AGUIRRE" w:date="2017-06-27T17:44:00Z">
        <w:r w:rsidR="00A045F7" w:rsidDel="002F4435">
          <w:rPr>
            <w:noProof/>
            <w:lang w:val="es-ES_tradnl"/>
          </w:rPr>
          <w:delText xml:space="preserve"> </w:delText>
        </w:r>
        <w:r w:rsidDel="002F4435">
          <w:rPr>
            <w:noProof/>
            <w:lang w:val="es-ES_tradnl"/>
          </w:rPr>
          <w:delText>es un servidor REST muy potente implementado en Ja</w:delText>
        </w:r>
        <w:r w:rsidR="00240D56" w:rsidDel="002F4435">
          <w:rPr>
            <w:noProof/>
            <w:lang w:val="es-ES_tradnl"/>
          </w:rPr>
          <w:delText xml:space="preserve">va y </w:delText>
        </w:r>
        <w:r w:rsidR="00240D56" w:rsidRPr="002F4435" w:rsidDel="002F4435">
          <w:rPr>
            <w:noProof/>
            <w:lang w:val="es-ES_tradnl"/>
            <w:rPrChange w:id="1190" w:author="RAQUEL BLANCO AGUIRRE" w:date="2017-06-27T17:40:00Z">
              <w:rPr>
                <w:b/>
                <w:noProof/>
                <w:lang w:val="es-ES_tradnl"/>
              </w:rPr>
            </w:rPrChange>
          </w:rPr>
          <w:delText>Django</w:delText>
        </w:r>
      </w:del>
      <w:del w:id="1191" w:author="RAQUEL BLANCO AGUIRRE" w:date="2017-06-27T17:40:00Z">
        <w:r w:rsidR="00AE777C" w:rsidDel="002F4435">
          <w:rPr>
            <w:b/>
            <w:noProof/>
            <w:lang w:val="es-ES_tradnl"/>
          </w:rPr>
          <w:delText>,</w:delText>
        </w:r>
      </w:del>
      <w:del w:id="1192" w:author="RAQUEL BLANCO AGUIRRE" w:date="2017-06-27T17:44:00Z">
        <w:r w:rsidR="00240D56" w:rsidDel="002F4435">
          <w:rPr>
            <w:noProof/>
            <w:lang w:val="es-ES_tradnl"/>
          </w:rPr>
          <w:delText xml:space="preserve"> </w:delText>
        </w:r>
        <w:r w:rsidDel="002F4435">
          <w:rPr>
            <w:noProof/>
            <w:lang w:val="es-ES_tradnl"/>
          </w:rPr>
          <w:delText>mellizo de expressJS</w:delText>
        </w:r>
        <w:r w:rsidR="00AE777C" w:rsidDel="002F4435">
          <w:rPr>
            <w:noProof/>
            <w:lang w:val="es-ES_tradnl"/>
          </w:rPr>
          <w:delText>,</w:delText>
        </w:r>
        <w:r w:rsidR="00240D56" w:rsidDel="002F4435">
          <w:rPr>
            <w:noProof/>
            <w:lang w:val="es-ES_tradnl"/>
          </w:rPr>
          <w:delText xml:space="preserve"> pero  implementado en python.</w:delText>
        </w:r>
      </w:del>
    </w:p>
    <w:p w14:paraId="0C2F8604" w14:textId="56DA759C" w:rsidR="00526246" w:rsidDel="002F4435" w:rsidRDefault="00526246" w:rsidP="003417BF">
      <w:pPr>
        <w:pStyle w:val="Prrafodelista"/>
        <w:ind w:left="1080"/>
        <w:jc w:val="both"/>
        <w:rPr>
          <w:del w:id="1193" w:author="RAQUEL BLANCO AGUIRRE" w:date="2017-06-27T17:44:00Z"/>
          <w:noProof/>
          <w:lang w:val="es-ES_tradnl"/>
        </w:rPr>
      </w:pPr>
    </w:p>
    <w:p w14:paraId="1635068C" w14:textId="4E2B0006" w:rsidR="00526246" w:rsidRDefault="00526246" w:rsidP="003417BF">
      <w:pPr>
        <w:pStyle w:val="Prrafodelista"/>
        <w:ind w:left="1080"/>
        <w:jc w:val="both"/>
        <w:rPr>
          <w:noProof/>
          <w:lang w:val="es-ES_tradnl"/>
        </w:rPr>
      </w:pPr>
      <w:r>
        <w:rPr>
          <w:noProof/>
          <w:lang w:val="es-ES_tradnl"/>
        </w:rPr>
        <w:t xml:space="preserve">Para la </w:t>
      </w:r>
      <w:r w:rsidRPr="002F4435">
        <w:rPr>
          <w:noProof/>
          <w:lang w:val="es-ES_tradnl"/>
          <w:rPrChange w:id="1194" w:author="RAQUEL BLANCO AGUIRRE" w:date="2017-06-27T17:44:00Z">
            <w:rPr>
              <w:b/>
              <w:noProof/>
              <w:lang w:val="es-ES_tradnl"/>
            </w:rPr>
          </w:rPrChange>
        </w:rPr>
        <w:t>realización de la parte cliente</w:t>
      </w:r>
      <w:r>
        <w:rPr>
          <w:noProof/>
          <w:lang w:val="es-ES_tradnl"/>
        </w:rPr>
        <w:t xml:space="preserve"> </w:t>
      </w:r>
      <w:ins w:id="1195" w:author="RAQUEL BLANCO AGUIRRE" w:date="2017-06-27T17:44:00Z">
        <w:r w:rsidR="002F4435">
          <w:rPr>
            <w:noProof/>
            <w:lang w:val="es-ES_tradnl"/>
          </w:rPr>
          <w:t>se</w:t>
        </w:r>
      </w:ins>
      <w:ins w:id="1196" w:author="RAQUEL BLANCO AGUIRRE" w:date="2017-06-27T17:45:00Z">
        <w:r w:rsidR="002F4435">
          <w:rPr>
            <w:noProof/>
            <w:lang w:val="es-ES_tradnl"/>
          </w:rPr>
          <w:t xml:space="preserve"> </w:t>
        </w:r>
      </w:ins>
      <w:r>
        <w:rPr>
          <w:noProof/>
          <w:lang w:val="es-ES_tradnl"/>
        </w:rPr>
        <w:t>p</w:t>
      </w:r>
      <w:ins w:id="1197" w:author="RAQUEL BLANCO AGUIRRE" w:date="2017-06-27T17:50:00Z">
        <w:r w:rsidR="00B670AF">
          <w:rPr>
            <w:noProof/>
            <w:lang w:val="es-ES_tradnl"/>
          </w:rPr>
          <w:t>ued</w:t>
        </w:r>
      </w:ins>
      <w:ins w:id="1198" w:author="RAQUEL BLANCO AGUIRRE" w:date="2017-06-27T17:51:00Z">
        <w:r w:rsidR="00B670AF">
          <w:rPr>
            <w:noProof/>
            <w:lang w:val="es-ES_tradnl"/>
          </w:rPr>
          <w:t xml:space="preserve">e </w:t>
        </w:r>
      </w:ins>
      <w:del w:id="1199" w:author="RAQUEL BLANCO AGUIRRE" w:date="2017-06-27T17:51:00Z">
        <w:r w:rsidDel="00B670AF">
          <w:rPr>
            <w:noProof/>
            <w:lang w:val="es-ES_tradnl"/>
          </w:rPr>
          <w:delText>odem</w:delText>
        </w:r>
      </w:del>
      <w:del w:id="1200" w:author="RAQUEL BLANCO AGUIRRE" w:date="2017-06-27T17:52:00Z">
        <w:r w:rsidDel="00B670AF">
          <w:rPr>
            <w:noProof/>
            <w:lang w:val="es-ES_tradnl"/>
          </w:rPr>
          <w:delText>os</w:delText>
        </w:r>
      </w:del>
      <w:r>
        <w:rPr>
          <w:noProof/>
          <w:lang w:val="es-ES_tradnl"/>
        </w:rPr>
        <w:t xml:space="preserve"> escoger entre un sinfín de tecnologias (debido al auge de</w:t>
      </w:r>
      <w:r w:rsidR="00AE777C">
        <w:rPr>
          <w:noProof/>
          <w:lang w:val="es-ES_tradnl"/>
        </w:rPr>
        <w:t xml:space="preserve"> estos tiempos)</w:t>
      </w:r>
      <w:ins w:id="1201" w:author="RAQUEL BLANCO AGUIRRE" w:date="2017-06-27T17:52:00Z">
        <w:r w:rsidR="00B670AF">
          <w:rPr>
            <w:noProof/>
            <w:lang w:val="es-ES_tradnl"/>
          </w:rPr>
          <w:t>,</w:t>
        </w:r>
      </w:ins>
      <w:ins w:id="1202" w:author="RAQUEL BLANCO AGUIRRE" w:date="2017-06-27T17:53:00Z">
        <w:r w:rsidR="00B670AF">
          <w:rPr>
            <w:noProof/>
            <w:lang w:val="es-ES_tradnl"/>
          </w:rPr>
          <w:t xml:space="preserve"> entre las que cabe destacar</w:t>
        </w:r>
      </w:ins>
      <w:del w:id="1203" w:author="RAQUEL BLANCO AGUIRRE" w:date="2017-06-27T17:53:00Z">
        <w:r w:rsidR="00AE777C" w:rsidDel="00B670AF">
          <w:rPr>
            <w:noProof/>
            <w:lang w:val="es-ES_tradnl"/>
          </w:rPr>
          <w:delText>. El autor citará</w:delText>
        </w:r>
        <w:r w:rsidDel="00B670AF">
          <w:rPr>
            <w:noProof/>
            <w:lang w:val="es-ES_tradnl"/>
          </w:rPr>
          <w:delText xml:space="preserve"> los tres grandes pilares de esta tecnologia:</w:delText>
        </w:r>
      </w:del>
      <w:ins w:id="1204" w:author="RAQUEL BLANCO AGUIRRE" w:date="2017-06-27T17:53:00Z">
        <w:r w:rsidR="00B670AF">
          <w:rPr>
            <w:noProof/>
            <w:lang w:val="es-ES_tradnl"/>
          </w:rPr>
          <w:t xml:space="preserve"> </w:t>
        </w:r>
      </w:ins>
      <w:ins w:id="1205" w:author="RAQUEL BLANCO AGUIRRE" w:date="2017-06-27T17:58:00Z">
        <w:r w:rsidR="00BB3E1F">
          <w:rPr>
            <w:noProof/>
            <w:lang w:val="es-ES_tradnl"/>
          </w:rPr>
          <w:t>AngularJS, React y</w:t>
        </w:r>
      </w:ins>
      <w:ins w:id="1206" w:author="RAQUEL BLANCO AGUIRRE" w:date="2017-06-27T17:59:00Z">
        <w:r w:rsidR="00BB3E1F">
          <w:rPr>
            <w:noProof/>
            <w:lang w:val="es-ES_tradnl"/>
          </w:rPr>
          <w:t xml:space="preserve"> Vue. </w:t>
        </w:r>
      </w:ins>
      <w:moveToRangeStart w:id="1207" w:author="RAQUEL BLANCO AGUIRRE" w:date="2017-06-27T17:59:00Z" w:name="move486349701"/>
      <w:moveTo w:id="1208" w:author="RAQUEL BLANCO AGUIRRE" w:date="2017-06-27T17:59:00Z">
        <w:r w:rsidR="00BB3E1F" w:rsidRPr="004E175D">
          <w:rPr>
            <w:lang w:val="es-ES_tradnl"/>
          </w:rPr>
          <w:t>Todas estas</w:t>
        </w:r>
        <w:r w:rsidR="00BB3E1F">
          <w:rPr>
            <w:lang w:val="es-ES_tradnl"/>
          </w:rPr>
          <w:t xml:space="preserve"> </w:t>
        </w:r>
        <w:del w:id="1209" w:author="RAQUEL BLANCO AGUIRRE" w:date="2017-06-27T17:59:00Z">
          <w:r w:rsidR="00BB3E1F" w:rsidDel="00BB3E1F">
            <w:rPr>
              <w:lang w:val="es-ES_tradnl"/>
            </w:rPr>
            <w:delText>ella</w:delText>
          </w:r>
          <w:r w:rsidR="00BB3E1F" w:rsidRPr="004E175D" w:rsidDel="00BB3E1F">
            <w:rPr>
              <w:lang w:val="es-ES_tradnl"/>
            </w:rPr>
            <w:delText xml:space="preserve">s son </w:delText>
          </w:r>
        </w:del>
        <w:r w:rsidR="00BB3E1F" w:rsidRPr="004E175D">
          <w:rPr>
            <w:lang w:val="es-ES_tradnl"/>
          </w:rPr>
          <w:t xml:space="preserve">tecnologías </w:t>
        </w:r>
      </w:moveTo>
      <w:ins w:id="1210" w:author="RAQUEL BLANCO AGUIRRE" w:date="2017-06-27T17:59:00Z">
        <w:r w:rsidR="00BB3E1F">
          <w:rPr>
            <w:lang w:val="es-ES_tradnl"/>
          </w:rPr>
          <w:t>es</w:t>
        </w:r>
      </w:ins>
      <w:ins w:id="1211" w:author="RAQUEL BLANCO AGUIRRE" w:date="2017-06-27T18:00:00Z">
        <w:r w:rsidR="00BB3E1F">
          <w:rPr>
            <w:lang w:val="es-ES_tradnl"/>
          </w:rPr>
          <w:t xml:space="preserve">tán </w:t>
        </w:r>
      </w:ins>
      <w:moveTo w:id="1212" w:author="RAQUEL BLANCO AGUIRRE" w:date="2017-06-27T17:59:00Z">
        <w:r w:rsidR="00BB3E1F" w:rsidRPr="004E175D">
          <w:rPr>
            <w:lang w:val="es-ES_tradnl"/>
          </w:rPr>
          <w:t>i</w:t>
        </w:r>
        <w:r w:rsidR="00BB3E1F">
          <w:rPr>
            <w:lang w:val="es-ES_tradnl"/>
          </w:rPr>
          <w:t>mplementadas en JavaScript y</w:t>
        </w:r>
        <w:r w:rsidR="00BB3E1F" w:rsidRPr="004E175D">
          <w:rPr>
            <w:lang w:val="es-ES_tradnl"/>
          </w:rPr>
          <w:t xml:space="preserve"> </w:t>
        </w:r>
      </w:moveTo>
      <w:ins w:id="1213" w:author="RAQUEL BLANCO AGUIRRE" w:date="2017-06-27T18:02:00Z">
        <w:r w:rsidR="00BB3E1F">
          <w:rPr>
            <w:lang w:val="es-ES_tradnl"/>
          </w:rPr>
          <w:t>s</w:t>
        </w:r>
      </w:ins>
      <w:ins w:id="1214" w:author="RAQUEL BLANCO AGUIRRE" w:date="2017-06-27T18:03:00Z">
        <w:r w:rsidR="00BB3E1F">
          <w:rPr>
            <w:lang w:val="es-ES_tradnl"/>
          </w:rPr>
          <w:t>o</w:t>
        </w:r>
      </w:ins>
      <w:ins w:id="1215" w:author="RAQUEL BLANCO AGUIRRE" w:date="2017-06-27T18:04:00Z">
        <w:r w:rsidR="00BB3E1F">
          <w:rPr>
            <w:lang w:val="es-ES_tradnl"/>
          </w:rPr>
          <w:t>n</w:t>
        </w:r>
      </w:ins>
      <w:ins w:id="1216" w:author="RAQUEL BLANCO AGUIRRE" w:date="2017-06-27T18:03:00Z">
        <w:r w:rsidR="00BB3E1F">
          <w:rPr>
            <w:lang w:val="es-ES_tradnl"/>
          </w:rPr>
          <w:t xml:space="preserve"> </w:t>
        </w:r>
      </w:ins>
      <w:moveTo w:id="1217" w:author="RAQUEL BLANCO AGUIRRE" w:date="2017-06-27T17:59:00Z">
        <w:r w:rsidR="00BB3E1F" w:rsidRPr="004E175D">
          <w:rPr>
            <w:lang w:val="es-ES_tradnl"/>
          </w:rPr>
          <w:t>eje</w:t>
        </w:r>
        <w:r w:rsidR="00BB3E1F">
          <w:rPr>
            <w:lang w:val="es-ES_tradnl"/>
          </w:rPr>
          <w:t>cuta</w:t>
        </w:r>
      </w:moveTo>
      <w:ins w:id="1218" w:author="RAQUEL BLANCO AGUIRRE" w:date="2017-06-27T18:04:00Z">
        <w:r w:rsidR="00BB3E1F">
          <w:rPr>
            <w:lang w:val="es-ES_tradnl"/>
          </w:rPr>
          <w:t>d</w:t>
        </w:r>
      </w:ins>
      <w:ins w:id="1219" w:author="RAQUEL BLANCO AGUIRRE" w:date="2017-06-27T18:05:00Z">
        <w:r w:rsidR="00BB3E1F">
          <w:rPr>
            <w:lang w:val="es-ES_tradnl"/>
          </w:rPr>
          <w:t>as</w:t>
        </w:r>
      </w:ins>
      <w:moveTo w:id="1220" w:author="RAQUEL BLANCO AGUIRRE" w:date="2017-06-27T17:59:00Z">
        <w:del w:id="1221" w:author="RAQUEL BLANCO AGUIRRE" w:date="2017-06-27T18:05:00Z">
          <w:r w:rsidR="00BB3E1F" w:rsidDel="00BB3E1F">
            <w:rPr>
              <w:lang w:val="es-ES_tradnl"/>
            </w:rPr>
            <w:delText>s</w:delText>
          </w:r>
        </w:del>
        <w:r w:rsidR="00BB3E1F">
          <w:rPr>
            <w:lang w:val="es-ES_tradnl"/>
          </w:rPr>
          <w:t xml:space="preserve"> por el navegador </w:t>
        </w:r>
      </w:moveTo>
      <w:ins w:id="1222" w:author="RAQUEL BLANCO AGUIRRE" w:date="2017-06-27T18:05:00Z">
        <w:r w:rsidR="00BB3E1F">
          <w:rPr>
            <w:lang w:val="es-ES_tradnl"/>
          </w:rPr>
          <w:t xml:space="preserve">en el </w:t>
        </w:r>
      </w:ins>
      <w:moveTo w:id="1223" w:author="RAQUEL BLANCO AGUIRRE" w:date="2017-06-27T17:59:00Z">
        <w:r w:rsidR="00BB3E1F">
          <w:rPr>
            <w:lang w:val="es-ES_tradnl"/>
          </w:rPr>
          <w:t xml:space="preserve">cliente. Cada una tiene una visión diferente de la implementación de una SPA. </w:t>
        </w:r>
        <w:r w:rsidR="00BB3E1F" w:rsidRPr="00BB3E1F">
          <w:rPr>
            <w:lang w:val="es-ES_tradnl"/>
            <w:rPrChange w:id="1224" w:author="RAQUEL BLANCO AGUIRRE" w:date="2017-06-27T18:06:00Z">
              <w:rPr>
                <w:b/>
                <w:lang w:val="es-ES_tradnl"/>
              </w:rPr>
            </w:rPrChange>
          </w:rPr>
          <w:t>Angular</w:t>
        </w:r>
        <w:r w:rsidR="00BB3E1F">
          <w:rPr>
            <w:lang w:val="es-ES_tradnl"/>
          </w:rPr>
          <w:t xml:space="preserve"> es un framework desarrollado por Google que se basa en la actualización del modelo habitual de MVC</w:t>
        </w:r>
      </w:moveTo>
      <w:ins w:id="1225" w:author="Raul García Fernández" w:date="2017-07-06T18:16:00Z">
        <w:r w:rsidR="00D661B8">
          <w:rPr>
            <w:lang w:val="es-ES_tradnl"/>
          </w:rPr>
          <w:t xml:space="preserve"> (Mode-View-Controller)</w:t>
        </w:r>
      </w:ins>
      <w:moveTo w:id="1226" w:author="RAQUEL BLANCO AGUIRRE" w:date="2017-06-27T17:59:00Z">
        <w:r w:rsidR="00BB3E1F">
          <w:rPr>
            <w:lang w:val="es-ES_tradnl"/>
          </w:rPr>
          <w:t>, pero orientado a páginas SPA</w:t>
        </w:r>
        <w:r w:rsidR="00BB3E1F" w:rsidRPr="00AE777C">
          <w:rPr>
            <w:b/>
            <w:lang w:val="es-ES_tradnl"/>
          </w:rPr>
          <w:t xml:space="preserve">. </w:t>
        </w:r>
        <w:r w:rsidR="00BB3E1F" w:rsidRPr="00BB3E1F">
          <w:rPr>
            <w:lang w:val="es-ES_tradnl"/>
            <w:rPrChange w:id="1227" w:author="RAQUEL BLANCO AGUIRRE" w:date="2017-06-27T18:06:00Z">
              <w:rPr>
                <w:b/>
                <w:lang w:val="es-ES_tradnl"/>
              </w:rPr>
            </w:rPrChange>
          </w:rPr>
          <w:t>React</w:t>
        </w:r>
        <w:r w:rsidR="00BB3E1F">
          <w:rPr>
            <w:lang w:val="es-ES_tradnl"/>
          </w:rPr>
          <w:t xml:space="preserve"> es un framework desarrollado por Facebook siguiendo un modelo de componentes. Por último, </w:t>
        </w:r>
        <w:r w:rsidR="00BB3E1F" w:rsidRPr="00BB3E1F">
          <w:rPr>
            <w:lang w:val="es-ES_tradnl"/>
            <w:rPrChange w:id="1228" w:author="RAQUEL BLANCO AGUIRRE" w:date="2017-06-27T18:06:00Z">
              <w:rPr>
                <w:b/>
                <w:lang w:val="es-ES_tradnl"/>
              </w:rPr>
            </w:rPrChange>
          </w:rPr>
          <w:t>Vue</w:t>
        </w:r>
        <w:r w:rsidR="00BB3E1F">
          <w:rPr>
            <w:lang w:val="es-ES_tradnl"/>
          </w:rPr>
          <w:t xml:space="preserve"> es un </w:t>
        </w:r>
        <w:commentRangeStart w:id="1229"/>
        <w:r w:rsidR="00BB3E1F">
          <w:rPr>
            <w:lang w:val="es-ES_tradnl"/>
          </w:rPr>
          <w:t>MVVM</w:t>
        </w:r>
      </w:moveTo>
      <w:commentRangeEnd w:id="1229"/>
      <w:r w:rsidR="00BB3E1F">
        <w:rPr>
          <w:rStyle w:val="Refdecomentario"/>
          <w:rFonts w:eastAsia="Calibri"/>
          <w:lang w:eastAsia="en-US"/>
        </w:rPr>
        <w:commentReference w:id="1229"/>
      </w:r>
      <w:ins w:id="1230" w:author="Raul García Fernández" w:date="2017-07-03T18:45:00Z">
        <w:r w:rsidR="00023DBC">
          <w:rPr>
            <w:lang w:val="es-ES_tradnl"/>
          </w:rPr>
          <w:t xml:space="preserve"> (Model-View-View-Model)</w:t>
        </w:r>
      </w:ins>
      <w:moveTo w:id="1231" w:author="RAQUEL BLANCO AGUIRRE" w:date="2017-06-27T17:59:00Z">
        <w:r w:rsidR="00BB3E1F">
          <w:rPr>
            <w:lang w:val="es-ES_tradnl"/>
          </w:rPr>
          <w:t xml:space="preserve">, un framework </w:t>
        </w:r>
        <w:del w:id="1232" w:author="RAQUEL BLANCO AGUIRRE" w:date="2017-06-27T18:09:00Z">
          <w:r w:rsidR="00BB3E1F" w:rsidDel="00463F34">
            <w:rPr>
              <w:lang w:val="es-ES_tradnl"/>
            </w:rPr>
            <w:delText>relativamente nuevo</w:delText>
          </w:r>
        </w:del>
      </w:moveTo>
      <w:ins w:id="1233" w:author="RAQUEL BLANCO AGUIRRE" w:date="2017-06-27T18:09:00Z">
        <w:r w:rsidR="00463F34">
          <w:rPr>
            <w:lang w:val="es-ES_tradnl"/>
          </w:rPr>
          <w:t>que</w:t>
        </w:r>
      </w:ins>
      <w:ins w:id="1234" w:author="Raul García Fernández" w:date="2017-07-03T18:45:00Z">
        <w:r w:rsidR="00995E2E">
          <w:rPr>
            <w:lang w:val="es-ES_tradnl"/>
          </w:rPr>
          <w:t xml:space="preserve"> evoluciona el modelo MVC (Mode-View-Controller) e</w:t>
        </w:r>
      </w:ins>
      <w:moveTo w:id="1235" w:author="RAQUEL BLANCO AGUIRRE" w:date="2017-06-27T17:59:00Z">
        <w:del w:id="1236" w:author="RAQUEL BLANCO AGUIRRE" w:date="2017-06-27T18:09:00Z">
          <w:r w:rsidR="00BB3E1F" w:rsidDel="00463F34">
            <w:rPr>
              <w:lang w:val="es-ES_tradnl"/>
            </w:rPr>
            <w:delText xml:space="preserve"> e</w:delText>
          </w:r>
        </w:del>
        <w:r w:rsidR="00BB3E1F">
          <w:rPr>
            <w:lang w:val="es-ES_tradnl"/>
          </w:rPr>
          <w:t xml:space="preserve"> integra las cualidades de los dos anteriores.</w:t>
        </w:r>
      </w:moveTo>
      <w:moveToRangeEnd w:id="1207"/>
    </w:p>
    <w:p w14:paraId="0B48DA17" w14:textId="77777777" w:rsidR="00526246" w:rsidRDefault="00526246" w:rsidP="003417BF">
      <w:pPr>
        <w:pStyle w:val="Prrafodelista"/>
        <w:ind w:left="1080"/>
        <w:jc w:val="both"/>
        <w:rPr>
          <w:lang w:val="es-ES_tradnl"/>
        </w:rPr>
      </w:pPr>
    </w:p>
    <w:p w14:paraId="04E364CC" w14:textId="77777777" w:rsidR="00526246" w:rsidRDefault="00526246" w:rsidP="003417BF">
      <w:pPr>
        <w:pStyle w:val="Prrafodelista"/>
        <w:ind w:left="1080"/>
        <w:jc w:val="both"/>
      </w:pPr>
      <w:r w:rsidRPr="004E175D">
        <w:t xml:space="preserve">  </w:t>
      </w:r>
    </w:p>
    <w:p w14:paraId="229EA1AE" w14:textId="77777777" w:rsidR="00526246" w:rsidRDefault="00526246" w:rsidP="003417BF">
      <w:pPr>
        <w:pStyle w:val="Prrafodelista"/>
        <w:ind w:left="1080"/>
        <w:jc w:val="both"/>
      </w:pPr>
    </w:p>
    <w:p w14:paraId="3AAD5333" w14:textId="6BA00703" w:rsidR="00526246" w:rsidRDefault="00EE28A2" w:rsidP="003417BF">
      <w:pPr>
        <w:pStyle w:val="Prrafodelista"/>
        <w:ind w:left="1080"/>
        <w:jc w:val="both"/>
      </w:pPr>
      <w:del w:id="1237" w:author="Raul García Fernández" w:date="2017-07-10T20:27:00Z">
        <w:r w:rsidDel="00691FD9">
          <w:rPr>
            <w:noProof/>
          </w:rPr>
          <mc:AlternateContent>
            <mc:Choice Requires="wps">
              <w:drawing>
                <wp:anchor distT="0" distB="0" distL="114300" distR="114300" simplePos="0" relativeHeight="251677696" behindDoc="0" locked="0" layoutInCell="1" allowOverlap="1" wp14:anchorId="69F041F6" wp14:editId="4ABAEBB6">
                  <wp:simplePos x="0" y="0"/>
                  <wp:positionH relativeFrom="column">
                    <wp:posOffset>4287520</wp:posOffset>
                  </wp:positionH>
                  <wp:positionV relativeFrom="paragraph">
                    <wp:posOffset>1485265</wp:posOffset>
                  </wp:positionV>
                  <wp:extent cx="1472565" cy="258445"/>
                  <wp:effectExtent l="0" t="0" r="0" b="8255"/>
                  <wp:wrapThrough wrapText="bothSides">
                    <wp:wrapPolygon edited="0">
                      <wp:start x="0" y="0"/>
                      <wp:lineTo x="0" y="20698"/>
                      <wp:lineTo x="21237" y="20698"/>
                      <wp:lineTo x="21237" y="0"/>
                      <wp:lineTo x="0" y="0"/>
                    </wp:wrapPolygon>
                  </wp:wrapThrough>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2565" cy="258445"/>
                          </a:xfrm>
                          <a:prstGeom prst="rect">
                            <a:avLst/>
                          </a:prstGeom>
                          <a:solidFill>
                            <a:prstClr val="white"/>
                          </a:solidFill>
                          <a:ln>
                            <a:noFill/>
                          </a:ln>
                          <a:effectLst/>
                        </wps:spPr>
                        <wps:txbx>
                          <w:txbxContent>
                            <w:p w14:paraId="5CFDAC84" w14:textId="3C2E0C70" w:rsidR="006A4676" w:rsidRPr="00E352D4" w:rsidRDefault="006A4676" w:rsidP="00FD45C6">
                              <w:pPr>
                                <w:pStyle w:val="Descripcin"/>
                                <w:rPr>
                                  <w:rFonts w:eastAsia="Times New Roman"/>
                                  <w:noProof/>
                                  <w:sz w:val="24"/>
                                </w:rPr>
                              </w:pPr>
                              <w:r>
                                <w:t xml:space="preserve">Figure </w:t>
                              </w:r>
                              <w:fldSimple w:instr=" STYLEREF 1 \s ">
                                <w:r w:rsidR="001D055D">
                                  <w:rPr>
                                    <w:noProof/>
                                  </w:rPr>
                                  <w:t>4</w:t>
                                </w:r>
                              </w:fldSimple>
                              <w:r>
                                <w:noBreakHyphen/>
                              </w:r>
                              <w:fldSimple w:instr=" SEQ Figure \* ARABIC \s 1 ">
                                <w:ins w:id="1238" w:author="Raul García Fernández" w:date="2017-07-10T20:36:00Z">
                                  <w:r w:rsidR="001D055D">
                                    <w:rPr>
                                      <w:noProof/>
                                    </w:rPr>
                                    <w:t>3</w:t>
                                  </w:r>
                                </w:ins>
                                <w:del w:id="1239" w:author="Raul García Fernández" w:date="2017-07-10T20:19:00Z">
                                  <w:r w:rsidDel="00441101">
                                    <w:rPr>
                                      <w:noProof/>
                                    </w:rPr>
                                    <w:delText>10</w:delText>
                                  </w:r>
                                </w:del>
                              </w:fldSimple>
                              <w:r>
                                <w:t xml:space="preserve"> React.js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9F041F6" id="Text Box 29" o:spid="_x0000_s1038" type="#_x0000_t202" style="position:absolute;left:0;text-align:left;margin-left:337.6pt;margin-top:116.95pt;width:115.95pt;height:2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" stroked="f">
                  <v:path arrowok="t"/>
                  <v:textbox style="mso-fit-shape-to-text:t" inset="0,0,0,0">
                    <w:txbxContent>
                      <w:p w14:paraId="5CFDAC84" w14:textId="3C2E0C70" w:rsidR="006A4676" w:rsidRPr="00E352D4" w:rsidRDefault="006A4676" w:rsidP="00FD45C6">
                        <w:pPr>
                          <w:pStyle w:val="Descripcin"/>
                          <w:rPr>
                            <w:rFonts w:eastAsia="Times New Roman"/>
                            <w:noProof/>
                            <w:sz w:val="24"/>
                          </w:rPr>
                        </w:pPr>
                        <w:r>
                          <w:t xml:space="preserve">Figure </w:t>
                        </w:r>
                        <w:fldSimple w:instr=" STYLEREF 1 \s ">
                          <w:r w:rsidR="001D055D">
                            <w:rPr>
                              <w:noProof/>
                            </w:rPr>
                            <w:t>4</w:t>
                          </w:r>
                        </w:fldSimple>
                        <w:r>
                          <w:noBreakHyphen/>
                        </w:r>
                        <w:fldSimple w:instr=" SEQ Figure \* ARABIC \s 1 ">
                          <w:ins w:id="1240" w:author="Raul García Fernández" w:date="2017-07-10T20:36:00Z">
                            <w:r w:rsidR="001D055D">
                              <w:rPr>
                                <w:noProof/>
                              </w:rPr>
                              <w:t>3</w:t>
                            </w:r>
                          </w:ins>
                          <w:del w:id="1241" w:author="Raul García Fernández" w:date="2017-07-10T20:19:00Z">
                            <w:r w:rsidDel="00441101">
                              <w:rPr>
                                <w:noProof/>
                              </w:rPr>
                              <w:delText>10</w:delText>
                            </w:r>
                          </w:del>
                        </w:fldSimple>
                        <w:r>
                          <w:t xml:space="preserve"> React.js Logo</w:t>
                        </w:r>
                      </w:p>
                    </w:txbxContent>
                  </v:textbox>
                  <w10:wrap type="through"/>
                </v:shape>
              </w:pict>
            </mc:Fallback>
          </mc:AlternateContent>
        </w:r>
      </w:del>
      <w:ins w:id="1242" w:author="Raul García Fernández" w:date="2017-07-10T20:27:00Z">
        <w:r w:rsidR="00691FD9">
          <w:rPr>
            <w:noProof/>
          </w:rPr>
          <mc:AlternateContent>
            <mc:Choice Requires="wps">
              <w:drawing>
                <wp:anchor distT="0" distB="0" distL="114300" distR="114300" simplePos="0" relativeHeight="251698176" behindDoc="0" locked="0" layoutInCell="1" allowOverlap="1" wp14:anchorId="7539F167" wp14:editId="41FDA81A">
                  <wp:simplePos x="0" y="0"/>
                  <wp:positionH relativeFrom="column">
                    <wp:posOffset>4287520</wp:posOffset>
                  </wp:positionH>
                  <wp:positionV relativeFrom="paragraph">
                    <wp:posOffset>1485265</wp:posOffset>
                  </wp:positionV>
                  <wp:extent cx="1472565" cy="635"/>
                  <wp:effectExtent l="0" t="0" r="0" b="18415"/>
                  <wp:wrapThrough wrapText="bothSides">
                    <wp:wrapPolygon edited="0">
                      <wp:start x="0" y="0"/>
                      <wp:lineTo x="0" y="0"/>
                      <wp:lineTo x="21237" y="0"/>
                      <wp:lineTo x="21237" y="0"/>
                      <wp:lineTo x="0" y="0"/>
                    </wp:wrapPolygon>
                  </wp:wrapThrough>
                  <wp:docPr id="41" name="Cuadro de texto 41"/>
                  <wp:cNvGraphicFramePr/>
                  <a:graphic xmlns:a="http://schemas.openxmlformats.org/drawingml/2006/main">
                    <a:graphicData uri="http://schemas.microsoft.com/office/word/2010/wordprocessingShape">
                      <wps:wsp>
                        <wps:cNvSpPr txBox="1"/>
                        <wps:spPr>
                          <a:xfrm>
                            <a:off x="0" y="0"/>
                            <a:ext cx="1472565" cy="635"/>
                          </a:xfrm>
                          <a:prstGeom prst="rect">
                            <a:avLst/>
                          </a:prstGeom>
                          <a:solidFill>
                            <a:prstClr val="white"/>
                          </a:solidFill>
                          <a:ln>
                            <a:noFill/>
                          </a:ln>
                        </wps:spPr>
                        <wps:txbx>
                          <w:txbxContent>
                            <w:p w14:paraId="26D1862A" w14:textId="0836B7CD" w:rsidR="006A4676" w:rsidRPr="00184462" w:rsidRDefault="006A4676" w:rsidP="00691FD9">
                              <w:pPr>
                                <w:pStyle w:val="Descripcin"/>
                                <w:rPr>
                                  <w:rFonts w:eastAsia="Times New Roman"/>
                                  <w:noProof/>
                                  <w:sz w:val="24"/>
                                </w:rPr>
                                <w:pPrChange w:id="1243" w:author="Raul García Fernández" w:date="2017-07-10T20:27:00Z">
                                  <w:pPr>
                                    <w:pStyle w:val="Prrafodelista"/>
                                    <w:ind w:left="1080"/>
                                    <w:jc w:val="both"/>
                                  </w:pPr>
                                </w:pPrChange>
                              </w:pPr>
                              <w:bookmarkStart w:id="1244" w:name="_Toc487481874"/>
                              <w:ins w:id="1245" w:author="Raul García Fernández" w:date="2017-07-10T20:27:00Z">
                                <w:r>
                                  <w:t xml:space="preserve">Ilustración </w:t>
                                </w:r>
                              </w:ins>
                              <w:ins w:id="1246" w:author="Raul García Fernández" w:date="2017-07-10T20:28:00Z">
                                <w:r>
                                  <w:fldChar w:fldCharType="begin"/>
                                </w:r>
                                <w:r>
                                  <w:instrText xml:space="preserve"> STYLEREF 1 \s </w:instrText>
                                </w:r>
                              </w:ins>
                              <w:r>
                                <w:fldChar w:fldCharType="separate"/>
                              </w:r>
                              <w:r w:rsidR="001D055D">
                                <w:rPr>
                                  <w:noProof/>
                                </w:rPr>
                                <w:t>4</w:t>
                              </w:r>
                              <w:ins w:id="1247" w:author="Raul García Fernández" w:date="2017-07-10T20:28:00Z">
                                <w:r>
                                  <w:fldChar w:fldCharType="end"/>
                                </w:r>
                                <w:r>
                                  <w:noBreakHyphen/>
                                </w:r>
                                <w:r>
                                  <w:fldChar w:fldCharType="begin"/>
                                </w:r>
                                <w:r>
                                  <w:instrText xml:space="preserve"> SEQ Ilustración \* ARABIC \s 1 </w:instrText>
                                </w:r>
                              </w:ins>
                              <w:r>
                                <w:fldChar w:fldCharType="separate"/>
                              </w:r>
                              <w:ins w:id="1248" w:author="Raul García Fernández" w:date="2017-07-10T20:36:00Z">
                                <w:r w:rsidR="001D055D">
                                  <w:rPr>
                                    <w:noProof/>
                                  </w:rPr>
                                  <w:t>10</w:t>
                                </w:r>
                              </w:ins>
                              <w:ins w:id="1249" w:author="Raul García Fernández" w:date="2017-07-10T20:28:00Z">
                                <w:r>
                                  <w:fldChar w:fldCharType="end"/>
                                </w:r>
                              </w:ins>
                              <w:ins w:id="1250" w:author="Raul García Fernández" w:date="2017-07-10T20:27:00Z">
                                <w:r>
                                  <w:t xml:space="preserve"> Logo React.js</w:t>
                                </w:r>
                              </w:ins>
                              <w:bookmarkEnd w:id="12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39F167" id="Cuadro de texto 41" o:spid="_x0000_s1039" type="#_x0000_t202" style="position:absolute;left:0;text-align:left;margin-left:337.6pt;margin-top:116.95pt;width:115.9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" stroked="f">
                  <v:textbox style="mso-fit-shape-to-text:t" inset="0,0,0,0">
                    <w:txbxContent>
                      <w:p w14:paraId="26D1862A" w14:textId="0836B7CD" w:rsidR="006A4676" w:rsidRPr="00184462" w:rsidRDefault="006A4676" w:rsidP="00691FD9">
                        <w:pPr>
                          <w:pStyle w:val="Descripcin"/>
                          <w:rPr>
                            <w:rFonts w:eastAsia="Times New Roman"/>
                            <w:noProof/>
                            <w:sz w:val="24"/>
                          </w:rPr>
                          <w:pPrChange w:id="1251" w:author="Raul García Fernández" w:date="2017-07-10T20:27:00Z">
                            <w:pPr>
                              <w:pStyle w:val="Prrafodelista"/>
                              <w:ind w:left="1080"/>
                              <w:jc w:val="both"/>
                            </w:pPr>
                          </w:pPrChange>
                        </w:pPr>
                        <w:bookmarkStart w:id="1252" w:name="_Toc487481874"/>
                        <w:ins w:id="1253" w:author="Raul García Fernández" w:date="2017-07-10T20:27:00Z">
                          <w:r>
                            <w:t xml:space="preserve">Ilustración </w:t>
                          </w:r>
                        </w:ins>
                        <w:ins w:id="1254" w:author="Raul García Fernández" w:date="2017-07-10T20:28:00Z">
                          <w:r>
                            <w:fldChar w:fldCharType="begin"/>
                          </w:r>
                          <w:r>
                            <w:instrText xml:space="preserve"> STYLEREF 1 \s </w:instrText>
                          </w:r>
                        </w:ins>
                        <w:r>
                          <w:fldChar w:fldCharType="separate"/>
                        </w:r>
                        <w:r w:rsidR="001D055D">
                          <w:rPr>
                            <w:noProof/>
                          </w:rPr>
                          <w:t>4</w:t>
                        </w:r>
                        <w:ins w:id="1255" w:author="Raul García Fernández" w:date="2017-07-10T20:28:00Z">
                          <w:r>
                            <w:fldChar w:fldCharType="end"/>
                          </w:r>
                          <w:r>
                            <w:noBreakHyphen/>
                          </w:r>
                          <w:r>
                            <w:fldChar w:fldCharType="begin"/>
                          </w:r>
                          <w:r>
                            <w:instrText xml:space="preserve"> SEQ Ilustración \* ARABIC \s 1 </w:instrText>
                          </w:r>
                        </w:ins>
                        <w:r>
                          <w:fldChar w:fldCharType="separate"/>
                        </w:r>
                        <w:ins w:id="1256" w:author="Raul García Fernández" w:date="2017-07-10T20:36:00Z">
                          <w:r w:rsidR="001D055D">
                            <w:rPr>
                              <w:noProof/>
                            </w:rPr>
                            <w:t>10</w:t>
                          </w:r>
                        </w:ins>
                        <w:ins w:id="1257" w:author="Raul García Fernández" w:date="2017-07-10T20:28:00Z">
                          <w:r>
                            <w:fldChar w:fldCharType="end"/>
                          </w:r>
                        </w:ins>
                        <w:ins w:id="1258" w:author="Raul García Fernández" w:date="2017-07-10T20:27:00Z">
                          <w:r>
                            <w:t xml:space="preserve"> Logo React.js</w:t>
                          </w:r>
                        </w:ins>
                        <w:bookmarkEnd w:id="1252"/>
                      </w:p>
                    </w:txbxContent>
                  </v:textbox>
                  <w10:wrap type="through"/>
                </v:shape>
              </w:pict>
            </mc:Fallback>
          </mc:AlternateContent>
        </w:r>
      </w:ins>
      <w:r w:rsidR="00526246">
        <w:rPr>
          <w:noProof/>
        </w:rPr>
        <w:drawing>
          <wp:anchor distT="0" distB="0" distL="114300" distR="114300" simplePos="0" relativeHeight="251646976" behindDoc="0" locked="0" layoutInCell="1" allowOverlap="1" wp14:anchorId="6A9ABF2A" wp14:editId="4DA49CED">
            <wp:simplePos x="0" y="0"/>
            <wp:positionH relativeFrom="margin">
              <wp:align>right</wp:align>
            </wp:positionH>
            <wp:positionV relativeFrom="paragraph">
              <wp:posOffset>8890</wp:posOffset>
            </wp:positionV>
            <wp:extent cx="1472565" cy="1419225"/>
            <wp:effectExtent l="0" t="0" r="0" b="0"/>
            <wp:wrapThrough wrapText="bothSides">
              <wp:wrapPolygon edited="0">
                <wp:start x="0" y="0"/>
                <wp:lineTo x="6147" y="4639"/>
                <wp:lineTo x="4471" y="7538"/>
                <wp:lineTo x="4471" y="9278"/>
                <wp:lineTo x="6986" y="13917"/>
                <wp:lineTo x="1956" y="14497"/>
                <wp:lineTo x="1118" y="15077"/>
                <wp:lineTo x="1118" y="20005"/>
                <wp:lineTo x="1677" y="20295"/>
                <wp:lineTo x="4471" y="20875"/>
                <wp:lineTo x="20119" y="20875"/>
                <wp:lineTo x="20119" y="16526"/>
                <wp:lineTo x="18722" y="15077"/>
                <wp:lineTo x="15089" y="13917"/>
                <wp:lineTo x="17884" y="8988"/>
                <wp:lineTo x="15928" y="2609"/>
                <wp:lineTo x="13413" y="2030"/>
                <wp:lineTo x="838" y="0"/>
                <wp:lineTo x="0" y="0"/>
              </wp:wrapPolygon>
            </wp:wrapThrough>
            <wp:docPr id="19" name="Picture 8" descr="Resultado de imagen de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de react.j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256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3F2514CD" wp14:editId="0C9BDB1C">
                <wp:simplePos x="0" y="0"/>
                <wp:positionH relativeFrom="column">
                  <wp:posOffset>963295</wp:posOffset>
                </wp:positionH>
                <wp:positionV relativeFrom="paragraph">
                  <wp:posOffset>1446530</wp:posOffset>
                </wp:positionV>
                <wp:extent cx="1270635" cy="389890"/>
                <wp:effectExtent l="0" t="0" r="5715" b="0"/>
                <wp:wrapThrough wrapText="bothSides">
                  <wp:wrapPolygon edited="0">
                    <wp:start x="0" y="0"/>
                    <wp:lineTo x="0" y="20052"/>
                    <wp:lineTo x="21373" y="20052"/>
                    <wp:lineTo x="21373" y="0"/>
                    <wp:lineTo x="0" y="0"/>
                  </wp:wrapPolygon>
                </wp:wrapThrough>
                <wp:docPr id="3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0635" cy="389890"/>
                        </a:xfrm>
                        <a:prstGeom prst="rect">
                          <a:avLst/>
                        </a:prstGeom>
                        <a:solidFill>
                          <a:prstClr val="white"/>
                        </a:solidFill>
                        <a:ln>
                          <a:noFill/>
                        </a:ln>
                        <a:effectLst/>
                      </wps:spPr>
                      <wps:txbx>
                        <w:txbxContent>
                          <w:p w14:paraId="6D30851F" w14:textId="00E600BF" w:rsidR="006A4676" w:rsidRPr="0027409A" w:rsidRDefault="006A4676" w:rsidP="00FD45C6">
                            <w:pPr>
                              <w:pStyle w:val="Descripcin"/>
                              <w:rPr>
                                <w:rFonts w:eastAsia="Times New Roman"/>
                                <w:noProof/>
                                <w:sz w:val="24"/>
                              </w:rPr>
                            </w:pPr>
                            <w:del w:id="1259" w:author="Raul García Fernández" w:date="2017-07-10T20:26:00Z">
                              <w:r w:rsidDel="00691FD9">
                                <w:delText xml:space="preserve">Figure </w:delText>
                              </w:r>
                              <w:r w:rsidDel="00691FD9">
                                <w:fldChar w:fldCharType="begin"/>
                              </w:r>
                              <w:r w:rsidDel="00691FD9">
                                <w:delInstrText xml:space="preserve"> STYLEREF 1 \s </w:delInstrText>
                              </w:r>
                              <w:r w:rsidDel="00691FD9">
                                <w:fldChar w:fldCharType="separate"/>
                              </w:r>
                              <w:r w:rsidDel="00691FD9">
                                <w:rPr>
                                  <w:noProof/>
                                </w:rPr>
                                <w:delText>4</w:delText>
                              </w:r>
                              <w:r w:rsidDel="00691FD9">
                                <w:rPr>
                                  <w:noProof/>
                                </w:rPr>
                                <w:fldChar w:fldCharType="end"/>
                              </w:r>
                              <w:r w:rsidDel="00691FD9">
                                <w:noBreakHyphen/>
                              </w:r>
                              <w:r w:rsidDel="00691FD9">
                                <w:fldChar w:fldCharType="begin"/>
                              </w:r>
                              <w:r w:rsidDel="00691FD9">
                                <w:delInstrText xml:space="preserve"> SEQ Figure \* ARABIC \s 1 </w:delInstrText>
                              </w:r>
                              <w:r w:rsidDel="00691FD9">
                                <w:fldChar w:fldCharType="separate"/>
                              </w:r>
                            </w:del>
                            <w:del w:id="1260" w:author="Raul García Fernández" w:date="2017-07-10T20:19:00Z">
                              <w:r w:rsidDel="00441101">
                                <w:rPr>
                                  <w:noProof/>
                                </w:rPr>
                                <w:delText>11</w:delText>
                              </w:r>
                            </w:del>
                            <w:del w:id="1261" w:author="Raul García Fernández" w:date="2017-07-10T20:26:00Z">
                              <w:r w:rsidDel="00691FD9">
                                <w:rPr>
                                  <w:noProof/>
                                </w:rPr>
                                <w:fldChar w:fldCharType="end"/>
                              </w:r>
                              <w:r w:rsidDel="00691FD9">
                                <w:delText xml:space="preserve"> Angular.js Logo</w:delText>
                              </w:r>
                            </w:del>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F2514CD" id="Text Box 28" o:spid="_x0000_s1040" type="#_x0000_t202" style="position:absolute;left:0;text-align:left;margin-left:75.85pt;margin-top:113.9pt;width:100.05pt;height:3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" stroked="f">
                <v:path arrowok="t"/>
                <v:textbox style="mso-fit-shape-to-text:t" inset="0,0,0,0">
                  <w:txbxContent>
                    <w:p w14:paraId="6D30851F" w14:textId="00E600BF" w:rsidR="006A4676" w:rsidRPr="0027409A" w:rsidRDefault="006A4676" w:rsidP="00FD45C6">
                      <w:pPr>
                        <w:pStyle w:val="Descripcin"/>
                        <w:rPr>
                          <w:rFonts w:eastAsia="Times New Roman"/>
                          <w:noProof/>
                          <w:sz w:val="24"/>
                        </w:rPr>
                      </w:pPr>
                      <w:del w:id="1262" w:author="Raul García Fernández" w:date="2017-07-10T20:26:00Z">
                        <w:r w:rsidDel="00691FD9">
                          <w:delText xml:space="preserve">Figure </w:delText>
                        </w:r>
                        <w:r w:rsidDel="00691FD9">
                          <w:fldChar w:fldCharType="begin"/>
                        </w:r>
                        <w:r w:rsidDel="00691FD9">
                          <w:delInstrText xml:space="preserve"> STYLEREF 1 \s </w:delInstrText>
                        </w:r>
                        <w:r w:rsidDel="00691FD9">
                          <w:fldChar w:fldCharType="separate"/>
                        </w:r>
                        <w:r w:rsidDel="00691FD9">
                          <w:rPr>
                            <w:noProof/>
                          </w:rPr>
                          <w:delText>4</w:delText>
                        </w:r>
                        <w:r w:rsidDel="00691FD9">
                          <w:rPr>
                            <w:noProof/>
                          </w:rPr>
                          <w:fldChar w:fldCharType="end"/>
                        </w:r>
                        <w:r w:rsidDel="00691FD9">
                          <w:noBreakHyphen/>
                        </w:r>
                        <w:r w:rsidDel="00691FD9">
                          <w:fldChar w:fldCharType="begin"/>
                        </w:r>
                        <w:r w:rsidDel="00691FD9">
                          <w:delInstrText xml:space="preserve"> SEQ Figure \* ARABIC \s 1 </w:delInstrText>
                        </w:r>
                        <w:r w:rsidDel="00691FD9">
                          <w:fldChar w:fldCharType="separate"/>
                        </w:r>
                      </w:del>
                      <w:del w:id="1263" w:author="Raul García Fernández" w:date="2017-07-10T20:19:00Z">
                        <w:r w:rsidDel="00441101">
                          <w:rPr>
                            <w:noProof/>
                          </w:rPr>
                          <w:delText>11</w:delText>
                        </w:r>
                      </w:del>
                      <w:del w:id="1264" w:author="Raul García Fernández" w:date="2017-07-10T20:26:00Z">
                        <w:r w:rsidDel="00691FD9">
                          <w:rPr>
                            <w:noProof/>
                          </w:rPr>
                          <w:fldChar w:fldCharType="end"/>
                        </w:r>
                        <w:r w:rsidDel="00691FD9">
                          <w:delText xml:space="preserve"> Angular.js Logo</w:delText>
                        </w:r>
                      </w:del>
                    </w:p>
                  </w:txbxContent>
                </v:textbox>
                <w10:wrap type="through"/>
              </v:shape>
            </w:pict>
          </mc:Fallback>
        </mc:AlternateContent>
      </w:r>
      <w:ins w:id="1265" w:author="Raul García Fernández" w:date="2017-07-10T20:26:00Z">
        <w:r w:rsidR="00691FD9">
          <w:rPr>
            <w:noProof/>
          </w:rPr>
          <mc:AlternateContent>
            <mc:Choice Requires="wps">
              <w:drawing>
                <wp:anchor distT="0" distB="0" distL="114300" distR="114300" simplePos="0" relativeHeight="251696128" behindDoc="0" locked="0" layoutInCell="1" allowOverlap="1" wp14:anchorId="4EC01CAA" wp14:editId="70A198C1">
                  <wp:simplePos x="0" y="0"/>
                  <wp:positionH relativeFrom="column">
                    <wp:posOffset>963295</wp:posOffset>
                  </wp:positionH>
                  <wp:positionV relativeFrom="paragraph">
                    <wp:posOffset>1446530</wp:posOffset>
                  </wp:positionV>
                  <wp:extent cx="1270635" cy="635"/>
                  <wp:effectExtent l="0" t="0" r="5715" b="18415"/>
                  <wp:wrapThrough wrapText="bothSides">
                    <wp:wrapPolygon edited="0">
                      <wp:start x="0" y="0"/>
                      <wp:lineTo x="0" y="0"/>
                      <wp:lineTo x="21373" y="0"/>
                      <wp:lineTo x="21373" y="0"/>
                      <wp:lineTo x="0" y="0"/>
                    </wp:wrapPolygon>
                  </wp:wrapThrough>
                  <wp:docPr id="40" name="Cuadro de texto 40"/>
                  <wp:cNvGraphicFramePr/>
                  <a:graphic xmlns:a="http://schemas.openxmlformats.org/drawingml/2006/main">
                    <a:graphicData uri="http://schemas.microsoft.com/office/word/2010/wordprocessingShape">
                      <wps:wsp>
                        <wps:cNvSpPr txBox="1"/>
                        <wps:spPr>
                          <a:xfrm>
                            <a:off x="0" y="0"/>
                            <a:ext cx="1270635" cy="635"/>
                          </a:xfrm>
                          <a:prstGeom prst="rect">
                            <a:avLst/>
                          </a:prstGeom>
                          <a:solidFill>
                            <a:prstClr val="white"/>
                          </a:solidFill>
                          <a:ln>
                            <a:noFill/>
                          </a:ln>
                        </wps:spPr>
                        <wps:txbx>
                          <w:txbxContent>
                            <w:p w14:paraId="20B87FFD" w14:textId="57769CBC" w:rsidR="006A4676" w:rsidRPr="00EE0592" w:rsidRDefault="006A4676" w:rsidP="00691FD9">
                              <w:pPr>
                                <w:pStyle w:val="Descripcin"/>
                                <w:rPr>
                                  <w:rFonts w:eastAsia="Times New Roman"/>
                                  <w:noProof/>
                                  <w:sz w:val="24"/>
                                </w:rPr>
                                <w:pPrChange w:id="1266" w:author="Raul García Fernández" w:date="2017-07-10T20:26:00Z">
                                  <w:pPr>
                                    <w:pStyle w:val="Prrafodelista"/>
                                    <w:ind w:left="1080"/>
                                    <w:jc w:val="both"/>
                                  </w:pPr>
                                </w:pPrChange>
                              </w:pPr>
                              <w:bookmarkStart w:id="1267" w:name="_Toc487481875"/>
                              <w:ins w:id="1268" w:author="Raul García Fernández" w:date="2017-07-10T20:26:00Z">
                                <w:r>
                                  <w:t xml:space="preserve">Ilustración </w:t>
                                </w:r>
                              </w:ins>
                              <w:ins w:id="1269" w:author="Raul García Fernández" w:date="2017-07-10T20:28:00Z">
                                <w:r>
                                  <w:fldChar w:fldCharType="begin"/>
                                </w:r>
                                <w:r>
                                  <w:instrText xml:space="preserve"> STYLEREF 1 \s </w:instrText>
                                </w:r>
                              </w:ins>
                              <w:r>
                                <w:fldChar w:fldCharType="separate"/>
                              </w:r>
                              <w:r w:rsidR="001D055D">
                                <w:rPr>
                                  <w:noProof/>
                                </w:rPr>
                                <w:t>4</w:t>
                              </w:r>
                              <w:ins w:id="1270" w:author="Raul García Fernández" w:date="2017-07-10T20:28:00Z">
                                <w:r>
                                  <w:fldChar w:fldCharType="end"/>
                                </w:r>
                                <w:r>
                                  <w:noBreakHyphen/>
                                </w:r>
                                <w:r>
                                  <w:fldChar w:fldCharType="begin"/>
                                </w:r>
                                <w:r>
                                  <w:instrText xml:space="preserve"> SEQ Ilustración \* ARABIC \s 1 </w:instrText>
                                </w:r>
                              </w:ins>
                              <w:r>
                                <w:fldChar w:fldCharType="separate"/>
                              </w:r>
                              <w:ins w:id="1271" w:author="Raul García Fernández" w:date="2017-07-10T20:36:00Z">
                                <w:r w:rsidR="001D055D">
                                  <w:rPr>
                                    <w:noProof/>
                                  </w:rPr>
                                  <w:t>11</w:t>
                                </w:r>
                              </w:ins>
                              <w:ins w:id="1272" w:author="Raul García Fernández" w:date="2017-07-10T20:28:00Z">
                                <w:r>
                                  <w:fldChar w:fldCharType="end"/>
                                </w:r>
                              </w:ins>
                              <w:ins w:id="1273" w:author="Raul García Fernández" w:date="2017-07-10T20:26:00Z">
                                <w:r>
                                  <w:t xml:space="preserve"> Logo Angular.js</w:t>
                                </w:r>
                              </w:ins>
                              <w:bookmarkEnd w:id="12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C01CAA" id="Cuadro de texto 40" o:spid="_x0000_s1041" type="#_x0000_t202" style="position:absolute;left:0;text-align:left;margin-left:75.85pt;margin-top:113.9pt;width:100.0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" stroked="f">
                  <v:textbox style="mso-fit-shape-to-text:t" inset="0,0,0,0">
                    <w:txbxContent>
                      <w:p w14:paraId="20B87FFD" w14:textId="57769CBC" w:rsidR="006A4676" w:rsidRPr="00EE0592" w:rsidRDefault="006A4676" w:rsidP="00691FD9">
                        <w:pPr>
                          <w:pStyle w:val="Descripcin"/>
                          <w:rPr>
                            <w:rFonts w:eastAsia="Times New Roman"/>
                            <w:noProof/>
                            <w:sz w:val="24"/>
                          </w:rPr>
                          <w:pPrChange w:id="1274" w:author="Raul García Fernández" w:date="2017-07-10T20:26:00Z">
                            <w:pPr>
                              <w:pStyle w:val="Prrafodelista"/>
                              <w:ind w:left="1080"/>
                              <w:jc w:val="both"/>
                            </w:pPr>
                          </w:pPrChange>
                        </w:pPr>
                        <w:bookmarkStart w:id="1275" w:name="_Toc487481875"/>
                        <w:ins w:id="1276" w:author="Raul García Fernández" w:date="2017-07-10T20:26:00Z">
                          <w:r>
                            <w:t xml:space="preserve">Ilustración </w:t>
                          </w:r>
                        </w:ins>
                        <w:ins w:id="1277" w:author="Raul García Fernández" w:date="2017-07-10T20:28:00Z">
                          <w:r>
                            <w:fldChar w:fldCharType="begin"/>
                          </w:r>
                          <w:r>
                            <w:instrText xml:space="preserve"> STYLEREF 1 \s </w:instrText>
                          </w:r>
                        </w:ins>
                        <w:r>
                          <w:fldChar w:fldCharType="separate"/>
                        </w:r>
                        <w:r w:rsidR="001D055D">
                          <w:rPr>
                            <w:noProof/>
                          </w:rPr>
                          <w:t>4</w:t>
                        </w:r>
                        <w:ins w:id="1278" w:author="Raul García Fernández" w:date="2017-07-10T20:28:00Z">
                          <w:r>
                            <w:fldChar w:fldCharType="end"/>
                          </w:r>
                          <w:r>
                            <w:noBreakHyphen/>
                          </w:r>
                          <w:r>
                            <w:fldChar w:fldCharType="begin"/>
                          </w:r>
                          <w:r>
                            <w:instrText xml:space="preserve"> SEQ Ilustración \* ARABIC \s 1 </w:instrText>
                          </w:r>
                        </w:ins>
                        <w:r>
                          <w:fldChar w:fldCharType="separate"/>
                        </w:r>
                        <w:ins w:id="1279" w:author="Raul García Fernández" w:date="2017-07-10T20:36:00Z">
                          <w:r w:rsidR="001D055D">
                            <w:rPr>
                              <w:noProof/>
                            </w:rPr>
                            <w:t>11</w:t>
                          </w:r>
                        </w:ins>
                        <w:ins w:id="1280" w:author="Raul García Fernández" w:date="2017-07-10T20:28:00Z">
                          <w:r>
                            <w:fldChar w:fldCharType="end"/>
                          </w:r>
                        </w:ins>
                        <w:ins w:id="1281" w:author="Raul García Fernández" w:date="2017-07-10T20:26:00Z">
                          <w:r>
                            <w:t xml:space="preserve"> Logo Angular.js</w:t>
                          </w:r>
                        </w:ins>
                        <w:bookmarkEnd w:id="1275"/>
                      </w:p>
                    </w:txbxContent>
                  </v:textbox>
                  <w10:wrap type="through"/>
                </v:shape>
              </w:pict>
            </mc:Fallback>
          </mc:AlternateContent>
        </w:r>
      </w:ins>
      <w:r w:rsidR="00526246">
        <w:rPr>
          <w:noProof/>
        </w:rPr>
        <w:drawing>
          <wp:anchor distT="0" distB="0" distL="114300" distR="114300" simplePos="0" relativeHeight="251649024" behindDoc="0" locked="0" layoutInCell="1" allowOverlap="1" wp14:anchorId="52318475" wp14:editId="50B35AB0">
            <wp:simplePos x="0" y="0"/>
            <wp:positionH relativeFrom="column">
              <wp:posOffset>963295</wp:posOffset>
            </wp:positionH>
            <wp:positionV relativeFrom="paragraph">
              <wp:posOffset>8255</wp:posOffset>
            </wp:positionV>
            <wp:extent cx="1270635" cy="1381125"/>
            <wp:effectExtent l="0" t="0" r="5715" b="9525"/>
            <wp:wrapThrough wrapText="bothSides">
              <wp:wrapPolygon edited="0">
                <wp:start x="9391" y="596"/>
                <wp:lineTo x="0" y="4171"/>
                <wp:lineTo x="0" y="10726"/>
                <wp:lineTo x="648" y="16684"/>
                <wp:lineTo x="4858" y="20259"/>
                <wp:lineTo x="6477" y="20259"/>
                <wp:lineTo x="8420" y="21451"/>
                <wp:lineTo x="8744" y="21451"/>
                <wp:lineTo x="12306" y="21451"/>
                <wp:lineTo x="12630" y="21451"/>
                <wp:lineTo x="14897" y="20259"/>
                <wp:lineTo x="16192" y="20259"/>
                <wp:lineTo x="20726" y="16386"/>
                <wp:lineTo x="21373" y="10726"/>
                <wp:lineTo x="21373" y="4171"/>
                <wp:lineTo x="11982" y="596"/>
                <wp:lineTo x="9391" y="596"/>
              </wp:wrapPolygon>
            </wp:wrapThrough>
            <wp:docPr id="20" name="Picture 7" descr="Resultado de imagen de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Angula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63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5D8DD7" w14:textId="77777777" w:rsidR="00526246" w:rsidRDefault="00526246" w:rsidP="003417BF">
      <w:pPr>
        <w:pStyle w:val="Prrafodelista"/>
        <w:ind w:left="1080"/>
        <w:jc w:val="both"/>
      </w:pPr>
    </w:p>
    <w:p w14:paraId="6E17416D" w14:textId="77777777" w:rsidR="00526246" w:rsidRDefault="00526246" w:rsidP="003417BF">
      <w:pPr>
        <w:pStyle w:val="Prrafodelista"/>
        <w:ind w:left="1080"/>
        <w:jc w:val="both"/>
      </w:pPr>
    </w:p>
    <w:p w14:paraId="0D35E804" w14:textId="77777777" w:rsidR="00526246" w:rsidRDefault="00526246" w:rsidP="003417BF">
      <w:pPr>
        <w:pStyle w:val="Prrafodelista"/>
        <w:ind w:left="1080"/>
        <w:jc w:val="both"/>
      </w:pPr>
    </w:p>
    <w:p w14:paraId="681286D7" w14:textId="77777777" w:rsidR="00526246" w:rsidRDefault="00526246" w:rsidP="003417BF">
      <w:pPr>
        <w:pStyle w:val="Prrafodelista"/>
        <w:ind w:left="1080"/>
        <w:jc w:val="both"/>
      </w:pPr>
    </w:p>
    <w:p w14:paraId="29CBD873" w14:textId="77777777" w:rsidR="00526246" w:rsidRDefault="00526246" w:rsidP="003417BF">
      <w:pPr>
        <w:pStyle w:val="Prrafodelista"/>
        <w:ind w:left="1080"/>
        <w:jc w:val="both"/>
      </w:pPr>
    </w:p>
    <w:p w14:paraId="0C3B6E4D" w14:textId="77777777" w:rsidR="00526246" w:rsidRDefault="00526246" w:rsidP="003417BF">
      <w:pPr>
        <w:pStyle w:val="Prrafodelista"/>
        <w:ind w:left="1080"/>
        <w:jc w:val="both"/>
      </w:pPr>
    </w:p>
    <w:p w14:paraId="5F032E20" w14:textId="77777777" w:rsidR="00526246" w:rsidRDefault="00526246" w:rsidP="003417BF">
      <w:pPr>
        <w:pStyle w:val="Prrafodelista"/>
        <w:ind w:left="1080"/>
        <w:jc w:val="both"/>
      </w:pPr>
    </w:p>
    <w:p w14:paraId="180D7DA2" w14:textId="5C229E0D" w:rsidR="00526246" w:rsidRDefault="00EE28A2" w:rsidP="003417BF">
      <w:pPr>
        <w:pStyle w:val="Prrafodelista"/>
        <w:ind w:left="1080"/>
        <w:jc w:val="both"/>
      </w:pPr>
      <w:del w:id="1282" w:author="Raul García Fernández" w:date="2017-07-10T20:27:00Z">
        <w:r w:rsidDel="00691FD9">
          <w:rPr>
            <w:noProof/>
          </w:rPr>
          <mc:AlternateContent>
            <mc:Choice Requires="wps">
              <w:drawing>
                <wp:anchor distT="0" distB="0" distL="114300" distR="114300" simplePos="0" relativeHeight="251679744" behindDoc="0" locked="0" layoutInCell="1" allowOverlap="1" wp14:anchorId="0BAAF825" wp14:editId="60BC1046">
                  <wp:simplePos x="0" y="0"/>
                  <wp:positionH relativeFrom="column">
                    <wp:posOffset>2510790</wp:posOffset>
                  </wp:positionH>
                  <wp:positionV relativeFrom="paragraph">
                    <wp:posOffset>1400810</wp:posOffset>
                  </wp:positionV>
                  <wp:extent cx="1129665" cy="258445"/>
                  <wp:effectExtent l="0" t="0" r="0" b="8255"/>
                  <wp:wrapThrough wrapText="bothSides">
                    <wp:wrapPolygon edited="0">
                      <wp:start x="0" y="0"/>
                      <wp:lineTo x="0" y="20698"/>
                      <wp:lineTo x="21126" y="20698"/>
                      <wp:lineTo x="21126" y="0"/>
                      <wp:lineTo x="0" y="0"/>
                    </wp:wrapPolygon>
                  </wp:wrapThrough>
                  <wp:docPr id="3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9665" cy="258445"/>
                          </a:xfrm>
                          <a:prstGeom prst="rect">
                            <a:avLst/>
                          </a:prstGeom>
                          <a:solidFill>
                            <a:prstClr val="white"/>
                          </a:solidFill>
                          <a:ln>
                            <a:noFill/>
                          </a:ln>
                          <a:effectLst/>
                        </wps:spPr>
                        <wps:txbx>
                          <w:txbxContent>
                            <w:p w14:paraId="56D08AAB" w14:textId="6436FC46" w:rsidR="006A4676" w:rsidRPr="00A17DC8" w:rsidRDefault="006A4676" w:rsidP="00FD45C6">
                              <w:pPr>
                                <w:pStyle w:val="Descripcin"/>
                                <w:rPr>
                                  <w:rFonts w:eastAsia="Times New Roman"/>
                                  <w:noProof/>
                                  <w:sz w:val="24"/>
                                </w:rPr>
                              </w:pPr>
                              <w:r>
                                <w:t xml:space="preserve">Figure </w:t>
                              </w:r>
                              <w:fldSimple w:instr=" STYLEREF 1 \s ">
                                <w:r w:rsidR="001D055D">
                                  <w:rPr>
                                    <w:noProof/>
                                  </w:rPr>
                                  <w:t>4</w:t>
                                </w:r>
                              </w:fldSimple>
                              <w:r>
                                <w:noBreakHyphen/>
                              </w:r>
                              <w:fldSimple w:instr=" SEQ Figure \* ARABIC \s 1 ">
                                <w:ins w:id="1283" w:author="Raul García Fernández" w:date="2017-07-10T20:36:00Z">
                                  <w:r w:rsidR="001D055D">
                                    <w:rPr>
                                      <w:noProof/>
                                    </w:rPr>
                                    <w:t>4</w:t>
                                  </w:r>
                                </w:ins>
                                <w:del w:id="1284" w:author="Raul García Fernández" w:date="2017-07-10T20:19:00Z">
                                  <w:r w:rsidDel="00441101">
                                    <w:rPr>
                                      <w:noProof/>
                                    </w:rPr>
                                    <w:delText>12</w:delText>
                                  </w:r>
                                </w:del>
                              </w:fldSimple>
                              <w:r>
                                <w:t xml:space="preserve"> Vue.js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BAAF825" id="Text Box 30" o:spid="_x0000_s1042" type="#_x0000_t202" style="position:absolute;left:0;text-align:left;margin-left:197.7pt;margin-top:110.3pt;width:88.95pt;height:20.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" stroked="f">
                  <v:path arrowok="t"/>
                  <v:textbox style="mso-fit-shape-to-text:t" inset="0,0,0,0">
                    <w:txbxContent>
                      <w:p w14:paraId="56D08AAB" w14:textId="6436FC46" w:rsidR="006A4676" w:rsidRPr="00A17DC8" w:rsidRDefault="006A4676" w:rsidP="00FD45C6">
                        <w:pPr>
                          <w:pStyle w:val="Descripcin"/>
                          <w:rPr>
                            <w:rFonts w:eastAsia="Times New Roman"/>
                            <w:noProof/>
                            <w:sz w:val="24"/>
                          </w:rPr>
                        </w:pPr>
                        <w:r>
                          <w:t xml:space="preserve">Figure </w:t>
                        </w:r>
                        <w:fldSimple w:instr=" STYLEREF 1 \s ">
                          <w:r w:rsidR="001D055D">
                            <w:rPr>
                              <w:noProof/>
                            </w:rPr>
                            <w:t>4</w:t>
                          </w:r>
                        </w:fldSimple>
                        <w:r>
                          <w:noBreakHyphen/>
                        </w:r>
                        <w:fldSimple w:instr=" SEQ Figure \* ARABIC \s 1 ">
                          <w:ins w:id="1285" w:author="Raul García Fernández" w:date="2017-07-10T20:36:00Z">
                            <w:r w:rsidR="001D055D">
                              <w:rPr>
                                <w:noProof/>
                              </w:rPr>
                              <w:t>4</w:t>
                            </w:r>
                          </w:ins>
                          <w:del w:id="1286" w:author="Raul García Fernández" w:date="2017-07-10T20:19:00Z">
                            <w:r w:rsidDel="00441101">
                              <w:rPr>
                                <w:noProof/>
                              </w:rPr>
                              <w:delText>12</w:delText>
                            </w:r>
                          </w:del>
                        </w:fldSimple>
                        <w:r>
                          <w:t xml:space="preserve"> Vue.js Logo</w:t>
                        </w:r>
                      </w:p>
                    </w:txbxContent>
                  </v:textbox>
                  <w10:wrap type="through"/>
                </v:shape>
              </w:pict>
            </mc:Fallback>
          </mc:AlternateContent>
        </w:r>
      </w:del>
      <w:ins w:id="1287" w:author="Raul García Fernández" w:date="2017-07-10T20:27:00Z">
        <w:r w:rsidR="00691FD9">
          <w:rPr>
            <w:noProof/>
          </w:rPr>
          <mc:AlternateContent>
            <mc:Choice Requires="wps">
              <w:drawing>
                <wp:anchor distT="0" distB="0" distL="114300" distR="114300" simplePos="0" relativeHeight="251700224" behindDoc="0" locked="0" layoutInCell="1" allowOverlap="1" wp14:anchorId="371642D2" wp14:editId="5328EEBE">
                  <wp:simplePos x="0" y="0"/>
                  <wp:positionH relativeFrom="column">
                    <wp:posOffset>2510790</wp:posOffset>
                  </wp:positionH>
                  <wp:positionV relativeFrom="paragraph">
                    <wp:posOffset>1400810</wp:posOffset>
                  </wp:positionV>
                  <wp:extent cx="1129665" cy="635"/>
                  <wp:effectExtent l="0" t="0" r="0" b="18415"/>
                  <wp:wrapThrough wrapText="bothSides">
                    <wp:wrapPolygon edited="0">
                      <wp:start x="0" y="0"/>
                      <wp:lineTo x="0" y="0"/>
                      <wp:lineTo x="21126" y="0"/>
                      <wp:lineTo x="21126" y="0"/>
                      <wp:lineTo x="0" y="0"/>
                    </wp:wrapPolygon>
                  </wp:wrapThrough>
                  <wp:docPr id="42" name="Cuadro de texto 42"/>
                  <wp:cNvGraphicFramePr/>
                  <a:graphic xmlns:a="http://schemas.openxmlformats.org/drawingml/2006/main">
                    <a:graphicData uri="http://schemas.microsoft.com/office/word/2010/wordprocessingShape">
                      <wps:wsp>
                        <wps:cNvSpPr txBox="1"/>
                        <wps:spPr>
                          <a:xfrm>
                            <a:off x="0" y="0"/>
                            <a:ext cx="1129665" cy="635"/>
                          </a:xfrm>
                          <a:prstGeom prst="rect">
                            <a:avLst/>
                          </a:prstGeom>
                          <a:solidFill>
                            <a:prstClr val="white"/>
                          </a:solidFill>
                          <a:ln>
                            <a:noFill/>
                          </a:ln>
                        </wps:spPr>
                        <wps:txbx>
                          <w:txbxContent>
                            <w:p w14:paraId="79CD3925" w14:textId="5D73B816" w:rsidR="006A4676" w:rsidRPr="00F83167" w:rsidRDefault="006A4676" w:rsidP="00691FD9">
                              <w:pPr>
                                <w:pStyle w:val="Descripcin"/>
                                <w:rPr>
                                  <w:rFonts w:eastAsia="Times New Roman"/>
                                  <w:noProof/>
                                  <w:sz w:val="24"/>
                                </w:rPr>
                                <w:pPrChange w:id="1288" w:author="Raul García Fernández" w:date="2017-07-10T20:27:00Z">
                                  <w:pPr>
                                    <w:pStyle w:val="Prrafodelista"/>
                                    <w:ind w:left="1080"/>
                                    <w:jc w:val="both"/>
                                  </w:pPr>
                                </w:pPrChange>
                              </w:pPr>
                              <w:bookmarkStart w:id="1289" w:name="_Toc487481876"/>
                              <w:ins w:id="1290" w:author="Raul García Fernández" w:date="2017-07-10T20:27:00Z">
                                <w:r>
                                  <w:t xml:space="preserve">Ilustración </w:t>
                                </w:r>
                              </w:ins>
                              <w:ins w:id="1291" w:author="Raul García Fernández" w:date="2017-07-10T20:28:00Z">
                                <w:r>
                                  <w:fldChar w:fldCharType="begin"/>
                                </w:r>
                                <w:r>
                                  <w:instrText xml:space="preserve"> STYLEREF 1 \s </w:instrText>
                                </w:r>
                              </w:ins>
                              <w:r>
                                <w:fldChar w:fldCharType="separate"/>
                              </w:r>
                              <w:r w:rsidR="001D055D">
                                <w:rPr>
                                  <w:noProof/>
                                </w:rPr>
                                <w:t>4</w:t>
                              </w:r>
                              <w:ins w:id="1292" w:author="Raul García Fernández" w:date="2017-07-10T20:28:00Z">
                                <w:r>
                                  <w:fldChar w:fldCharType="end"/>
                                </w:r>
                                <w:r>
                                  <w:noBreakHyphen/>
                                </w:r>
                                <w:r>
                                  <w:fldChar w:fldCharType="begin"/>
                                </w:r>
                                <w:r>
                                  <w:instrText xml:space="preserve"> SEQ Ilustración \* ARABIC \s 1 </w:instrText>
                                </w:r>
                              </w:ins>
                              <w:r>
                                <w:fldChar w:fldCharType="separate"/>
                              </w:r>
                              <w:ins w:id="1293" w:author="Raul García Fernández" w:date="2017-07-10T20:36:00Z">
                                <w:r w:rsidR="001D055D">
                                  <w:rPr>
                                    <w:noProof/>
                                  </w:rPr>
                                  <w:t>12</w:t>
                                </w:r>
                              </w:ins>
                              <w:ins w:id="1294" w:author="Raul García Fernández" w:date="2017-07-10T20:28:00Z">
                                <w:r>
                                  <w:fldChar w:fldCharType="end"/>
                                </w:r>
                              </w:ins>
                              <w:ins w:id="1295" w:author="Raul García Fernández" w:date="2017-07-10T20:27:00Z">
                                <w:r>
                                  <w:t xml:space="preserve"> Logo Vue.js</w:t>
                                </w:r>
                              </w:ins>
                              <w:bookmarkEnd w:id="12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642D2" id="Cuadro de texto 42" o:spid="_x0000_s1043" type="#_x0000_t202" style="position:absolute;left:0;text-align:left;margin-left:197.7pt;margin-top:110.3pt;width:88.9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" stroked="f">
                  <v:textbox style="mso-fit-shape-to-text:t" inset="0,0,0,0">
                    <w:txbxContent>
                      <w:p w14:paraId="79CD3925" w14:textId="5D73B816" w:rsidR="006A4676" w:rsidRPr="00F83167" w:rsidRDefault="006A4676" w:rsidP="00691FD9">
                        <w:pPr>
                          <w:pStyle w:val="Descripcin"/>
                          <w:rPr>
                            <w:rFonts w:eastAsia="Times New Roman"/>
                            <w:noProof/>
                            <w:sz w:val="24"/>
                          </w:rPr>
                          <w:pPrChange w:id="1296" w:author="Raul García Fernández" w:date="2017-07-10T20:27:00Z">
                            <w:pPr>
                              <w:pStyle w:val="Prrafodelista"/>
                              <w:ind w:left="1080"/>
                              <w:jc w:val="both"/>
                            </w:pPr>
                          </w:pPrChange>
                        </w:pPr>
                        <w:bookmarkStart w:id="1297" w:name="_Toc487481876"/>
                        <w:ins w:id="1298" w:author="Raul García Fernández" w:date="2017-07-10T20:27:00Z">
                          <w:r>
                            <w:t xml:space="preserve">Ilustración </w:t>
                          </w:r>
                        </w:ins>
                        <w:ins w:id="1299" w:author="Raul García Fernández" w:date="2017-07-10T20:28:00Z">
                          <w:r>
                            <w:fldChar w:fldCharType="begin"/>
                          </w:r>
                          <w:r>
                            <w:instrText xml:space="preserve"> STYLEREF 1 \s </w:instrText>
                          </w:r>
                        </w:ins>
                        <w:r>
                          <w:fldChar w:fldCharType="separate"/>
                        </w:r>
                        <w:r w:rsidR="001D055D">
                          <w:rPr>
                            <w:noProof/>
                          </w:rPr>
                          <w:t>4</w:t>
                        </w:r>
                        <w:ins w:id="1300" w:author="Raul García Fernández" w:date="2017-07-10T20:28:00Z">
                          <w:r>
                            <w:fldChar w:fldCharType="end"/>
                          </w:r>
                          <w:r>
                            <w:noBreakHyphen/>
                          </w:r>
                          <w:r>
                            <w:fldChar w:fldCharType="begin"/>
                          </w:r>
                          <w:r>
                            <w:instrText xml:space="preserve"> SEQ Ilustración \* ARABIC \s 1 </w:instrText>
                          </w:r>
                        </w:ins>
                        <w:r>
                          <w:fldChar w:fldCharType="separate"/>
                        </w:r>
                        <w:ins w:id="1301" w:author="Raul García Fernández" w:date="2017-07-10T20:36:00Z">
                          <w:r w:rsidR="001D055D">
                            <w:rPr>
                              <w:noProof/>
                            </w:rPr>
                            <w:t>12</w:t>
                          </w:r>
                        </w:ins>
                        <w:ins w:id="1302" w:author="Raul García Fernández" w:date="2017-07-10T20:28:00Z">
                          <w:r>
                            <w:fldChar w:fldCharType="end"/>
                          </w:r>
                        </w:ins>
                        <w:ins w:id="1303" w:author="Raul García Fernández" w:date="2017-07-10T20:27:00Z">
                          <w:r>
                            <w:t xml:space="preserve"> Logo Vue.js</w:t>
                          </w:r>
                        </w:ins>
                        <w:bookmarkEnd w:id="1297"/>
                      </w:p>
                    </w:txbxContent>
                  </v:textbox>
                  <w10:wrap type="through"/>
                </v:shape>
              </w:pict>
            </mc:Fallback>
          </mc:AlternateContent>
        </w:r>
      </w:ins>
      <w:r w:rsidR="00526246">
        <w:rPr>
          <w:noProof/>
        </w:rPr>
        <w:drawing>
          <wp:anchor distT="0" distB="0" distL="114300" distR="114300" simplePos="0" relativeHeight="251651072" behindDoc="0" locked="0" layoutInCell="1" allowOverlap="1" wp14:anchorId="0EF4D715" wp14:editId="61EBFFF1">
            <wp:simplePos x="0" y="0"/>
            <wp:positionH relativeFrom="column">
              <wp:posOffset>2510790</wp:posOffset>
            </wp:positionH>
            <wp:positionV relativeFrom="paragraph">
              <wp:posOffset>10160</wp:posOffset>
            </wp:positionV>
            <wp:extent cx="1129665" cy="1333500"/>
            <wp:effectExtent l="0" t="0" r="0" b="0"/>
            <wp:wrapThrough wrapText="bothSides">
              <wp:wrapPolygon edited="0">
                <wp:start x="0" y="0"/>
                <wp:lineTo x="0" y="21291"/>
                <wp:lineTo x="21126" y="21291"/>
                <wp:lineTo x="21126" y="0"/>
                <wp:lineTo x="0" y="0"/>
              </wp:wrapPolygon>
            </wp:wrapThrough>
            <wp:docPr id="21" name="Picture 9" descr="Resultado de imagen de Vu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de Vue.j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2966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97AEE" w14:textId="77777777" w:rsidR="00526246" w:rsidRDefault="00526246" w:rsidP="003417BF">
      <w:pPr>
        <w:pStyle w:val="Prrafodelista"/>
        <w:ind w:left="1080"/>
        <w:jc w:val="both"/>
      </w:pPr>
    </w:p>
    <w:p w14:paraId="130DD674" w14:textId="77777777" w:rsidR="00526246" w:rsidRDefault="00526246" w:rsidP="003417BF">
      <w:pPr>
        <w:pStyle w:val="Prrafodelista"/>
        <w:ind w:left="1080"/>
        <w:jc w:val="both"/>
      </w:pPr>
    </w:p>
    <w:p w14:paraId="14E8D964" w14:textId="77777777" w:rsidR="00526246" w:rsidRDefault="00526246" w:rsidP="003417BF">
      <w:pPr>
        <w:pStyle w:val="Prrafodelista"/>
        <w:ind w:left="1080"/>
        <w:jc w:val="both"/>
      </w:pPr>
    </w:p>
    <w:p w14:paraId="43E87C1D" w14:textId="77777777" w:rsidR="00526246" w:rsidRDefault="00526246" w:rsidP="003417BF">
      <w:pPr>
        <w:pStyle w:val="Prrafodelista"/>
        <w:ind w:left="1080"/>
        <w:jc w:val="both"/>
      </w:pPr>
    </w:p>
    <w:p w14:paraId="48EE3382" w14:textId="77777777" w:rsidR="00526246" w:rsidRDefault="00526246" w:rsidP="003417BF">
      <w:pPr>
        <w:pStyle w:val="Prrafodelista"/>
        <w:ind w:left="1080"/>
        <w:jc w:val="both"/>
      </w:pPr>
    </w:p>
    <w:p w14:paraId="753AED4C" w14:textId="77777777" w:rsidR="00526246" w:rsidRDefault="00526246" w:rsidP="003417BF">
      <w:pPr>
        <w:pStyle w:val="Prrafodelista"/>
        <w:ind w:left="1080"/>
        <w:jc w:val="both"/>
      </w:pPr>
    </w:p>
    <w:p w14:paraId="70AE6C1A" w14:textId="77777777" w:rsidR="00526246" w:rsidRDefault="00526246" w:rsidP="003417BF">
      <w:pPr>
        <w:pStyle w:val="Prrafodelista"/>
        <w:ind w:left="1080"/>
        <w:jc w:val="both"/>
      </w:pPr>
    </w:p>
    <w:p w14:paraId="6E760612" w14:textId="77777777" w:rsidR="00240D56" w:rsidRDefault="00240D56" w:rsidP="003417BF">
      <w:pPr>
        <w:pStyle w:val="Prrafodelista"/>
        <w:ind w:left="1080"/>
        <w:jc w:val="both"/>
        <w:rPr>
          <w:lang w:val="es-ES_tradnl"/>
        </w:rPr>
      </w:pPr>
    </w:p>
    <w:p w14:paraId="40D3DEA5" w14:textId="403B340B" w:rsidR="00526246" w:rsidRDefault="00526246" w:rsidP="003417BF">
      <w:pPr>
        <w:pStyle w:val="Prrafodelista"/>
        <w:ind w:left="1080"/>
        <w:jc w:val="both"/>
        <w:rPr>
          <w:lang w:val="es-ES_tradnl"/>
        </w:rPr>
      </w:pPr>
      <w:moveFromRangeStart w:id="1304" w:author="RAQUEL BLANCO AGUIRRE" w:date="2017-06-27T17:59:00Z" w:name="move486349701"/>
      <w:moveFrom w:id="1305" w:author="RAQUEL BLANCO AGUIRRE" w:date="2017-06-27T17:59:00Z">
        <w:r w:rsidRPr="004E175D" w:rsidDel="00BB3E1F">
          <w:rPr>
            <w:lang w:val="es-ES_tradnl"/>
          </w:rPr>
          <w:t>Todas estas</w:t>
        </w:r>
        <w:r w:rsidR="00AE777C" w:rsidDel="00BB3E1F">
          <w:rPr>
            <w:lang w:val="es-ES_tradnl"/>
          </w:rPr>
          <w:t xml:space="preserve"> ella</w:t>
        </w:r>
        <w:r w:rsidRPr="004E175D" w:rsidDel="00BB3E1F">
          <w:rPr>
            <w:lang w:val="es-ES_tradnl"/>
          </w:rPr>
          <w:t>s son tecnologías i</w:t>
        </w:r>
        <w:r w:rsidR="00AE777C" w:rsidDel="00BB3E1F">
          <w:rPr>
            <w:lang w:val="es-ES_tradnl"/>
          </w:rPr>
          <w:t>mplementadas en JavaScript y</w:t>
        </w:r>
        <w:r w:rsidRPr="004E175D" w:rsidDel="00BB3E1F">
          <w:rPr>
            <w:lang w:val="es-ES_tradnl"/>
          </w:rPr>
          <w:t xml:space="preserve"> eje</w:t>
        </w:r>
        <w:r w:rsidR="00AE777C" w:rsidDel="00BB3E1F">
          <w:rPr>
            <w:lang w:val="es-ES_tradnl"/>
          </w:rPr>
          <w:t>cutas por el navegador cliente. C</w:t>
        </w:r>
        <w:r w:rsidDel="00BB3E1F">
          <w:rPr>
            <w:lang w:val="es-ES_tradnl"/>
          </w:rPr>
          <w:t>ada una tiene una visión diferen</w:t>
        </w:r>
        <w:r w:rsidR="00240D56" w:rsidDel="00BB3E1F">
          <w:rPr>
            <w:lang w:val="es-ES_tradnl"/>
          </w:rPr>
          <w:t>te de la implementación de una S</w:t>
        </w:r>
        <w:r w:rsidDel="00BB3E1F">
          <w:rPr>
            <w:lang w:val="es-ES_tradnl"/>
          </w:rPr>
          <w:t xml:space="preserve">PA. </w:t>
        </w:r>
        <w:r w:rsidRPr="00AE777C" w:rsidDel="00BB3E1F">
          <w:rPr>
            <w:b/>
            <w:lang w:val="es-ES_tradnl"/>
          </w:rPr>
          <w:t>Angular</w:t>
        </w:r>
        <w:r w:rsidDel="00BB3E1F">
          <w:rPr>
            <w:lang w:val="es-ES_tradnl"/>
          </w:rPr>
          <w:t xml:space="preserve"> es</w:t>
        </w:r>
        <w:r w:rsidR="00AE777C" w:rsidDel="00BB3E1F">
          <w:rPr>
            <w:lang w:val="es-ES_tradnl"/>
          </w:rPr>
          <w:t xml:space="preserve"> un framework desarrollado por G</w:t>
        </w:r>
        <w:r w:rsidDel="00BB3E1F">
          <w:rPr>
            <w:lang w:val="es-ES_tradnl"/>
          </w:rPr>
          <w:t>oogle que se basa en la actualización del modelo habi</w:t>
        </w:r>
        <w:r w:rsidR="00AE777C" w:rsidDel="00BB3E1F">
          <w:rPr>
            <w:lang w:val="es-ES_tradnl"/>
          </w:rPr>
          <w:t>tual de MVC, pero orientado a pá</w:t>
        </w:r>
        <w:r w:rsidDel="00BB3E1F">
          <w:rPr>
            <w:lang w:val="es-ES_tradnl"/>
          </w:rPr>
          <w:t xml:space="preserve">ginas </w:t>
        </w:r>
        <w:r w:rsidR="00240D56" w:rsidDel="00BB3E1F">
          <w:rPr>
            <w:lang w:val="es-ES_tradnl"/>
          </w:rPr>
          <w:t>SPA</w:t>
        </w:r>
        <w:r w:rsidRPr="00AE777C" w:rsidDel="00BB3E1F">
          <w:rPr>
            <w:b/>
            <w:lang w:val="es-ES_tradnl"/>
          </w:rPr>
          <w:t>. React</w:t>
        </w:r>
        <w:r w:rsidDel="00BB3E1F">
          <w:rPr>
            <w:lang w:val="es-ES_tradnl"/>
          </w:rPr>
          <w:t xml:space="preserve"> es un framework desarrollado por Facebook siguiendo</w:t>
        </w:r>
        <w:r w:rsidR="00AE777C" w:rsidDel="00BB3E1F">
          <w:rPr>
            <w:lang w:val="es-ES_tradnl"/>
          </w:rPr>
          <w:t xml:space="preserve"> un modelo de componentes. Por ú</w:t>
        </w:r>
        <w:r w:rsidDel="00BB3E1F">
          <w:rPr>
            <w:lang w:val="es-ES_tradnl"/>
          </w:rPr>
          <w:t>ltimo</w:t>
        </w:r>
        <w:r w:rsidR="00AE777C" w:rsidDel="00BB3E1F">
          <w:rPr>
            <w:lang w:val="es-ES_tradnl"/>
          </w:rPr>
          <w:t>,</w:t>
        </w:r>
        <w:r w:rsidDel="00BB3E1F">
          <w:rPr>
            <w:lang w:val="es-ES_tradnl"/>
          </w:rPr>
          <w:t xml:space="preserve"> </w:t>
        </w:r>
        <w:r w:rsidRPr="00AE777C" w:rsidDel="00BB3E1F">
          <w:rPr>
            <w:b/>
            <w:lang w:val="es-ES_tradnl"/>
          </w:rPr>
          <w:t>Vue</w:t>
        </w:r>
        <w:r w:rsidR="00AE777C" w:rsidDel="00BB3E1F">
          <w:rPr>
            <w:lang w:val="es-ES_tradnl"/>
          </w:rPr>
          <w:t xml:space="preserve"> es un MVVM,</w:t>
        </w:r>
        <w:r w:rsidDel="00BB3E1F">
          <w:rPr>
            <w:lang w:val="es-ES_tradnl"/>
          </w:rPr>
          <w:t xml:space="preserve"> un framework relativamente nuevo e integra las cualidades de los dos anteriores.</w:t>
        </w:r>
      </w:moveFrom>
      <w:moveFromRangeEnd w:id="1304"/>
    </w:p>
    <w:p w14:paraId="1B112E65" w14:textId="7A245D9F" w:rsidR="00526246" w:rsidRDefault="00526246" w:rsidP="003417BF">
      <w:pPr>
        <w:jc w:val="both"/>
        <w:rPr>
          <w:ins w:id="1306" w:author="RAQUEL BLANCO AGUIRRE" w:date="2017-06-27T18:22:00Z"/>
          <w:lang w:val="es-ES_tradnl"/>
        </w:rPr>
      </w:pPr>
      <w:commentRangeStart w:id="1307"/>
      <w:commentRangeStart w:id="1308"/>
      <w:r>
        <w:rPr>
          <w:lang w:val="es-ES_tradnl"/>
        </w:rPr>
        <w:t xml:space="preserve">Para la </w:t>
      </w:r>
      <w:del w:id="1309" w:author="RAQUEL BLANCO AGUIRRE" w:date="2017-06-27T18:14:00Z">
        <w:r w:rsidDel="00DB698C">
          <w:rPr>
            <w:lang w:val="es-ES_tradnl"/>
          </w:rPr>
          <w:delText xml:space="preserve">selección </w:delText>
        </w:r>
      </w:del>
      <w:ins w:id="1310" w:author="RAQUEL BLANCO AGUIRRE" w:date="2017-06-27T18:14:00Z">
        <w:r w:rsidR="00DB698C">
          <w:rPr>
            <w:lang w:val="es-ES_tradnl"/>
          </w:rPr>
          <w:t>re</w:t>
        </w:r>
      </w:ins>
      <w:ins w:id="1311" w:author="RAQUEL BLANCO AGUIRRE" w:date="2017-06-27T18:15:00Z">
        <w:r w:rsidR="00DB698C">
          <w:rPr>
            <w:lang w:val="es-ES_tradnl"/>
          </w:rPr>
          <w:t>alización</w:t>
        </w:r>
      </w:ins>
      <w:ins w:id="1312" w:author="RAQUEL BLANCO AGUIRRE" w:date="2017-06-27T18:14:00Z">
        <w:r w:rsidR="00DB698C">
          <w:rPr>
            <w:lang w:val="es-ES_tradnl"/>
          </w:rPr>
          <w:t xml:space="preserve"> </w:t>
        </w:r>
      </w:ins>
      <w:r>
        <w:rPr>
          <w:lang w:val="es-ES_tradnl"/>
        </w:rPr>
        <w:t xml:space="preserve">de la </w:t>
      </w:r>
      <w:r w:rsidRPr="00325139">
        <w:rPr>
          <w:b/>
          <w:lang w:val="es-ES_tradnl"/>
        </w:rPr>
        <w:t>aplicación web</w:t>
      </w:r>
      <w:commentRangeEnd w:id="1307"/>
      <w:r w:rsidR="00D47765">
        <w:rPr>
          <w:rStyle w:val="Refdecomentario"/>
        </w:rPr>
        <w:commentReference w:id="1307"/>
      </w:r>
      <w:commentRangeEnd w:id="1308"/>
      <w:r w:rsidR="004C07F1">
        <w:rPr>
          <w:rStyle w:val="Refdecomentario"/>
        </w:rPr>
        <w:commentReference w:id="1308"/>
      </w:r>
      <w:r>
        <w:rPr>
          <w:lang w:val="es-ES_tradnl"/>
        </w:rPr>
        <w:t xml:space="preserve">, se va a utilizar un modelo </w:t>
      </w:r>
      <w:r w:rsidRPr="00325139">
        <w:rPr>
          <w:b/>
          <w:lang w:val="es-ES_tradnl"/>
        </w:rPr>
        <w:t xml:space="preserve">Single Page </w:t>
      </w:r>
      <w:ins w:id="1313" w:author="RAQUEL BLANCO AGUIRRE" w:date="2017-06-27T18:14:00Z">
        <w:r w:rsidR="00DB698C">
          <w:rPr>
            <w:b/>
            <w:lang w:val="es-ES_tradnl"/>
          </w:rPr>
          <w:t>A</w:t>
        </w:r>
      </w:ins>
      <w:del w:id="1314" w:author="RAQUEL BLANCO AGUIRRE" w:date="2017-06-27T18:14:00Z">
        <w:r w:rsidRPr="00325139" w:rsidDel="00DB698C">
          <w:rPr>
            <w:b/>
            <w:lang w:val="es-ES_tradnl"/>
          </w:rPr>
          <w:delText>a</w:delText>
        </w:r>
      </w:del>
      <w:r w:rsidRPr="00325139">
        <w:rPr>
          <w:b/>
          <w:lang w:val="es-ES_tradnl"/>
        </w:rPr>
        <w:t>plication (SAP).</w:t>
      </w:r>
      <w:r>
        <w:rPr>
          <w:lang w:val="es-ES_tradnl"/>
        </w:rPr>
        <w:t xml:space="preserve"> Este modelo es interesante para el proyecto UniApi</w:t>
      </w:r>
      <w:r w:rsidR="00AE777C">
        <w:rPr>
          <w:lang w:val="es-ES_tradnl"/>
        </w:rPr>
        <w:t>,</w:t>
      </w:r>
      <w:r w:rsidR="009F297D">
        <w:rPr>
          <w:lang w:val="es-ES_tradnl"/>
        </w:rPr>
        <w:t xml:space="preserve"> ya que realiza una sub</w:t>
      </w:r>
      <w:r>
        <w:rPr>
          <w:lang w:val="es-ES_tradnl"/>
        </w:rPr>
        <w:t>división en la aplicación web entre la APP-Web y el negocio. Por ello</w:t>
      </w:r>
      <w:r w:rsidR="00B51AAE">
        <w:rPr>
          <w:lang w:val="es-ES_tradnl"/>
        </w:rPr>
        <w:t>,</w:t>
      </w:r>
      <w:r>
        <w:rPr>
          <w:lang w:val="es-ES_tradnl"/>
        </w:rPr>
        <w:t xml:space="preserve"> se utilizará un servidor web básico basado en </w:t>
      </w:r>
      <w:del w:id="1315" w:author="Raul García Fernández" w:date="2017-07-03T18:47:00Z">
        <w:r w:rsidDel="008267C2">
          <w:rPr>
            <w:lang w:val="es-ES_tradnl"/>
          </w:rPr>
          <w:delText>Express.JS</w:delText>
        </w:r>
      </w:del>
      <w:ins w:id="1316" w:author="Raul García Fernández" w:date="2017-07-03T18:47:00Z">
        <w:r w:rsidR="008267C2">
          <w:rPr>
            <w:lang w:val="es-ES_tradnl"/>
          </w:rPr>
          <w:t>Node.js y Express.js</w:t>
        </w:r>
      </w:ins>
      <w:ins w:id="1317" w:author="RAQUEL BLANCO AGUIRRE" w:date="2017-06-27T18:17:00Z">
        <w:r w:rsidR="00DB698C">
          <w:rPr>
            <w:lang w:val="es-ES_tradnl"/>
          </w:rPr>
          <w:t>,</w:t>
        </w:r>
      </w:ins>
      <w:r w:rsidRPr="00325139">
        <w:rPr>
          <w:b/>
          <w:lang w:val="es-ES_tradnl"/>
        </w:rPr>
        <w:t xml:space="preserve"> </w:t>
      </w:r>
      <w:r>
        <w:rPr>
          <w:lang w:val="es-ES_tradnl"/>
        </w:rPr>
        <w:t>debido</w:t>
      </w:r>
      <w:r w:rsidR="009F297D">
        <w:rPr>
          <w:lang w:val="es-ES_tradnl"/>
        </w:rPr>
        <w:t xml:space="preserve"> a su simplicidad, q</w:t>
      </w:r>
      <w:r w:rsidR="00534112">
        <w:rPr>
          <w:lang w:val="es-ES_tradnl"/>
        </w:rPr>
        <w:t>ue inyectará</w:t>
      </w:r>
      <w:r>
        <w:rPr>
          <w:lang w:val="es-ES_tradnl"/>
        </w:rPr>
        <w:t xml:space="preserve"> el framework </w:t>
      </w:r>
      <w:r w:rsidRPr="00325139">
        <w:rPr>
          <w:b/>
          <w:lang w:val="es-ES_tradnl"/>
        </w:rPr>
        <w:t>Angular.js</w:t>
      </w:r>
      <w:del w:id="1318" w:author="RAQUEL BLANCO AGUIRRE" w:date="2017-06-27T18:18:00Z">
        <w:r w:rsidRPr="00DB698C" w:rsidDel="00DB698C">
          <w:rPr>
            <w:lang w:val="es-ES_tradnl"/>
          </w:rPr>
          <w:delText>.</w:delText>
        </w:r>
      </w:del>
      <w:ins w:id="1319" w:author="RAQUEL BLANCO AGUIRRE" w:date="2017-06-27T18:18:00Z">
        <w:r w:rsidR="00DB698C" w:rsidRPr="00DB698C">
          <w:rPr>
            <w:lang w:val="es-ES_tradnl"/>
          </w:rPr>
          <w:t>,</w:t>
        </w:r>
        <w:r w:rsidR="00DB698C">
          <w:rPr>
            <w:lang w:val="es-ES_tradnl"/>
          </w:rPr>
          <w:t xml:space="preserve"> </w:t>
        </w:r>
      </w:ins>
      <w:del w:id="1320" w:author="RAQUEL BLANCO AGUIRRE" w:date="2017-06-27T18:19:00Z">
        <w:r w:rsidDel="00DB698C">
          <w:rPr>
            <w:lang w:val="es-ES_tradnl"/>
          </w:rPr>
          <w:delText xml:space="preserve"> </w:delText>
        </w:r>
        <w:r w:rsidDel="00DB698C">
          <w:rPr>
            <w:lang w:val="es-ES_tradnl"/>
          </w:rPr>
          <w:br/>
        </w:r>
        <w:r w:rsidR="00B51AAE" w:rsidDel="00DB698C">
          <w:rPr>
            <w:lang w:val="es-ES_tradnl"/>
          </w:rPr>
          <w:br/>
        </w:r>
      </w:del>
      <w:r w:rsidR="00B51AAE">
        <w:rPr>
          <w:lang w:val="es-ES_tradnl"/>
        </w:rPr>
        <w:t>r</w:t>
      </w:r>
      <w:r>
        <w:rPr>
          <w:lang w:val="es-ES_tradnl"/>
        </w:rPr>
        <w:t>ealizando la separación APP-Repositorio</w:t>
      </w:r>
      <w:r w:rsidR="00240D56">
        <w:rPr>
          <w:lang w:val="es-ES_tradnl"/>
        </w:rPr>
        <w:t xml:space="preserve"> mediante SAP</w:t>
      </w:r>
      <w:r>
        <w:rPr>
          <w:lang w:val="es-ES_tradnl"/>
        </w:rPr>
        <w:t xml:space="preserve">. </w:t>
      </w:r>
      <w:r w:rsidRPr="00325139">
        <w:rPr>
          <w:b/>
          <w:lang w:val="es-ES_tradnl"/>
        </w:rPr>
        <w:t>El repositorio</w:t>
      </w:r>
      <w:r w:rsidR="00240D56">
        <w:rPr>
          <w:lang w:val="es-ES_tradnl"/>
        </w:rPr>
        <w:t xml:space="preserve"> solo </w:t>
      </w:r>
      <w:r w:rsidR="00240D56">
        <w:rPr>
          <w:lang w:val="es-ES_tradnl"/>
        </w:rPr>
        <w:lastRenderedPageBreak/>
        <w:t>tendrá la tarea</w:t>
      </w:r>
      <w:r>
        <w:rPr>
          <w:lang w:val="es-ES_tradnl"/>
        </w:rPr>
        <w:t xml:space="preserve"> única y exclusiva de realizar su propio negocio y comuni</w:t>
      </w:r>
      <w:r w:rsidR="00240D56">
        <w:rPr>
          <w:lang w:val="es-ES_tradnl"/>
        </w:rPr>
        <w:t>carse con las demás capas</w:t>
      </w:r>
      <w:r w:rsidR="00B51AAE">
        <w:rPr>
          <w:lang w:val="es-ES_tradnl"/>
        </w:rPr>
        <w:t>. Es por eso que éste</w:t>
      </w:r>
      <w:r>
        <w:rPr>
          <w:lang w:val="es-ES_tradnl"/>
        </w:rPr>
        <w:t xml:space="preserve"> </w:t>
      </w:r>
      <w:r w:rsidR="00240D56">
        <w:rPr>
          <w:lang w:val="es-ES_tradnl"/>
        </w:rPr>
        <w:t>empleará</w:t>
      </w:r>
      <w:r>
        <w:rPr>
          <w:lang w:val="es-ES_tradnl"/>
        </w:rPr>
        <w:t xml:space="preserve"> un </w:t>
      </w:r>
      <w:r w:rsidRPr="00325139">
        <w:rPr>
          <w:b/>
          <w:lang w:val="es-ES_tradnl"/>
        </w:rPr>
        <w:t xml:space="preserve">servidor REST </w:t>
      </w:r>
      <w:r w:rsidR="00240D56" w:rsidRPr="00325139">
        <w:rPr>
          <w:b/>
          <w:lang w:val="es-ES_tradnl"/>
        </w:rPr>
        <w:t>Spring</w:t>
      </w:r>
      <w:r w:rsidR="00240D56">
        <w:rPr>
          <w:lang w:val="es-ES_tradnl"/>
        </w:rPr>
        <w:t xml:space="preserve"> que</w:t>
      </w:r>
      <w:r w:rsidR="00B51AAE">
        <w:rPr>
          <w:lang w:val="es-ES_tradnl"/>
        </w:rPr>
        <w:t xml:space="preserve"> está</w:t>
      </w:r>
      <w:r>
        <w:rPr>
          <w:lang w:val="es-ES_tradnl"/>
        </w:rPr>
        <w:t xml:space="preserve"> implementado en el mismo len</w:t>
      </w:r>
      <w:r w:rsidR="00240D56">
        <w:rPr>
          <w:lang w:val="es-ES_tradnl"/>
        </w:rPr>
        <w:t>guaje que el propio repositorio y</w:t>
      </w:r>
      <w:r>
        <w:rPr>
          <w:lang w:val="es-ES_tradnl"/>
        </w:rPr>
        <w:t xml:space="preserve"> que será comunicado por la aplicación Angular.js para realizar las gestiones del negocio.</w:t>
      </w:r>
      <w:r w:rsidR="00240D56">
        <w:rPr>
          <w:lang w:val="es-ES_tradnl"/>
        </w:rPr>
        <w:t xml:space="preserve"> Esta elección acarreará una serie de pros y contras</w:t>
      </w:r>
      <w:ins w:id="1321" w:author="RAQUEL BLANCO AGUIRRE" w:date="2017-06-27T18:22:00Z">
        <w:r w:rsidR="00DB698C">
          <w:rPr>
            <w:lang w:val="es-ES_tradnl"/>
          </w:rPr>
          <w:t>.</w:t>
        </w:r>
      </w:ins>
      <w:del w:id="1322" w:author="RAQUEL BLANCO AGUIRRE" w:date="2017-06-27T18:22:00Z">
        <w:r w:rsidR="00240D56" w:rsidDel="00DB698C">
          <w:rPr>
            <w:lang w:val="es-ES_tradnl"/>
          </w:rPr>
          <w:delText>:</w:delText>
        </w:r>
      </w:del>
    </w:p>
    <w:p w14:paraId="65996636" w14:textId="625124F1" w:rsidR="00DB698C" w:rsidRDefault="00DB698C" w:rsidP="003417BF">
      <w:pPr>
        <w:jc w:val="both"/>
        <w:rPr>
          <w:lang w:val="es-ES_tradnl"/>
        </w:rPr>
      </w:pPr>
      <w:ins w:id="1323" w:author="RAQUEL BLANCO AGUIRRE" w:date="2017-06-27T18:22:00Z">
        <w:r>
          <w:rPr>
            <w:lang w:val="es-ES_tradnl"/>
          </w:rPr>
          <w:t>Como</w:t>
        </w:r>
      </w:ins>
      <w:ins w:id="1324" w:author="RAQUEL BLANCO AGUIRRE" w:date="2017-06-27T18:23:00Z">
        <w:r>
          <w:rPr>
            <w:lang w:val="es-ES_tradnl"/>
          </w:rPr>
          <w:t xml:space="preserve"> ven</w:t>
        </w:r>
        <w:r w:rsidR="00F65D77">
          <w:rPr>
            <w:lang w:val="es-ES_tradnl"/>
          </w:rPr>
          <w:t>t</w:t>
        </w:r>
        <w:r>
          <w:rPr>
            <w:lang w:val="es-ES_tradnl"/>
          </w:rPr>
          <w:t>ajas cabe destacar las siguientes:</w:t>
        </w:r>
      </w:ins>
    </w:p>
    <w:p w14:paraId="7D2D92FB" w14:textId="77777777" w:rsidR="00526246" w:rsidRDefault="00526246" w:rsidP="003417BF">
      <w:pPr>
        <w:pStyle w:val="Prrafodelista"/>
        <w:numPr>
          <w:ilvl w:val="0"/>
          <w:numId w:val="30"/>
        </w:numPr>
        <w:spacing w:after="160" w:line="259" w:lineRule="auto"/>
        <w:jc w:val="both"/>
        <w:rPr>
          <w:lang w:val="es-ES_tradnl"/>
        </w:rPr>
      </w:pPr>
      <w:r w:rsidRPr="003D7EF7">
        <w:rPr>
          <w:b/>
          <w:lang w:val="es-ES_tradnl"/>
        </w:rPr>
        <w:t>Dos núcleos de ejecución</w:t>
      </w:r>
      <w:r>
        <w:rPr>
          <w:lang w:val="es-ES_tradnl"/>
        </w:rPr>
        <w:t xml:space="preserve">: App Web (lado servidor) y repositorio. Esto </w:t>
      </w:r>
      <w:r w:rsidR="00B51AAE">
        <w:rPr>
          <w:lang w:val="es-ES_tradnl"/>
        </w:rPr>
        <w:t>genera que una independencia,</w:t>
      </w:r>
      <w:r>
        <w:rPr>
          <w:lang w:val="es-ES_tradnl"/>
        </w:rPr>
        <w:t xml:space="preserve"> en caso de fallo</w:t>
      </w:r>
      <w:r w:rsidR="00B51AAE">
        <w:rPr>
          <w:lang w:val="es-ES_tradnl"/>
        </w:rPr>
        <w:t>, pueda ser asumida, a</w:t>
      </w:r>
      <w:r>
        <w:rPr>
          <w:lang w:val="es-ES_tradnl"/>
        </w:rPr>
        <w:t>sí como la replicación exitosa de estos elementos.</w:t>
      </w:r>
    </w:p>
    <w:p w14:paraId="586CB386" w14:textId="77777777" w:rsidR="00526246" w:rsidRDefault="00526246" w:rsidP="003417BF">
      <w:pPr>
        <w:pStyle w:val="Prrafodelista"/>
        <w:numPr>
          <w:ilvl w:val="0"/>
          <w:numId w:val="30"/>
        </w:numPr>
        <w:spacing w:after="160" w:line="259" w:lineRule="auto"/>
        <w:jc w:val="both"/>
        <w:rPr>
          <w:lang w:val="es-ES_tradnl"/>
        </w:rPr>
      </w:pPr>
      <w:r w:rsidRPr="00643CC4">
        <w:rPr>
          <w:b/>
          <w:lang w:val="es-ES_tradnl"/>
        </w:rPr>
        <w:t>Peso computacional</w:t>
      </w:r>
      <w:r>
        <w:rPr>
          <w:lang w:val="es-ES_tradnl"/>
        </w:rPr>
        <w:t>: La parte serv</w:t>
      </w:r>
      <w:r w:rsidR="00B51AAE">
        <w:rPr>
          <w:lang w:val="es-ES_tradnl"/>
        </w:rPr>
        <w:t>idor ejecutará</w:t>
      </w:r>
      <w:r>
        <w:rPr>
          <w:lang w:val="es-ES_tradnl"/>
        </w:rPr>
        <w:t xml:space="preserve"> justo lo necesario para realizar el servicio. Esto favorece mucho en un sistema como </w:t>
      </w:r>
      <w:r w:rsidRPr="00643CC4">
        <w:rPr>
          <w:b/>
          <w:lang w:val="es-ES_tradnl"/>
        </w:rPr>
        <w:t>UniApi</w:t>
      </w:r>
      <w:r>
        <w:rPr>
          <w:lang w:val="es-ES_tradnl"/>
        </w:rPr>
        <w:t>, que busca ejecutarse en servidores de poco poder computacional.</w:t>
      </w:r>
    </w:p>
    <w:p w14:paraId="5D2FFDC2" w14:textId="77777777" w:rsidR="00526246" w:rsidRDefault="00526246" w:rsidP="003417BF">
      <w:pPr>
        <w:pStyle w:val="Prrafodelista"/>
        <w:numPr>
          <w:ilvl w:val="0"/>
          <w:numId w:val="30"/>
        </w:numPr>
        <w:spacing w:after="160" w:line="259" w:lineRule="auto"/>
        <w:jc w:val="both"/>
        <w:rPr>
          <w:lang w:val="es-ES_tradnl"/>
        </w:rPr>
      </w:pPr>
      <w:r>
        <w:rPr>
          <w:b/>
          <w:lang w:val="es-ES_tradnl"/>
        </w:rPr>
        <w:t>Posibles mejoras</w:t>
      </w:r>
      <w:r w:rsidRPr="00643CC4">
        <w:rPr>
          <w:lang w:val="es-ES_tradnl"/>
        </w:rPr>
        <w:t>:</w:t>
      </w:r>
      <w:r>
        <w:rPr>
          <w:lang w:val="es-ES_tradnl"/>
        </w:rPr>
        <w:t xml:space="preserve"> Todas las posibles mejoras y ampliaciones se realizarán de forma i</w:t>
      </w:r>
      <w:r w:rsidR="00B51AAE">
        <w:rPr>
          <w:lang w:val="es-ES_tradnl"/>
        </w:rPr>
        <w:t>ndependiente, p</w:t>
      </w:r>
      <w:r>
        <w:rPr>
          <w:lang w:val="es-ES_tradnl"/>
        </w:rPr>
        <w:t>udiendo mejorar un núcleo sin tener que modificar el otro.</w:t>
      </w:r>
    </w:p>
    <w:p w14:paraId="55AD1FAA" w14:textId="77777777" w:rsidR="00815601" w:rsidRPr="00C67E4B" w:rsidRDefault="00815601">
      <w:pPr>
        <w:rPr>
          <w:ins w:id="1325" w:author="RAQUEL BLANCO AGUIRRE" w:date="2017-06-27T18:31:00Z"/>
          <w:sz w:val="22"/>
        </w:rPr>
        <w:pPrChange w:id="1326" w:author="RAQUEL BLANCO AGUIRRE" w:date="2017-06-27T18:32:00Z">
          <w:pPr>
            <w:pStyle w:val="Prrafodelista"/>
            <w:numPr>
              <w:numId w:val="30"/>
            </w:numPr>
            <w:ind w:left="1080" w:hanging="360"/>
          </w:pPr>
        </w:pPrChange>
      </w:pPr>
      <w:ins w:id="1327" w:author="RAQUEL BLANCO AGUIRRE" w:date="2017-06-27T18:31:00Z">
        <w:r>
          <w:t>Como desventaja, indicar que parte del código de negocio es ubicado en el lado del cliente de manera transparente, lo que supone un fallo de seguridad.</w:t>
        </w:r>
      </w:ins>
    </w:p>
    <w:p w14:paraId="1526F2C4" w14:textId="51481727" w:rsidR="00526246" w:rsidRPr="00A00F44" w:rsidDel="00815601" w:rsidRDefault="00526246">
      <w:pPr>
        <w:spacing w:after="160" w:line="259" w:lineRule="auto"/>
        <w:jc w:val="both"/>
        <w:rPr>
          <w:del w:id="1328" w:author="RAQUEL BLANCO AGUIRRE" w:date="2017-06-27T18:31:00Z"/>
          <w:lang w:val="es-ES_tradnl"/>
        </w:rPr>
        <w:pPrChange w:id="1329" w:author="RAQUEL BLANCO AGUIRRE" w:date="2017-06-27T18:24:00Z">
          <w:pPr>
            <w:pStyle w:val="Prrafodelista"/>
            <w:numPr>
              <w:numId w:val="30"/>
            </w:numPr>
            <w:spacing w:after="160" w:line="259" w:lineRule="auto"/>
            <w:ind w:left="1080" w:hanging="360"/>
            <w:jc w:val="both"/>
          </w:pPr>
        </w:pPrChange>
      </w:pPr>
      <w:del w:id="1330" w:author="RAQUEL BLANCO AGUIRRE" w:date="2017-06-27T18:31:00Z">
        <w:r w:rsidRPr="00EE5A65" w:rsidDel="00815601">
          <w:rPr>
            <w:b/>
            <w:lang w:val="es-ES_tradnl"/>
          </w:rPr>
          <w:delText>Fallo de seguridad (Desventaja)</w:delText>
        </w:r>
        <w:r w:rsidRPr="00EE5A65" w:rsidDel="00815601">
          <w:rPr>
            <w:lang w:val="es-ES_tradnl"/>
          </w:rPr>
          <w:delText>: El código de negocio es ubicado en el cliente de manera transparente.</w:delText>
        </w:r>
      </w:del>
    </w:p>
    <w:p w14:paraId="123C0347" w14:textId="77777777" w:rsidR="00526246" w:rsidRPr="00526246" w:rsidRDefault="00526246" w:rsidP="003417BF">
      <w:pPr>
        <w:jc w:val="both"/>
      </w:pPr>
    </w:p>
    <w:p w14:paraId="23566581" w14:textId="77777777" w:rsidR="00952425" w:rsidRDefault="00526246" w:rsidP="003417BF">
      <w:pPr>
        <w:pStyle w:val="Ttulo2"/>
        <w:numPr>
          <w:ilvl w:val="1"/>
          <w:numId w:val="24"/>
        </w:numPr>
        <w:jc w:val="both"/>
      </w:pPr>
      <w:bookmarkStart w:id="1331" w:name="_Toc487482221"/>
      <w:r>
        <w:t>Transferencia</w:t>
      </w:r>
      <w:r w:rsidR="00952425">
        <w:t xml:space="preserve"> de archivos</w:t>
      </w:r>
      <w:bookmarkEnd w:id="1331"/>
      <w:del w:id="1332" w:author="RAQUEL BLANCO AGUIRRE" w:date="2017-06-27T15:39:00Z">
        <w:r w:rsidR="00952425" w:rsidDel="00633031">
          <w:delText>:</w:delText>
        </w:r>
      </w:del>
    </w:p>
    <w:p w14:paraId="4480CDDF" w14:textId="77777777" w:rsidR="00526246" w:rsidRDefault="00526246" w:rsidP="003417BF">
      <w:pPr>
        <w:jc w:val="both"/>
      </w:pPr>
    </w:p>
    <w:p w14:paraId="1C66ACD8" w14:textId="77777777" w:rsidR="00526246" w:rsidRDefault="00526246" w:rsidP="003417BF">
      <w:pPr>
        <w:ind w:firstLine="360"/>
        <w:jc w:val="both"/>
      </w:pPr>
      <w:r>
        <w:t>Existe</w:t>
      </w:r>
      <w:r w:rsidR="00B51AAE">
        <w:t>n</w:t>
      </w:r>
      <w:r>
        <w:t xml:space="preserve"> múltiples tecnologías pa</w:t>
      </w:r>
      <w:r w:rsidR="00C841ED">
        <w:t>ra la transferencia</w:t>
      </w:r>
      <w:r w:rsidR="00B51AAE">
        <w:t xml:space="preserve"> de archivos. Éstas </w:t>
      </w:r>
      <w:r>
        <w:t xml:space="preserve">promueven la transferencia de datos genérica para todos los </w:t>
      </w:r>
      <w:r w:rsidR="00442E93">
        <w:t>dispositivos, independientemente</w:t>
      </w:r>
      <w:r>
        <w:t xml:space="preserve"> tanto del código como del sistema operativo.</w:t>
      </w:r>
    </w:p>
    <w:p w14:paraId="2A01A33A" w14:textId="3F032706" w:rsidR="00B51AAE" w:rsidDel="00A96305" w:rsidRDefault="00F24BC9" w:rsidP="00EE5A65">
      <w:pPr>
        <w:pStyle w:val="Prrafodelista"/>
        <w:numPr>
          <w:ilvl w:val="0"/>
          <w:numId w:val="31"/>
        </w:numPr>
        <w:jc w:val="both"/>
        <w:rPr>
          <w:del w:id="1333" w:author="RAQUEL BLANCO AGUIRRE" w:date="2017-06-27T18:34:00Z"/>
        </w:rPr>
      </w:pPr>
      <w:r w:rsidRPr="00A96305">
        <w:rPr>
          <w:b/>
        </w:rPr>
        <w:t>FTP (File transfer Protocol)</w:t>
      </w:r>
      <w:r w:rsidR="00B51AAE">
        <w:t>: É</w:t>
      </w:r>
      <w:r>
        <w:t>ste protocolo es un sistema de transferencia de archivos entre sistemas cone</w:t>
      </w:r>
      <w:r w:rsidR="00B51AAE">
        <w:t>ctados entre sí. F</w:t>
      </w:r>
      <w:r>
        <w:t>unc</w:t>
      </w:r>
      <w:r w:rsidR="00B51AAE">
        <w:t>iona utilizando un conjunto de ó</w:t>
      </w:r>
      <w:r>
        <w:t>rdenes emitidas de cliente a servidor</w:t>
      </w:r>
      <w:r w:rsidR="00B51AAE">
        <w:t>,</w:t>
      </w:r>
      <w:r>
        <w:t xml:space="preserve"> utilizando la tecnología SSH (Comunicación cifrada). Este protocolo facilita mucho la transferencia entre los usuarios y el repositorio, pero no está pensado para generar modificaciones </w:t>
      </w:r>
    </w:p>
    <w:p w14:paraId="1BDFA9DC" w14:textId="77777777" w:rsidR="00B51AAE" w:rsidDel="00A96305" w:rsidRDefault="00B51AAE">
      <w:pPr>
        <w:pStyle w:val="Prrafodelista"/>
        <w:numPr>
          <w:ilvl w:val="0"/>
          <w:numId w:val="31"/>
        </w:numPr>
        <w:jc w:val="both"/>
        <w:rPr>
          <w:del w:id="1334" w:author="RAQUEL BLANCO AGUIRRE" w:date="2017-06-27T18:34:00Z"/>
        </w:rPr>
        <w:pPrChange w:id="1335" w:author="RAQUEL BLANCO AGUIRRE" w:date="2017-06-27T18:34:00Z">
          <w:pPr>
            <w:pStyle w:val="Prrafodelista"/>
            <w:ind w:left="1080"/>
            <w:jc w:val="both"/>
          </w:pPr>
        </w:pPrChange>
      </w:pPr>
      <w:r>
        <w:t>automáticas de las fuentes de datos del cliente.</w:t>
      </w:r>
    </w:p>
    <w:p w14:paraId="6E8422D4" w14:textId="77777777" w:rsidR="00F24BC9" w:rsidRDefault="00F24BC9">
      <w:pPr>
        <w:pStyle w:val="Prrafodelista"/>
        <w:ind w:left="1080"/>
        <w:jc w:val="both"/>
      </w:pPr>
      <w:del w:id="1336" w:author="RAQUEL BLANCO AGUIRRE" w:date="2017-06-27T18:33:00Z">
        <w:r w:rsidDel="00A96305">
          <w:br/>
          <w:delText xml:space="preserve"> </w:delText>
        </w:r>
      </w:del>
    </w:p>
    <w:p w14:paraId="5E390AE9" w14:textId="77777777" w:rsidR="00B51AAE" w:rsidDel="00A96305" w:rsidRDefault="00F24BC9" w:rsidP="00B51AAE">
      <w:pPr>
        <w:pStyle w:val="Prrafodelista"/>
        <w:numPr>
          <w:ilvl w:val="0"/>
          <w:numId w:val="31"/>
        </w:numPr>
        <w:jc w:val="both"/>
        <w:rPr>
          <w:del w:id="1337" w:author="RAQUEL BLANCO AGUIRRE" w:date="2017-06-27T18:34:00Z"/>
        </w:rPr>
      </w:pPr>
      <w:r w:rsidRPr="00442E93">
        <w:rPr>
          <w:b/>
        </w:rPr>
        <w:t>HTTP</w:t>
      </w:r>
      <w:r>
        <w:t>: Todo el protocolo sobre el que se está</w:t>
      </w:r>
      <w:r w:rsidR="00B51AAE">
        <w:t>n</w:t>
      </w:r>
      <w:r>
        <w:t xml:space="preserve"> montando los sistemas del proyecto, puede ser a su vez un buen método de transferencia de archivos. HTTP proporciona un método genérico de comunicación de datos que permite l</w:t>
      </w:r>
      <w:r w:rsidR="00E77120">
        <w:t>a transferencia de archivos de gran capacidad</w:t>
      </w:r>
      <w:r>
        <w:t>.</w:t>
      </w:r>
      <w:r w:rsidR="00E77120">
        <w:t xml:space="preserve"> El m</w:t>
      </w:r>
      <w:r w:rsidR="00B51AAE">
        <w:t xml:space="preserve">ayor problema </w:t>
      </w:r>
      <w:r w:rsidR="00E77120">
        <w:t xml:space="preserve">es que hay que usar programas de compresión para </w:t>
      </w:r>
      <w:r w:rsidR="00C841ED">
        <w:t>gestiona</w:t>
      </w:r>
      <w:r w:rsidR="00442E93">
        <w:t>r</w:t>
      </w:r>
      <w:r w:rsidR="00C841ED">
        <w:t xml:space="preserve"> el envío y recepción</w:t>
      </w:r>
      <w:r w:rsidR="00B51AAE">
        <w:t xml:space="preserve"> de archivos.</w:t>
      </w:r>
      <w:r w:rsidR="00C841ED">
        <w:t xml:space="preserve"> </w:t>
      </w:r>
    </w:p>
    <w:p w14:paraId="4D647C10" w14:textId="77777777" w:rsidR="00F24BC9" w:rsidRDefault="00E77120">
      <w:pPr>
        <w:pStyle w:val="Prrafodelista"/>
        <w:numPr>
          <w:ilvl w:val="0"/>
          <w:numId w:val="31"/>
        </w:numPr>
        <w:jc w:val="both"/>
        <w:pPrChange w:id="1338" w:author="RAQUEL BLANCO AGUIRRE" w:date="2017-06-27T18:33:00Z">
          <w:pPr>
            <w:pStyle w:val="Prrafodelista"/>
            <w:ind w:left="1080"/>
            <w:jc w:val="both"/>
          </w:pPr>
        </w:pPrChange>
      </w:pPr>
      <w:del w:id="1339" w:author="RAQUEL BLANCO AGUIRRE" w:date="2017-06-27T18:34:00Z">
        <w:r w:rsidDel="00A96305">
          <w:br/>
        </w:r>
      </w:del>
    </w:p>
    <w:p w14:paraId="22F84F7A" w14:textId="77777777" w:rsidR="00E77120" w:rsidRDefault="00E77120" w:rsidP="00B014E0">
      <w:pPr>
        <w:pStyle w:val="Prrafodelista"/>
        <w:numPr>
          <w:ilvl w:val="0"/>
          <w:numId w:val="31"/>
        </w:numPr>
        <w:jc w:val="both"/>
      </w:pPr>
      <w:r w:rsidRPr="00442E93">
        <w:rPr>
          <w:b/>
        </w:rPr>
        <w:t>GIT o SVN</w:t>
      </w:r>
      <w:r w:rsidR="00F24BC9">
        <w:t>:</w:t>
      </w:r>
      <w:r>
        <w:t xml:space="preserve"> Es un control de versiones pensado para el desarrollo y mantenimiento de</w:t>
      </w:r>
      <w:r w:rsidR="00B014E0">
        <w:t xml:space="preserve"> desarrollo software. </w:t>
      </w:r>
      <w:r>
        <w:t>GIT o SVN no son programas de transferencia de archivos</w:t>
      </w:r>
      <w:r w:rsidR="00B014E0">
        <w:t xml:space="preserve"> como tal</w:t>
      </w:r>
      <w:r>
        <w:t xml:space="preserve">, sino que almacenan las modificaciones que se realizan sobre una jerarquía de </w:t>
      </w:r>
      <w:r w:rsidR="00B014E0">
        <w:t>archivos y luego une las partes</w:t>
      </w:r>
      <w:r>
        <w:t>. Esta tecnología se</w:t>
      </w:r>
      <w:r w:rsidR="00B014E0">
        <w:t xml:space="preserve"> </w:t>
      </w:r>
      <w:r>
        <w:t>sincroniza de forma “automática”</w:t>
      </w:r>
      <w:r w:rsidR="00B014E0">
        <w:t>,</w:t>
      </w:r>
      <w:r>
        <w:t xml:space="preserve"> viendo si el código está en la última modificación y gestiona los cambios y la trasferencia de archivos nuevos de manera genérica y segura. La gran diferencia entre estas dos tecnologías, a parte del software</w:t>
      </w:r>
      <w:r w:rsidR="00B014E0">
        <w:t>,</w:t>
      </w:r>
      <w:r>
        <w:t xml:space="preserve"> es que SVN es un control de versiones centralizado, mientras que</w:t>
      </w:r>
      <w:r w:rsidR="00B014E0">
        <w:t xml:space="preserve"> GIT lo es </w:t>
      </w:r>
      <w:r>
        <w:t>descentralizado.</w:t>
      </w:r>
    </w:p>
    <w:p w14:paraId="2B0DB0BF" w14:textId="4FE7D0A2" w:rsidR="00C87D35" w:rsidRDefault="00A96305">
      <w:pPr>
        <w:pPrChange w:id="1340" w:author="RAQUEL BLANCO AGUIRRE" w:date="2017-06-27T18:43:00Z">
          <w:pPr>
            <w:pStyle w:val="Cita"/>
            <w:ind w:left="0"/>
            <w:jc w:val="both"/>
          </w:pPr>
        </w:pPrChange>
      </w:pPr>
      <w:ins w:id="1341" w:author="RAQUEL BLANCO AGUIRRE" w:date="2017-06-27T18:35:00Z">
        <w:r>
          <w:lastRenderedPageBreak/>
          <w:t xml:space="preserve">Se </w:t>
        </w:r>
      </w:ins>
      <w:ins w:id="1342" w:author="RAQUEL BLANCO AGUIRRE" w:date="2017-06-27T18:40:00Z">
        <w:r w:rsidR="00E350EB">
          <w:t>u</w:t>
        </w:r>
      </w:ins>
      <w:ins w:id="1343" w:author="RAQUEL BLANCO AGUIRRE" w:date="2017-06-27T18:41:00Z">
        <w:r w:rsidR="00E350EB">
          <w:t>sará</w:t>
        </w:r>
      </w:ins>
      <w:del w:id="1344" w:author="RAQUEL BLANCO AGUIRRE" w:date="2017-06-27T18:41:00Z">
        <w:r w:rsidR="00C841ED" w:rsidDel="00E350EB">
          <w:delText>Usaremos</w:delText>
        </w:r>
      </w:del>
      <w:r w:rsidR="00C841ED">
        <w:t xml:space="preserve"> GIT para la trasferencia de archivos ya que </w:t>
      </w:r>
      <w:del w:id="1345" w:author="RAQUEL BLANCO AGUIRRE" w:date="2017-06-27T18:41:00Z">
        <w:r w:rsidR="00442E93" w:rsidRPr="00C841ED" w:rsidDel="00E350EB">
          <w:delText xml:space="preserve">nos </w:delText>
        </w:r>
      </w:del>
      <w:r w:rsidR="00442E93" w:rsidRPr="00C841ED">
        <w:t>facilita la comunicación entre el</w:t>
      </w:r>
      <w:del w:id="1346" w:author="RAQUEL BLANCO AGUIRRE" w:date="2017-06-27T18:42:00Z">
        <w:r w:rsidR="00442E93" w:rsidRPr="00C841ED" w:rsidDel="00E350EB">
          <w:delText xml:space="preserve"> </w:delText>
        </w:r>
      </w:del>
      <w:ins w:id="1347" w:author="RAQUEL BLANCO AGUIRRE" w:date="2017-06-27T18:42:00Z">
        <w:r w:rsidR="00E350EB">
          <w:t xml:space="preserve"> </w:t>
        </w:r>
      </w:ins>
      <w:r w:rsidR="00442E93" w:rsidRPr="00C841ED">
        <w:t>servidor y los diferentes proyectos de los usuarios. Cuando el usuario quiera realizar una modificación, el software de GIT</w:t>
      </w:r>
      <w:r w:rsidR="003417BF">
        <w:t xml:space="preserve"> lo identificará </w:t>
      </w:r>
      <w:r w:rsidR="003417BF" w:rsidRPr="003417BF">
        <w:t>y</w:t>
      </w:r>
      <w:r w:rsidR="003417BF">
        <w:t xml:space="preserve"> lo modificará</w:t>
      </w:r>
      <w:r w:rsidR="00442E93" w:rsidRPr="00C841ED">
        <w:t xml:space="preserve"> en el repositorio.</w:t>
      </w:r>
    </w:p>
    <w:p w14:paraId="4742566B" w14:textId="77777777" w:rsidR="00442E93" w:rsidRPr="00C87D35" w:rsidRDefault="00C87D35" w:rsidP="00C87D35">
      <w:pPr>
        <w:spacing w:after="0" w:line="240" w:lineRule="auto"/>
        <w:rPr>
          <w:iCs/>
        </w:rPr>
      </w:pPr>
      <w:r>
        <w:rPr>
          <w:i/>
        </w:rPr>
        <w:br w:type="page"/>
      </w:r>
    </w:p>
    <w:p w14:paraId="56FA2834" w14:textId="77777777" w:rsidR="00F02C4D" w:rsidRDefault="00F02C4D" w:rsidP="00F02C4D">
      <w:pPr>
        <w:pStyle w:val="Ttulo1"/>
        <w:numPr>
          <w:ilvl w:val="0"/>
          <w:numId w:val="24"/>
        </w:numPr>
        <w:rPr>
          <w:lang w:val="es-ES_tradnl"/>
        </w:rPr>
      </w:pPr>
      <w:bookmarkStart w:id="1348" w:name="_Toc487482222"/>
      <w:r>
        <w:rPr>
          <w:lang w:val="es-ES_tradnl"/>
        </w:rPr>
        <w:lastRenderedPageBreak/>
        <w:t>Planificación temporal:</w:t>
      </w:r>
      <w:bookmarkEnd w:id="1348"/>
    </w:p>
    <w:p w14:paraId="55E52ADB" w14:textId="77777777" w:rsidR="00F02C4D" w:rsidRDefault="00F02C4D" w:rsidP="00F02C4D">
      <w:pPr>
        <w:rPr>
          <w:lang w:val="es-ES_tradnl"/>
        </w:rPr>
      </w:pPr>
    </w:p>
    <w:p w14:paraId="53A9F6D6" w14:textId="347AB383" w:rsidR="00F00B08" w:rsidRDefault="00252E43" w:rsidP="002D257A">
      <w:pPr>
        <w:ind w:firstLine="360"/>
        <w:jc w:val="both"/>
        <w:rPr>
          <w:ins w:id="1349" w:author="Raul García Fernández" w:date="2017-07-10T20:34:00Z"/>
          <w:lang w:val="es-ES_tradnl"/>
        </w:rPr>
      </w:pPr>
      <w:r>
        <w:rPr>
          <w:lang w:val="es-ES_tradnl"/>
        </w:rPr>
        <w:t xml:space="preserve">A continuación, </w:t>
      </w:r>
      <w:del w:id="1350" w:author="RAQUEL BLANCO AGUIRRE" w:date="2017-06-27T18:44:00Z">
        <w:r w:rsidDel="0004719F">
          <w:rPr>
            <w:lang w:val="es-ES_tradnl"/>
          </w:rPr>
          <w:delText>vamos a</w:delText>
        </w:r>
      </w:del>
      <w:ins w:id="1351" w:author="RAQUEL BLANCO AGUIRRE" w:date="2017-06-27T18:44:00Z">
        <w:r w:rsidR="0004719F">
          <w:rPr>
            <w:lang w:val="es-ES_tradnl"/>
          </w:rPr>
          <w:t>se</w:t>
        </w:r>
      </w:ins>
      <w:r>
        <w:rPr>
          <w:lang w:val="es-ES_tradnl"/>
        </w:rPr>
        <w:t xml:space="preserve"> </w:t>
      </w:r>
      <w:del w:id="1352" w:author="RAQUEL BLANCO AGUIRRE" w:date="2017-06-27T18:44:00Z">
        <w:r w:rsidDel="0004719F">
          <w:rPr>
            <w:lang w:val="es-ES_tradnl"/>
          </w:rPr>
          <w:delText>exp</w:delText>
        </w:r>
        <w:r w:rsidR="00DF1F68" w:rsidDel="0004719F">
          <w:rPr>
            <w:lang w:val="es-ES_tradnl"/>
          </w:rPr>
          <w:delText xml:space="preserve">licar </w:delText>
        </w:r>
      </w:del>
      <w:ins w:id="1353" w:author="RAQUEL BLANCO AGUIRRE" w:date="2017-06-27T18:44:00Z">
        <w:r w:rsidR="0004719F">
          <w:rPr>
            <w:lang w:val="es-ES_tradnl"/>
          </w:rPr>
          <w:t xml:space="preserve">indica </w:t>
        </w:r>
      </w:ins>
      <w:r w:rsidR="00DF1F68">
        <w:rPr>
          <w:lang w:val="es-ES_tradnl"/>
        </w:rPr>
        <w:t xml:space="preserve">la planificación </w:t>
      </w:r>
      <w:del w:id="1354" w:author="RAQUEL BLANCO AGUIRRE" w:date="2017-06-27T18:44:00Z">
        <w:r w:rsidR="00DF1F68" w:rsidDel="0004719F">
          <w:rPr>
            <w:lang w:val="es-ES_tradnl"/>
          </w:rPr>
          <w:delText>que</w:delText>
        </w:r>
        <w:r w:rsidR="00B014E0" w:rsidDel="0004719F">
          <w:rPr>
            <w:lang w:val="es-ES_tradnl"/>
          </w:rPr>
          <w:delText xml:space="preserve"> se</w:delText>
        </w:r>
        <w:r w:rsidR="00DF1F68" w:rsidDel="0004719F">
          <w:rPr>
            <w:lang w:val="es-ES_tradnl"/>
          </w:rPr>
          <w:delText xml:space="preserve"> ha</w:delText>
        </w:r>
      </w:del>
      <w:ins w:id="1355" w:author="RAQUEL BLANCO AGUIRRE" w:date="2017-06-27T18:44:00Z">
        <w:r w:rsidR="0004719F">
          <w:rPr>
            <w:lang w:val="es-ES_tradnl"/>
          </w:rPr>
          <w:t>a</w:t>
        </w:r>
      </w:ins>
      <w:r>
        <w:rPr>
          <w:lang w:val="es-ES_tradnl"/>
        </w:rPr>
        <w:t xml:space="preserve"> segui</w:t>
      </w:r>
      <w:ins w:id="1356" w:author="RAQUEL BLANCO AGUIRRE" w:date="2017-06-27T18:44:00Z">
        <w:r w:rsidR="0004719F">
          <w:rPr>
            <w:lang w:val="es-ES_tradnl"/>
          </w:rPr>
          <w:t>r</w:t>
        </w:r>
      </w:ins>
      <w:del w:id="1357" w:author="RAQUEL BLANCO AGUIRRE" w:date="2017-06-27T18:44:00Z">
        <w:r w:rsidDel="0004719F">
          <w:rPr>
            <w:lang w:val="es-ES_tradnl"/>
          </w:rPr>
          <w:delText>do</w:delText>
        </w:r>
      </w:del>
      <w:r>
        <w:rPr>
          <w:lang w:val="es-ES_tradnl"/>
        </w:rPr>
        <w:t xml:space="preserve"> para realizar este proyecto. La siguiente tabla representa las fases que se</w:t>
      </w:r>
      <w:r w:rsidR="00B014E0">
        <w:rPr>
          <w:lang w:val="es-ES_tradnl"/>
        </w:rPr>
        <w:t xml:space="preserve"> h</w:t>
      </w:r>
      <w:r>
        <w:rPr>
          <w:lang w:val="es-ES_tradnl"/>
        </w:rPr>
        <w:t xml:space="preserve">an realizado para cada </w:t>
      </w:r>
      <w:r w:rsidR="00DF1F68">
        <w:rPr>
          <w:lang w:val="es-ES_tradnl"/>
        </w:rPr>
        <w:t>fase</w:t>
      </w:r>
      <w:r w:rsidR="00F00B08">
        <w:rPr>
          <w:lang w:val="es-ES_tradnl"/>
        </w:rPr>
        <w:t>:</w:t>
      </w:r>
    </w:p>
    <w:p w14:paraId="62458A25" w14:textId="77777777" w:rsidR="00093CC3" w:rsidRDefault="00093CC3" w:rsidP="002D257A">
      <w:pPr>
        <w:ind w:firstLine="360"/>
        <w:jc w:val="both"/>
        <w:rPr>
          <w:lang w:val="es-ES_tradnl"/>
        </w:rPr>
      </w:pPr>
    </w:p>
    <w:p w14:paraId="0D8AC9FB" w14:textId="6C085902" w:rsidR="00691FD9" w:rsidRDefault="00691FD9" w:rsidP="00691FD9">
      <w:pPr>
        <w:pStyle w:val="Descripcin"/>
        <w:keepNext/>
        <w:rPr>
          <w:ins w:id="1358" w:author="Raul García Fernández" w:date="2017-07-10T20:27:00Z"/>
        </w:rPr>
        <w:pPrChange w:id="1359" w:author="Raul García Fernández" w:date="2017-07-10T20:27:00Z">
          <w:pPr/>
        </w:pPrChange>
      </w:pPr>
      <w:bookmarkStart w:id="1360" w:name="_Toc487481878"/>
      <w:ins w:id="1361" w:author="Raul García Fernández" w:date="2017-07-10T20:27:00Z">
        <w:r>
          <w:t xml:space="preserve">Tabla </w:t>
        </w:r>
        <w:r>
          <w:fldChar w:fldCharType="begin"/>
        </w:r>
        <w:r>
          <w:instrText xml:space="preserve"> STYLEREF 1 \s </w:instrText>
        </w:r>
      </w:ins>
      <w:r>
        <w:fldChar w:fldCharType="separate"/>
      </w:r>
      <w:r w:rsidR="001D055D">
        <w:rPr>
          <w:noProof/>
        </w:rPr>
        <w:t>5</w:t>
      </w:r>
      <w:ins w:id="1362" w:author="Raul García Fernández" w:date="2017-07-10T20:27:00Z">
        <w:r>
          <w:fldChar w:fldCharType="end"/>
        </w:r>
        <w:r>
          <w:noBreakHyphen/>
        </w:r>
        <w:r>
          <w:fldChar w:fldCharType="begin"/>
        </w:r>
        <w:r>
          <w:instrText xml:space="preserve"> SEQ Tabla \* ARABIC \s 1 </w:instrText>
        </w:r>
      </w:ins>
      <w:r>
        <w:fldChar w:fldCharType="separate"/>
      </w:r>
      <w:ins w:id="1363" w:author="Raul García Fernández" w:date="2017-07-10T20:36:00Z">
        <w:r w:rsidR="001D055D">
          <w:rPr>
            <w:noProof/>
          </w:rPr>
          <w:t>1</w:t>
        </w:r>
      </w:ins>
      <w:ins w:id="1364" w:author="Raul García Fernández" w:date="2017-07-10T20:27:00Z">
        <w:r>
          <w:fldChar w:fldCharType="end"/>
        </w:r>
        <w:r>
          <w:t xml:space="preserve"> Tabla planificación</w:t>
        </w:r>
        <w:bookmarkEnd w:id="1360"/>
      </w:ins>
    </w:p>
    <w:tbl>
      <w:tblPr>
        <w:tblStyle w:val="Tabladecuadrcula4"/>
        <w:tblW w:w="0" w:type="auto"/>
        <w:jc w:val="center"/>
        <w:tblLook w:val="04A0" w:firstRow="1" w:lastRow="0" w:firstColumn="1" w:lastColumn="0" w:noHBand="0" w:noVBand="1"/>
      </w:tblPr>
      <w:tblGrid>
        <w:gridCol w:w="4268"/>
        <w:gridCol w:w="4226"/>
      </w:tblGrid>
      <w:tr w:rsidR="00F00B08" w14:paraId="4C980824" w14:textId="77777777" w:rsidTr="00F00B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8" w:type="dxa"/>
          </w:tcPr>
          <w:p w14:paraId="3A6F636F" w14:textId="77777777" w:rsidR="00F00B08" w:rsidRDefault="00F00B08" w:rsidP="00F00B08">
            <w:pPr>
              <w:rPr>
                <w:lang w:val="es-ES_tradnl"/>
              </w:rPr>
            </w:pPr>
            <w:r>
              <w:rPr>
                <w:lang w:val="es-ES_tradnl"/>
              </w:rPr>
              <w:t>Nombre de la tarea</w:t>
            </w:r>
          </w:p>
        </w:tc>
        <w:tc>
          <w:tcPr>
            <w:tcW w:w="4226" w:type="dxa"/>
          </w:tcPr>
          <w:p w14:paraId="5E465E2F" w14:textId="77777777" w:rsidR="00F00B08" w:rsidRDefault="00F00B08" w:rsidP="00F00B08">
            <w:pPr>
              <w:cnfStyle w:val="100000000000" w:firstRow="1" w:lastRow="0" w:firstColumn="0" w:lastColumn="0" w:oddVBand="0" w:evenVBand="0" w:oddHBand="0" w:evenHBand="0" w:firstRowFirstColumn="0" w:firstRowLastColumn="0" w:lastRowFirstColumn="0" w:lastRowLastColumn="0"/>
              <w:rPr>
                <w:lang w:val="es-ES_tradnl"/>
              </w:rPr>
            </w:pPr>
            <w:commentRangeStart w:id="1365"/>
            <w:r>
              <w:rPr>
                <w:lang w:val="es-ES_tradnl"/>
              </w:rPr>
              <w:t>Duración</w:t>
            </w:r>
            <w:commentRangeEnd w:id="1365"/>
            <w:r w:rsidR="0004719F">
              <w:rPr>
                <w:rStyle w:val="Refdecomentario"/>
                <w:b w:val="0"/>
                <w:bCs w:val="0"/>
                <w:color w:val="auto"/>
              </w:rPr>
              <w:commentReference w:id="1365"/>
            </w:r>
          </w:p>
        </w:tc>
      </w:tr>
      <w:tr w:rsidR="00F00B08" w14:paraId="1A82AAAC" w14:textId="77777777" w:rsidTr="00F00B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8" w:type="dxa"/>
          </w:tcPr>
          <w:p w14:paraId="7F7D2976" w14:textId="77777777" w:rsidR="00F00B08" w:rsidRDefault="00F00B08" w:rsidP="00F00B08">
            <w:pPr>
              <w:rPr>
                <w:lang w:val="es-ES_tradnl"/>
              </w:rPr>
            </w:pPr>
            <w:r>
              <w:rPr>
                <w:lang w:val="es-ES_tradnl"/>
              </w:rPr>
              <w:t>Estudios y análisis previos</w:t>
            </w:r>
          </w:p>
        </w:tc>
        <w:tc>
          <w:tcPr>
            <w:tcW w:w="4226" w:type="dxa"/>
          </w:tcPr>
          <w:p w14:paraId="7FAC92A4" w14:textId="0E38C19F" w:rsidR="00F00B08" w:rsidRDefault="00F00B08" w:rsidP="00F00B08">
            <w:pPr>
              <w:cnfStyle w:val="000000100000" w:firstRow="0" w:lastRow="0" w:firstColumn="0" w:lastColumn="0" w:oddVBand="0" w:evenVBand="0" w:oddHBand="1" w:evenHBand="0" w:firstRowFirstColumn="0" w:firstRowLastColumn="0" w:lastRowFirstColumn="0" w:lastRowLastColumn="0"/>
              <w:rPr>
                <w:lang w:val="es-ES_tradnl"/>
              </w:rPr>
            </w:pPr>
            <w:del w:id="1366" w:author="Raul García Fernández" w:date="2017-07-03T18:48:00Z">
              <w:r w:rsidDel="004C07F1">
                <w:rPr>
                  <w:lang w:val="es-ES_tradnl"/>
                </w:rPr>
                <w:delText xml:space="preserve">0S </w:delText>
              </w:r>
            </w:del>
            <w:r>
              <w:rPr>
                <w:lang w:val="es-ES_tradnl"/>
              </w:rPr>
              <w:t>1</w:t>
            </w:r>
            <w:ins w:id="1367" w:author="Raul García Fernández" w:date="2017-07-03T18:48:00Z">
              <w:r w:rsidR="004C07F1">
                <w:rPr>
                  <w:lang w:val="es-ES_tradnl"/>
                </w:rPr>
                <w:t xml:space="preserve">1 </w:t>
              </w:r>
            </w:ins>
            <w:del w:id="1368" w:author="Raul García Fernández" w:date="2017-07-03T18:48:00Z">
              <w:r w:rsidDel="004C07F1">
                <w:rPr>
                  <w:lang w:val="es-ES_tradnl"/>
                </w:rPr>
                <w:delText>0</w:delText>
              </w:r>
            </w:del>
            <w:del w:id="1369" w:author="Raul García Fernández" w:date="2017-07-03T19:06:00Z">
              <w:r w:rsidDel="001C366D">
                <w:rPr>
                  <w:lang w:val="es-ES_tradnl"/>
                </w:rPr>
                <w:delText>D</w:delText>
              </w:r>
            </w:del>
            <w:del w:id="1370" w:author="Raul García Fernández" w:date="2017-07-03T18:48:00Z">
              <w:r w:rsidDel="004C07F1">
                <w:rPr>
                  <w:lang w:val="es-ES_tradnl"/>
                </w:rPr>
                <w:delText xml:space="preserve"> 3H</w:delText>
              </w:r>
            </w:del>
            <w:ins w:id="1371" w:author="Raul García Fernández" w:date="2017-07-03T19:06:00Z">
              <w:r w:rsidR="001C366D">
                <w:rPr>
                  <w:lang w:val="es-ES_tradnl"/>
                </w:rPr>
                <w:t>Días</w:t>
              </w:r>
            </w:ins>
          </w:p>
        </w:tc>
      </w:tr>
      <w:tr w:rsidR="00F00B08" w14:paraId="7762DD45" w14:textId="77777777" w:rsidTr="00F00B08">
        <w:trPr>
          <w:jc w:val="center"/>
        </w:trPr>
        <w:tc>
          <w:tcPr>
            <w:cnfStyle w:val="001000000000" w:firstRow="0" w:lastRow="0" w:firstColumn="1" w:lastColumn="0" w:oddVBand="0" w:evenVBand="0" w:oddHBand="0" w:evenHBand="0" w:firstRowFirstColumn="0" w:firstRowLastColumn="0" w:lastRowFirstColumn="0" w:lastRowLastColumn="0"/>
            <w:tcW w:w="4268" w:type="dxa"/>
          </w:tcPr>
          <w:p w14:paraId="21DA3D29" w14:textId="77777777" w:rsidR="00F00B08" w:rsidRDefault="00F00B08" w:rsidP="00F00B08">
            <w:pPr>
              <w:rPr>
                <w:lang w:val="es-ES_tradnl"/>
              </w:rPr>
            </w:pPr>
            <w:r>
              <w:rPr>
                <w:lang w:val="es-ES_tradnl"/>
              </w:rPr>
              <w:t>Requisitos de usuario</w:t>
            </w:r>
          </w:p>
        </w:tc>
        <w:tc>
          <w:tcPr>
            <w:tcW w:w="4226" w:type="dxa"/>
          </w:tcPr>
          <w:p w14:paraId="4C691BF8" w14:textId="71492F74" w:rsidR="00F00B08" w:rsidRDefault="00F00B08" w:rsidP="00F00B08">
            <w:pPr>
              <w:cnfStyle w:val="000000000000" w:firstRow="0" w:lastRow="0" w:firstColumn="0" w:lastColumn="0" w:oddVBand="0" w:evenVBand="0" w:oddHBand="0" w:evenHBand="0" w:firstRowFirstColumn="0" w:firstRowLastColumn="0" w:lastRowFirstColumn="0" w:lastRowLastColumn="0"/>
              <w:rPr>
                <w:lang w:val="es-ES_tradnl"/>
              </w:rPr>
            </w:pPr>
            <w:del w:id="1372" w:author="Raul García Fernández" w:date="2017-07-03T18:48:00Z">
              <w:r w:rsidDel="004C07F1">
                <w:rPr>
                  <w:lang w:val="es-ES_tradnl"/>
                </w:rPr>
                <w:delText>0S 4D 4H</w:delText>
              </w:r>
            </w:del>
            <w:ins w:id="1373" w:author="Raul García Fernández" w:date="2017-07-03T18:48:00Z">
              <w:r w:rsidR="004C07F1">
                <w:rPr>
                  <w:lang w:val="es-ES_tradnl"/>
                </w:rPr>
                <w:t xml:space="preserve">5 </w:t>
              </w:r>
            </w:ins>
            <w:ins w:id="1374" w:author="Raul García Fernández" w:date="2017-07-03T19:06:00Z">
              <w:r w:rsidR="001C366D">
                <w:rPr>
                  <w:lang w:val="es-ES_tradnl"/>
                </w:rPr>
                <w:t>Días</w:t>
              </w:r>
            </w:ins>
          </w:p>
        </w:tc>
      </w:tr>
      <w:tr w:rsidR="00F00B08" w14:paraId="36064E40" w14:textId="77777777" w:rsidTr="00F00B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8" w:type="dxa"/>
          </w:tcPr>
          <w:p w14:paraId="26CF9AA7" w14:textId="77777777" w:rsidR="00F00B08" w:rsidRDefault="00F00B08" w:rsidP="00F00B08">
            <w:pPr>
              <w:rPr>
                <w:lang w:val="es-ES_tradnl"/>
              </w:rPr>
            </w:pPr>
            <w:r>
              <w:rPr>
                <w:lang w:val="es-ES_tradnl"/>
              </w:rPr>
              <w:t>Análisis del sistema</w:t>
            </w:r>
          </w:p>
        </w:tc>
        <w:tc>
          <w:tcPr>
            <w:tcW w:w="4226" w:type="dxa"/>
          </w:tcPr>
          <w:p w14:paraId="056CB271" w14:textId="38A61FB4" w:rsidR="00F00B08" w:rsidRDefault="00F00B08" w:rsidP="00F00B08">
            <w:pPr>
              <w:cnfStyle w:val="000000100000" w:firstRow="0" w:lastRow="0" w:firstColumn="0" w:lastColumn="0" w:oddVBand="0" w:evenVBand="0" w:oddHBand="1" w:evenHBand="0" w:firstRowFirstColumn="0" w:firstRowLastColumn="0" w:lastRowFirstColumn="0" w:lastRowLastColumn="0"/>
              <w:rPr>
                <w:lang w:val="es-ES_tradnl"/>
              </w:rPr>
            </w:pPr>
            <w:del w:id="1375" w:author="Raul García Fernández" w:date="2017-07-03T18:48:00Z">
              <w:r w:rsidDel="004C07F1">
                <w:rPr>
                  <w:lang w:val="es-ES_tradnl"/>
                </w:rPr>
                <w:delText>0S 7D 8H</w:delText>
              </w:r>
            </w:del>
            <w:ins w:id="1376" w:author="Raul García Fernández" w:date="2017-07-03T18:48:00Z">
              <w:r w:rsidR="004C07F1">
                <w:rPr>
                  <w:lang w:val="es-ES_tradnl"/>
                </w:rPr>
                <w:t xml:space="preserve">8 </w:t>
              </w:r>
            </w:ins>
            <w:ins w:id="1377" w:author="Raul García Fernández" w:date="2017-07-03T19:06:00Z">
              <w:r w:rsidR="001C366D">
                <w:rPr>
                  <w:lang w:val="es-ES_tradnl"/>
                </w:rPr>
                <w:t>Días</w:t>
              </w:r>
            </w:ins>
          </w:p>
        </w:tc>
      </w:tr>
      <w:tr w:rsidR="00F00B08" w14:paraId="033666E8" w14:textId="77777777" w:rsidTr="00F00B08">
        <w:trPr>
          <w:trHeight w:val="513"/>
          <w:jc w:val="center"/>
        </w:trPr>
        <w:tc>
          <w:tcPr>
            <w:cnfStyle w:val="001000000000" w:firstRow="0" w:lastRow="0" w:firstColumn="1" w:lastColumn="0" w:oddVBand="0" w:evenVBand="0" w:oddHBand="0" w:evenHBand="0" w:firstRowFirstColumn="0" w:firstRowLastColumn="0" w:lastRowFirstColumn="0" w:lastRowLastColumn="0"/>
            <w:tcW w:w="4268" w:type="dxa"/>
          </w:tcPr>
          <w:p w14:paraId="2AF4C5BE" w14:textId="77777777" w:rsidR="00F00B08" w:rsidRDefault="00F00B08" w:rsidP="00F00B08">
            <w:pPr>
              <w:rPr>
                <w:lang w:val="es-ES_tradnl"/>
              </w:rPr>
            </w:pPr>
            <w:r>
              <w:rPr>
                <w:lang w:val="es-ES_tradnl"/>
              </w:rPr>
              <w:t>Diseño del sistema</w:t>
            </w:r>
          </w:p>
        </w:tc>
        <w:tc>
          <w:tcPr>
            <w:tcW w:w="4226" w:type="dxa"/>
          </w:tcPr>
          <w:p w14:paraId="0B52D15C" w14:textId="2657D062" w:rsidR="00F00B08" w:rsidRDefault="00F00B08" w:rsidP="00F00B08">
            <w:pPr>
              <w:cnfStyle w:val="000000000000" w:firstRow="0" w:lastRow="0" w:firstColumn="0" w:lastColumn="0" w:oddVBand="0" w:evenVBand="0" w:oddHBand="0" w:evenHBand="0" w:firstRowFirstColumn="0" w:firstRowLastColumn="0" w:lastRowFirstColumn="0" w:lastRowLastColumn="0"/>
              <w:rPr>
                <w:lang w:val="es-ES_tradnl"/>
              </w:rPr>
            </w:pPr>
            <w:del w:id="1378" w:author="Raul García Fernández" w:date="2017-07-03T18:48:00Z">
              <w:r w:rsidDel="004C07F1">
                <w:rPr>
                  <w:lang w:val="es-ES_tradnl"/>
                </w:rPr>
                <w:delText>0S 5D 5H</w:delText>
              </w:r>
            </w:del>
            <w:ins w:id="1379" w:author="Raul García Fernández" w:date="2017-07-03T18:48:00Z">
              <w:r w:rsidR="004C07F1">
                <w:rPr>
                  <w:lang w:val="es-ES_tradnl"/>
                </w:rPr>
                <w:t xml:space="preserve">6 </w:t>
              </w:r>
            </w:ins>
            <w:ins w:id="1380" w:author="Raul García Fernández" w:date="2017-07-03T19:06:00Z">
              <w:r w:rsidR="001C366D">
                <w:rPr>
                  <w:lang w:val="es-ES_tradnl"/>
                </w:rPr>
                <w:t>Días</w:t>
              </w:r>
            </w:ins>
          </w:p>
        </w:tc>
      </w:tr>
      <w:tr w:rsidR="00F00B08" w14:paraId="759E8BFB" w14:textId="77777777" w:rsidTr="00F00B0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4268" w:type="dxa"/>
          </w:tcPr>
          <w:p w14:paraId="59167366" w14:textId="77777777" w:rsidR="00F00B08" w:rsidRDefault="00F00B08" w:rsidP="00F00B08">
            <w:pPr>
              <w:rPr>
                <w:lang w:val="es-ES_tradnl"/>
              </w:rPr>
            </w:pPr>
            <w:r>
              <w:rPr>
                <w:lang w:val="es-ES_tradnl"/>
              </w:rPr>
              <w:t>Construcción del sistema</w:t>
            </w:r>
          </w:p>
        </w:tc>
        <w:tc>
          <w:tcPr>
            <w:tcW w:w="4226" w:type="dxa"/>
          </w:tcPr>
          <w:p w14:paraId="4D55F4D6" w14:textId="7F92189C" w:rsidR="00F00B08" w:rsidRDefault="00F00B08" w:rsidP="00F00B08">
            <w:pPr>
              <w:cnfStyle w:val="000000100000" w:firstRow="0" w:lastRow="0" w:firstColumn="0" w:lastColumn="0" w:oddVBand="0" w:evenVBand="0" w:oddHBand="1" w:evenHBand="0" w:firstRowFirstColumn="0" w:firstRowLastColumn="0" w:lastRowFirstColumn="0" w:lastRowLastColumn="0"/>
              <w:rPr>
                <w:lang w:val="es-ES_tradnl"/>
              </w:rPr>
            </w:pPr>
            <w:del w:id="1381" w:author="Raul García Fernández" w:date="2017-07-03T18:48:00Z">
              <w:r w:rsidDel="004C07F1">
                <w:rPr>
                  <w:lang w:val="es-ES_tradnl"/>
                </w:rPr>
                <w:delText>0S 60D 8H</w:delText>
              </w:r>
            </w:del>
            <w:ins w:id="1382" w:author="Raul García Fernández" w:date="2017-07-03T18:48:00Z">
              <w:r w:rsidR="004C07F1">
                <w:rPr>
                  <w:lang w:val="es-ES_tradnl"/>
                </w:rPr>
                <w:t xml:space="preserve">61 </w:t>
              </w:r>
            </w:ins>
            <w:ins w:id="1383" w:author="Raul García Fernández" w:date="2017-07-03T19:06:00Z">
              <w:r w:rsidR="001C366D">
                <w:rPr>
                  <w:lang w:val="es-ES_tradnl"/>
                </w:rPr>
                <w:t>Días</w:t>
              </w:r>
            </w:ins>
          </w:p>
        </w:tc>
      </w:tr>
      <w:tr w:rsidR="00F00B08" w14:paraId="37F82785" w14:textId="77777777" w:rsidTr="00F00B08">
        <w:trPr>
          <w:trHeight w:val="513"/>
          <w:jc w:val="center"/>
        </w:trPr>
        <w:tc>
          <w:tcPr>
            <w:cnfStyle w:val="001000000000" w:firstRow="0" w:lastRow="0" w:firstColumn="1" w:lastColumn="0" w:oddVBand="0" w:evenVBand="0" w:oddHBand="0" w:evenHBand="0" w:firstRowFirstColumn="0" w:firstRowLastColumn="0" w:lastRowFirstColumn="0" w:lastRowLastColumn="0"/>
            <w:tcW w:w="4268" w:type="dxa"/>
          </w:tcPr>
          <w:p w14:paraId="5E6D1F02" w14:textId="77777777" w:rsidR="00F00B08" w:rsidRDefault="00F00B08" w:rsidP="00F00B08">
            <w:pPr>
              <w:rPr>
                <w:lang w:val="es-ES_tradnl"/>
              </w:rPr>
            </w:pPr>
            <w:r>
              <w:rPr>
                <w:lang w:val="es-ES_tradnl"/>
              </w:rPr>
              <w:t>Pruebas</w:t>
            </w:r>
          </w:p>
        </w:tc>
        <w:tc>
          <w:tcPr>
            <w:tcW w:w="4226" w:type="dxa"/>
          </w:tcPr>
          <w:p w14:paraId="1B4B6F43" w14:textId="263E9EBD" w:rsidR="00F00B08" w:rsidRDefault="00F00B08" w:rsidP="00F00B08">
            <w:pPr>
              <w:cnfStyle w:val="000000000000" w:firstRow="0" w:lastRow="0" w:firstColumn="0" w:lastColumn="0" w:oddVBand="0" w:evenVBand="0" w:oddHBand="0" w:evenHBand="0" w:firstRowFirstColumn="0" w:firstRowLastColumn="0" w:lastRowFirstColumn="0" w:lastRowLastColumn="0"/>
              <w:rPr>
                <w:lang w:val="es-ES_tradnl"/>
              </w:rPr>
            </w:pPr>
            <w:del w:id="1384" w:author="Raul García Fernández" w:date="2017-07-03T18:48:00Z">
              <w:r w:rsidDel="004C07F1">
                <w:rPr>
                  <w:lang w:val="es-ES_tradnl"/>
                </w:rPr>
                <w:delText>0S 5D 5H</w:delText>
              </w:r>
            </w:del>
            <w:ins w:id="1385" w:author="Raul García Fernández" w:date="2017-07-03T18:48:00Z">
              <w:r w:rsidR="004C07F1">
                <w:rPr>
                  <w:lang w:val="es-ES_tradnl"/>
                </w:rPr>
                <w:t xml:space="preserve">6 </w:t>
              </w:r>
            </w:ins>
            <w:ins w:id="1386" w:author="Raul García Fernández" w:date="2017-07-03T19:06:00Z">
              <w:r w:rsidR="001C366D">
                <w:rPr>
                  <w:lang w:val="es-ES_tradnl"/>
                </w:rPr>
                <w:t>Días</w:t>
              </w:r>
            </w:ins>
          </w:p>
        </w:tc>
      </w:tr>
      <w:tr w:rsidR="00F00B08" w14:paraId="4ABEC51F" w14:textId="77777777" w:rsidTr="00F00B0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4268" w:type="dxa"/>
          </w:tcPr>
          <w:p w14:paraId="4610EC69" w14:textId="77777777" w:rsidR="00F00B08" w:rsidRDefault="00F00B08" w:rsidP="00F00B08">
            <w:pPr>
              <w:rPr>
                <w:lang w:val="es-ES_tradnl"/>
              </w:rPr>
            </w:pPr>
            <w:r>
              <w:rPr>
                <w:lang w:val="es-ES_tradnl"/>
              </w:rPr>
              <w:t>Manual del usuario</w:t>
            </w:r>
          </w:p>
        </w:tc>
        <w:tc>
          <w:tcPr>
            <w:tcW w:w="4226" w:type="dxa"/>
          </w:tcPr>
          <w:p w14:paraId="124A62D8" w14:textId="57702501" w:rsidR="00F00B08" w:rsidRDefault="00F00B08" w:rsidP="00F00B08">
            <w:pPr>
              <w:cnfStyle w:val="000000100000" w:firstRow="0" w:lastRow="0" w:firstColumn="0" w:lastColumn="0" w:oddVBand="0" w:evenVBand="0" w:oddHBand="1" w:evenHBand="0" w:firstRowFirstColumn="0" w:firstRowLastColumn="0" w:lastRowFirstColumn="0" w:lastRowLastColumn="0"/>
              <w:rPr>
                <w:lang w:val="es-ES_tradnl"/>
              </w:rPr>
            </w:pPr>
            <w:del w:id="1387" w:author="Raul García Fernández" w:date="2017-07-03T18:48:00Z">
              <w:r w:rsidDel="004C07F1">
                <w:rPr>
                  <w:lang w:val="es-ES_tradnl"/>
                </w:rPr>
                <w:delText>0S 3D 8H</w:delText>
              </w:r>
            </w:del>
            <w:ins w:id="1388" w:author="Raul García Fernández" w:date="2017-07-03T18:48:00Z">
              <w:r w:rsidR="004C07F1">
                <w:rPr>
                  <w:lang w:val="es-ES_tradnl"/>
                </w:rPr>
                <w:t xml:space="preserve">4 </w:t>
              </w:r>
            </w:ins>
            <w:ins w:id="1389" w:author="Raul García Fernández" w:date="2017-07-03T19:06:00Z">
              <w:r w:rsidR="001C366D">
                <w:rPr>
                  <w:lang w:val="es-ES_tradnl"/>
                </w:rPr>
                <w:t>Días</w:t>
              </w:r>
            </w:ins>
          </w:p>
        </w:tc>
      </w:tr>
      <w:tr w:rsidR="00F00B08" w14:paraId="26DAEB75" w14:textId="77777777" w:rsidTr="00F00B08">
        <w:trPr>
          <w:trHeight w:val="513"/>
          <w:jc w:val="center"/>
        </w:trPr>
        <w:tc>
          <w:tcPr>
            <w:cnfStyle w:val="001000000000" w:firstRow="0" w:lastRow="0" w:firstColumn="1" w:lastColumn="0" w:oddVBand="0" w:evenVBand="0" w:oddHBand="0" w:evenHBand="0" w:firstRowFirstColumn="0" w:firstRowLastColumn="0" w:lastRowFirstColumn="0" w:lastRowLastColumn="0"/>
            <w:tcW w:w="4268" w:type="dxa"/>
          </w:tcPr>
          <w:p w14:paraId="139D0923" w14:textId="77777777" w:rsidR="00F00B08" w:rsidRDefault="00F00B08" w:rsidP="00F00B08">
            <w:pPr>
              <w:rPr>
                <w:lang w:val="es-ES_tradnl"/>
              </w:rPr>
            </w:pPr>
            <w:r>
              <w:rPr>
                <w:lang w:val="es-ES_tradnl"/>
              </w:rPr>
              <w:t>Conclusiones</w:t>
            </w:r>
          </w:p>
        </w:tc>
        <w:tc>
          <w:tcPr>
            <w:tcW w:w="4226" w:type="dxa"/>
          </w:tcPr>
          <w:p w14:paraId="0A743326" w14:textId="38B0AF38" w:rsidR="00F00B08" w:rsidRDefault="00F00B08" w:rsidP="00F00B08">
            <w:pPr>
              <w:cnfStyle w:val="000000000000" w:firstRow="0" w:lastRow="0" w:firstColumn="0" w:lastColumn="0" w:oddVBand="0" w:evenVBand="0" w:oddHBand="0" w:evenHBand="0" w:firstRowFirstColumn="0" w:firstRowLastColumn="0" w:lastRowFirstColumn="0" w:lastRowLastColumn="0"/>
              <w:rPr>
                <w:lang w:val="es-ES_tradnl"/>
              </w:rPr>
            </w:pPr>
            <w:del w:id="1390" w:author="Raul García Fernández" w:date="2017-07-03T18:48:00Z">
              <w:r w:rsidDel="004C07F1">
                <w:rPr>
                  <w:lang w:val="es-ES_tradnl"/>
                </w:rPr>
                <w:delText>0S 1D 5H</w:delText>
              </w:r>
            </w:del>
            <w:ins w:id="1391" w:author="Raul García Fernández" w:date="2017-07-03T18:48:00Z">
              <w:r w:rsidR="004C07F1">
                <w:rPr>
                  <w:lang w:val="es-ES_tradnl"/>
                </w:rPr>
                <w:t xml:space="preserve">2 </w:t>
              </w:r>
            </w:ins>
            <w:ins w:id="1392" w:author="Raul García Fernández" w:date="2017-07-03T19:06:00Z">
              <w:r w:rsidR="001C366D">
                <w:rPr>
                  <w:lang w:val="es-ES_tradnl"/>
                </w:rPr>
                <w:t>Días</w:t>
              </w:r>
            </w:ins>
          </w:p>
        </w:tc>
      </w:tr>
    </w:tbl>
    <w:p w14:paraId="100E2A23" w14:textId="18412982" w:rsidR="00093CC3" w:rsidRDefault="00093CC3" w:rsidP="00F00B08">
      <w:pPr>
        <w:ind w:firstLine="360"/>
        <w:jc w:val="both"/>
        <w:rPr>
          <w:lang w:val="es-ES_tradnl"/>
        </w:rPr>
      </w:pPr>
    </w:p>
    <w:p w14:paraId="6CDAAC9B" w14:textId="199E0303" w:rsidR="00F00B08" w:rsidRDefault="00F00B08" w:rsidP="00F00B08">
      <w:pPr>
        <w:ind w:firstLine="360"/>
        <w:jc w:val="both"/>
        <w:rPr>
          <w:ins w:id="1393" w:author="Raul García Fernández" w:date="2017-07-10T20:34:00Z"/>
          <w:lang w:val="es-ES_tradnl"/>
        </w:rPr>
      </w:pPr>
      <w:r>
        <w:rPr>
          <w:lang w:val="es-ES_tradnl"/>
        </w:rPr>
        <w:t>A partir del listado de las tareas y su relación</w:t>
      </w:r>
      <w:ins w:id="1394" w:author="RAQUEL BLANCO AGUIRRE" w:date="2017-06-27T19:00:00Z">
        <w:r w:rsidR="00B21494">
          <w:rPr>
            <w:lang w:val="es-ES_tradnl"/>
          </w:rPr>
          <w:t>,</w:t>
        </w:r>
      </w:ins>
      <w:del w:id="1395" w:author="RAQUEL BLANCO AGUIRRE" w:date="2017-06-27T19:00:00Z">
        <w:r w:rsidR="004B4CE8" w:rsidDel="00B21494">
          <w:rPr>
            <w:lang w:val="es-ES_tradnl"/>
          </w:rPr>
          <w:delText>;</w:delText>
        </w:r>
      </w:del>
      <w:r>
        <w:rPr>
          <w:lang w:val="es-ES_tradnl"/>
        </w:rPr>
        <w:t xml:space="preserve"> se genera el diagrama de G</w:t>
      </w:r>
      <w:del w:id="1396" w:author="RAQUEL BLANCO AGUIRRE" w:date="2017-07-10T18:47:00Z">
        <w:r w:rsidDel="002A056E">
          <w:rPr>
            <w:lang w:val="es-ES_tradnl"/>
          </w:rPr>
          <w:delText>r</w:delText>
        </w:r>
      </w:del>
      <w:r>
        <w:rPr>
          <w:lang w:val="es-ES_tradnl"/>
        </w:rPr>
        <w:t>ant</w:t>
      </w:r>
      <w:ins w:id="1397" w:author="RAQUEL BLANCO AGUIRRE" w:date="2017-07-10T18:47:00Z">
        <w:r w:rsidR="002A056E">
          <w:rPr>
            <w:lang w:val="es-ES_tradnl"/>
          </w:rPr>
          <w:t>t</w:t>
        </w:r>
      </w:ins>
      <w:r>
        <w:rPr>
          <w:lang w:val="es-ES_tradnl"/>
        </w:rPr>
        <w:t xml:space="preserve"> que des</w:t>
      </w:r>
      <w:r w:rsidR="004B4CE8">
        <w:rPr>
          <w:lang w:val="es-ES_tradnl"/>
        </w:rPr>
        <w:t xml:space="preserve">cribe las tareas en función de </w:t>
      </w:r>
      <w:r>
        <w:rPr>
          <w:lang w:val="es-ES_tradnl"/>
        </w:rPr>
        <w:t xml:space="preserve">una línea </w:t>
      </w:r>
      <w:r w:rsidR="004B4CE8">
        <w:rPr>
          <w:lang w:val="es-ES_tradnl"/>
        </w:rPr>
        <w:t>temporal.</w:t>
      </w:r>
    </w:p>
    <w:p w14:paraId="5DE63E2A" w14:textId="77777777" w:rsidR="00093CC3" w:rsidRDefault="00093CC3" w:rsidP="00F00B08">
      <w:pPr>
        <w:ind w:firstLine="360"/>
        <w:jc w:val="both"/>
        <w:rPr>
          <w:lang w:val="es-ES_tradnl"/>
        </w:rPr>
      </w:pPr>
    </w:p>
    <w:p w14:paraId="0B9FFED6" w14:textId="77777777" w:rsidR="00691FD9" w:rsidRDefault="004B4CE8" w:rsidP="00691FD9">
      <w:pPr>
        <w:keepNext/>
        <w:ind w:firstLine="360"/>
        <w:jc w:val="both"/>
        <w:rPr>
          <w:ins w:id="1398" w:author="Raul García Fernández" w:date="2017-07-10T20:28:00Z"/>
        </w:rPr>
        <w:pPrChange w:id="1399" w:author="Raul García Fernández" w:date="2017-07-10T20:28:00Z">
          <w:pPr>
            <w:ind w:firstLine="360"/>
            <w:jc w:val="both"/>
          </w:pPr>
        </w:pPrChange>
      </w:pPr>
      <w:r>
        <w:rPr>
          <w:noProof/>
          <w:lang w:eastAsia="es-ES"/>
        </w:rPr>
        <w:drawing>
          <wp:inline distT="0" distB="0" distL="0" distR="0" wp14:anchorId="35C6AD0C" wp14:editId="21E97FCD">
            <wp:extent cx="5760085" cy="114681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omsplanner.png"/>
                    <pic:cNvPicPr/>
                  </pic:nvPicPr>
                  <pic:blipFill>
                    <a:blip r:embed="rId31">
                      <a:extLst>
                        <a:ext uri="{28A0092B-C50C-407E-A947-70E740481C1C}">
                          <a14:useLocalDpi xmlns:a14="http://schemas.microsoft.com/office/drawing/2010/main" val="0"/>
                        </a:ext>
                      </a:extLst>
                    </a:blip>
                    <a:stretch>
                      <a:fillRect/>
                    </a:stretch>
                  </pic:blipFill>
                  <pic:spPr>
                    <a:xfrm>
                      <a:off x="0" y="0"/>
                      <a:ext cx="5760085" cy="1146810"/>
                    </a:xfrm>
                    <a:prstGeom prst="rect">
                      <a:avLst/>
                    </a:prstGeom>
                  </pic:spPr>
                </pic:pic>
              </a:graphicData>
            </a:graphic>
          </wp:inline>
        </w:drawing>
      </w:r>
    </w:p>
    <w:p w14:paraId="1C1CA6C7" w14:textId="73556724" w:rsidR="004B4CE8" w:rsidRPr="00F00B08" w:rsidRDefault="00691FD9" w:rsidP="00691FD9">
      <w:pPr>
        <w:pStyle w:val="Descripcin"/>
        <w:jc w:val="both"/>
        <w:rPr>
          <w:lang w:val="es-ES_tradnl"/>
        </w:rPr>
        <w:pPrChange w:id="1400" w:author="Raul García Fernández" w:date="2017-07-10T20:28:00Z">
          <w:pPr>
            <w:ind w:firstLine="360"/>
            <w:jc w:val="both"/>
          </w:pPr>
        </w:pPrChange>
      </w:pPr>
      <w:bookmarkStart w:id="1401" w:name="_Toc487481877"/>
      <w:ins w:id="1402" w:author="Raul García Fernández" w:date="2017-07-10T20:28:00Z">
        <w:r>
          <w:t xml:space="preserve">Ilustración </w:t>
        </w:r>
        <w:r>
          <w:fldChar w:fldCharType="begin"/>
        </w:r>
        <w:r>
          <w:instrText xml:space="preserve"> STYLEREF 1 \s </w:instrText>
        </w:r>
      </w:ins>
      <w:r>
        <w:fldChar w:fldCharType="separate"/>
      </w:r>
      <w:r w:rsidR="001D055D">
        <w:rPr>
          <w:noProof/>
        </w:rPr>
        <w:t>5</w:t>
      </w:r>
      <w:ins w:id="1403" w:author="Raul García Fernández" w:date="2017-07-10T20:28:00Z">
        <w:r>
          <w:fldChar w:fldCharType="end"/>
        </w:r>
        <w:r>
          <w:noBreakHyphen/>
        </w:r>
        <w:r>
          <w:fldChar w:fldCharType="begin"/>
        </w:r>
        <w:r>
          <w:instrText xml:space="preserve"> SEQ Ilustración \* ARABIC \s 1 </w:instrText>
        </w:r>
      </w:ins>
      <w:r>
        <w:fldChar w:fldCharType="separate"/>
      </w:r>
      <w:ins w:id="1404" w:author="Raul García Fernández" w:date="2017-07-10T20:36:00Z">
        <w:r w:rsidR="001D055D">
          <w:rPr>
            <w:noProof/>
          </w:rPr>
          <w:t>1</w:t>
        </w:r>
      </w:ins>
      <w:ins w:id="1405" w:author="Raul García Fernández" w:date="2017-07-10T20:28:00Z">
        <w:r>
          <w:fldChar w:fldCharType="end"/>
        </w:r>
        <w:r>
          <w:t xml:space="preserve"> Diagrama de Grant</w:t>
        </w:r>
      </w:ins>
      <w:bookmarkEnd w:id="1401"/>
    </w:p>
    <w:p w14:paraId="1236EC80" w14:textId="6BF00150" w:rsidR="00C87D35" w:rsidDel="00B21494" w:rsidRDefault="004B4CE8">
      <w:pPr>
        <w:jc w:val="both"/>
        <w:rPr>
          <w:del w:id="1406" w:author="RAQUEL BLANCO AGUIRRE" w:date="2017-06-27T19:00:00Z"/>
          <w:lang w:val="es-ES_tradnl"/>
        </w:rPr>
      </w:pPr>
      <w:del w:id="1407" w:author="RAQUEL BLANCO AGUIRRE" w:date="2017-06-27T19:01:00Z">
        <w:r w:rsidDel="00B21494">
          <w:rPr>
            <w:lang w:val="es-ES_tradnl"/>
          </w:rPr>
          <w:tab/>
        </w:r>
      </w:del>
      <w:del w:id="1408" w:author="RAQUEL BLANCO AGUIRRE" w:date="2017-06-27T19:00:00Z">
        <w:r w:rsidDel="00B21494">
          <w:rPr>
            <w:lang w:val="es-ES_tradnl"/>
          </w:rPr>
          <w:delText>Tras generar el diagrama de Grant podemos determinar un final hipotético para el proyecto. Esta fecha es provisional, ya que un problema o inconveniente puede aumentar la duración del proyecto.</w:delText>
        </w:r>
      </w:del>
    </w:p>
    <w:tbl>
      <w:tblPr>
        <w:tblStyle w:val="Tabladecuadrcula4"/>
        <w:tblW w:w="0" w:type="auto"/>
        <w:jc w:val="center"/>
        <w:tblLook w:val="04A0" w:firstRow="1" w:lastRow="0" w:firstColumn="1" w:lastColumn="0" w:noHBand="0" w:noVBand="1"/>
      </w:tblPr>
      <w:tblGrid>
        <w:gridCol w:w="4268"/>
        <w:gridCol w:w="4226"/>
      </w:tblGrid>
      <w:tr w:rsidR="004B4CE8" w:rsidDel="00B21494" w14:paraId="1CF8C379" w14:textId="2079B1BD" w:rsidTr="004B4CE8">
        <w:trPr>
          <w:cnfStyle w:val="100000000000" w:firstRow="1" w:lastRow="0" w:firstColumn="0" w:lastColumn="0" w:oddVBand="0" w:evenVBand="0" w:oddHBand="0" w:evenHBand="0" w:firstRowFirstColumn="0" w:firstRowLastColumn="0" w:lastRowFirstColumn="0" w:lastRowLastColumn="0"/>
          <w:jc w:val="center"/>
          <w:del w:id="1409" w:author="RAQUEL BLANCO AGUIRRE" w:date="2017-06-27T19:00:00Z"/>
        </w:trPr>
        <w:tc>
          <w:tcPr>
            <w:cnfStyle w:val="001000000000" w:firstRow="0" w:lastRow="0" w:firstColumn="1" w:lastColumn="0" w:oddVBand="0" w:evenVBand="0" w:oddHBand="0" w:evenHBand="0" w:firstRowFirstColumn="0" w:firstRowLastColumn="0" w:lastRowFirstColumn="0" w:lastRowLastColumn="0"/>
            <w:tcW w:w="8494" w:type="dxa"/>
            <w:gridSpan w:val="2"/>
          </w:tcPr>
          <w:p w14:paraId="601B938F" w14:textId="53488741" w:rsidR="004B4CE8" w:rsidRPr="009F4EC7" w:rsidDel="00B21494" w:rsidRDefault="004B4CE8">
            <w:pPr>
              <w:jc w:val="both"/>
              <w:rPr>
                <w:del w:id="1410" w:author="RAQUEL BLANCO AGUIRRE" w:date="2017-06-27T19:00:00Z"/>
                <w:b w:val="0"/>
                <w:bCs w:val="0"/>
                <w:lang w:val="es-ES_tradnl"/>
              </w:rPr>
              <w:pPrChange w:id="1411" w:author="RAQUEL BLANCO AGUIRRE" w:date="2017-06-27T19:00:00Z">
                <w:pPr>
                  <w:jc w:val="center"/>
                </w:pPr>
              </w:pPrChange>
            </w:pPr>
            <w:del w:id="1412" w:author="RAQUEL BLANCO AGUIRRE" w:date="2017-06-27T19:00:00Z">
              <w:r w:rsidDel="00B21494">
                <w:rPr>
                  <w:lang w:val="es-ES_tradnl"/>
                </w:rPr>
                <w:delText>Duración total del proyecto</w:delText>
              </w:r>
            </w:del>
          </w:p>
        </w:tc>
      </w:tr>
      <w:tr w:rsidR="004B4CE8" w:rsidDel="00B21494" w14:paraId="465AED82" w14:textId="75E3F14D" w:rsidTr="004B4CE8">
        <w:trPr>
          <w:cnfStyle w:val="000000100000" w:firstRow="0" w:lastRow="0" w:firstColumn="0" w:lastColumn="0" w:oddVBand="0" w:evenVBand="0" w:oddHBand="1" w:evenHBand="0" w:firstRowFirstColumn="0" w:firstRowLastColumn="0" w:lastRowFirstColumn="0" w:lastRowLastColumn="0"/>
          <w:jc w:val="center"/>
          <w:del w:id="1413" w:author="RAQUEL BLANCO AGUIRRE" w:date="2017-06-27T19:00:00Z"/>
        </w:trPr>
        <w:tc>
          <w:tcPr>
            <w:cnfStyle w:val="001000000000" w:firstRow="0" w:lastRow="0" w:firstColumn="1" w:lastColumn="0" w:oddVBand="0" w:evenVBand="0" w:oddHBand="0" w:evenHBand="0" w:firstRowFirstColumn="0" w:firstRowLastColumn="0" w:lastRowFirstColumn="0" w:lastRowLastColumn="0"/>
            <w:tcW w:w="4268" w:type="dxa"/>
          </w:tcPr>
          <w:p w14:paraId="0E6FA95D" w14:textId="77A4736D" w:rsidR="004B4CE8" w:rsidDel="00B21494" w:rsidRDefault="004B4CE8">
            <w:pPr>
              <w:jc w:val="both"/>
              <w:rPr>
                <w:del w:id="1414" w:author="RAQUEL BLANCO AGUIRRE" w:date="2017-06-27T19:00:00Z"/>
                <w:lang w:val="es-ES_tradnl"/>
              </w:rPr>
              <w:pPrChange w:id="1415" w:author="RAQUEL BLANCO AGUIRRE" w:date="2017-06-27T19:00:00Z">
                <w:pPr/>
              </w:pPrChange>
            </w:pPr>
            <w:del w:id="1416" w:author="RAQUEL BLANCO AGUIRRE" w:date="2017-06-27T19:00:00Z">
              <w:r w:rsidDel="00B21494">
                <w:rPr>
                  <w:lang w:val="es-ES_tradnl"/>
                </w:rPr>
                <w:delText>Comienzo del proyecto</w:delText>
              </w:r>
            </w:del>
          </w:p>
        </w:tc>
        <w:tc>
          <w:tcPr>
            <w:tcW w:w="4226" w:type="dxa"/>
          </w:tcPr>
          <w:p w14:paraId="6CC1154C" w14:textId="7AED1FA5" w:rsidR="004B4CE8" w:rsidDel="00B21494" w:rsidRDefault="004B4CE8">
            <w:pPr>
              <w:jc w:val="both"/>
              <w:cnfStyle w:val="000000100000" w:firstRow="0" w:lastRow="0" w:firstColumn="0" w:lastColumn="0" w:oddVBand="0" w:evenVBand="0" w:oddHBand="1" w:evenHBand="0" w:firstRowFirstColumn="0" w:firstRowLastColumn="0" w:lastRowFirstColumn="0" w:lastRowLastColumn="0"/>
              <w:rPr>
                <w:del w:id="1417" w:author="RAQUEL BLANCO AGUIRRE" w:date="2017-06-27T19:00:00Z"/>
                <w:lang w:val="es-ES_tradnl"/>
              </w:rPr>
              <w:pPrChange w:id="1418" w:author="RAQUEL BLANCO AGUIRRE" w:date="2017-06-27T19:00:00Z">
                <w:pPr>
                  <w:cnfStyle w:val="000000100000" w:firstRow="0" w:lastRow="0" w:firstColumn="0" w:lastColumn="0" w:oddVBand="0" w:evenVBand="0" w:oddHBand="1" w:evenHBand="0" w:firstRowFirstColumn="0" w:firstRowLastColumn="0" w:lastRowFirstColumn="0" w:lastRowLastColumn="0"/>
                </w:pPr>
              </w:pPrChange>
            </w:pPr>
            <w:del w:id="1419" w:author="RAQUEL BLANCO AGUIRRE" w:date="2017-06-27T19:00:00Z">
              <w:r w:rsidDel="00B21494">
                <w:rPr>
                  <w:lang w:val="es-ES_tradnl"/>
                </w:rPr>
                <w:delText>10/02/2017</w:delText>
              </w:r>
            </w:del>
          </w:p>
        </w:tc>
      </w:tr>
      <w:tr w:rsidR="004B4CE8" w:rsidDel="00B21494" w14:paraId="0771649B" w14:textId="0814DF0D" w:rsidTr="004B4CE8">
        <w:trPr>
          <w:jc w:val="center"/>
          <w:del w:id="1420" w:author="RAQUEL BLANCO AGUIRRE" w:date="2017-06-27T19:00:00Z"/>
        </w:trPr>
        <w:tc>
          <w:tcPr>
            <w:cnfStyle w:val="001000000000" w:firstRow="0" w:lastRow="0" w:firstColumn="1" w:lastColumn="0" w:oddVBand="0" w:evenVBand="0" w:oddHBand="0" w:evenHBand="0" w:firstRowFirstColumn="0" w:firstRowLastColumn="0" w:lastRowFirstColumn="0" w:lastRowLastColumn="0"/>
            <w:tcW w:w="4268" w:type="dxa"/>
          </w:tcPr>
          <w:p w14:paraId="29567975" w14:textId="44AD1A9F" w:rsidR="004B4CE8" w:rsidDel="00B21494" w:rsidRDefault="004B4CE8">
            <w:pPr>
              <w:jc w:val="both"/>
              <w:rPr>
                <w:del w:id="1421" w:author="RAQUEL BLANCO AGUIRRE" w:date="2017-06-27T19:00:00Z"/>
                <w:lang w:val="es-ES_tradnl"/>
              </w:rPr>
              <w:pPrChange w:id="1422" w:author="RAQUEL BLANCO AGUIRRE" w:date="2017-06-27T19:00:00Z">
                <w:pPr/>
              </w:pPrChange>
            </w:pPr>
            <w:del w:id="1423" w:author="RAQUEL BLANCO AGUIRRE" w:date="2017-06-27T19:00:00Z">
              <w:r w:rsidDel="00B21494">
                <w:rPr>
                  <w:lang w:val="es-ES_tradnl"/>
                </w:rPr>
                <w:delText>Final del proyecto</w:delText>
              </w:r>
            </w:del>
          </w:p>
        </w:tc>
        <w:tc>
          <w:tcPr>
            <w:tcW w:w="4226" w:type="dxa"/>
          </w:tcPr>
          <w:p w14:paraId="757E4030" w14:textId="3FE32525" w:rsidR="004B4CE8" w:rsidDel="00B21494" w:rsidRDefault="004B4CE8">
            <w:pPr>
              <w:jc w:val="both"/>
              <w:cnfStyle w:val="000000000000" w:firstRow="0" w:lastRow="0" w:firstColumn="0" w:lastColumn="0" w:oddVBand="0" w:evenVBand="0" w:oddHBand="0" w:evenHBand="0" w:firstRowFirstColumn="0" w:firstRowLastColumn="0" w:lastRowFirstColumn="0" w:lastRowLastColumn="0"/>
              <w:rPr>
                <w:del w:id="1424" w:author="RAQUEL BLANCO AGUIRRE" w:date="2017-06-27T19:00:00Z"/>
                <w:lang w:val="es-ES_tradnl"/>
              </w:rPr>
              <w:pPrChange w:id="1425" w:author="RAQUEL BLANCO AGUIRRE" w:date="2017-06-27T19:00:00Z">
                <w:pPr>
                  <w:cnfStyle w:val="000000000000" w:firstRow="0" w:lastRow="0" w:firstColumn="0" w:lastColumn="0" w:oddVBand="0" w:evenVBand="0" w:oddHBand="0" w:evenHBand="0" w:firstRowFirstColumn="0" w:firstRowLastColumn="0" w:lastRowFirstColumn="0" w:lastRowLastColumn="0"/>
                </w:pPr>
              </w:pPrChange>
            </w:pPr>
            <w:del w:id="1426" w:author="RAQUEL BLANCO AGUIRRE" w:date="2017-06-27T19:00:00Z">
              <w:r w:rsidDel="00B21494">
                <w:rPr>
                  <w:lang w:val="es-ES_tradnl"/>
                </w:rPr>
                <w:delText>24/04/2017</w:delText>
              </w:r>
            </w:del>
          </w:p>
        </w:tc>
      </w:tr>
    </w:tbl>
    <w:p w14:paraId="242D48D4" w14:textId="20C6AD6A" w:rsidR="00691FD9" w:rsidRDefault="00691FD9">
      <w:pPr>
        <w:jc w:val="both"/>
        <w:rPr>
          <w:ins w:id="1427" w:author="Raul García Fernández" w:date="2017-07-10T20:28:00Z"/>
          <w:lang w:val="es-ES_tradnl"/>
        </w:rPr>
      </w:pPr>
    </w:p>
    <w:p w14:paraId="463956E0" w14:textId="77FF6EB3" w:rsidR="00F02C4D" w:rsidRDefault="00691FD9" w:rsidP="00691FD9">
      <w:pPr>
        <w:spacing w:after="0" w:line="240" w:lineRule="auto"/>
        <w:rPr>
          <w:lang w:val="es-ES_tradnl"/>
        </w:rPr>
        <w:pPrChange w:id="1428" w:author="Raul García Fernández" w:date="2017-07-10T20:28:00Z">
          <w:pPr>
            <w:pStyle w:val="Ttulo"/>
          </w:pPr>
        </w:pPrChange>
      </w:pPr>
      <w:ins w:id="1429" w:author="Raul García Fernández" w:date="2017-07-10T20:28:00Z">
        <w:r>
          <w:rPr>
            <w:lang w:val="es-ES_tradnl"/>
          </w:rPr>
          <w:br w:type="page"/>
        </w:r>
      </w:ins>
    </w:p>
    <w:p w14:paraId="784FC188" w14:textId="77777777" w:rsidR="00F02C4D" w:rsidRDefault="00F02C4D" w:rsidP="00F02C4D">
      <w:pPr>
        <w:pStyle w:val="Ttulo1"/>
        <w:numPr>
          <w:ilvl w:val="0"/>
          <w:numId w:val="24"/>
        </w:numPr>
        <w:rPr>
          <w:lang w:val="es-ES_tradnl"/>
        </w:rPr>
      </w:pPr>
      <w:bookmarkStart w:id="1430" w:name="_Toc487482223"/>
      <w:r>
        <w:rPr>
          <w:lang w:val="es-ES_tradnl"/>
        </w:rPr>
        <w:lastRenderedPageBreak/>
        <w:t>Ampliaciones:</w:t>
      </w:r>
      <w:bookmarkEnd w:id="1430"/>
    </w:p>
    <w:p w14:paraId="26C07A6A" w14:textId="77777777" w:rsidR="00F02C4D" w:rsidRDefault="00F02C4D" w:rsidP="003417BF">
      <w:pPr>
        <w:jc w:val="both"/>
        <w:rPr>
          <w:lang w:val="es-ES_tradnl"/>
        </w:rPr>
      </w:pPr>
    </w:p>
    <w:p w14:paraId="4124FFA9" w14:textId="5D24030D" w:rsidR="00F02C4D" w:rsidRDefault="00CB7367" w:rsidP="003417BF">
      <w:pPr>
        <w:ind w:firstLine="360"/>
        <w:jc w:val="both"/>
        <w:rPr>
          <w:lang w:val="es-ES_tradnl"/>
        </w:rPr>
      </w:pPr>
      <w:r>
        <w:rPr>
          <w:lang w:val="es-ES_tradnl"/>
        </w:rPr>
        <w:t xml:space="preserve">A continuación, se muestran </w:t>
      </w:r>
      <w:del w:id="1431" w:author="RAQUEL BLANCO AGUIRRE" w:date="2017-06-27T19:01:00Z">
        <w:r w:rsidDel="00B21494">
          <w:rPr>
            <w:lang w:val="es-ES_tradnl"/>
          </w:rPr>
          <w:delText xml:space="preserve">todas las </w:delText>
        </w:r>
      </w:del>
      <w:r>
        <w:rPr>
          <w:lang w:val="es-ES_tradnl"/>
        </w:rPr>
        <w:t xml:space="preserve">posibles </w:t>
      </w:r>
      <w:r w:rsidR="00B014E0">
        <w:rPr>
          <w:lang w:val="es-ES_tradnl"/>
        </w:rPr>
        <w:t>ampliaciones</w:t>
      </w:r>
      <w:r>
        <w:rPr>
          <w:lang w:val="es-ES_tradnl"/>
        </w:rPr>
        <w:t xml:space="preserve"> para mejorar el proyecto actual</w:t>
      </w:r>
      <w:r w:rsidR="00B014E0">
        <w:rPr>
          <w:lang w:val="es-ES_tradnl"/>
        </w:rPr>
        <w:t>mente creado</w:t>
      </w:r>
      <w:ins w:id="1432" w:author="RAQUEL BLANCO AGUIRRE" w:date="2017-06-27T19:02:00Z">
        <w:r w:rsidR="00B21494">
          <w:rPr>
            <w:lang w:val="es-ES_tradnl"/>
          </w:rPr>
          <w:t>:</w:t>
        </w:r>
      </w:ins>
      <w:del w:id="1433" w:author="RAQUEL BLANCO AGUIRRE" w:date="2017-06-27T19:02:00Z">
        <w:r w:rsidR="00B014E0" w:rsidDel="00B21494">
          <w:rPr>
            <w:lang w:val="es-ES_tradnl"/>
          </w:rPr>
          <w:delText>. Éstas</w:delText>
        </w:r>
        <w:r w:rsidDel="00B21494">
          <w:rPr>
            <w:lang w:val="es-ES_tradnl"/>
          </w:rPr>
          <w:delText xml:space="preserve"> abarcan soluciones</w:delText>
        </w:r>
        <w:r w:rsidR="009A2DB6" w:rsidDel="00B21494">
          <w:rPr>
            <w:lang w:val="es-ES_tradnl"/>
          </w:rPr>
          <w:delText xml:space="preserve"> de</w:delText>
        </w:r>
        <w:r w:rsidDel="00B21494">
          <w:rPr>
            <w:lang w:val="es-ES_tradnl"/>
          </w:rPr>
          <w:delText xml:space="preserve"> todo tipo</w:delText>
        </w:r>
        <w:r w:rsidR="00B014E0" w:rsidDel="00B21494">
          <w:rPr>
            <w:lang w:val="es-ES_tradnl"/>
          </w:rPr>
          <w:delText xml:space="preserve">; desde mejoras de seguridad, </w:delText>
        </w:r>
        <w:r w:rsidDel="00B21494">
          <w:rPr>
            <w:lang w:val="es-ES_tradnl"/>
          </w:rPr>
          <w:delText xml:space="preserve"> ampliaciones de software</w:delText>
        </w:r>
        <w:r w:rsidR="009A2DB6" w:rsidDel="00B21494">
          <w:rPr>
            <w:lang w:val="es-ES_tradnl"/>
          </w:rPr>
          <w:delText xml:space="preserve"> o inclusión de software de terceros</w:delText>
        </w:r>
        <w:r w:rsidDel="00B21494">
          <w:rPr>
            <w:lang w:val="es-ES_tradnl"/>
          </w:rPr>
          <w:delText>.</w:delText>
        </w:r>
      </w:del>
      <w:r>
        <w:rPr>
          <w:lang w:val="es-ES_tradnl"/>
        </w:rPr>
        <w:t xml:space="preserve"> </w:t>
      </w:r>
    </w:p>
    <w:p w14:paraId="4370D75A" w14:textId="4B092BCB" w:rsidR="00F36B52" w:rsidDel="00B21494" w:rsidRDefault="00CB7367">
      <w:pPr>
        <w:pStyle w:val="Prrafodelista"/>
        <w:numPr>
          <w:ilvl w:val="0"/>
          <w:numId w:val="32"/>
        </w:numPr>
        <w:jc w:val="both"/>
        <w:rPr>
          <w:del w:id="1434" w:author="RAQUEL BLANCO AGUIRRE" w:date="2017-06-27T19:02:00Z"/>
          <w:lang w:val="es-ES_tradnl"/>
        </w:rPr>
      </w:pPr>
      <w:r w:rsidRPr="00B21494">
        <w:rPr>
          <w:b/>
          <w:lang w:val="es-ES_tradnl"/>
        </w:rPr>
        <w:t>Entornos de ejecución virtualizados</w:t>
      </w:r>
      <w:r w:rsidRPr="00B21494">
        <w:rPr>
          <w:lang w:val="es-ES_tradnl"/>
        </w:rPr>
        <w:t xml:space="preserve">: El proyecto puede ser ampliado generando un sistema de máquinas virtuales que ejecuten </w:t>
      </w:r>
      <w:r w:rsidR="00B014E0" w:rsidRPr="00B21494">
        <w:rPr>
          <w:lang w:val="es-ES_tradnl"/>
        </w:rPr>
        <w:t>los proyectos de cada usuario. E</w:t>
      </w:r>
      <w:r w:rsidRPr="00B21494">
        <w:rPr>
          <w:lang w:val="es-ES_tradnl"/>
        </w:rPr>
        <w:t>stas máquinas virtuales serán gestionadas por un soft</w:t>
      </w:r>
      <w:r w:rsidR="00B014E0" w:rsidRPr="00B21494">
        <w:rPr>
          <w:lang w:val="es-ES_tradnl"/>
        </w:rPr>
        <w:t>ware que utilizará</w:t>
      </w:r>
      <w:r w:rsidRPr="00B21494">
        <w:rPr>
          <w:lang w:val="es-ES_tradnl"/>
        </w:rPr>
        <w:t xml:space="preserve"> el repositorio</w:t>
      </w:r>
      <w:r w:rsidR="002F4278" w:rsidRPr="00B21494">
        <w:rPr>
          <w:lang w:val="es-ES_tradnl"/>
        </w:rPr>
        <w:t xml:space="preserve"> (Docker)</w:t>
      </w:r>
      <w:r w:rsidRPr="00B21494">
        <w:rPr>
          <w:lang w:val="es-ES_tradnl"/>
        </w:rPr>
        <w:t>. Gracias a esta solución</w:t>
      </w:r>
      <w:r w:rsidR="00B014E0" w:rsidRPr="00B21494">
        <w:rPr>
          <w:lang w:val="es-ES_tradnl"/>
        </w:rPr>
        <w:t>,</w:t>
      </w:r>
      <w:r w:rsidRPr="00B21494">
        <w:rPr>
          <w:lang w:val="es-ES_tradnl"/>
        </w:rPr>
        <w:t xml:space="preserve"> se mejoraría la tolerancia a fallos del</w:t>
      </w:r>
      <w:r w:rsidR="002F4278" w:rsidRPr="00B21494">
        <w:rPr>
          <w:lang w:val="es-ES_tradnl"/>
        </w:rPr>
        <w:t xml:space="preserve"> repositorio. Si algún usuario no programara bien el código, </w:t>
      </w:r>
      <w:r w:rsidR="00F36B52" w:rsidRPr="00B21494">
        <w:rPr>
          <w:lang w:val="es-ES_tradnl"/>
        </w:rPr>
        <w:t>usará</w:t>
      </w:r>
      <w:r w:rsidRPr="00B21494">
        <w:rPr>
          <w:lang w:val="es-ES_tradnl"/>
        </w:rPr>
        <w:t xml:space="preserve"> instrucciones con pri</w:t>
      </w:r>
      <w:r w:rsidR="00F36B52" w:rsidRPr="00B21494">
        <w:rPr>
          <w:lang w:val="es-ES_tradnl"/>
        </w:rPr>
        <w:t>vilegios o simplemente intentará</w:t>
      </w:r>
      <w:r w:rsidRPr="00B21494">
        <w:rPr>
          <w:lang w:val="es-ES_tradnl"/>
        </w:rPr>
        <w:t xml:space="preserve"> romper el sistema. Las máquinas virtuales harían de dique para que el problema no llegara a influenciar al repositorio</w:t>
      </w:r>
      <w:r w:rsidR="002F4278" w:rsidRPr="00B21494">
        <w:rPr>
          <w:lang w:val="es-ES_tradnl"/>
        </w:rPr>
        <w:t xml:space="preserve"> y los</w:t>
      </w:r>
      <w:del w:id="1435" w:author="RAQUEL BLANCO AGUIRRE" w:date="2017-06-27T19:02:00Z">
        <w:r w:rsidR="002F4278" w:rsidRPr="00B21494" w:rsidDel="00B21494">
          <w:rPr>
            <w:lang w:val="es-ES_tradnl"/>
          </w:rPr>
          <w:delText xml:space="preserve"> </w:delText>
        </w:r>
      </w:del>
    </w:p>
    <w:p w14:paraId="5B02732E" w14:textId="39E1D4C7" w:rsidR="00F36B52" w:rsidRPr="00B21494" w:rsidRDefault="00B21494">
      <w:pPr>
        <w:pStyle w:val="Prrafodelista"/>
        <w:numPr>
          <w:ilvl w:val="0"/>
          <w:numId w:val="32"/>
        </w:numPr>
        <w:jc w:val="both"/>
        <w:rPr>
          <w:lang w:val="es-ES_tradnl"/>
        </w:rPr>
        <w:pPrChange w:id="1436" w:author="RAQUEL BLANCO AGUIRRE" w:date="2017-06-27T19:02:00Z">
          <w:pPr>
            <w:pStyle w:val="Prrafodelista"/>
            <w:ind w:left="1080"/>
            <w:jc w:val="both"/>
          </w:pPr>
        </w:pPrChange>
      </w:pPr>
      <w:ins w:id="1437" w:author="RAQUEL BLANCO AGUIRRE" w:date="2017-06-27T19:02:00Z">
        <w:r>
          <w:rPr>
            <w:lang w:val="es-ES_tradnl"/>
          </w:rPr>
          <w:t xml:space="preserve"> </w:t>
        </w:r>
      </w:ins>
      <w:r w:rsidR="00F36B52" w:rsidRPr="00B21494">
        <w:rPr>
          <w:lang w:val="es-ES_tradnl"/>
        </w:rPr>
        <w:t>demás proyectos.</w:t>
      </w:r>
    </w:p>
    <w:p w14:paraId="0809A39A" w14:textId="77777777" w:rsidR="00CB7367" w:rsidRDefault="00CB7367" w:rsidP="00F36B52">
      <w:pPr>
        <w:pStyle w:val="Prrafodelista"/>
        <w:spacing w:after="0"/>
        <w:ind w:left="1080"/>
        <w:jc w:val="both"/>
        <w:rPr>
          <w:lang w:val="es-ES_tradnl"/>
        </w:rPr>
      </w:pPr>
    </w:p>
    <w:p w14:paraId="74D5F008" w14:textId="2CBC22B6" w:rsidR="00F36B52" w:rsidRPr="00F36B52" w:rsidDel="00B21494" w:rsidRDefault="00CB7367">
      <w:pPr>
        <w:pStyle w:val="Prrafodelista"/>
        <w:numPr>
          <w:ilvl w:val="0"/>
          <w:numId w:val="32"/>
        </w:numPr>
        <w:jc w:val="both"/>
        <w:rPr>
          <w:del w:id="1438" w:author="RAQUEL BLANCO AGUIRRE" w:date="2017-06-27T19:03:00Z"/>
          <w:lang w:val="es-ES_tradnl"/>
        </w:rPr>
      </w:pPr>
      <w:r w:rsidRPr="00B21494">
        <w:rPr>
          <w:b/>
          <w:lang w:val="es-ES_tradnl"/>
        </w:rPr>
        <w:t>Tienda online de ejecuciones</w:t>
      </w:r>
      <w:r w:rsidR="00F36B52" w:rsidRPr="00B21494">
        <w:rPr>
          <w:lang w:val="es-ES_tradnl"/>
        </w:rPr>
        <w:t>: Un incremento</w:t>
      </w:r>
      <w:r w:rsidRPr="00B21494">
        <w:rPr>
          <w:lang w:val="es-ES_tradnl"/>
        </w:rPr>
        <w:t xml:space="preserve"> plausible par</w:t>
      </w:r>
      <w:r w:rsidR="00F36B52" w:rsidRPr="00B21494">
        <w:rPr>
          <w:lang w:val="es-ES_tradnl"/>
        </w:rPr>
        <w:t>a el proyecto sería la ampliación de</w:t>
      </w:r>
      <w:r w:rsidRPr="00B21494">
        <w:rPr>
          <w:lang w:val="es-ES_tradnl"/>
        </w:rPr>
        <w:t xml:space="preserve"> la aplicación web con un sistema de pagos y </w:t>
      </w:r>
      <w:r w:rsidR="002F4278" w:rsidRPr="00B21494">
        <w:rPr>
          <w:lang w:val="es-ES_tradnl"/>
        </w:rPr>
        <w:t xml:space="preserve">gestión de </w:t>
      </w:r>
      <w:r w:rsidRPr="00B21494">
        <w:rPr>
          <w:lang w:val="es-ES_tradnl"/>
        </w:rPr>
        <w:t>tiempos de ejecución. La</w:t>
      </w:r>
      <w:r w:rsidR="00F36B52" w:rsidRPr="00B21494">
        <w:rPr>
          <w:lang w:val="es-ES_tradnl"/>
        </w:rPr>
        <w:t xml:space="preserve"> aplicación web gestionaría quién podría y quién no </w:t>
      </w:r>
      <w:r w:rsidRPr="00B21494">
        <w:rPr>
          <w:lang w:val="es-ES_tradnl"/>
        </w:rPr>
        <w:t xml:space="preserve">ejecutar proyectos </w:t>
      </w:r>
      <w:r w:rsidR="00F36B52" w:rsidRPr="00B21494">
        <w:rPr>
          <w:lang w:val="es-ES_tradnl"/>
        </w:rPr>
        <w:t xml:space="preserve">terminados. Esta ampliación </w:t>
      </w:r>
      <w:del w:id="1439" w:author="RAQUEL BLANCO AGUIRRE" w:date="2017-06-27T19:03:00Z">
        <w:r w:rsidR="00F36B52" w:rsidRPr="00B21494" w:rsidDel="00B21494">
          <w:rPr>
            <w:lang w:val="es-ES_tradnl"/>
          </w:rPr>
          <w:delText>serí</w:delText>
        </w:r>
        <w:r w:rsidRPr="00B21494" w:rsidDel="00B21494">
          <w:rPr>
            <w:lang w:val="es-ES_tradnl"/>
          </w:rPr>
          <w:delText xml:space="preserve">a </w:delText>
        </w:r>
      </w:del>
      <w:ins w:id="1440" w:author="RAQUEL BLANCO AGUIRRE" w:date="2017-06-27T19:03:00Z">
        <w:r w:rsidR="00B21494" w:rsidRPr="00B21494">
          <w:rPr>
            <w:lang w:val="es-ES_tradnl"/>
          </w:rPr>
          <w:t xml:space="preserve">tendría </w:t>
        </w:r>
      </w:ins>
      <w:r w:rsidRPr="00B21494">
        <w:rPr>
          <w:lang w:val="es-ES_tradnl"/>
        </w:rPr>
        <w:t>co</w:t>
      </w:r>
      <w:ins w:id="1441" w:author="RAQUEL BLANCO AGUIRRE" w:date="2017-06-27T19:03:00Z">
        <w:r w:rsidR="00B21494" w:rsidRPr="00B21494">
          <w:rPr>
            <w:lang w:val="es-ES_tradnl"/>
          </w:rPr>
          <w:t>mo</w:t>
        </w:r>
      </w:ins>
      <w:del w:id="1442" w:author="RAQUEL BLANCO AGUIRRE" w:date="2017-06-27T19:03:00Z">
        <w:r w:rsidRPr="00B21494" w:rsidDel="00B21494">
          <w:rPr>
            <w:lang w:val="es-ES_tradnl"/>
          </w:rPr>
          <w:delText>n</w:delText>
        </w:r>
      </w:del>
      <w:r w:rsidRPr="00B21494">
        <w:rPr>
          <w:lang w:val="es-ES_tradnl"/>
        </w:rPr>
        <w:t xml:space="preserve"> </w:t>
      </w:r>
      <w:del w:id="1443" w:author="RAQUEL BLANCO AGUIRRE" w:date="2017-06-27T19:03:00Z">
        <w:r w:rsidRPr="00B21494" w:rsidDel="00B21494">
          <w:rPr>
            <w:lang w:val="es-ES_tradnl"/>
          </w:rPr>
          <w:delText xml:space="preserve">el </w:delText>
        </w:r>
      </w:del>
      <w:r w:rsidRPr="00B21494">
        <w:rPr>
          <w:lang w:val="es-ES_tradnl"/>
        </w:rPr>
        <w:t xml:space="preserve">objetivo </w:t>
      </w:r>
      <w:ins w:id="1444" w:author="RAQUEL BLANCO AGUIRRE" w:date="2017-06-27T19:03:00Z">
        <w:r w:rsidR="00B21494" w:rsidRPr="00B21494">
          <w:rPr>
            <w:lang w:val="es-ES_tradnl"/>
          </w:rPr>
          <w:t>el</w:t>
        </w:r>
      </w:ins>
      <w:del w:id="1445" w:author="RAQUEL BLANCO AGUIRRE" w:date="2017-06-27T19:03:00Z">
        <w:r w:rsidRPr="00B21494" w:rsidDel="00B21494">
          <w:rPr>
            <w:lang w:val="es-ES_tradnl"/>
          </w:rPr>
          <w:delText>de</w:delText>
        </w:r>
      </w:del>
      <w:r w:rsidRPr="00B21494">
        <w:rPr>
          <w:lang w:val="es-ES_tradnl"/>
        </w:rPr>
        <w:t xml:space="preserve"> crear una tienda web</w:t>
      </w:r>
      <w:r w:rsidR="00F36B52" w:rsidRPr="00B21494">
        <w:rPr>
          <w:lang w:val="es-ES_tradnl"/>
        </w:rPr>
        <w:t>,</w:t>
      </w:r>
      <w:r w:rsidRPr="00B21494">
        <w:rPr>
          <w:lang w:val="es-ES_tradnl"/>
        </w:rPr>
        <w:t xml:space="preserve"> donde los usuarios podrían vender los resultados</w:t>
      </w:r>
      <w:r w:rsidR="002F4278" w:rsidRPr="00B21494">
        <w:rPr>
          <w:lang w:val="es-ES_tradnl"/>
        </w:rPr>
        <w:t xml:space="preserve"> de sus códigos para </w:t>
      </w:r>
    </w:p>
    <w:p w14:paraId="4E665FBC" w14:textId="77777777" w:rsidR="00F36B52" w:rsidRPr="00B21494" w:rsidRDefault="00F36B52">
      <w:pPr>
        <w:pStyle w:val="Prrafodelista"/>
        <w:numPr>
          <w:ilvl w:val="0"/>
          <w:numId w:val="32"/>
        </w:numPr>
        <w:jc w:val="both"/>
        <w:rPr>
          <w:lang w:val="es-ES_tradnl"/>
        </w:rPr>
        <w:pPrChange w:id="1446" w:author="RAQUEL BLANCO AGUIRRE" w:date="2017-06-27T19:03:00Z">
          <w:pPr>
            <w:pStyle w:val="Prrafodelista"/>
            <w:ind w:left="1080"/>
            <w:jc w:val="both"/>
          </w:pPr>
        </w:pPrChange>
      </w:pPr>
      <w:r w:rsidRPr="00B21494">
        <w:rPr>
          <w:lang w:val="es-ES_tradnl"/>
        </w:rPr>
        <w:t>empresas u otros usuarios que necesiten estos servicios.</w:t>
      </w:r>
    </w:p>
    <w:p w14:paraId="4873A0D0" w14:textId="77777777" w:rsidR="00CB7367" w:rsidRDefault="00CB7367" w:rsidP="00F36B52">
      <w:pPr>
        <w:pStyle w:val="Prrafodelista"/>
        <w:ind w:left="1080"/>
        <w:jc w:val="both"/>
        <w:rPr>
          <w:lang w:val="es-ES_tradnl"/>
        </w:rPr>
      </w:pPr>
    </w:p>
    <w:p w14:paraId="16ED2C86" w14:textId="629F53BF" w:rsidR="007200A3" w:rsidRDefault="0059632E" w:rsidP="00F36B52">
      <w:pPr>
        <w:pStyle w:val="Prrafodelista"/>
        <w:numPr>
          <w:ilvl w:val="0"/>
          <w:numId w:val="32"/>
        </w:numPr>
        <w:jc w:val="both"/>
        <w:rPr>
          <w:lang w:val="es-ES_tradnl"/>
        </w:rPr>
      </w:pPr>
      <w:r>
        <w:rPr>
          <w:b/>
          <w:lang w:val="es-ES_tradnl"/>
        </w:rPr>
        <w:t>Generar permisos individualizados para cada usuario</w:t>
      </w:r>
      <w:r w:rsidRPr="0059632E">
        <w:rPr>
          <w:lang w:val="es-ES_tradnl"/>
        </w:rPr>
        <w:t>:</w:t>
      </w:r>
      <w:r>
        <w:rPr>
          <w:lang w:val="es-ES_tradnl"/>
        </w:rPr>
        <w:t xml:space="preserve"> Actualmente el proyecto contiene grupos</w:t>
      </w:r>
      <w:r w:rsidR="00F36B52">
        <w:rPr>
          <w:lang w:val="es-ES_tradnl"/>
        </w:rPr>
        <w:t xml:space="preserve"> que poseen </w:t>
      </w:r>
      <w:r>
        <w:rPr>
          <w:lang w:val="es-ES_tradnl"/>
        </w:rPr>
        <w:t xml:space="preserve">un conjunto de permisos que interaccionan con </w:t>
      </w:r>
      <w:ins w:id="1447" w:author="RAQUEL BLANCO AGUIRRE" w:date="2017-06-27T19:03:00Z">
        <w:r w:rsidR="00B21494">
          <w:rPr>
            <w:lang w:val="es-ES_tradnl"/>
          </w:rPr>
          <w:t>todos</w:t>
        </w:r>
      </w:ins>
      <w:del w:id="1448" w:author="RAQUEL BLANCO AGUIRRE" w:date="2017-06-27T19:03:00Z">
        <w:r w:rsidDel="00B21494">
          <w:rPr>
            <w:lang w:val="es-ES_tradnl"/>
          </w:rPr>
          <w:delText xml:space="preserve">TODOS </w:delText>
        </w:r>
      </w:del>
      <w:ins w:id="1449" w:author="RAQUEL BLANCO AGUIRRE" w:date="2017-06-27T19:03:00Z">
        <w:r w:rsidR="00B21494">
          <w:rPr>
            <w:lang w:val="es-ES_tradnl"/>
          </w:rPr>
          <w:t xml:space="preserve"> </w:t>
        </w:r>
      </w:ins>
      <w:r>
        <w:rPr>
          <w:lang w:val="es-ES_tradnl"/>
        </w:rPr>
        <w:t>los miembros de ese grupo</w:t>
      </w:r>
      <w:r w:rsidR="002F4278">
        <w:rPr>
          <w:lang w:val="es-ES_tradnl"/>
        </w:rPr>
        <w:t xml:space="preserve"> indistintamente</w:t>
      </w:r>
      <w:r>
        <w:rPr>
          <w:lang w:val="es-ES_tradnl"/>
        </w:rPr>
        <w:t>. La ampliación</w:t>
      </w:r>
      <w:r w:rsidR="002F4278">
        <w:rPr>
          <w:lang w:val="es-ES_tradnl"/>
        </w:rPr>
        <w:t xml:space="preserve"> de esta funcionalidad</w:t>
      </w:r>
      <w:r w:rsidR="00F36B52">
        <w:rPr>
          <w:lang w:val="es-ES_tradnl"/>
        </w:rPr>
        <w:t xml:space="preserve"> </w:t>
      </w:r>
      <w:ins w:id="1450" w:author="RAQUEL BLANCO AGUIRRE" w:date="2017-06-27T19:04:00Z">
        <w:r w:rsidR="00B21494">
          <w:rPr>
            <w:lang w:val="es-ES_tradnl"/>
          </w:rPr>
          <w:t xml:space="preserve">estaría orientada a </w:t>
        </w:r>
      </w:ins>
      <w:del w:id="1451" w:author="RAQUEL BLANCO AGUIRRE" w:date="2017-06-27T19:04:00Z">
        <w:r w:rsidR="00F36B52" w:rsidDel="00B21494">
          <w:rPr>
            <w:lang w:val="es-ES_tradnl"/>
          </w:rPr>
          <w:delText>sería</w:delText>
        </w:r>
        <w:r w:rsidDel="00B21494">
          <w:rPr>
            <w:lang w:val="es-ES_tradnl"/>
          </w:rPr>
          <w:delText xml:space="preserve"> </w:delText>
        </w:r>
      </w:del>
      <w:r>
        <w:rPr>
          <w:lang w:val="es-ES_tradnl"/>
        </w:rPr>
        <w:t>que los permisos fueran individualizados</w:t>
      </w:r>
      <w:r w:rsidR="002F4278">
        <w:rPr>
          <w:lang w:val="es-ES_tradnl"/>
        </w:rPr>
        <w:t xml:space="preserve"> para cada usuario</w:t>
      </w:r>
      <w:r>
        <w:rPr>
          <w:lang w:val="es-ES_tradnl"/>
        </w:rPr>
        <w:t>.</w:t>
      </w:r>
      <w:r w:rsidR="007200A3">
        <w:rPr>
          <w:lang w:val="es-ES_tradnl"/>
        </w:rPr>
        <w:br/>
      </w:r>
    </w:p>
    <w:p w14:paraId="23D1C5CE" w14:textId="0E4DD3A1" w:rsidR="00D2213A" w:rsidDel="00B21494" w:rsidRDefault="007200A3">
      <w:pPr>
        <w:pStyle w:val="Prrafodelista"/>
        <w:numPr>
          <w:ilvl w:val="0"/>
          <w:numId w:val="32"/>
        </w:numPr>
        <w:jc w:val="both"/>
        <w:rPr>
          <w:del w:id="1452" w:author="RAQUEL BLANCO AGUIRRE" w:date="2017-06-27T19:04:00Z"/>
          <w:lang w:val="es-ES_tradnl"/>
        </w:rPr>
      </w:pPr>
      <w:r w:rsidRPr="00B21494">
        <w:rPr>
          <w:b/>
          <w:lang w:val="es-ES_tradnl"/>
        </w:rPr>
        <w:t>IDE virtual para la gestión</w:t>
      </w:r>
      <w:r w:rsidRPr="00B21494">
        <w:rPr>
          <w:lang w:val="es-ES_tradnl"/>
        </w:rPr>
        <w:t>: El proyecto sincroniza los datos mediante GIT. Esto puede ampliarse dando la posibilidad de modificar los datos utilizando un IDE (</w:t>
      </w:r>
      <w:r w:rsidR="00F36B52" w:rsidRPr="00B21494">
        <w:rPr>
          <w:lang w:val="es-ES_tradnl"/>
        </w:rPr>
        <w:t>Interfaz de Desarrollo)</w:t>
      </w:r>
      <w:r w:rsidR="00D2213A" w:rsidRPr="00B21494">
        <w:rPr>
          <w:lang w:val="es-ES_tradnl"/>
        </w:rPr>
        <w:t xml:space="preserve"> online</w:t>
      </w:r>
      <w:r w:rsidR="00F36B52" w:rsidRPr="00B21494">
        <w:rPr>
          <w:lang w:val="es-ES_tradnl"/>
        </w:rPr>
        <w:t>,</w:t>
      </w:r>
      <w:r w:rsidRPr="00B21494">
        <w:rPr>
          <w:lang w:val="es-ES_tradnl"/>
        </w:rPr>
        <w:t xml:space="preserve"> que centraría el desarrollo en la aplicación en vez de external</w:t>
      </w:r>
      <w:r w:rsidR="002F4278" w:rsidRPr="00B21494">
        <w:rPr>
          <w:lang w:val="es-ES_tradnl"/>
        </w:rPr>
        <w:t>izarla, utilizando el programa Cloud9 o usando un prototipo de él. E</w:t>
      </w:r>
      <w:r w:rsidRPr="00B21494">
        <w:rPr>
          <w:lang w:val="es-ES_tradnl"/>
        </w:rPr>
        <w:t>l pro</w:t>
      </w:r>
      <w:r w:rsidR="002F4278" w:rsidRPr="00B21494">
        <w:rPr>
          <w:lang w:val="es-ES_tradnl"/>
        </w:rPr>
        <w:t>totipo</w:t>
      </w:r>
      <w:r w:rsidRPr="00B21494">
        <w:rPr>
          <w:lang w:val="es-ES_tradnl"/>
        </w:rPr>
        <w:t xml:space="preserve"> podría evolucionar en un entorno de desarrollo genérico para toda la</w:t>
      </w:r>
      <w:ins w:id="1453" w:author="RAQUEL BLANCO AGUIRRE" w:date="2017-06-27T19:04:00Z">
        <w:r w:rsidR="00B21494" w:rsidRPr="00B21494">
          <w:rPr>
            <w:lang w:val="es-ES_tradnl"/>
          </w:rPr>
          <w:t xml:space="preserve"> </w:t>
        </w:r>
      </w:ins>
    </w:p>
    <w:p w14:paraId="419E415C" w14:textId="5ABC81EE" w:rsidR="00D2213A" w:rsidRPr="00B21494" w:rsidRDefault="00D2213A">
      <w:pPr>
        <w:pStyle w:val="Prrafodelista"/>
        <w:numPr>
          <w:ilvl w:val="0"/>
          <w:numId w:val="32"/>
        </w:numPr>
        <w:jc w:val="both"/>
        <w:rPr>
          <w:lang w:val="es-ES_tradnl"/>
        </w:rPr>
        <w:pPrChange w:id="1454" w:author="RAQUEL BLANCO AGUIRRE" w:date="2017-06-27T19:04:00Z">
          <w:pPr>
            <w:pStyle w:val="Prrafodelista"/>
            <w:ind w:left="1080"/>
            <w:jc w:val="both"/>
          </w:pPr>
        </w:pPrChange>
      </w:pPr>
      <w:r w:rsidRPr="00B21494">
        <w:rPr>
          <w:lang w:val="es-ES_tradnl"/>
        </w:rPr>
        <w:t>comunidad</w:t>
      </w:r>
      <w:del w:id="1455" w:author="RAQUEL BLANCO AGUIRRE" w:date="2017-06-27T19:04:00Z">
        <w:r w:rsidRPr="00B21494" w:rsidDel="00B21494">
          <w:rPr>
            <w:lang w:val="es-ES_tradnl"/>
          </w:rPr>
          <w:delText xml:space="preserve"> de la Universidad</w:delText>
        </w:r>
      </w:del>
      <w:r w:rsidRPr="00B21494">
        <w:rPr>
          <w:lang w:val="es-ES_tradnl"/>
        </w:rPr>
        <w:t>.</w:t>
      </w:r>
    </w:p>
    <w:p w14:paraId="6F3E31DF" w14:textId="77777777" w:rsidR="0059632E" w:rsidRDefault="0059632E" w:rsidP="00D2213A">
      <w:pPr>
        <w:pStyle w:val="Prrafodelista"/>
        <w:ind w:left="1080"/>
        <w:jc w:val="both"/>
        <w:rPr>
          <w:lang w:val="es-ES_tradnl"/>
        </w:rPr>
      </w:pPr>
    </w:p>
    <w:p w14:paraId="400C34D8" w14:textId="7FD9132D" w:rsidR="001905E0" w:rsidRDefault="0059632E" w:rsidP="003417BF">
      <w:pPr>
        <w:pStyle w:val="Prrafodelista"/>
        <w:numPr>
          <w:ilvl w:val="0"/>
          <w:numId w:val="32"/>
        </w:numPr>
        <w:jc w:val="both"/>
        <w:rPr>
          <w:ins w:id="1456" w:author="Raul García Fernández" w:date="2017-07-03T19:28:00Z"/>
          <w:lang w:val="es-ES_tradnl"/>
        </w:rPr>
      </w:pPr>
      <w:r>
        <w:rPr>
          <w:b/>
          <w:lang w:val="es-ES_tradnl"/>
        </w:rPr>
        <w:t xml:space="preserve">Introducir parámetros de entrada </w:t>
      </w:r>
      <w:r w:rsidR="007200A3">
        <w:rPr>
          <w:b/>
          <w:lang w:val="es-ES_tradnl"/>
        </w:rPr>
        <w:t>individualizados</w:t>
      </w:r>
      <w:r w:rsidRPr="0059632E">
        <w:rPr>
          <w:lang w:val="es-ES_tradnl"/>
        </w:rPr>
        <w:t>:</w:t>
      </w:r>
      <w:r w:rsidR="007200A3">
        <w:rPr>
          <w:lang w:val="es-ES_tradnl"/>
        </w:rPr>
        <w:t xml:space="preserve"> Actualmente</w:t>
      </w:r>
      <w:r w:rsidR="00D2213A">
        <w:rPr>
          <w:lang w:val="es-ES_tradnl"/>
        </w:rPr>
        <w:t>,</w:t>
      </w:r>
      <w:r w:rsidR="007200A3">
        <w:rPr>
          <w:lang w:val="es-ES_tradnl"/>
        </w:rPr>
        <w:t xml:space="preserve"> los parámetros de entrada son por defecto para todos los usuarios. Una </w:t>
      </w:r>
      <w:ins w:id="1457" w:author="RAQUEL BLANCO AGUIRRE" w:date="2017-06-27T19:05:00Z">
        <w:r w:rsidR="00B21494">
          <w:rPr>
            <w:lang w:val="es-ES_tradnl"/>
          </w:rPr>
          <w:t xml:space="preserve">posible </w:t>
        </w:r>
      </w:ins>
      <w:r w:rsidR="007200A3">
        <w:rPr>
          <w:lang w:val="es-ES_tradnl"/>
        </w:rPr>
        <w:t xml:space="preserve">ampliación </w:t>
      </w:r>
      <w:del w:id="1458" w:author="RAQUEL BLANCO AGUIRRE" w:date="2017-06-27T19:05:00Z">
        <w:r w:rsidR="007200A3" w:rsidDel="00B21494">
          <w:rPr>
            <w:lang w:val="es-ES_tradnl"/>
          </w:rPr>
          <w:delText>para el proyecto sería el</w:delText>
        </w:r>
      </w:del>
      <w:ins w:id="1459" w:author="RAQUEL BLANCO AGUIRRE" w:date="2017-06-27T19:05:00Z">
        <w:r w:rsidR="00B21494">
          <w:rPr>
            <w:lang w:val="es-ES_tradnl"/>
          </w:rPr>
          <w:t>consistiría en</w:t>
        </w:r>
      </w:ins>
      <w:r w:rsidR="007200A3">
        <w:rPr>
          <w:lang w:val="es-ES_tradnl"/>
        </w:rPr>
        <w:t xml:space="preserve"> </w:t>
      </w:r>
      <w:del w:id="1460" w:author="RAQUEL BLANCO AGUIRRE" w:date="2017-06-27T19:05:00Z">
        <w:r w:rsidR="007200A3" w:rsidDel="00B21494">
          <w:rPr>
            <w:lang w:val="es-ES_tradnl"/>
          </w:rPr>
          <w:delText xml:space="preserve">de </w:delText>
        </w:r>
      </w:del>
      <w:r w:rsidR="007200A3">
        <w:rPr>
          <w:lang w:val="es-ES_tradnl"/>
        </w:rPr>
        <w:t>generar entradas</w:t>
      </w:r>
      <w:r w:rsidR="00D2213A">
        <w:rPr>
          <w:lang w:val="es-ES_tradnl"/>
        </w:rPr>
        <w:t xml:space="preserve"> y salidas personalizadas</w:t>
      </w:r>
      <w:r w:rsidR="009B5D26">
        <w:rPr>
          <w:lang w:val="es-ES_tradnl"/>
        </w:rPr>
        <w:t xml:space="preserve"> por defecto para cada usuario</w:t>
      </w:r>
      <w:r w:rsidR="00D2213A">
        <w:rPr>
          <w:lang w:val="es-ES_tradnl"/>
        </w:rPr>
        <w:t>.</w:t>
      </w:r>
    </w:p>
    <w:p w14:paraId="0AE49FF4" w14:textId="2F6B6054" w:rsidR="00F02C4D" w:rsidRPr="001905E0" w:rsidRDefault="001905E0">
      <w:pPr>
        <w:spacing w:after="0" w:line="240" w:lineRule="auto"/>
        <w:rPr>
          <w:lang w:val="es-ES_tradnl"/>
        </w:rPr>
        <w:pPrChange w:id="1461" w:author="Raul García Fernández" w:date="2017-07-03T19:28:00Z">
          <w:pPr>
            <w:pStyle w:val="Prrafodelista"/>
            <w:numPr>
              <w:numId w:val="32"/>
            </w:numPr>
            <w:ind w:left="1080" w:hanging="360"/>
            <w:jc w:val="both"/>
          </w:pPr>
        </w:pPrChange>
      </w:pPr>
      <w:ins w:id="1462" w:author="Raul García Fernández" w:date="2017-07-03T19:28:00Z">
        <w:r>
          <w:rPr>
            <w:lang w:val="es-ES_tradnl"/>
          </w:rPr>
          <w:br w:type="page"/>
        </w:r>
      </w:ins>
    </w:p>
    <w:p w14:paraId="2F540DA0" w14:textId="77777777" w:rsidR="00F02C4D" w:rsidRDefault="00F02C4D" w:rsidP="003417BF">
      <w:pPr>
        <w:pStyle w:val="Ttulo1"/>
        <w:numPr>
          <w:ilvl w:val="0"/>
          <w:numId w:val="24"/>
        </w:numPr>
        <w:jc w:val="both"/>
        <w:rPr>
          <w:lang w:val="es-ES_tradnl"/>
        </w:rPr>
      </w:pPr>
      <w:bookmarkStart w:id="1463" w:name="_Toc487482224"/>
      <w:r>
        <w:rPr>
          <w:lang w:val="es-ES_tradnl"/>
        </w:rPr>
        <w:lastRenderedPageBreak/>
        <w:t>Conclusiones:</w:t>
      </w:r>
      <w:bookmarkEnd w:id="1463"/>
    </w:p>
    <w:p w14:paraId="469B6DB8" w14:textId="77777777" w:rsidR="00F02C4D" w:rsidRDefault="00F02C4D" w:rsidP="003417BF">
      <w:pPr>
        <w:jc w:val="both"/>
        <w:rPr>
          <w:lang w:val="es-ES_tradnl"/>
        </w:rPr>
      </w:pPr>
    </w:p>
    <w:p w14:paraId="53CD0755" w14:textId="6EDB5DAA" w:rsidR="00755EF9" w:rsidRDefault="00755EF9" w:rsidP="003417BF">
      <w:pPr>
        <w:ind w:firstLine="360"/>
        <w:jc w:val="both"/>
        <w:rPr>
          <w:lang w:val="es-ES_tradnl"/>
        </w:rPr>
      </w:pPr>
      <w:r>
        <w:rPr>
          <w:lang w:val="es-ES_tradnl"/>
        </w:rPr>
        <w:t xml:space="preserve">Tras la finalización del proyecto </w:t>
      </w:r>
      <w:r w:rsidRPr="0075384E">
        <w:rPr>
          <w:b/>
          <w:lang w:val="es-ES_tradnl"/>
        </w:rPr>
        <w:t>UniApi</w:t>
      </w:r>
      <w:del w:id="1464" w:author="RAQUEL BLANCO AGUIRRE" w:date="2017-06-27T19:05:00Z">
        <w:r w:rsidR="00D2213A" w:rsidDel="0059187D">
          <w:rPr>
            <w:lang w:val="es-ES_tradnl"/>
          </w:rPr>
          <w:delText xml:space="preserve">. </w:delText>
        </w:r>
      </w:del>
      <w:r w:rsidR="00D2213A">
        <w:rPr>
          <w:lang w:val="es-ES_tradnl"/>
        </w:rPr>
        <w:t>, s</w:t>
      </w:r>
      <w:r>
        <w:rPr>
          <w:lang w:val="es-ES_tradnl"/>
        </w:rPr>
        <w:t>e ha</w:t>
      </w:r>
      <w:r w:rsidR="00D2213A">
        <w:rPr>
          <w:lang w:val="es-ES_tradnl"/>
        </w:rPr>
        <w:t>n</w:t>
      </w:r>
      <w:r>
        <w:rPr>
          <w:lang w:val="es-ES_tradnl"/>
        </w:rPr>
        <w:t xml:space="preserve"> querido plasmar ciertas ideas y mejoras que se ha</w:t>
      </w:r>
      <w:r w:rsidR="00D2213A">
        <w:rPr>
          <w:lang w:val="es-ES_tradnl"/>
        </w:rPr>
        <w:t>n</w:t>
      </w:r>
      <w:r>
        <w:rPr>
          <w:lang w:val="es-ES_tradnl"/>
        </w:rPr>
        <w:t xml:space="preserve"> ido recibiendo de forma retroactiva durante el des</w:t>
      </w:r>
      <w:r w:rsidR="00D2213A">
        <w:rPr>
          <w:lang w:val="es-ES_tradnl"/>
        </w:rPr>
        <w:t xml:space="preserve">arrollo del proyecto. </w:t>
      </w:r>
      <w:commentRangeStart w:id="1465"/>
      <w:commentRangeStart w:id="1466"/>
      <w:del w:id="1467" w:author="Raul García Fernández" w:date="2017-07-03T19:26:00Z">
        <w:r w:rsidR="00D2213A" w:rsidDel="001905E0">
          <w:rPr>
            <w:lang w:val="es-ES_tradnl"/>
          </w:rPr>
          <w:delText>Este mism</w:delText>
        </w:r>
        <w:r w:rsidR="00C24EA9" w:rsidDel="001905E0">
          <w:rPr>
            <w:lang w:val="es-ES_tradnl"/>
          </w:rPr>
          <w:delText>o se empez</w:delText>
        </w:r>
        <w:r w:rsidR="00D2213A" w:rsidDel="001905E0">
          <w:rPr>
            <w:lang w:val="es-ES_tradnl"/>
          </w:rPr>
          <w:delText>ó con una idea, la cual, por su simpleza,</w:delText>
        </w:r>
        <w:r w:rsidDel="001905E0">
          <w:rPr>
            <w:lang w:val="es-ES_tradnl"/>
          </w:rPr>
          <w:delText xml:space="preserve"> parecía</w:delText>
        </w:r>
        <w:r w:rsidR="00D2213A" w:rsidDel="001905E0">
          <w:rPr>
            <w:lang w:val="es-ES_tradnl"/>
          </w:rPr>
          <w:delText xml:space="preserve"> ir asociada al </w:delText>
        </w:r>
        <w:r w:rsidDel="001905E0">
          <w:rPr>
            <w:lang w:val="es-ES_tradnl"/>
          </w:rPr>
          <w:delText>tamaño</w:delText>
        </w:r>
        <w:r w:rsidR="00C24EA9" w:rsidDel="001905E0">
          <w:rPr>
            <w:lang w:val="es-ES_tradnl"/>
          </w:rPr>
          <w:delText xml:space="preserve"> del</w:delText>
        </w:r>
        <w:r w:rsidR="00D2213A" w:rsidDel="001905E0">
          <w:rPr>
            <w:lang w:val="es-ES_tradnl"/>
          </w:rPr>
          <w:delText xml:space="preserve"> proyecto a realizar</w:delText>
        </w:r>
        <w:commentRangeEnd w:id="1465"/>
        <w:r w:rsidR="0059187D" w:rsidDel="001905E0">
          <w:rPr>
            <w:rStyle w:val="Refdecomentario"/>
          </w:rPr>
          <w:commentReference w:id="1465"/>
        </w:r>
        <w:commentRangeEnd w:id="1466"/>
        <w:r w:rsidR="00E90EF2" w:rsidDel="001905E0">
          <w:rPr>
            <w:rStyle w:val="Refdecomentario"/>
          </w:rPr>
          <w:commentReference w:id="1466"/>
        </w:r>
        <w:r w:rsidR="00D2213A" w:rsidDel="001905E0">
          <w:rPr>
            <w:lang w:val="es-ES_tradnl"/>
          </w:rPr>
          <w:delText>. Ésta es la razón por la que se</w:delText>
        </w:r>
        <w:r w:rsidDel="001905E0">
          <w:rPr>
            <w:lang w:val="es-ES_tradnl"/>
          </w:rPr>
          <w:delText xml:space="preserve"> decidió llevarlo a cabo</w:delText>
        </w:r>
        <w:r w:rsidR="00C24EA9" w:rsidDel="001905E0">
          <w:rPr>
            <w:lang w:val="es-ES_tradnl"/>
          </w:rPr>
          <w:delText>. A</w:delText>
        </w:r>
        <w:r w:rsidR="00D2213A" w:rsidDel="001905E0">
          <w:rPr>
            <w:lang w:val="es-ES_tradnl"/>
          </w:rPr>
          <w:delText>lgo que se ha aprendido</w:delText>
        </w:r>
        <w:r w:rsidDel="001905E0">
          <w:rPr>
            <w:lang w:val="es-ES_tradnl"/>
          </w:rPr>
          <w:delText xml:space="preserve"> bastante ráp</w:delText>
        </w:r>
        <w:r w:rsidR="00C24EA9" w:rsidDel="001905E0">
          <w:rPr>
            <w:lang w:val="es-ES_tradnl"/>
          </w:rPr>
          <w:delText xml:space="preserve">ido </w:delText>
        </w:r>
        <w:r w:rsidDel="001905E0">
          <w:rPr>
            <w:lang w:val="es-ES_tradnl"/>
          </w:rPr>
          <w:delText>es que la simplicidad de una idea no está r</w:delText>
        </w:r>
        <w:r w:rsidR="00D2213A" w:rsidDel="001905E0">
          <w:rPr>
            <w:lang w:val="es-ES_tradnl"/>
          </w:rPr>
          <w:delText>elacionada directamente con su creación.</w:delText>
        </w:r>
      </w:del>
    </w:p>
    <w:p w14:paraId="7B9F1966" w14:textId="428D29A2" w:rsidR="00755EF9" w:rsidDel="00E90EF2" w:rsidRDefault="00D2213A" w:rsidP="003417BF">
      <w:pPr>
        <w:jc w:val="both"/>
        <w:rPr>
          <w:del w:id="1468" w:author="Raul García Fernández" w:date="2017-07-03T19:23:00Z"/>
          <w:lang w:val="es-ES_tradnl"/>
        </w:rPr>
      </w:pPr>
      <w:r>
        <w:rPr>
          <w:lang w:val="es-ES_tradnl"/>
        </w:rPr>
        <w:t>El proyecto acabó</w:t>
      </w:r>
      <w:r w:rsidR="00755EF9">
        <w:rPr>
          <w:lang w:val="es-ES_tradnl"/>
        </w:rPr>
        <w:t xml:space="preserve"> siendo u</w:t>
      </w:r>
      <w:r w:rsidR="00C24EA9">
        <w:rPr>
          <w:lang w:val="es-ES_tradnl"/>
        </w:rPr>
        <w:t>n</w:t>
      </w:r>
      <w:r>
        <w:rPr>
          <w:lang w:val="es-ES_tradnl"/>
        </w:rPr>
        <w:t>a aplicación de pequeño o</w:t>
      </w:r>
      <w:r w:rsidR="00755EF9">
        <w:rPr>
          <w:lang w:val="es-ES_tradnl"/>
        </w:rPr>
        <w:t xml:space="preserve"> mediano tamaño. Esto hizo que el desarrollador del proyecto pudiera ver la importancia de generar grupos de desarrollo y</w:t>
      </w:r>
      <w:r>
        <w:rPr>
          <w:lang w:val="es-ES_tradnl"/>
        </w:rPr>
        <w:t xml:space="preserve"> </w:t>
      </w:r>
      <w:del w:id="1469" w:author="Raul García Fernández" w:date="2017-07-03T19:27:00Z">
        <w:r w:rsidDel="001905E0">
          <w:rPr>
            <w:lang w:val="es-ES_tradnl"/>
          </w:rPr>
          <w:delText xml:space="preserve">la </w:delText>
        </w:r>
        <w:r w:rsidR="00C24EA9" w:rsidDel="001905E0">
          <w:rPr>
            <w:lang w:val="es-ES_tradnl"/>
          </w:rPr>
          <w:delText xml:space="preserve"> imagen</w:delText>
        </w:r>
      </w:del>
      <w:ins w:id="1470" w:author="Raul García Fernández" w:date="2017-07-03T19:27:00Z">
        <w:r w:rsidR="001905E0">
          <w:rPr>
            <w:lang w:val="es-ES_tradnl"/>
          </w:rPr>
          <w:t>la imagen</w:t>
        </w:r>
      </w:ins>
      <w:r w:rsidR="00C24EA9">
        <w:rPr>
          <w:lang w:val="es-ES_tradnl"/>
        </w:rPr>
        <w:t xml:space="preserve"> de un </w:t>
      </w:r>
      <w:r w:rsidR="00755EF9">
        <w:rPr>
          <w:lang w:val="es-ES_tradnl"/>
        </w:rPr>
        <w:t xml:space="preserve">jefe de proyecto o del arquitecto </w:t>
      </w:r>
      <w:r w:rsidR="006F62B6">
        <w:rPr>
          <w:lang w:val="es-ES_tradnl"/>
        </w:rPr>
        <w:t xml:space="preserve">del sistema. Un proyecto </w:t>
      </w:r>
      <w:r w:rsidR="00755EF9">
        <w:rPr>
          <w:lang w:val="es-ES_tradnl"/>
        </w:rPr>
        <w:t xml:space="preserve">como </w:t>
      </w:r>
      <w:ins w:id="1471" w:author="RAQUEL BLANCO AGUIRRE" w:date="2017-06-27T19:10:00Z">
        <w:r w:rsidR="00690FDA">
          <w:rPr>
            <w:lang w:val="es-ES_tradnl"/>
          </w:rPr>
          <w:t>é</w:t>
        </w:r>
      </w:ins>
      <w:del w:id="1472" w:author="RAQUEL BLANCO AGUIRRE" w:date="2017-06-27T19:10:00Z">
        <w:r w:rsidR="00755EF9" w:rsidDel="00690FDA">
          <w:rPr>
            <w:lang w:val="es-ES_tradnl"/>
          </w:rPr>
          <w:delText>e</w:delText>
        </w:r>
      </w:del>
      <w:r w:rsidR="00755EF9">
        <w:rPr>
          <w:lang w:val="es-ES_tradnl"/>
        </w:rPr>
        <w:t>ste oblig</w:t>
      </w:r>
      <w:r w:rsidR="006F62B6">
        <w:rPr>
          <w:lang w:val="es-ES_tradnl"/>
        </w:rPr>
        <w:t xml:space="preserve">a a ver teorías e investigar </w:t>
      </w:r>
      <w:r w:rsidR="00755EF9">
        <w:rPr>
          <w:lang w:val="es-ES_tradnl"/>
        </w:rPr>
        <w:t>formas de realizar proyectos con una escala significativa de una manera eficiente. Esto lleva a conocer teorías como la inyección de dependencia y el uso</w:t>
      </w:r>
      <w:r w:rsidR="006F62B6">
        <w:rPr>
          <w:lang w:val="es-ES_tradnl"/>
        </w:rPr>
        <w:t xml:space="preserve"> de ciertos patrones de diseño como, por ejemplo: Singleton, Abstract Factory, A</w:t>
      </w:r>
      <w:r w:rsidR="00755EF9">
        <w:rPr>
          <w:lang w:val="es-ES_tradnl"/>
        </w:rPr>
        <w:t>dapter…</w:t>
      </w:r>
    </w:p>
    <w:p w14:paraId="37A92E5F" w14:textId="01C1C3A8" w:rsidR="001905E0" w:rsidRDefault="005A646B" w:rsidP="003417BF">
      <w:pPr>
        <w:jc w:val="both"/>
        <w:rPr>
          <w:lang w:val="es-ES_tradnl"/>
        </w:rPr>
      </w:pPr>
      <w:commentRangeStart w:id="1473"/>
      <w:del w:id="1474" w:author="Raul García Fernández" w:date="2017-07-03T19:23:00Z">
        <w:r w:rsidDel="00E90EF2">
          <w:rPr>
            <w:lang w:val="es-ES_tradnl"/>
          </w:rPr>
          <w:delText>Cabe destacar</w:delText>
        </w:r>
        <w:r w:rsidR="00FD5901" w:rsidDel="00E90EF2">
          <w:rPr>
            <w:lang w:val="es-ES_tradnl"/>
          </w:rPr>
          <w:delText>,</w:delText>
        </w:r>
        <w:r w:rsidDel="00E90EF2">
          <w:rPr>
            <w:lang w:val="es-ES_tradnl"/>
          </w:rPr>
          <w:delText xml:space="preserve"> que el punto que más </w:delText>
        </w:r>
        <w:r w:rsidR="006F62B6" w:rsidDel="00E90EF2">
          <w:rPr>
            <w:lang w:val="es-ES_tradnl"/>
          </w:rPr>
          <w:delText>ha obstaculizado</w:delText>
        </w:r>
        <w:r w:rsidR="00FD5901" w:rsidDel="00E90EF2">
          <w:rPr>
            <w:lang w:val="es-ES_tradnl"/>
          </w:rPr>
          <w:delText xml:space="preserve"> este proyecto </w:delText>
        </w:r>
        <w:r w:rsidDel="00E90EF2">
          <w:rPr>
            <w:lang w:val="es-ES_tradnl"/>
          </w:rPr>
          <w:delText>ha sido</w:delText>
        </w:r>
        <w:r w:rsidR="006F62B6" w:rsidDel="00E90EF2">
          <w:rPr>
            <w:lang w:val="es-ES_tradnl"/>
          </w:rPr>
          <w:delText>,</w:delText>
        </w:r>
        <w:r w:rsidDel="00E90EF2">
          <w:rPr>
            <w:lang w:val="es-ES_tradnl"/>
          </w:rPr>
          <w:delText xml:space="preserve"> sin du</w:delText>
        </w:r>
        <w:r w:rsidR="003417BF" w:rsidDel="00E90EF2">
          <w:rPr>
            <w:lang w:val="es-ES_tradnl"/>
          </w:rPr>
          <w:delText>da</w:delText>
        </w:r>
        <w:r w:rsidR="006F62B6" w:rsidDel="00E90EF2">
          <w:rPr>
            <w:lang w:val="es-ES_tradnl"/>
          </w:rPr>
          <w:delText xml:space="preserve">, </w:delText>
        </w:r>
      </w:del>
      <w:del w:id="1475" w:author="Raul García Fernández" w:date="2017-07-03T19:21:00Z">
        <w:r w:rsidR="006F62B6" w:rsidDel="00E90EF2">
          <w:rPr>
            <w:lang w:val="es-ES_tradnl"/>
          </w:rPr>
          <w:delText>la documentación. Está</w:delText>
        </w:r>
        <w:r w:rsidDel="00E90EF2">
          <w:rPr>
            <w:lang w:val="es-ES_tradnl"/>
          </w:rPr>
          <w:delText xml:space="preserve"> aplicada a proyectos sof</w:delText>
        </w:r>
        <w:r w:rsidR="00FD5901" w:rsidDel="00E90EF2">
          <w:rPr>
            <w:lang w:val="es-ES_tradnl"/>
          </w:rPr>
          <w:delText>tware con una visión monolítica y es a</w:delText>
        </w:r>
        <w:r w:rsidDel="00E90EF2">
          <w:rPr>
            <w:lang w:val="es-ES_tradnl"/>
          </w:rPr>
          <w:delText>lgo que se ha e</w:delText>
        </w:r>
        <w:r w:rsidR="006F62B6" w:rsidDel="00E90EF2">
          <w:rPr>
            <w:lang w:val="es-ES_tradnl"/>
          </w:rPr>
          <w:delText>studiado que provoca un mayor gasto de tiempo en el desarrollo de la documentación</w:delText>
        </w:r>
        <w:r w:rsidDel="00E90EF2">
          <w:rPr>
            <w:lang w:val="es-ES_tradnl"/>
          </w:rPr>
          <w:delText xml:space="preserve"> que en el desarrollo del propio programa. Es por eso que en esta conclusión </w:delText>
        </w:r>
        <w:r w:rsidR="006F62B6" w:rsidDel="00E90EF2">
          <w:rPr>
            <w:lang w:val="es-ES_tradnl"/>
          </w:rPr>
          <w:delText>se insta a</w:delText>
        </w:r>
        <w:r w:rsidDel="00E90EF2">
          <w:rPr>
            <w:lang w:val="es-ES_tradnl"/>
          </w:rPr>
          <w:delText xml:space="preserve"> que se actualice la realización de documentación a una visión más ágil y orientada al desarrollo del software. </w:delText>
        </w:r>
        <w:commentRangeEnd w:id="1473"/>
        <w:r w:rsidR="00690FDA" w:rsidDel="00E90EF2">
          <w:rPr>
            <w:rStyle w:val="Refdecomentario"/>
          </w:rPr>
          <w:commentReference w:id="1473"/>
        </w:r>
      </w:del>
      <w:ins w:id="1476" w:author="Raul García Fernández" w:date="2017-07-03T19:23:00Z">
        <w:r w:rsidR="00E90EF2">
          <w:rPr>
            <w:lang w:val="es-ES_tradnl"/>
          </w:rPr>
          <w:t xml:space="preserve"> </w:t>
        </w:r>
      </w:ins>
    </w:p>
    <w:p w14:paraId="516AF48E" w14:textId="0B98282B" w:rsidR="00FD5901" w:rsidRDefault="006F62B6" w:rsidP="003417BF">
      <w:pPr>
        <w:jc w:val="both"/>
        <w:rPr>
          <w:lang w:val="es-ES_tradnl"/>
        </w:rPr>
      </w:pPr>
      <w:del w:id="1477" w:author="Raul García Fernández" w:date="2017-07-03T19:27:00Z">
        <w:r w:rsidDel="001905E0">
          <w:rPr>
            <w:lang w:val="es-ES_tradnl"/>
          </w:rPr>
          <w:delText>Y</w:delText>
        </w:r>
      </w:del>
      <w:del w:id="1478" w:author="Raul García Fernández" w:date="2017-07-03T19:28:00Z">
        <w:r w:rsidDel="001905E0">
          <w:rPr>
            <w:lang w:val="es-ES_tradnl"/>
          </w:rPr>
          <w:delText xml:space="preserve"> </w:delText>
        </w:r>
      </w:del>
      <w:ins w:id="1479" w:author="Raul García Fernández" w:date="2017-07-03T19:28:00Z">
        <w:r w:rsidR="001905E0">
          <w:rPr>
            <w:lang w:val="es-ES_tradnl"/>
          </w:rPr>
          <w:t>P</w:t>
        </w:r>
      </w:ins>
      <w:del w:id="1480" w:author="Raul García Fernández" w:date="2017-07-03T19:28:00Z">
        <w:r w:rsidDel="001905E0">
          <w:rPr>
            <w:lang w:val="es-ES_tradnl"/>
          </w:rPr>
          <w:delText>p</w:delText>
        </w:r>
      </w:del>
      <w:r>
        <w:rPr>
          <w:lang w:val="es-ES_tradnl"/>
        </w:rPr>
        <w:t>ara terminar,</w:t>
      </w:r>
      <w:r w:rsidR="00FD5901">
        <w:rPr>
          <w:lang w:val="es-ES_tradnl"/>
        </w:rPr>
        <w:t xml:space="preserve"> </w:t>
      </w:r>
      <w:r>
        <w:rPr>
          <w:lang w:val="es-ES_tradnl"/>
        </w:rPr>
        <w:t>desde el inicio en prácticas de empresa y el conocimiento de</w:t>
      </w:r>
      <w:r w:rsidR="00FD5901">
        <w:rPr>
          <w:lang w:val="es-ES_tradnl"/>
        </w:rPr>
        <w:t xml:space="preserve"> las primeras tecnologías JavaScript, en concreto</w:t>
      </w:r>
      <w:r w:rsidR="002E2951">
        <w:rPr>
          <w:lang w:val="es-ES_tradnl"/>
        </w:rPr>
        <w:t xml:space="preserve"> </w:t>
      </w:r>
      <w:r>
        <w:rPr>
          <w:lang w:val="es-ES_tradnl"/>
        </w:rPr>
        <w:t>Ajax</w:t>
      </w:r>
      <w:ins w:id="1481" w:author="RAQUEL BLANCO AGUIRRE" w:date="2017-06-27T19:16:00Z">
        <w:r w:rsidR="00690FDA">
          <w:rPr>
            <w:lang w:val="es-ES_tradnl"/>
          </w:rPr>
          <w:t xml:space="preserve">, </w:t>
        </w:r>
      </w:ins>
      <w:del w:id="1482" w:author="RAQUEL BLANCO AGUIRRE" w:date="2017-06-27T19:16:00Z">
        <w:r w:rsidDel="00690FDA">
          <w:rPr>
            <w:lang w:val="es-ES_tradnl"/>
          </w:rPr>
          <w:delText>. M</w:delText>
        </w:r>
      </w:del>
      <w:ins w:id="1483" w:author="RAQUEL BLANCO AGUIRRE" w:date="2017-06-27T19:16:00Z">
        <w:r w:rsidR="00690FDA">
          <w:rPr>
            <w:lang w:val="es-ES_tradnl"/>
          </w:rPr>
          <w:t>m</w:t>
        </w:r>
      </w:ins>
      <w:r>
        <w:rPr>
          <w:lang w:val="es-ES_tradnl"/>
        </w:rPr>
        <w:t>e interesé en</w:t>
      </w:r>
      <w:r w:rsidR="00FD5901">
        <w:rPr>
          <w:lang w:val="es-ES_tradnl"/>
        </w:rPr>
        <w:t xml:space="preserve"> poder realizar una aplicación con un alto poder computacional en el clien</w:t>
      </w:r>
      <w:r w:rsidR="00C948C6">
        <w:rPr>
          <w:lang w:val="es-ES_tradnl"/>
        </w:rPr>
        <w:t>te. Esto es algo que me influenció</w:t>
      </w:r>
      <w:r w:rsidR="00FD5901">
        <w:rPr>
          <w:lang w:val="es-ES_tradnl"/>
        </w:rPr>
        <w:t xml:space="preserve"> a</w:t>
      </w:r>
      <w:r w:rsidR="00C948C6">
        <w:rPr>
          <w:lang w:val="es-ES_tradnl"/>
        </w:rPr>
        <w:t xml:space="preserve"> la hora de elegir la forma de realizar</w:t>
      </w:r>
      <w:r w:rsidR="00FD5901">
        <w:rPr>
          <w:lang w:val="es-ES_tradnl"/>
        </w:rPr>
        <w:t xml:space="preserve"> la aplicación web</w:t>
      </w:r>
      <w:r w:rsidR="002E2951">
        <w:rPr>
          <w:lang w:val="es-ES_tradnl"/>
        </w:rPr>
        <w:t xml:space="preserve"> de este</w:t>
      </w:r>
      <w:ins w:id="1484" w:author="RAQUEL BLANCO AGUIRRE" w:date="2017-06-27T19:17:00Z">
        <w:r w:rsidR="00690FDA">
          <w:rPr>
            <w:lang w:val="es-ES_tradnl"/>
          </w:rPr>
          <w:t xml:space="preserve"> proyecto</w:t>
        </w:r>
      </w:ins>
      <w:r w:rsidR="00C948C6">
        <w:rPr>
          <w:lang w:val="es-ES_tradnl"/>
        </w:rPr>
        <w:t>. Este interés me llevó a realizar la aplicación sobre</w:t>
      </w:r>
      <w:r w:rsidR="00FD5901">
        <w:rPr>
          <w:lang w:val="es-ES_tradnl"/>
        </w:rPr>
        <w:t xml:space="preserve"> una tecnología </w:t>
      </w:r>
      <w:del w:id="1485" w:author="Raul García Fernández" w:date="2017-07-03T19:18:00Z">
        <w:r w:rsidR="00FD5901" w:rsidDel="00E90EF2">
          <w:rPr>
            <w:lang w:val="es-ES_tradnl"/>
          </w:rPr>
          <w:delText xml:space="preserve">puntera y </w:delText>
        </w:r>
      </w:del>
      <w:r w:rsidR="00FD5901">
        <w:rPr>
          <w:lang w:val="es-ES_tradnl"/>
        </w:rPr>
        <w:t>muy demandada por las empresas</w:t>
      </w:r>
      <w:r w:rsidR="00C948C6">
        <w:rPr>
          <w:lang w:val="es-ES_tradnl"/>
        </w:rPr>
        <w:t>,</w:t>
      </w:r>
      <w:r w:rsidR="00FD5901">
        <w:rPr>
          <w:lang w:val="es-ES_tradnl"/>
        </w:rPr>
        <w:t xml:space="preserve"> como es </w:t>
      </w:r>
      <w:commentRangeStart w:id="1486"/>
      <w:commentRangeStart w:id="1487"/>
      <w:r w:rsidR="002E2951">
        <w:rPr>
          <w:lang w:val="es-ES_tradnl"/>
        </w:rPr>
        <w:t>Angular.js</w:t>
      </w:r>
      <w:commentRangeEnd w:id="1486"/>
      <w:r w:rsidR="00690FDA">
        <w:rPr>
          <w:rStyle w:val="Refdecomentario"/>
        </w:rPr>
        <w:commentReference w:id="1486"/>
      </w:r>
      <w:commentRangeEnd w:id="1487"/>
      <w:r w:rsidR="00E90EF2">
        <w:rPr>
          <w:rStyle w:val="Refdecomentario"/>
        </w:rPr>
        <w:commentReference w:id="1487"/>
      </w:r>
      <w:r w:rsidR="002E2951">
        <w:rPr>
          <w:lang w:val="es-ES_tradnl"/>
        </w:rPr>
        <w:t xml:space="preserve">. </w:t>
      </w:r>
      <w:r w:rsidR="00FD5901">
        <w:rPr>
          <w:lang w:val="es-ES_tradnl"/>
        </w:rPr>
        <w:t>También el uso de tecnologías SAP</w:t>
      </w:r>
      <w:del w:id="1488" w:author="RAQUEL BLANCO AGUIRRE" w:date="2017-06-27T19:17:00Z">
        <w:r w:rsidR="00FD5901" w:rsidDel="00690FDA">
          <w:rPr>
            <w:lang w:val="es-ES_tradnl"/>
          </w:rPr>
          <w:delText>,</w:delText>
        </w:r>
      </w:del>
      <w:r w:rsidR="00FD5901">
        <w:rPr>
          <w:lang w:val="es-ES_tradnl"/>
        </w:rPr>
        <w:t xml:space="preserve"> me empujó a aprender y entender un modelo web muy importante en estos tiempos</w:t>
      </w:r>
      <w:r w:rsidR="00C948C6">
        <w:rPr>
          <w:lang w:val="es-ES_tradnl"/>
        </w:rPr>
        <w:t>,</w:t>
      </w:r>
      <w:r w:rsidR="00FD5901">
        <w:rPr>
          <w:lang w:val="es-ES_tradnl"/>
        </w:rPr>
        <w:t xml:space="preserve"> como es la arquitectura REST</w:t>
      </w:r>
      <w:ins w:id="1489" w:author="RAQUEL BLANCO AGUIRRE" w:date="2017-06-27T19:17:00Z">
        <w:r w:rsidR="00690FDA">
          <w:rPr>
            <w:lang w:val="es-ES_tradnl"/>
          </w:rPr>
          <w:t>,</w:t>
        </w:r>
      </w:ins>
      <w:r w:rsidR="00FD5901">
        <w:rPr>
          <w:lang w:val="es-ES_tradnl"/>
        </w:rPr>
        <w:t xml:space="preserve"> y el uso en la práctica.</w:t>
      </w:r>
    </w:p>
    <w:p w14:paraId="0F34BD90" w14:textId="77777777" w:rsidR="003D1B28" w:rsidRDefault="003D1B28" w:rsidP="0075384E">
      <w:pPr>
        <w:ind w:firstLine="360"/>
        <w:rPr>
          <w:lang w:val="es-ES_tradnl"/>
        </w:rPr>
      </w:pPr>
    </w:p>
    <w:p w14:paraId="7558E5D9" w14:textId="77777777" w:rsidR="003D1B28" w:rsidRPr="00FA61A8" w:rsidRDefault="003D1B28" w:rsidP="0075384E">
      <w:pPr>
        <w:ind w:firstLine="360"/>
        <w:rPr>
          <w:lang w:val="es-ES_tradnl"/>
        </w:rPr>
      </w:pPr>
    </w:p>
    <w:p w14:paraId="6E7699EF" w14:textId="77777777" w:rsidR="00F02C4D" w:rsidRDefault="00F02C4D" w:rsidP="00F02C4D">
      <w:pPr>
        <w:pStyle w:val="Ttulo"/>
        <w:rPr>
          <w:lang w:val="es-ES_tradnl"/>
        </w:rPr>
      </w:pPr>
      <w:r>
        <w:rPr>
          <w:lang w:val="es-ES_tradnl"/>
        </w:rPr>
        <w:br w:type="page"/>
      </w:r>
    </w:p>
    <w:p w14:paraId="56FC5970" w14:textId="77777777" w:rsidR="00F02C4D" w:rsidRPr="00F02C4D" w:rsidRDefault="00442E93" w:rsidP="00F02C4D">
      <w:pPr>
        <w:pStyle w:val="Ttulo1"/>
        <w:numPr>
          <w:ilvl w:val="0"/>
          <w:numId w:val="24"/>
        </w:numPr>
        <w:rPr>
          <w:lang w:val="es-ES_tradnl"/>
        </w:rPr>
      </w:pPr>
      <w:bookmarkStart w:id="1490" w:name="_Toc487482225"/>
      <w:commentRangeStart w:id="1491"/>
      <w:r>
        <w:rPr>
          <w:lang w:val="es-ES_tradnl"/>
        </w:rPr>
        <w:lastRenderedPageBreak/>
        <w:t>Bibliografía</w:t>
      </w:r>
      <w:commentRangeEnd w:id="1491"/>
      <w:r w:rsidR="002814BB">
        <w:rPr>
          <w:rStyle w:val="Refdecomentario"/>
          <w:rFonts w:eastAsia="Calibri" w:cs="Times New Roman"/>
          <w:b w:val="0"/>
          <w:spacing w:val="0"/>
          <w:kern w:val="0"/>
        </w:rPr>
        <w:commentReference w:id="1491"/>
      </w:r>
      <w:bookmarkEnd w:id="1490"/>
      <w:del w:id="1492" w:author="RAQUEL BLANCO AGUIRRE" w:date="2017-06-27T19:20:00Z">
        <w:r w:rsidR="00F02C4D" w:rsidDel="002814BB">
          <w:rPr>
            <w:lang w:val="es-ES_tradnl"/>
          </w:rPr>
          <w:delText>:</w:delText>
        </w:r>
      </w:del>
    </w:p>
    <w:p w14:paraId="2A000205" w14:textId="77777777" w:rsidR="00476CC4" w:rsidRDefault="00476CC4" w:rsidP="00476CC4">
      <w:pPr>
        <w:spacing w:after="0" w:line="360" w:lineRule="auto"/>
        <w:jc w:val="both"/>
        <w:rPr>
          <w:szCs w:val="24"/>
          <w:lang w:val="es-ES_tradnl"/>
        </w:rPr>
      </w:pPr>
    </w:p>
    <w:p w14:paraId="5D5A359C" w14:textId="112D875E" w:rsidR="00CD0C5E" w:rsidRPr="008A2E23" w:rsidRDefault="00CD0C5E" w:rsidP="00CD0C5E">
      <w:pPr>
        <w:pStyle w:val="Prrafodelista"/>
        <w:numPr>
          <w:ilvl w:val="0"/>
          <w:numId w:val="26"/>
        </w:numPr>
        <w:rPr>
          <w:b/>
          <w:rPrChange w:id="1493" w:author="RAQUEL BLANCO AGUIRRE" w:date="2017-07-10T17:20:00Z">
            <w:rPr>
              <w:b/>
              <w:lang w:val="en-US"/>
            </w:rPr>
          </w:rPrChange>
        </w:rPr>
      </w:pPr>
      <w:r w:rsidRPr="008A2E23">
        <w:rPr>
          <w:b/>
          <w:rPrChange w:id="1494" w:author="RAQUEL BLANCO AGUIRRE" w:date="2017-07-10T17:20:00Z">
            <w:rPr>
              <w:b/>
              <w:lang w:val="en-US"/>
            </w:rPr>
          </w:rPrChange>
        </w:rPr>
        <w:t>Docker</w:t>
      </w:r>
      <w:ins w:id="1495" w:author="Raul García Fernández" w:date="2017-07-03T19:16:00Z">
        <w:r w:rsidR="005E30ED" w:rsidRPr="008A2E23">
          <w:rPr>
            <w:b/>
            <w:rPrChange w:id="1496" w:author="RAQUEL BLANCO AGUIRRE" w:date="2017-07-10T17:20:00Z">
              <w:rPr>
                <w:b/>
                <w:lang w:val="en-US"/>
              </w:rPr>
            </w:rPrChange>
          </w:rPr>
          <w:t xml:space="preserve"> (Mayo 2017)</w:t>
        </w:r>
      </w:ins>
      <w:r w:rsidRPr="008A2E23">
        <w:rPr>
          <w:b/>
          <w:rPrChange w:id="1497" w:author="RAQUEL BLANCO AGUIRRE" w:date="2017-07-10T17:20:00Z">
            <w:rPr>
              <w:b/>
              <w:lang w:val="en-US"/>
            </w:rPr>
          </w:rPrChange>
        </w:rPr>
        <w:t xml:space="preserve"> - </w:t>
      </w:r>
      <w:r w:rsidR="004F4D53">
        <w:fldChar w:fldCharType="begin"/>
      </w:r>
      <w:r w:rsidR="004F4D53" w:rsidRPr="008A2E23">
        <w:instrText xml:space="preserve"> HYPERLINK "https://www.docker.com/" </w:instrText>
      </w:r>
      <w:r w:rsidR="004F4D53">
        <w:fldChar w:fldCharType="separate"/>
      </w:r>
      <w:r w:rsidRPr="008A2E23">
        <w:rPr>
          <w:rStyle w:val="Hipervnculo"/>
          <w:b/>
          <w:rPrChange w:id="1498" w:author="RAQUEL BLANCO AGUIRRE" w:date="2017-07-10T17:20:00Z">
            <w:rPr>
              <w:rStyle w:val="Hipervnculo"/>
              <w:b/>
              <w:lang w:val="en-US"/>
            </w:rPr>
          </w:rPrChange>
        </w:rPr>
        <w:t>https://www.docker.com/</w:t>
      </w:r>
      <w:r w:rsidR="004F4D53">
        <w:rPr>
          <w:rStyle w:val="Hipervnculo"/>
          <w:b/>
          <w:lang w:val="en-US"/>
        </w:rPr>
        <w:fldChar w:fldCharType="end"/>
      </w:r>
    </w:p>
    <w:p w14:paraId="68C77990" w14:textId="333137DB" w:rsidR="00CD0C5E" w:rsidRPr="001036B4" w:rsidRDefault="00CD0C5E" w:rsidP="00CD0C5E">
      <w:pPr>
        <w:pStyle w:val="Prrafodelista"/>
        <w:numPr>
          <w:ilvl w:val="0"/>
          <w:numId w:val="26"/>
        </w:numPr>
        <w:rPr>
          <w:b/>
          <w:lang w:val="en-US"/>
        </w:rPr>
      </w:pPr>
      <w:r w:rsidRPr="001036B4">
        <w:rPr>
          <w:b/>
          <w:lang w:val="en-US"/>
        </w:rPr>
        <w:t xml:space="preserve">TensorFlow </w:t>
      </w:r>
      <w:ins w:id="1499" w:author="Raul García Fernández" w:date="2017-07-03T19:16:00Z">
        <w:r w:rsidR="005E30ED">
          <w:rPr>
            <w:b/>
            <w:lang w:val="en-US"/>
          </w:rPr>
          <w:t>(Mayo 2017)</w:t>
        </w:r>
      </w:ins>
      <w:ins w:id="1500" w:author="Raul García Fernández" w:date="2017-07-03T19:17:00Z">
        <w:r w:rsidR="005E30ED">
          <w:rPr>
            <w:b/>
            <w:lang w:val="en-US"/>
          </w:rPr>
          <w:t xml:space="preserve"> </w:t>
        </w:r>
      </w:ins>
      <w:r w:rsidRPr="001036B4">
        <w:rPr>
          <w:b/>
          <w:lang w:val="en-US"/>
        </w:rPr>
        <w:t xml:space="preserve">- </w:t>
      </w:r>
      <w:hyperlink r:id="rId32" w:history="1">
        <w:r w:rsidRPr="001036B4">
          <w:rPr>
            <w:rStyle w:val="Hipervnculo"/>
            <w:b/>
            <w:lang w:val="en-US"/>
          </w:rPr>
          <w:t>https://www.tensorflow.org/</w:t>
        </w:r>
      </w:hyperlink>
    </w:p>
    <w:p w14:paraId="478F65A0" w14:textId="1F4FC208" w:rsidR="00CD0C5E" w:rsidRPr="008A2E23" w:rsidRDefault="00CD0C5E" w:rsidP="00CD0C5E">
      <w:pPr>
        <w:pStyle w:val="Prrafodelista"/>
        <w:numPr>
          <w:ilvl w:val="0"/>
          <w:numId w:val="26"/>
        </w:numPr>
        <w:rPr>
          <w:b/>
          <w:rPrChange w:id="1501" w:author="RAQUEL BLANCO AGUIRRE" w:date="2017-07-10T17:20:00Z">
            <w:rPr>
              <w:b/>
              <w:lang w:val="en-US"/>
            </w:rPr>
          </w:rPrChange>
        </w:rPr>
      </w:pPr>
      <w:r w:rsidRPr="008A2E23">
        <w:rPr>
          <w:b/>
          <w:rPrChange w:id="1502" w:author="RAQUEL BLANCO AGUIRRE" w:date="2017-07-10T17:20:00Z">
            <w:rPr>
              <w:b/>
              <w:lang w:val="en-US"/>
            </w:rPr>
          </w:rPrChange>
        </w:rPr>
        <w:t xml:space="preserve">AWS </w:t>
      </w:r>
      <w:ins w:id="1503" w:author="Raul García Fernández" w:date="2017-07-03T19:16:00Z">
        <w:r w:rsidR="005E30ED" w:rsidRPr="008A2E23">
          <w:rPr>
            <w:b/>
            <w:rPrChange w:id="1504" w:author="RAQUEL BLANCO AGUIRRE" w:date="2017-07-10T17:20:00Z">
              <w:rPr>
                <w:b/>
                <w:lang w:val="en-US"/>
              </w:rPr>
            </w:rPrChange>
          </w:rPr>
          <w:t>(Mayo 2017)</w:t>
        </w:r>
      </w:ins>
      <w:ins w:id="1505" w:author="Raul García Fernández" w:date="2017-07-03T19:18:00Z">
        <w:r w:rsidR="005E30ED" w:rsidRPr="008A2E23">
          <w:rPr>
            <w:b/>
            <w:rPrChange w:id="1506" w:author="RAQUEL BLANCO AGUIRRE" w:date="2017-07-10T17:20:00Z">
              <w:rPr>
                <w:b/>
                <w:lang w:val="en-US"/>
              </w:rPr>
            </w:rPrChange>
          </w:rPr>
          <w:t xml:space="preserve"> </w:t>
        </w:r>
      </w:ins>
      <w:r w:rsidRPr="008A2E23">
        <w:rPr>
          <w:b/>
          <w:rPrChange w:id="1507" w:author="RAQUEL BLANCO AGUIRRE" w:date="2017-07-10T17:20:00Z">
            <w:rPr>
              <w:b/>
              <w:lang w:val="en-US"/>
            </w:rPr>
          </w:rPrChange>
        </w:rPr>
        <w:t xml:space="preserve">- </w:t>
      </w:r>
      <w:r w:rsidR="004F4D53">
        <w:fldChar w:fldCharType="begin"/>
      </w:r>
      <w:r w:rsidR="004F4D53" w:rsidRPr="008A2E23">
        <w:instrText xml:space="preserve"> HYPERLINK "https://aws.amazon.com/es/" </w:instrText>
      </w:r>
      <w:r w:rsidR="004F4D53">
        <w:fldChar w:fldCharType="separate"/>
      </w:r>
      <w:r w:rsidRPr="008A2E23">
        <w:rPr>
          <w:rStyle w:val="Hipervnculo"/>
          <w:b/>
          <w:rPrChange w:id="1508" w:author="RAQUEL BLANCO AGUIRRE" w:date="2017-07-10T17:20:00Z">
            <w:rPr>
              <w:rStyle w:val="Hipervnculo"/>
              <w:b/>
              <w:lang w:val="en-US"/>
            </w:rPr>
          </w:rPrChange>
        </w:rPr>
        <w:t>https://aws.amazon.com/es/</w:t>
      </w:r>
      <w:r w:rsidR="004F4D53">
        <w:rPr>
          <w:rStyle w:val="Hipervnculo"/>
          <w:b/>
          <w:lang w:val="en-US"/>
        </w:rPr>
        <w:fldChar w:fldCharType="end"/>
      </w:r>
    </w:p>
    <w:p w14:paraId="633A7C92" w14:textId="2C2A85E2" w:rsidR="00CD0C5E" w:rsidRPr="008A2E23" w:rsidRDefault="00CD0C5E" w:rsidP="00CD0C5E">
      <w:pPr>
        <w:pStyle w:val="Prrafodelista"/>
        <w:numPr>
          <w:ilvl w:val="0"/>
          <w:numId w:val="26"/>
        </w:numPr>
        <w:rPr>
          <w:b/>
          <w:rPrChange w:id="1509" w:author="RAQUEL BLANCO AGUIRRE" w:date="2017-07-10T17:20:00Z">
            <w:rPr>
              <w:b/>
              <w:lang w:val="en-US"/>
            </w:rPr>
          </w:rPrChange>
        </w:rPr>
      </w:pPr>
      <w:r w:rsidRPr="008A2E23">
        <w:rPr>
          <w:b/>
          <w:rPrChange w:id="1510" w:author="RAQUEL BLANCO AGUIRRE" w:date="2017-07-10T17:20:00Z">
            <w:rPr>
              <w:b/>
              <w:lang w:val="en-US"/>
            </w:rPr>
          </w:rPrChange>
        </w:rPr>
        <w:t xml:space="preserve">ABC </w:t>
      </w:r>
      <w:ins w:id="1511" w:author="Raul García Fernández" w:date="2017-07-03T19:16:00Z">
        <w:r w:rsidR="005E30ED" w:rsidRPr="008A2E23">
          <w:rPr>
            <w:b/>
            <w:rPrChange w:id="1512" w:author="RAQUEL BLANCO AGUIRRE" w:date="2017-07-10T17:20:00Z">
              <w:rPr>
                <w:b/>
                <w:lang w:val="en-US"/>
              </w:rPr>
            </w:rPrChange>
          </w:rPr>
          <w:t>(Mayo 2017)</w:t>
        </w:r>
      </w:ins>
      <w:ins w:id="1513" w:author="Raul García Fernández" w:date="2017-07-03T19:18:00Z">
        <w:r w:rsidR="005E30ED" w:rsidRPr="008A2E23">
          <w:rPr>
            <w:b/>
            <w:rPrChange w:id="1514" w:author="RAQUEL BLANCO AGUIRRE" w:date="2017-07-10T17:20:00Z">
              <w:rPr>
                <w:b/>
                <w:lang w:val="en-US"/>
              </w:rPr>
            </w:rPrChange>
          </w:rPr>
          <w:t xml:space="preserve"> </w:t>
        </w:r>
      </w:ins>
      <w:r w:rsidRPr="008A2E23">
        <w:rPr>
          <w:b/>
          <w:rPrChange w:id="1515" w:author="RAQUEL BLANCO AGUIRRE" w:date="2017-07-10T17:20:00Z">
            <w:rPr>
              <w:b/>
              <w:lang w:val="en-US"/>
            </w:rPr>
          </w:rPrChange>
        </w:rPr>
        <w:t xml:space="preserve">- </w:t>
      </w:r>
      <w:r w:rsidR="004F4D53">
        <w:fldChar w:fldCharType="begin"/>
      </w:r>
      <w:r w:rsidR="004F4D53" w:rsidRPr="008A2E23">
        <w:instrText xml:space="preserve"> HYPERLINK "http://www.abc.es/sociedad/20141108/abci-universidad-empresa-201411072128.html" </w:instrText>
      </w:r>
      <w:r w:rsidR="004F4D53">
        <w:fldChar w:fldCharType="separate"/>
      </w:r>
      <w:r w:rsidRPr="008A2E23">
        <w:rPr>
          <w:rStyle w:val="Hipervnculo"/>
          <w:b/>
          <w:rPrChange w:id="1516" w:author="RAQUEL BLANCO AGUIRRE" w:date="2017-07-10T17:20:00Z">
            <w:rPr>
              <w:rStyle w:val="Hipervnculo"/>
              <w:b/>
              <w:lang w:val="en-US"/>
            </w:rPr>
          </w:rPrChange>
        </w:rPr>
        <w:t>http://www.abc.es/sociedad/20141108/abci-universidad-empresa-201411072128.html</w:t>
      </w:r>
      <w:r w:rsidR="004F4D53">
        <w:rPr>
          <w:rStyle w:val="Hipervnculo"/>
          <w:b/>
          <w:lang w:val="en-US"/>
        </w:rPr>
        <w:fldChar w:fldCharType="end"/>
      </w:r>
    </w:p>
    <w:p w14:paraId="55C9D7E3" w14:textId="5245D629" w:rsidR="00CD0C5E" w:rsidRDefault="00CD0C5E" w:rsidP="00CD0C5E">
      <w:pPr>
        <w:pStyle w:val="Prrafodelista"/>
        <w:numPr>
          <w:ilvl w:val="0"/>
          <w:numId w:val="26"/>
        </w:numPr>
        <w:rPr>
          <w:b/>
        </w:rPr>
      </w:pPr>
      <w:r>
        <w:rPr>
          <w:b/>
        </w:rPr>
        <w:t xml:space="preserve">¿Qué venden las universidades? </w:t>
      </w:r>
      <w:ins w:id="1517" w:author="Raul García Fernández" w:date="2017-07-03T19:17:00Z">
        <w:r w:rsidR="005E30ED" w:rsidRPr="008A2E23">
          <w:rPr>
            <w:b/>
            <w:rPrChange w:id="1518" w:author="RAQUEL BLANCO AGUIRRE" w:date="2017-07-10T17:21:00Z">
              <w:rPr>
                <w:b/>
                <w:lang w:val="en-US"/>
              </w:rPr>
            </w:rPrChange>
          </w:rPr>
          <w:t xml:space="preserve">(Mayo 2017) </w:t>
        </w:r>
      </w:ins>
      <w:r>
        <w:rPr>
          <w:b/>
        </w:rPr>
        <w:t xml:space="preserve">- </w:t>
      </w:r>
      <w:hyperlink r:id="rId33" w:history="1">
        <w:r w:rsidR="00E77120" w:rsidRPr="008F14DE">
          <w:rPr>
            <w:rStyle w:val="Hipervnculo"/>
            <w:b/>
          </w:rPr>
          <w:t>https://es.linkedin.com/pulse/qu%C3%A9-venden-las-universidades-fernando-basto-correa</w:t>
        </w:r>
      </w:hyperlink>
    </w:p>
    <w:p w14:paraId="3B6BFA0E" w14:textId="11D15471" w:rsidR="00E77120" w:rsidRPr="008A2E23" w:rsidRDefault="00E77120" w:rsidP="00E77120">
      <w:pPr>
        <w:pStyle w:val="Prrafodelista"/>
        <w:numPr>
          <w:ilvl w:val="0"/>
          <w:numId w:val="26"/>
        </w:numPr>
        <w:rPr>
          <w:rPrChange w:id="1519" w:author="RAQUEL BLANCO AGUIRRE" w:date="2017-07-10T17:20:00Z">
            <w:rPr>
              <w:lang w:val="en-US"/>
            </w:rPr>
          </w:rPrChange>
        </w:rPr>
      </w:pPr>
      <w:r w:rsidRPr="008A2E23">
        <w:rPr>
          <w:b/>
          <w:rPrChange w:id="1520" w:author="RAQUEL BLANCO AGUIRRE" w:date="2017-07-10T17:20:00Z">
            <w:rPr>
              <w:b/>
              <w:lang w:val="en-US"/>
            </w:rPr>
          </w:rPrChange>
        </w:rPr>
        <w:t xml:space="preserve">MPA vs SPA </w:t>
      </w:r>
      <w:ins w:id="1521" w:author="Raul García Fernández" w:date="2017-07-03T19:17:00Z">
        <w:r w:rsidR="005E30ED" w:rsidRPr="008A2E23">
          <w:rPr>
            <w:b/>
            <w:rPrChange w:id="1522" w:author="RAQUEL BLANCO AGUIRRE" w:date="2017-07-10T17:20:00Z">
              <w:rPr>
                <w:b/>
                <w:lang w:val="en-US"/>
              </w:rPr>
            </w:rPrChange>
          </w:rPr>
          <w:t xml:space="preserve">(Mayo 2017) </w:t>
        </w:r>
      </w:ins>
      <w:r w:rsidRPr="008A2E23">
        <w:rPr>
          <w:b/>
          <w:rPrChange w:id="1523" w:author="RAQUEL BLANCO AGUIRRE" w:date="2017-07-10T17:20:00Z">
            <w:rPr>
              <w:b/>
              <w:lang w:val="en-US"/>
            </w:rPr>
          </w:rPrChange>
        </w:rPr>
        <w:t xml:space="preserve">- </w:t>
      </w:r>
      <w:r w:rsidR="008A2E23">
        <w:fldChar w:fldCharType="begin"/>
      </w:r>
      <w:r w:rsidR="008A2E23">
        <w:instrText xml:space="preserve"> HYPERLINK "http://www.eikospartners.com/blog/multi-page-web-applications-vs.-single-page-web-applications" </w:instrText>
      </w:r>
      <w:r w:rsidR="008A2E23">
        <w:fldChar w:fldCharType="separate"/>
      </w:r>
      <w:r w:rsidRPr="008A2E23">
        <w:rPr>
          <w:rStyle w:val="Hipervnculo"/>
          <w:b/>
          <w:rPrChange w:id="1524" w:author="RAQUEL BLANCO AGUIRRE" w:date="2017-07-10T17:20:00Z">
            <w:rPr>
              <w:rStyle w:val="Hipervnculo"/>
              <w:b/>
              <w:lang w:val="en-US"/>
            </w:rPr>
          </w:rPrChange>
        </w:rPr>
        <w:t>http://www.eikospartners.com/blog/multi-page-web-applications-vs.-single-page-web-applications</w:t>
      </w:r>
      <w:r w:rsidR="008A2E23">
        <w:rPr>
          <w:rStyle w:val="Hipervnculo"/>
          <w:b/>
          <w:lang w:val="en-US"/>
        </w:rPr>
        <w:fldChar w:fldCharType="end"/>
      </w:r>
    </w:p>
    <w:p w14:paraId="3864B5B7" w14:textId="119AE5D9" w:rsidR="00E77120" w:rsidRPr="00766BA5" w:rsidRDefault="00E77120" w:rsidP="00E77120">
      <w:pPr>
        <w:pStyle w:val="Prrafodelista"/>
        <w:numPr>
          <w:ilvl w:val="0"/>
          <w:numId w:val="26"/>
        </w:numPr>
        <w:rPr>
          <w:b/>
          <w:lang w:val="fr-FR"/>
          <w:rPrChange w:id="1525" w:author="RAQUEL BLANCO AGUIRRE" w:date="2017-06-19T12:25:00Z">
            <w:rPr>
              <w:b/>
            </w:rPr>
          </w:rPrChange>
        </w:rPr>
      </w:pPr>
      <w:r w:rsidRPr="00766BA5">
        <w:rPr>
          <w:b/>
          <w:lang w:val="fr-FR"/>
          <w:rPrChange w:id="1526" w:author="RAQUEL BLANCO AGUIRRE" w:date="2017-06-19T12:25:00Z">
            <w:rPr>
              <w:b/>
            </w:rPr>
          </w:rPrChange>
        </w:rPr>
        <w:t xml:space="preserve">GIT </w:t>
      </w:r>
      <w:ins w:id="1527" w:author="Raul García Fernández" w:date="2017-07-03T19:17:00Z">
        <w:r w:rsidR="005E30ED">
          <w:rPr>
            <w:b/>
            <w:lang w:val="en-US"/>
          </w:rPr>
          <w:t xml:space="preserve">(Mayo 2017) </w:t>
        </w:r>
      </w:ins>
      <w:r w:rsidRPr="00766BA5">
        <w:rPr>
          <w:b/>
          <w:lang w:val="fr-FR"/>
          <w:rPrChange w:id="1528" w:author="RAQUEL BLANCO AGUIRRE" w:date="2017-06-19T12:25:00Z">
            <w:rPr>
              <w:b/>
            </w:rPr>
          </w:rPrChange>
        </w:rPr>
        <w:t xml:space="preserve">- </w:t>
      </w:r>
      <w:r w:rsidR="004F4D53">
        <w:fldChar w:fldCharType="begin"/>
      </w:r>
      <w:r w:rsidR="004F4D53" w:rsidRPr="00766BA5">
        <w:rPr>
          <w:lang w:val="fr-FR"/>
          <w:rPrChange w:id="1529" w:author="RAQUEL BLANCO AGUIRRE" w:date="2017-06-19T12:25:00Z">
            <w:rPr/>
          </w:rPrChange>
        </w:rPr>
        <w:instrText xml:space="preserve"> HYPERLINK "https://es.wikipedia.org/wiki/Git" </w:instrText>
      </w:r>
      <w:r w:rsidR="004F4D53">
        <w:fldChar w:fldCharType="separate"/>
      </w:r>
      <w:r w:rsidRPr="00766BA5">
        <w:rPr>
          <w:rStyle w:val="Hipervnculo"/>
          <w:b/>
          <w:lang w:val="fr-FR"/>
          <w:rPrChange w:id="1530" w:author="RAQUEL BLANCO AGUIRRE" w:date="2017-06-19T12:25:00Z">
            <w:rPr>
              <w:rStyle w:val="Hipervnculo"/>
              <w:b/>
            </w:rPr>
          </w:rPrChange>
        </w:rPr>
        <w:t>https://es.wikipedia.org/wiki/Git</w:t>
      </w:r>
      <w:r w:rsidR="004F4D53">
        <w:rPr>
          <w:rStyle w:val="Hipervnculo"/>
          <w:b/>
        </w:rPr>
        <w:fldChar w:fldCharType="end"/>
      </w:r>
    </w:p>
    <w:p w14:paraId="0A9C0407" w14:textId="7225079C" w:rsidR="00E77120" w:rsidRPr="008A2E23" w:rsidRDefault="00E77120" w:rsidP="00E77120">
      <w:pPr>
        <w:pStyle w:val="Prrafodelista"/>
        <w:numPr>
          <w:ilvl w:val="0"/>
          <w:numId w:val="26"/>
        </w:numPr>
        <w:rPr>
          <w:b/>
          <w:rPrChange w:id="1531" w:author="RAQUEL BLANCO AGUIRRE" w:date="2017-07-10T17:20:00Z">
            <w:rPr>
              <w:b/>
              <w:lang w:val="en-US"/>
            </w:rPr>
          </w:rPrChange>
        </w:rPr>
      </w:pPr>
      <w:r w:rsidRPr="008A2E23">
        <w:rPr>
          <w:b/>
          <w:rPrChange w:id="1532" w:author="RAQUEL BLANCO AGUIRRE" w:date="2017-07-10T17:20:00Z">
            <w:rPr>
              <w:b/>
              <w:lang w:val="en-US"/>
            </w:rPr>
          </w:rPrChange>
        </w:rPr>
        <w:t xml:space="preserve">FTP </w:t>
      </w:r>
      <w:ins w:id="1533" w:author="Raul García Fernández" w:date="2017-07-03T19:17:00Z">
        <w:r w:rsidR="005E30ED" w:rsidRPr="008A2E23">
          <w:rPr>
            <w:b/>
            <w:rPrChange w:id="1534" w:author="RAQUEL BLANCO AGUIRRE" w:date="2017-07-10T17:20:00Z">
              <w:rPr>
                <w:b/>
                <w:lang w:val="en-US"/>
              </w:rPr>
            </w:rPrChange>
          </w:rPr>
          <w:t xml:space="preserve">(Mayo 2017) </w:t>
        </w:r>
      </w:ins>
      <w:r w:rsidRPr="008A2E23">
        <w:rPr>
          <w:b/>
          <w:rPrChange w:id="1535" w:author="RAQUEL BLANCO AGUIRRE" w:date="2017-07-10T17:20:00Z">
            <w:rPr>
              <w:b/>
              <w:lang w:val="en-US"/>
            </w:rPr>
          </w:rPrChange>
        </w:rPr>
        <w:t xml:space="preserve">- </w:t>
      </w:r>
      <w:r w:rsidR="004F4D53">
        <w:fldChar w:fldCharType="begin"/>
      </w:r>
      <w:r w:rsidR="004F4D53" w:rsidRPr="008A2E23">
        <w:instrText xml:space="preserve"> HYPERLINK "https://es.wikipedia.org/wiki/File_Transfer_Protocol" </w:instrText>
      </w:r>
      <w:r w:rsidR="004F4D53">
        <w:fldChar w:fldCharType="separate"/>
      </w:r>
      <w:r w:rsidR="00442E93" w:rsidRPr="008A2E23">
        <w:rPr>
          <w:rStyle w:val="Hipervnculo"/>
          <w:b/>
          <w:rPrChange w:id="1536" w:author="RAQUEL BLANCO AGUIRRE" w:date="2017-07-10T17:20:00Z">
            <w:rPr>
              <w:rStyle w:val="Hipervnculo"/>
              <w:b/>
              <w:lang w:val="en-US"/>
            </w:rPr>
          </w:rPrChange>
        </w:rPr>
        <w:t>https://es.wikipedia.org/wiki/File_Transfer_Protocol</w:t>
      </w:r>
      <w:r w:rsidR="004F4D53">
        <w:rPr>
          <w:rStyle w:val="Hipervnculo"/>
          <w:b/>
          <w:lang w:val="en-US"/>
        </w:rPr>
        <w:fldChar w:fldCharType="end"/>
      </w:r>
    </w:p>
    <w:p w14:paraId="1E532C27" w14:textId="06AD17F7" w:rsidR="00442E93" w:rsidRPr="008A2E23" w:rsidRDefault="00442E93" w:rsidP="00442E93">
      <w:pPr>
        <w:pStyle w:val="Prrafodelista"/>
        <w:numPr>
          <w:ilvl w:val="0"/>
          <w:numId w:val="26"/>
        </w:numPr>
        <w:rPr>
          <w:b/>
          <w:rPrChange w:id="1537" w:author="RAQUEL BLANCO AGUIRRE" w:date="2017-07-10T17:20:00Z">
            <w:rPr>
              <w:b/>
              <w:lang w:val="en-US"/>
            </w:rPr>
          </w:rPrChange>
        </w:rPr>
      </w:pPr>
      <w:r w:rsidRPr="008A2E23">
        <w:rPr>
          <w:b/>
          <w:rPrChange w:id="1538" w:author="RAQUEL BLANCO AGUIRRE" w:date="2017-07-10T17:20:00Z">
            <w:rPr>
              <w:b/>
              <w:lang w:val="en-US"/>
            </w:rPr>
          </w:rPrChange>
        </w:rPr>
        <w:t xml:space="preserve">HTTP </w:t>
      </w:r>
      <w:ins w:id="1539" w:author="Raul García Fernández" w:date="2017-07-03T19:17:00Z">
        <w:r w:rsidR="005E30ED" w:rsidRPr="008A2E23">
          <w:rPr>
            <w:b/>
            <w:rPrChange w:id="1540" w:author="RAQUEL BLANCO AGUIRRE" w:date="2017-07-10T17:20:00Z">
              <w:rPr>
                <w:b/>
                <w:lang w:val="en-US"/>
              </w:rPr>
            </w:rPrChange>
          </w:rPr>
          <w:t xml:space="preserve">(Mayo 2017) </w:t>
        </w:r>
      </w:ins>
      <w:r w:rsidRPr="008A2E23">
        <w:rPr>
          <w:b/>
          <w:rPrChange w:id="1541" w:author="RAQUEL BLANCO AGUIRRE" w:date="2017-07-10T17:20:00Z">
            <w:rPr>
              <w:b/>
              <w:lang w:val="en-US"/>
            </w:rPr>
          </w:rPrChange>
        </w:rPr>
        <w:t xml:space="preserve">- </w:t>
      </w:r>
      <w:r w:rsidR="004F4D53">
        <w:fldChar w:fldCharType="begin"/>
      </w:r>
      <w:r w:rsidR="004F4D53" w:rsidRPr="008A2E23">
        <w:instrText xml:space="preserve"> HYPERLINK "https://es.wikipedia.org/wiki/Hypertext_Transfer_Protocol" </w:instrText>
      </w:r>
      <w:r w:rsidR="004F4D53">
        <w:fldChar w:fldCharType="separate"/>
      </w:r>
      <w:r w:rsidRPr="008A2E23">
        <w:rPr>
          <w:rStyle w:val="Hipervnculo"/>
          <w:b/>
          <w:rPrChange w:id="1542" w:author="RAQUEL BLANCO AGUIRRE" w:date="2017-07-10T17:20:00Z">
            <w:rPr>
              <w:rStyle w:val="Hipervnculo"/>
              <w:b/>
              <w:lang w:val="en-US"/>
            </w:rPr>
          </w:rPrChange>
        </w:rPr>
        <w:t>https://es.wikipedia.org/wiki/Hypertext_Transfer_Protocol</w:t>
      </w:r>
      <w:r w:rsidR="004F4D53">
        <w:rPr>
          <w:rStyle w:val="Hipervnculo"/>
          <w:b/>
          <w:lang w:val="en-US"/>
        </w:rPr>
        <w:fldChar w:fldCharType="end"/>
      </w:r>
    </w:p>
    <w:sectPr w:rsidR="00442E93" w:rsidRPr="008A2E23" w:rsidSect="00BD459B">
      <w:headerReference w:type="default" r:id="rId34"/>
      <w:footerReference w:type="default" r:id="rId35"/>
      <w:pgSz w:w="11906" w:h="16838"/>
      <w:pgMar w:top="1701" w:right="1134" w:bottom="1134" w:left="1701" w:header="284" w:footer="301"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49" w:author="RAQUEL BLANCO AGUIRRE" w:date="2017-06-10T18:19:00Z" w:initials="RBA">
    <w:p w14:paraId="40881138" w14:textId="77777777" w:rsidR="006A4676" w:rsidRDefault="006A4676">
      <w:pPr>
        <w:pStyle w:val="Textocomentario"/>
      </w:pPr>
      <w:r>
        <w:rPr>
          <w:rStyle w:val="Refdecomentario"/>
        </w:rPr>
        <w:annotationRef/>
      </w:r>
      <w:r>
        <w:t>¿Poner mejor “elementos”?</w:t>
      </w:r>
    </w:p>
  </w:comment>
  <w:comment w:id="365" w:author="RAQUEL BLANCO AGUIRRE" w:date="2017-06-10T18:44:00Z" w:initials="RBA">
    <w:p w14:paraId="52001DA9" w14:textId="6EABB8F2" w:rsidR="006A4676" w:rsidRDefault="006A4676">
      <w:pPr>
        <w:pStyle w:val="Textocomentario"/>
      </w:pPr>
      <w:r>
        <w:rPr>
          <w:rStyle w:val="Refdecomentario"/>
        </w:rPr>
        <w:annotationRef/>
      </w:r>
      <w:r>
        <w:t xml:space="preserve">La comunidad científica es muy amplia y también utilizan lenguajes que se emplean en desarrollo web. </w:t>
      </w:r>
    </w:p>
  </w:comment>
  <w:comment w:id="367" w:author="RAQUEL BLANCO AGUIRRE" w:date="2017-06-10T18:25:00Z" w:initials="RBA">
    <w:p w14:paraId="3F096749" w14:textId="77777777" w:rsidR="006A4676" w:rsidRDefault="006A4676">
      <w:pPr>
        <w:pStyle w:val="Textocomentario"/>
      </w:pPr>
      <w:r>
        <w:rPr>
          <w:rStyle w:val="Refdecomentario"/>
        </w:rPr>
        <w:annotationRef/>
      </w:r>
      <w:r>
        <w:t>Esto suena muy mal. No se puede decir que el desarrollar no tiene conocimientos sobre lo que implementa.</w:t>
      </w:r>
    </w:p>
  </w:comment>
  <w:comment w:id="353" w:author="RAQUEL BLANCO AGUIRRE" w:date="2017-06-10T18:46:00Z" w:initials="RBA">
    <w:p w14:paraId="5381B889" w14:textId="77777777" w:rsidR="006A4676" w:rsidRDefault="006A4676">
      <w:pPr>
        <w:pStyle w:val="Textocomentario"/>
      </w:pPr>
      <w:r>
        <w:rPr>
          <w:rStyle w:val="Refdecomentario"/>
        </w:rPr>
        <w:annotationRef/>
      </w:r>
      <w:r>
        <w:t>Estos párrafos hacen afirmaciones muy fuertes que no tienen por qué ser ciertas. Que los científicos no conocen las tecnologías web o que los desarrolladores tienen pocos conocimientos sobre lo que implementan es algo que no se puede decir.</w:t>
      </w:r>
    </w:p>
    <w:p w14:paraId="329150FD" w14:textId="77777777" w:rsidR="006A4676" w:rsidRDefault="006A4676">
      <w:pPr>
        <w:pStyle w:val="Textocomentario"/>
      </w:pPr>
    </w:p>
    <w:p w14:paraId="3D0238F7" w14:textId="77777777" w:rsidR="006A4676" w:rsidRDefault="006A4676">
      <w:pPr>
        <w:pStyle w:val="Textocomentario"/>
      </w:pPr>
      <w:r>
        <w:t>Aquí simplemente pueden decir que el objetivo del repositorio es albergar proyectos que se puedan ejecutar desde una plataforma web, sin que para ello haya una dependencia del lenguaje de programación del proyecto y de la plataforma web.</w:t>
      </w:r>
    </w:p>
    <w:p w14:paraId="2254D097" w14:textId="77777777" w:rsidR="006A4676" w:rsidRDefault="006A4676">
      <w:pPr>
        <w:pStyle w:val="Textocomentario"/>
      </w:pPr>
    </w:p>
    <w:p w14:paraId="27AB6B8C" w14:textId="7806221D" w:rsidR="006A4676" w:rsidRDefault="006A4676">
      <w:pPr>
        <w:pStyle w:val="Textocomentario"/>
      </w:pPr>
      <w:r>
        <w:t xml:space="preserve">Las necesidades que han motivado la realización de esta aplicación pueden ser la necesidad de compartir proyectos entre diversos usuarios, que estos proyectos pueden estar implementados en lenguajes de programación muy diferentes y que los usuarios pueden no tener conocimientos técnicos sobre las distintas plataformas y configuraciones que son necesarias para su ejecución. </w:t>
      </w:r>
    </w:p>
    <w:p w14:paraId="4CE31FB6" w14:textId="614213C2" w:rsidR="006A4676" w:rsidRDefault="006A4676">
      <w:pPr>
        <w:pStyle w:val="Textocomentario"/>
      </w:pPr>
      <w:r>
        <w:t>La idea sería vender que el repositorio le permite a los usuarios compartir proyectos y ejecutar programas implementados en diferentes lenguajes de programación sin tener nada instalado en su equipo.</w:t>
      </w:r>
    </w:p>
  </w:comment>
  <w:comment w:id="354" w:author="Raul García Fernández" w:date="2017-07-03T17:43:00Z" w:initials="RGF">
    <w:p w14:paraId="14FEDF96" w14:textId="6A07ABD6" w:rsidR="006A4676" w:rsidRDefault="006A4676">
      <w:pPr>
        <w:pStyle w:val="Textocomentario"/>
      </w:pPr>
      <w:r>
        <w:rPr>
          <w:rStyle w:val="Refdecomentario"/>
        </w:rPr>
        <w:annotationRef/>
      </w:r>
      <w:r>
        <w:t>Voy a cambiarlo, pero opino que las necesidades a un problema pueden ajustarse al problema real o no, incluso puede que el problema no exista. Los proyectos pueden fracasar porque la necesidad no era la correcta, pero no por ello el proyecto debe estar mal.</w:t>
      </w:r>
      <w:r>
        <w:br/>
      </w:r>
      <w:r>
        <w:br/>
        <w:t>Haciendo estos cambios en la idea general de la aplicación consigo no saber lo que voy a defender en el tribunal. Desde mi punto de vista supongo que es mejor ir con una idea errona pero firme, a una idea correcta pero dubitativa.</w:t>
      </w:r>
      <w:r>
        <w:br/>
      </w:r>
      <w:r>
        <w:br/>
        <w:t xml:space="preserve">No obstante voy a centrar más el problema en la ayuda que ofrece a los proyectos a integrarse con proyectos terceros. </w:t>
      </w:r>
    </w:p>
  </w:comment>
  <w:comment w:id="355" w:author="RAQUEL BLANCO AGUIRRE" w:date="2017-07-10T17:22:00Z" w:initials="RBA">
    <w:p w14:paraId="10C1F076" w14:textId="77777777" w:rsidR="006A4676" w:rsidRDefault="006A4676">
      <w:pPr>
        <w:pStyle w:val="Textocomentario"/>
      </w:pPr>
      <w:r>
        <w:rPr>
          <w:rStyle w:val="Refdecomentario"/>
        </w:rPr>
        <w:annotationRef/>
      </w:r>
      <w:r>
        <w:t>La idea del repositorio es almacenar proyectos de distintos usuarios, que pueden estar implementados en diversos lenguajes de programación, de forma que los usuarios los puedan compartir entre ellos. Además el repositorio ofrece la posibilidad de ejecutarlos, proporcionándoles una entrada.</w:t>
      </w:r>
    </w:p>
    <w:p w14:paraId="5D6D13EA" w14:textId="77777777" w:rsidR="006A4676" w:rsidRDefault="006A4676">
      <w:pPr>
        <w:pStyle w:val="Textocomentario"/>
      </w:pPr>
    </w:p>
    <w:p w14:paraId="799A7CDB" w14:textId="77777777" w:rsidR="006A4676" w:rsidRDefault="006A4676">
      <w:pPr>
        <w:pStyle w:val="Textocomentario"/>
      </w:pPr>
      <w:r>
        <w:t xml:space="preserve"> ¿Estoy en cierto o es errónea la idea que te comento?</w:t>
      </w:r>
    </w:p>
    <w:p w14:paraId="39C2B3B3" w14:textId="36B4CB41" w:rsidR="006A4676" w:rsidRDefault="006A4676">
      <w:pPr>
        <w:pStyle w:val="Textocomentario"/>
      </w:pPr>
      <w:r>
        <w:t xml:space="preserve">  </w:t>
      </w:r>
    </w:p>
    <w:p w14:paraId="0E1FE049" w14:textId="424344F6" w:rsidR="006A4676" w:rsidRDefault="006A4676">
      <w:pPr>
        <w:pStyle w:val="Textocomentario"/>
      </w:pPr>
      <w:r>
        <w:t xml:space="preserve">Lo que tienes que defender ante el tribunal es para qué sirve tu TFG y cómo lo has hecho. Yo creo que tu TFG sirve para lo que he dicho más arriba, independientemente de si son científicos, estudiantes o cualquier otro gremio el que haga uso del mismo. </w:t>
      </w:r>
    </w:p>
  </w:comment>
  <w:comment w:id="475" w:author="RAQUEL BLANCO AGUIRRE" w:date="2017-06-10T18:57:00Z" w:initials="RBA">
    <w:p w14:paraId="6334D26C" w14:textId="2178F203" w:rsidR="006A4676" w:rsidRDefault="006A4676">
      <w:pPr>
        <w:pStyle w:val="Textocomentario"/>
      </w:pPr>
      <w:r>
        <w:rPr>
          <w:rStyle w:val="Refdecomentario"/>
        </w:rPr>
        <w:annotationRef/>
      </w:r>
      <w:r>
        <w:t>Quitar esto. No importa el carácter de los proyectos. Al repositorio le da igual de qué traten.</w:t>
      </w:r>
    </w:p>
  </w:comment>
  <w:comment w:id="482" w:author="RAQUEL BLANCO AGUIRRE" w:date="2017-06-10T18:56:00Z" w:initials="RBA">
    <w:p w14:paraId="3EFCE898" w14:textId="78A1688D" w:rsidR="006A4676" w:rsidRDefault="006A4676">
      <w:pPr>
        <w:pStyle w:val="Textocomentario"/>
      </w:pPr>
      <w:r>
        <w:rPr>
          <w:rStyle w:val="Refdecomentario"/>
        </w:rPr>
        <w:annotationRef/>
      </w:r>
      <w:r>
        <w:t>Esto no lo entiendo</w:t>
      </w:r>
    </w:p>
  </w:comment>
  <w:comment w:id="483" w:author="Raul García Fernández" w:date="2017-07-03T17:39:00Z" w:initials="RGF">
    <w:p w14:paraId="28BA18E3" w14:textId="3C923015" w:rsidR="006A4676" w:rsidRDefault="006A4676">
      <w:pPr>
        <w:pStyle w:val="Textocomentario"/>
      </w:pPr>
      <w:r>
        <w:rPr>
          <w:rStyle w:val="Refdecomentario"/>
        </w:rPr>
        <w:annotationRef/>
      </w:r>
      <w:r>
        <w:t>Las aplicaciones pueden conectarse a través del repositorio como si fueran usuarios. Utilizan el tokken de aplicación para conectarse sin logguearse.</w:t>
      </w:r>
    </w:p>
  </w:comment>
  <w:comment w:id="552" w:author="RAQUEL BLANCO AGUIRRE" w:date="2017-06-19T12:41:00Z" w:initials="RBA">
    <w:p w14:paraId="7CAC7F79" w14:textId="71BAFAA8" w:rsidR="006A4676" w:rsidRDefault="006A4676">
      <w:pPr>
        <w:pStyle w:val="Textocomentario"/>
      </w:pPr>
      <w:r>
        <w:rPr>
          <w:rStyle w:val="Refdecomentario"/>
        </w:rPr>
        <w:annotationRef/>
      </w:r>
      <w:r>
        <w:t>Utiliza los términos en español. Cuando no haya un término en español equivalente, puedes poner el término en ingles entre comillas o en cursiva.</w:t>
      </w:r>
    </w:p>
  </w:comment>
  <w:comment w:id="611" w:author="RAQUEL BLANCO AGUIRRE" w:date="2017-06-19T12:46:00Z" w:initials="RBA">
    <w:p w14:paraId="2D2EF904" w14:textId="1FD072B6" w:rsidR="006A4676" w:rsidRDefault="006A4676">
      <w:pPr>
        <w:pStyle w:val="Textocomentario"/>
      </w:pPr>
      <w:r>
        <w:rPr>
          <w:rStyle w:val="Refdecomentario"/>
        </w:rPr>
        <w:annotationRef/>
      </w:r>
      <w:r>
        <w:t>No entiendo esta frase</w:t>
      </w:r>
    </w:p>
  </w:comment>
  <w:comment w:id="614" w:author="RAQUEL BLANCO AGUIRRE" w:date="2017-06-19T12:46:00Z" w:initials="RBA">
    <w:p w14:paraId="1556164E" w14:textId="217945C5" w:rsidR="006A4676" w:rsidRDefault="006A4676">
      <w:pPr>
        <w:pStyle w:val="Textocomentario"/>
      </w:pPr>
      <w:r>
        <w:rPr>
          <w:rStyle w:val="Refdecomentario"/>
        </w:rPr>
        <w:annotationRef/>
      </w:r>
      <w:r>
        <w:t>Esto es mucho decir. No pueden entrar en valoraciones sobre los estudios que se debería realizar para realizar las tareas. Ten en cuenta que en el tribunal tienes profesores que no han estudiado Informática y que pueden saber mucho de estos temas. De hecho, Alfredo es un experto en Machine Learning y no estudió informática (porque de aquella no existía).</w:t>
      </w:r>
    </w:p>
    <w:p w14:paraId="1ACD8550" w14:textId="4C8EE337" w:rsidR="006A4676" w:rsidRDefault="006A4676">
      <w:pPr>
        <w:pStyle w:val="Textocomentario"/>
      </w:pPr>
    </w:p>
  </w:comment>
  <w:comment w:id="615" w:author="Raul García Fernández" w:date="2017-07-03T17:17:00Z" w:initials="RGF">
    <w:p w14:paraId="2FA64188" w14:textId="5E7C950A" w:rsidR="006A4676" w:rsidRDefault="006A4676">
      <w:pPr>
        <w:pStyle w:val="Textocomentario"/>
      </w:pPr>
      <w:r>
        <w:rPr>
          <w:rStyle w:val="Refdecomentario"/>
        </w:rPr>
        <w:annotationRef/>
      </w:r>
      <w:r>
        <w:t>No quería enfocarme en eso. Quería enfocarme en que TensorFlow te alivia del peso de computar cosas tan complejas como machine learning o Deep Learning. Generando una librería que automatiza el desarrollo de computación concurrente y paralela, sistemas distribuidos para la comunicación de nodos, asi como todo el software tercero que necesita eso.</w:t>
      </w:r>
    </w:p>
    <w:p w14:paraId="0F3631FA" w14:textId="3C83ED17" w:rsidR="006A4676" w:rsidRDefault="006A4676">
      <w:pPr>
        <w:pStyle w:val="Textocomentario"/>
      </w:pPr>
    </w:p>
  </w:comment>
  <w:comment w:id="642" w:author="RAQUEL BLANCO AGUIRRE" w:date="2017-06-27T13:20:00Z" w:initials="RBA">
    <w:p w14:paraId="54735C6B" w14:textId="1E867490" w:rsidR="006A4676" w:rsidRDefault="006A4676">
      <w:pPr>
        <w:pStyle w:val="Textocomentario"/>
      </w:pPr>
      <w:r>
        <w:rPr>
          <w:rStyle w:val="Refdecomentario"/>
        </w:rPr>
        <w:annotationRef/>
      </w:r>
      <w:r>
        <w:t>Quita este  párrafo porque no estás describiendo de manera concisa lo que hace la aplicación, sino que estás describiendo los conceptos que se manejan.</w:t>
      </w:r>
    </w:p>
  </w:comment>
  <w:comment w:id="655" w:author="RAQUEL BLANCO AGUIRRE" w:date="2017-06-19T12:50:00Z" w:initials="RBA">
    <w:p w14:paraId="1B0F06DE" w14:textId="6EE29C58" w:rsidR="006A4676" w:rsidRDefault="006A4676">
      <w:pPr>
        <w:pStyle w:val="Textocomentario"/>
      </w:pPr>
      <w:r>
        <w:rPr>
          <w:rStyle w:val="Refdecomentario"/>
        </w:rPr>
        <w:annotationRef/>
      </w:r>
      <w:r>
        <w:t>Yo indicaría que los proyectos pueden estar realizados en distintos lenguajes de programación. Lo de “contener” puede ser muy confuso para quien lea la documentación por primera vez</w:t>
      </w:r>
    </w:p>
  </w:comment>
  <w:comment w:id="679" w:author="RAQUEL BLANCO AGUIRRE" w:date="2017-06-19T12:53:00Z" w:initials="RBA">
    <w:p w14:paraId="750BC008" w14:textId="545A709C" w:rsidR="006A4676" w:rsidRDefault="006A4676">
      <w:pPr>
        <w:pStyle w:val="Textocomentario"/>
      </w:pPr>
      <w:r>
        <w:rPr>
          <w:rStyle w:val="Refdecomentario"/>
        </w:rPr>
        <w:annotationRef/>
      </w:r>
      <w:r>
        <w:t>Esto es muy ambiguo. Indica qué es lo que va a almacenar el proyecto.</w:t>
      </w:r>
    </w:p>
  </w:comment>
  <w:comment w:id="775" w:author="RAQUEL BLANCO AGUIRRE" w:date="2017-06-27T14:18:00Z" w:initials="RBA">
    <w:p w14:paraId="48728B80" w14:textId="77777777" w:rsidR="006A4676" w:rsidRDefault="006A4676" w:rsidP="002A5A15">
      <w:pPr>
        <w:rPr>
          <w:sz w:val="22"/>
        </w:rPr>
      </w:pPr>
      <w:r>
        <w:rPr>
          <w:rStyle w:val="Refdecomentario"/>
        </w:rPr>
        <w:annotationRef/>
      </w:r>
      <w:r>
        <w:t>Hablas de dos opciones, pero los dos puntos que tienes a continuación no hablan de dos alternativas para solucionar el mismo problema. En el primer punto tratas el tema de la ubicación física de los códigos fuente de los proyectos de los usuarios, mientras que en el segundo hablas del resto de información que previamente has descrito. Sin embargo eso no está claro cuando uno empieza a leer.</w:t>
      </w:r>
    </w:p>
    <w:p w14:paraId="6D5E81F1" w14:textId="77777777" w:rsidR="006A4676" w:rsidRDefault="006A4676" w:rsidP="002A5A15">
      <w:r>
        <w:t>Comienza indicando que para el caso de la ubicación física de los códigos fuente y los ficheros manejados por los proyectos de los usuarios se han contemplado dos opciones: almacenar dicha información en una base de datos o en el propio sistema de ficheros del sistema operativo. Describes ambas soluciones y luego indicas que utilizar la del sistema operativo.</w:t>
      </w:r>
    </w:p>
    <w:p w14:paraId="5DABEF96" w14:textId="77777777" w:rsidR="006A4676" w:rsidRDefault="006A4676" w:rsidP="002A5A15">
      <w:r>
        <w:t>Después indicas que para almacenar el resto de información anteriormente descrita se ha considerado el uso de una base de datos relacional o una base de datos de grafos. A continuación indicas lo que pones en el párrafo que tienes justo antes del logo de Neo4j para justificar su elección.</w:t>
      </w:r>
    </w:p>
    <w:p w14:paraId="105B8405" w14:textId="2303D951" w:rsidR="006A4676" w:rsidRDefault="006A4676">
      <w:pPr>
        <w:pStyle w:val="Textocomentario"/>
      </w:pPr>
    </w:p>
  </w:comment>
  <w:comment w:id="922" w:author="RAQUEL BLANCO AGUIRRE" w:date="2017-06-27T15:26:00Z" w:initials="RBA">
    <w:p w14:paraId="7FFC453C" w14:textId="6EB4C3C9" w:rsidR="006A4676" w:rsidRDefault="006A4676" w:rsidP="00660DE9">
      <w:pPr>
        <w:rPr>
          <w:sz w:val="22"/>
        </w:rPr>
      </w:pPr>
      <w:r>
        <w:rPr>
          <w:rStyle w:val="Refdecomentario"/>
        </w:rPr>
        <w:annotationRef/>
      </w:r>
      <w:r>
        <w:t>Como el apartado es estudio de alternativas, tienes que hablar de otros lenguajes de programación que se pueden utilizar para implementar el negocio. Después ya puedes indicar que se va a utilizar java con Spring y Maven. Puedes defender el uso de java indicando que es uno de los más populares y solicitados.</w:t>
      </w:r>
    </w:p>
    <w:p w14:paraId="13337EEA" w14:textId="67CF2693" w:rsidR="006A4676" w:rsidRDefault="006A4676">
      <w:pPr>
        <w:pStyle w:val="Textocomentario"/>
      </w:pPr>
    </w:p>
  </w:comment>
  <w:comment w:id="1229" w:author="RAQUEL BLANCO AGUIRRE" w:date="2017-06-27T18:07:00Z" w:initials="RBA">
    <w:p w14:paraId="22796DB8" w14:textId="62FE3D25" w:rsidR="006A4676" w:rsidRDefault="006A4676">
      <w:pPr>
        <w:pStyle w:val="Textocomentario"/>
      </w:pPr>
      <w:r>
        <w:rPr>
          <w:rStyle w:val="Refdecomentario"/>
        </w:rPr>
        <w:annotationRef/>
      </w:r>
      <w:r>
        <w:t>Define esta sigla antes de utilizarla</w:t>
      </w:r>
    </w:p>
  </w:comment>
  <w:comment w:id="1307" w:author="RAQUEL BLANCO AGUIRRE" w:date="2017-06-28T19:30:00Z" w:initials="RBA">
    <w:p w14:paraId="651B1F34" w14:textId="7CCE8784" w:rsidR="006A4676" w:rsidRDefault="006A4676">
      <w:pPr>
        <w:pStyle w:val="Textocomentario"/>
      </w:pPr>
      <w:r>
        <w:rPr>
          <w:rStyle w:val="Refdecomentario"/>
        </w:rPr>
        <w:annotationRef/>
      </w:r>
      <w:r>
        <w:t>Indica también aquí que vas a usar Node.js para la parte del servidor</w:t>
      </w:r>
    </w:p>
  </w:comment>
  <w:comment w:id="1308" w:author="Raul García Fernández" w:date="2017-07-03T18:47:00Z" w:initials="RGF">
    <w:p w14:paraId="568AA3AA" w14:textId="67127C1F" w:rsidR="006A4676" w:rsidRDefault="006A4676">
      <w:pPr>
        <w:pStyle w:val="Textocomentario"/>
      </w:pPr>
      <w:r>
        <w:rPr>
          <w:rStyle w:val="Refdecomentario"/>
        </w:rPr>
        <w:annotationRef/>
      </w:r>
    </w:p>
  </w:comment>
  <w:comment w:id="1365" w:author="RAQUEL BLANCO AGUIRRE" w:date="2017-06-27T18:45:00Z" w:initials="RBA">
    <w:p w14:paraId="192FF2AA" w14:textId="77777777" w:rsidR="006A4676" w:rsidRDefault="006A4676" w:rsidP="0004719F">
      <w:pPr>
        <w:rPr>
          <w:sz w:val="22"/>
        </w:rPr>
      </w:pPr>
      <w:r>
        <w:rPr>
          <w:rStyle w:val="Refdecomentario"/>
        </w:rPr>
        <w:annotationRef/>
      </w:r>
      <w:r>
        <w:t>Pon todas las duraciones solamente en base a días completos</w:t>
      </w:r>
    </w:p>
    <w:p w14:paraId="01F6D490" w14:textId="75455227" w:rsidR="006A4676" w:rsidRDefault="006A4676">
      <w:pPr>
        <w:pStyle w:val="Textocomentario"/>
      </w:pPr>
    </w:p>
  </w:comment>
  <w:comment w:id="1465" w:author="RAQUEL BLANCO AGUIRRE" w:date="2017-06-27T19:07:00Z" w:initials="RBA">
    <w:p w14:paraId="314B333F" w14:textId="7CB8DF53" w:rsidR="006A4676" w:rsidRDefault="006A4676">
      <w:pPr>
        <w:pStyle w:val="Textocomentario"/>
      </w:pPr>
      <w:r>
        <w:rPr>
          <w:rStyle w:val="Refdecomentario"/>
        </w:rPr>
        <w:annotationRef/>
      </w:r>
      <w:r>
        <w:t>No queda bien decir que la idea original del proyecto era algo simple y que por eso se decidió llevar a cabo.</w:t>
      </w:r>
    </w:p>
    <w:p w14:paraId="3D684764" w14:textId="77777777" w:rsidR="006A4676" w:rsidRDefault="006A4676">
      <w:pPr>
        <w:pStyle w:val="Textocomentario"/>
      </w:pPr>
    </w:p>
    <w:p w14:paraId="7216727C" w14:textId="77777777" w:rsidR="006A4676" w:rsidRDefault="006A4676" w:rsidP="00690FDA">
      <w:pPr>
        <w:rPr>
          <w:sz w:val="22"/>
        </w:rPr>
      </w:pPr>
      <w:r>
        <w:t>En las conclusiones se suele indicar lo que te ha aportado a ti el proyecto, en cuanto a conocimientos técnicos y la experiencia que has adquirido.</w:t>
      </w:r>
    </w:p>
    <w:p w14:paraId="6232E360" w14:textId="77777777" w:rsidR="006A4676" w:rsidRDefault="006A4676" w:rsidP="00690FDA">
      <w:r>
        <w:t>Puedes indicar también los problemas que has encontrado, pero el tener que hacer una documentación no es un problema, porque es algo necesario en todo proyecto software.</w:t>
      </w:r>
    </w:p>
    <w:p w14:paraId="64879E51" w14:textId="70C5DF5A" w:rsidR="006A4676" w:rsidRDefault="006A4676">
      <w:pPr>
        <w:pStyle w:val="Textocomentario"/>
      </w:pPr>
    </w:p>
  </w:comment>
  <w:comment w:id="1466" w:author="Raul García Fernández" w:date="2017-07-03T19:24:00Z" w:initials="RGF">
    <w:p w14:paraId="4ACE75ED" w14:textId="2071866B" w:rsidR="006A4676" w:rsidRDefault="006A4676">
      <w:pPr>
        <w:pStyle w:val="Textocomentario"/>
      </w:pPr>
      <w:r>
        <w:rPr>
          <w:rStyle w:val="Refdecomentario"/>
        </w:rPr>
        <w:annotationRef/>
      </w:r>
      <w:r>
        <w:t xml:space="preserve">Los tamaños son relativos. Me referia a un </w:t>
      </w:r>
    </w:p>
  </w:comment>
  <w:comment w:id="1473" w:author="RAQUEL BLANCO AGUIRRE" w:date="2017-06-27T19:14:00Z" w:initials="RBA">
    <w:p w14:paraId="0FA16339" w14:textId="77777777" w:rsidR="006A4676" w:rsidRDefault="006A4676" w:rsidP="00690FDA">
      <w:pPr>
        <w:rPr>
          <w:sz w:val="22"/>
        </w:rPr>
      </w:pPr>
      <w:r>
        <w:rPr>
          <w:rStyle w:val="Refdecomentario"/>
        </w:rPr>
        <w:annotationRef/>
      </w:r>
      <w:r>
        <w:t>La documentación no es obstáculo para hacer el proyecto. La normativa de los TFG no obliga a que se utilice una determinada metodología para hacerla. Se podría hacer utilizado una metodología ágil en todo momento, pero en ese caso, la documentación se habría ido haciendo en cada Sprint. En definitiva, la documentación hay que hacerla, con metodología ágil o sin ella.</w:t>
      </w:r>
    </w:p>
    <w:p w14:paraId="0C4495B3" w14:textId="3E2FAD20" w:rsidR="006A4676" w:rsidRDefault="006A4676">
      <w:pPr>
        <w:pStyle w:val="Textocomentario"/>
      </w:pPr>
    </w:p>
  </w:comment>
  <w:comment w:id="1486" w:author="RAQUEL BLANCO AGUIRRE" w:date="2017-06-27T19:18:00Z" w:initials="RBA">
    <w:p w14:paraId="562DB684" w14:textId="77777777" w:rsidR="006A4676" w:rsidRDefault="006A4676" w:rsidP="00690FDA">
      <w:pPr>
        <w:rPr>
          <w:sz w:val="22"/>
        </w:rPr>
      </w:pPr>
      <w:r>
        <w:rPr>
          <w:rStyle w:val="Refdecomentario"/>
        </w:rPr>
        <w:annotationRef/>
      </w:r>
      <w:r>
        <w:t>No digas que Angular.js es puntera porque la que es puntera es Angular 2. Google ya ha descartado Angular.js y está totalmente centrado en Angular 2.</w:t>
      </w:r>
    </w:p>
    <w:p w14:paraId="2B238534" w14:textId="71A15B05" w:rsidR="006A4676" w:rsidRDefault="006A4676">
      <w:pPr>
        <w:pStyle w:val="Textocomentario"/>
      </w:pPr>
    </w:p>
  </w:comment>
  <w:comment w:id="1487" w:author="Raul García Fernández" w:date="2017-07-03T19:18:00Z" w:initials="RGF">
    <w:p w14:paraId="3199FCD0" w14:textId="639A4F59" w:rsidR="006A4676" w:rsidRDefault="006A4676">
      <w:pPr>
        <w:pStyle w:val="Textocomentario"/>
      </w:pPr>
      <w:r>
        <w:rPr>
          <w:rStyle w:val="Refdecomentario"/>
        </w:rPr>
        <w:annotationRef/>
      </w:r>
      <w:r>
        <w:t>Cuando empecé el trabajo si era demandada. Angular 2 salió en noviembre.  Dale un respiro al pobre angular.js jajajaja</w:t>
      </w:r>
    </w:p>
  </w:comment>
  <w:comment w:id="1491" w:author="RAQUEL BLANCO AGUIRRE" w:date="2017-06-27T19:20:00Z" w:initials="RBA">
    <w:p w14:paraId="2BF01AD4" w14:textId="77777777" w:rsidR="006A4676" w:rsidRDefault="006A4676" w:rsidP="002814BB">
      <w:pPr>
        <w:rPr>
          <w:sz w:val="22"/>
        </w:rPr>
      </w:pPr>
      <w:r>
        <w:rPr>
          <w:rStyle w:val="Refdecomentario"/>
        </w:rPr>
        <w:annotationRef/>
      </w:r>
      <w:r>
        <w:t>Cuando se ponen páginas web en la bibliografía hay que indicar la fecha de la última visita, porque su contenido puede ir cambiando con el tiempo o incluso dejar de ser accesible.</w:t>
      </w:r>
    </w:p>
    <w:p w14:paraId="02BFB515" w14:textId="0F9288A6" w:rsidR="006A4676" w:rsidRDefault="006A4676">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881138" w15:done="1"/>
  <w15:commentEx w15:paraId="52001DA9" w15:done="1"/>
  <w15:commentEx w15:paraId="3F096749" w15:done="1"/>
  <w15:commentEx w15:paraId="4CE31FB6" w15:done="0"/>
  <w15:commentEx w15:paraId="14FEDF96" w15:paraIdParent="4CE31FB6" w15:done="0"/>
  <w15:commentEx w15:paraId="0E1FE049" w15:paraIdParent="4CE31FB6" w15:done="0"/>
  <w15:commentEx w15:paraId="6334D26C" w15:done="1"/>
  <w15:commentEx w15:paraId="3EFCE898" w15:done="1"/>
  <w15:commentEx w15:paraId="28BA18E3" w15:paraIdParent="3EFCE898" w15:done="1"/>
  <w15:commentEx w15:paraId="7CAC7F79" w15:done="1"/>
  <w15:commentEx w15:paraId="2D2EF904" w15:done="1"/>
  <w15:commentEx w15:paraId="1ACD8550" w15:done="1"/>
  <w15:commentEx w15:paraId="0F3631FA" w15:paraIdParent="1ACD8550" w15:done="1"/>
  <w15:commentEx w15:paraId="54735C6B" w15:done="1"/>
  <w15:commentEx w15:paraId="1B0F06DE" w15:done="1"/>
  <w15:commentEx w15:paraId="750BC008" w15:done="1"/>
  <w15:commentEx w15:paraId="105B8405" w15:done="0"/>
  <w15:commentEx w15:paraId="13337EEA" w15:done="1"/>
  <w15:commentEx w15:paraId="22796DB8" w15:done="1"/>
  <w15:commentEx w15:paraId="651B1F34" w15:done="0"/>
  <w15:commentEx w15:paraId="568AA3AA" w15:paraIdParent="651B1F34" w15:done="0"/>
  <w15:commentEx w15:paraId="01F6D490" w15:done="0"/>
  <w15:commentEx w15:paraId="64879E51" w15:done="0"/>
  <w15:commentEx w15:paraId="4ACE75ED" w15:paraIdParent="64879E51" w15:done="0"/>
  <w15:commentEx w15:paraId="0C4495B3" w15:done="0"/>
  <w15:commentEx w15:paraId="2B238534" w15:done="1"/>
  <w15:commentEx w15:paraId="3199FCD0" w15:paraIdParent="2B238534" w15:done="1"/>
  <w15:commentEx w15:paraId="02BFB51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957AD1" w14:textId="77777777" w:rsidR="00186709" w:rsidRDefault="00186709" w:rsidP="00D66BF6">
      <w:pPr>
        <w:spacing w:after="0" w:line="240" w:lineRule="auto"/>
      </w:pPr>
      <w:r>
        <w:separator/>
      </w:r>
    </w:p>
  </w:endnote>
  <w:endnote w:type="continuationSeparator" w:id="0">
    <w:p w14:paraId="523D376B" w14:textId="77777777" w:rsidR="00186709" w:rsidRDefault="00186709"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51843" w14:textId="77777777" w:rsidR="006A4676" w:rsidRPr="000B5CF0" w:rsidRDefault="006A4676" w:rsidP="0040488F">
    <w:pPr>
      <w:pStyle w:val="Piedepgina"/>
      <w:pBdr>
        <w:top w:val="single" w:sz="4" w:space="1" w:color="auto"/>
      </w:pBdr>
      <w:jc w:val="center"/>
      <w:rPr>
        <w:b/>
        <w:szCs w:val="24"/>
      </w:rPr>
    </w:pPr>
    <w:r>
      <w:rPr>
        <w:b/>
        <w:szCs w:val="24"/>
      </w:rPr>
      <w:t>Raúl García Fernández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304218" w14:textId="77777777" w:rsidR="00186709" w:rsidRDefault="00186709" w:rsidP="00D66BF6">
      <w:pPr>
        <w:spacing w:after="0" w:line="240" w:lineRule="auto"/>
      </w:pPr>
      <w:r>
        <w:separator/>
      </w:r>
    </w:p>
  </w:footnote>
  <w:footnote w:type="continuationSeparator" w:id="0">
    <w:p w14:paraId="28AEC946" w14:textId="77777777" w:rsidR="00186709" w:rsidRDefault="00186709" w:rsidP="00D66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97887" w14:textId="77777777" w:rsidR="006A4676" w:rsidRPr="00FE6B53" w:rsidRDefault="006A4676" w:rsidP="00D66BF6">
    <w:pPr>
      <w:rPr>
        <w:sz w:val="8"/>
        <w:szCs w:val="8"/>
      </w:rPr>
    </w:pPr>
  </w:p>
  <w:p w14:paraId="2C91DF76" w14:textId="77777777" w:rsidR="006A4676" w:rsidRDefault="006A4676" w:rsidP="00D66BF6">
    <w:r>
      <w:rPr>
        <w:noProof/>
        <w:lang w:eastAsia="es-ES"/>
      </w:rPr>
      <mc:AlternateContent>
        <mc:Choice Requires="wps">
          <w:drawing>
            <wp:anchor distT="0" distB="0" distL="114300" distR="114300" simplePos="0" relativeHeight="251656704" behindDoc="0" locked="0" layoutInCell="1" allowOverlap="1" wp14:anchorId="4E3BE699" wp14:editId="6B0A58CA">
              <wp:simplePos x="0" y="0"/>
              <wp:positionH relativeFrom="column">
                <wp:posOffset>891540</wp:posOffset>
              </wp:positionH>
              <wp:positionV relativeFrom="paragraph">
                <wp:posOffset>78105</wp:posOffset>
              </wp:positionV>
              <wp:extent cx="5000625" cy="484505"/>
              <wp:effectExtent l="0" t="0" r="0" b="0"/>
              <wp:wrapNone/>
              <wp:docPr id="3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41CB5" w14:textId="262F3AFC" w:rsidR="006A4676" w:rsidRPr="000B5CF0" w:rsidRDefault="006A4676" w:rsidP="000B5CF0">
                          <w:pPr>
                            <w:tabs>
                              <w:tab w:val="right" w:pos="7513"/>
                            </w:tabs>
                            <w:rPr>
                              <w:b/>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1D055D">
                            <w:rPr>
                              <w:b/>
                              <w:noProof/>
                              <w:szCs w:val="24"/>
                            </w:rPr>
                            <w:t>4</w:t>
                          </w:r>
                          <w:r w:rsidRPr="000B5CF0">
                            <w:rPr>
                              <w:b/>
                              <w:szCs w:val="24"/>
                            </w:rPr>
                            <w:fldChar w:fldCharType="end"/>
                          </w:r>
                          <w:r>
                            <w:rPr>
                              <w:b/>
                              <w:szCs w:val="24"/>
                            </w:rPr>
                            <w:t xml:space="preserve"> de 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3BE699" id="_x0000_t202" coordsize="21600,21600" o:spt="202" path="m,l,21600r21600,l21600,xe">
              <v:stroke joinstyle="miter"/>
              <v:path gradientshapeok="t" o:connecttype="rect"/>
            </v:shapetype>
            <v:shape id="Cuadro de texto 1" o:spid="_x0000_s1044"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" filled="f" stroked="f">
              <v:textbox>
                <w:txbxContent>
                  <w:p w14:paraId="51341CB5" w14:textId="262F3AFC" w:rsidR="006A4676" w:rsidRPr="000B5CF0" w:rsidRDefault="006A4676" w:rsidP="000B5CF0">
                    <w:pPr>
                      <w:tabs>
                        <w:tab w:val="right" w:pos="7513"/>
                      </w:tabs>
                      <w:rPr>
                        <w:b/>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1D055D">
                      <w:rPr>
                        <w:b/>
                        <w:noProof/>
                        <w:szCs w:val="24"/>
                      </w:rPr>
                      <w:t>4</w:t>
                    </w:r>
                    <w:r w:rsidRPr="000B5CF0">
                      <w:rPr>
                        <w:b/>
                        <w:szCs w:val="24"/>
                      </w:rPr>
                      <w:fldChar w:fldCharType="end"/>
                    </w:r>
                    <w:r>
                      <w:rPr>
                        <w:b/>
                        <w:szCs w:val="24"/>
                      </w:rPr>
                      <w:t xml:space="preserve"> de 24</w:t>
                    </w:r>
                  </w:p>
                </w:txbxContent>
              </v:textbox>
            </v:shape>
          </w:pict>
        </mc:Fallback>
      </mc:AlternateContent>
    </w:r>
    <w:r>
      <w:rPr>
        <w:noProof/>
        <w:lang w:eastAsia="es-ES"/>
      </w:rPr>
      <w:drawing>
        <wp:inline distT="0" distB="0" distL="0" distR="0" wp14:anchorId="06FD3C17" wp14:editId="3BF6F7D3">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3F92"/>
    <w:multiLevelType w:val="hybridMultilevel"/>
    <w:tmpl w:val="40207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D670CD"/>
    <w:multiLevelType w:val="hybridMultilevel"/>
    <w:tmpl w:val="4FCE25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0DC72DCC"/>
    <w:multiLevelType w:val="hybridMultilevel"/>
    <w:tmpl w:val="57AA6ED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07050E7"/>
    <w:multiLevelType w:val="hybridMultilevel"/>
    <w:tmpl w:val="DD629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2A1694D"/>
    <w:multiLevelType w:val="hybridMultilevel"/>
    <w:tmpl w:val="E94CB05E"/>
    <w:lvl w:ilvl="0" w:tplc="A53A0F8A">
      <w:start w:val="1"/>
      <w:numFmt w:val="decimal"/>
      <w:lvlText w:val="%1."/>
      <w:lvlJc w:val="left"/>
      <w:pPr>
        <w:ind w:left="720" w:hanging="360"/>
      </w:pPr>
      <w:rPr>
        <w:rFonts w:ascii="Times New Roman" w:hAnsi="Times New Roman" w:cs="Times New Roman" w:hint="default"/>
        <w:color w:val="auto"/>
        <w:sz w:val="56"/>
        <w:szCs w:val="5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C8374D6"/>
    <w:multiLevelType w:val="hybridMultilevel"/>
    <w:tmpl w:val="269470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214C1CFC"/>
    <w:multiLevelType w:val="hybridMultilevel"/>
    <w:tmpl w:val="3BAA3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BB01B9"/>
    <w:multiLevelType w:val="multilevel"/>
    <w:tmpl w:val="145C86F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B371F85"/>
    <w:multiLevelType w:val="hybridMultilevel"/>
    <w:tmpl w:val="D834EA04"/>
    <w:lvl w:ilvl="0" w:tplc="0C0A0001">
      <w:start w:val="1"/>
      <w:numFmt w:val="bullet"/>
      <w:lvlText w:val=""/>
      <w:lvlJc w:val="left"/>
      <w:pPr>
        <w:ind w:left="783" w:hanging="360"/>
      </w:pPr>
      <w:rPr>
        <w:rFonts w:ascii="Symbol" w:hAnsi="Symbol" w:hint="default"/>
      </w:rPr>
    </w:lvl>
    <w:lvl w:ilvl="1" w:tplc="0C0A0003">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13" w15:restartNumberingAfterBreak="0">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BD4E32"/>
    <w:multiLevelType w:val="hybridMultilevel"/>
    <w:tmpl w:val="3D8452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8" w15:restartNumberingAfterBreak="0">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8813527"/>
    <w:multiLevelType w:val="hybridMultilevel"/>
    <w:tmpl w:val="C538A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8E2D4B"/>
    <w:multiLevelType w:val="hybridMultilevel"/>
    <w:tmpl w:val="3FC604A6"/>
    <w:lvl w:ilvl="0" w:tplc="08E80326">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A042DC9"/>
    <w:multiLevelType w:val="hybridMultilevel"/>
    <w:tmpl w:val="50183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4" w15:restartNumberingAfterBreak="0">
    <w:nsid w:val="4B21791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802E2B"/>
    <w:multiLevelType w:val="hybridMultilevel"/>
    <w:tmpl w:val="CAAE24F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6" w15:restartNumberingAfterBreak="0">
    <w:nsid w:val="56500C72"/>
    <w:multiLevelType w:val="hybridMultilevel"/>
    <w:tmpl w:val="3DB2488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174861"/>
    <w:multiLevelType w:val="hybridMultilevel"/>
    <w:tmpl w:val="EB32A13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640381"/>
    <w:multiLevelType w:val="hybridMultilevel"/>
    <w:tmpl w:val="4ED00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27B43F7"/>
    <w:multiLevelType w:val="hybridMultilevel"/>
    <w:tmpl w:val="37DEC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6D70B04"/>
    <w:multiLevelType w:val="hybridMultilevel"/>
    <w:tmpl w:val="C0E48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9353771"/>
    <w:multiLevelType w:val="hybridMultilevel"/>
    <w:tmpl w:val="60947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23"/>
  </w:num>
  <w:num w:numId="2">
    <w:abstractNumId w:val="16"/>
  </w:num>
  <w:num w:numId="3">
    <w:abstractNumId w:val="29"/>
  </w:num>
  <w:num w:numId="4">
    <w:abstractNumId w:val="15"/>
  </w:num>
  <w:num w:numId="5">
    <w:abstractNumId w:val="2"/>
  </w:num>
  <w:num w:numId="6">
    <w:abstractNumId w:val="20"/>
  </w:num>
  <w:num w:numId="7">
    <w:abstractNumId w:val="13"/>
  </w:num>
  <w:num w:numId="8">
    <w:abstractNumId w:val="27"/>
  </w:num>
  <w:num w:numId="9">
    <w:abstractNumId w:val="32"/>
  </w:num>
  <w:num w:numId="10">
    <w:abstractNumId w:val="3"/>
  </w:num>
  <w:num w:numId="11">
    <w:abstractNumId w:val="36"/>
  </w:num>
  <w:num w:numId="12">
    <w:abstractNumId w:val="35"/>
  </w:num>
  <w:num w:numId="13">
    <w:abstractNumId w:val="5"/>
  </w:num>
  <w:num w:numId="14">
    <w:abstractNumId w:val="4"/>
  </w:num>
  <w:num w:numId="15">
    <w:abstractNumId w:val="18"/>
  </w:num>
  <w:num w:numId="16">
    <w:abstractNumId w:val="17"/>
  </w:num>
  <w:num w:numId="17">
    <w:abstractNumId w:val="24"/>
  </w:num>
  <w:num w:numId="18">
    <w:abstractNumId w:val="19"/>
  </w:num>
  <w:num w:numId="19">
    <w:abstractNumId w:val="30"/>
  </w:num>
  <w:num w:numId="20">
    <w:abstractNumId w:val="34"/>
  </w:num>
  <w:num w:numId="21">
    <w:abstractNumId w:val="10"/>
  </w:num>
  <w:num w:numId="22">
    <w:abstractNumId w:val="7"/>
  </w:num>
  <w:num w:numId="23">
    <w:abstractNumId w:val="8"/>
  </w:num>
  <w:num w:numId="24">
    <w:abstractNumId w:val="11"/>
  </w:num>
  <w:num w:numId="25">
    <w:abstractNumId w:val="12"/>
  </w:num>
  <w:num w:numId="26">
    <w:abstractNumId w:val="33"/>
  </w:num>
  <w:num w:numId="27">
    <w:abstractNumId w:val="14"/>
  </w:num>
  <w:num w:numId="28">
    <w:abstractNumId w:val="25"/>
  </w:num>
  <w:num w:numId="29">
    <w:abstractNumId w:val="0"/>
  </w:num>
  <w:num w:numId="30">
    <w:abstractNumId w:val="22"/>
  </w:num>
  <w:num w:numId="31">
    <w:abstractNumId w:val="9"/>
  </w:num>
  <w:num w:numId="32">
    <w:abstractNumId w:val="26"/>
  </w:num>
  <w:num w:numId="33">
    <w:abstractNumId w:val="1"/>
  </w:num>
  <w:num w:numId="34">
    <w:abstractNumId w:val="31"/>
  </w:num>
  <w:num w:numId="35">
    <w:abstractNumId w:val="21"/>
  </w:num>
  <w:num w:numId="36">
    <w:abstractNumId w:val="6"/>
  </w:num>
  <w:num w:numId="37">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QUEL BLANCO AGUIRRE">
    <w15:presenceInfo w15:providerId="AD" w15:userId="S-1-12-1-620265121-1102118218-4204484013-3110710981"/>
  </w15:person>
  <w15:person w15:author="Raul García Fernández">
    <w15:presenceInfo w15:providerId="None" w15:userId="Raul García Fernánd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revisionView w:markup="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BF6"/>
    <w:rsid w:val="00000AAA"/>
    <w:rsid w:val="0000322D"/>
    <w:rsid w:val="000150A4"/>
    <w:rsid w:val="00020427"/>
    <w:rsid w:val="000220C3"/>
    <w:rsid w:val="00023DBC"/>
    <w:rsid w:val="00030A83"/>
    <w:rsid w:val="00033D1F"/>
    <w:rsid w:val="0003493C"/>
    <w:rsid w:val="00035AAA"/>
    <w:rsid w:val="00037111"/>
    <w:rsid w:val="00042E96"/>
    <w:rsid w:val="0004719F"/>
    <w:rsid w:val="00066D4D"/>
    <w:rsid w:val="00074C8A"/>
    <w:rsid w:val="00074FB2"/>
    <w:rsid w:val="0007657B"/>
    <w:rsid w:val="00083FF7"/>
    <w:rsid w:val="00086ABA"/>
    <w:rsid w:val="00093CC3"/>
    <w:rsid w:val="00093D18"/>
    <w:rsid w:val="000957EC"/>
    <w:rsid w:val="000961DD"/>
    <w:rsid w:val="000A5C8E"/>
    <w:rsid w:val="000A7528"/>
    <w:rsid w:val="000B05BF"/>
    <w:rsid w:val="000B0E03"/>
    <w:rsid w:val="000B2C37"/>
    <w:rsid w:val="000B5528"/>
    <w:rsid w:val="000B5CF0"/>
    <w:rsid w:val="000B6BE2"/>
    <w:rsid w:val="000C0B8D"/>
    <w:rsid w:val="000C1D59"/>
    <w:rsid w:val="000C244F"/>
    <w:rsid w:val="000C545E"/>
    <w:rsid w:val="000D043A"/>
    <w:rsid w:val="000D2333"/>
    <w:rsid w:val="000D2869"/>
    <w:rsid w:val="000D2C47"/>
    <w:rsid w:val="000D2F77"/>
    <w:rsid w:val="000D6158"/>
    <w:rsid w:val="000E4351"/>
    <w:rsid w:val="000E4496"/>
    <w:rsid w:val="000E4F97"/>
    <w:rsid w:val="000F139B"/>
    <w:rsid w:val="000F268D"/>
    <w:rsid w:val="000F79B8"/>
    <w:rsid w:val="00102304"/>
    <w:rsid w:val="00102D22"/>
    <w:rsid w:val="001036B4"/>
    <w:rsid w:val="00105304"/>
    <w:rsid w:val="00105D66"/>
    <w:rsid w:val="00106EE5"/>
    <w:rsid w:val="00107A4B"/>
    <w:rsid w:val="001144A1"/>
    <w:rsid w:val="0011521B"/>
    <w:rsid w:val="00115FD9"/>
    <w:rsid w:val="00120BAF"/>
    <w:rsid w:val="00130A19"/>
    <w:rsid w:val="001337C8"/>
    <w:rsid w:val="00135530"/>
    <w:rsid w:val="00140BB7"/>
    <w:rsid w:val="0014616C"/>
    <w:rsid w:val="0015298B"/>
    <w:rsid w:val="00154AF4"/>
    <w:rsid w:val="00155F7E"/>
    <w:rsid w:val="0015697B"/>
    <w:rsid w:val="00160A60"/>
    <w:rsid w:val="00165B28"/>
    <w:rsid w:val="00167F60"/>
    <w:rsid w:val="00180AED"/>
    <w:rsid w:val="00180D51"/>
    <w:rsid w:val="0018638B"/>
    <w:rsid w:val="00186709"/>
    <w:rsid w:val="001905E0"/>
    <w:rsid w:val="001A0149"/>
    <w:rsid w:val="001A01F6"/>
    <w:rsid w:val="001A02F3"/>
    <w:rsid w:val="001A2DE3"/>
    <w:rsid w:val="001A5C47"/>
    <w:rsid w:val="001B327F"/>
    <w:rsid w:val="001C366D"/>
    <w:rsid w:val="001C4239"/>
    <w:rsid w:val="001C428C"/>
    <w:rsid w:val="001C725F"/>
    <w:rsid w:val="001C7E40"/>
    <w:rsid w:val="001D055D"/>
    <w:rsid w:val="001D0FF0"/>
    <w:rsid w:val="001D186B"/>
    <w:rsid w:val="001D2552"/>
    <w:rsid w:val="001D541F"/>
    <w:rsid w:val="001D60E1"/>
    <w:rsid w:val="001E2C96"/>
    <w:rsid w:val="001E3327"/>
    <w:rsid w:val="001F074D"/>
    <w:rsid w:val="001F0DC8"/>
    <w:rsid w:val="001F75CF"/>
    <w:rsid w:val="001F7CA4"/>
    <w:rsid w:val="00214B2C"/>
    <w:rsid w:val="00215DF9"/>
    <w:rsid w:val="002250EA"/>
    <w:rsid w:val="002333B1"/>
    <w:rsid w:val="00240D56"/>
    <w:rsid w:val="00243445"/>
    <w:rsid w:val="00244F3D"/>
    <w:rsid w:val="00245481"/>
    <w:rsid w:val="00252E43"/>
    <w:rsid w:val="00260AB0"/>
    <w:rsid w:val="00262CE2"/>
    <w:rsid w:val="0026324F"/>
    <w:rsid w:val="00264341"/>
    <w:rsid w:val="002809CE"/>
    <w:rsid w:val="002814BB"/>
    <w:rsid w:val="00285522"/>
    <w:rsid w:val="002868C2"/>
    <w:rsid w:val="00291CF8"/>
    <w:rsid w:val="002933CD"/>
    <w:rsid w:val="00294831"/>
    <w:rsid w:val="002A056E"/>
    <w:rsid w:val="002A2A72"/>
    <w:rsid w:val="002A5A15"/>
    <w:rsid w:val="002B2AED"/>
    <w:rsid w:val="002B436E"/>
    <w:rsid w:val="002C12E8"/>
    <w:rsid w:val="002C5844"/>
    <w:rsid w:val="002D257A"/>
    <w:rsid w:val="002D6B0E"/>
    <w:rsid w:val="002D77DA"/>
    <w:rsid w:val="002D78FF"/>
    <w:rsid w:val="002E2951"/>
    <w:rsid w:val="002E4A15"/>
    <w:rsid w:val="002E5D56"/>
    <w:rsid w:val="002F4278"/>
    <w:rsid w:val="002F4435"/>
    <w:rsid w:val="002F6551"/>
    <w:rsid w:val="00301B47"/>
    <w:rsid w:val="00310B0E"/>
    <w:rsid w:val="00310D20"/>
    <w:rsid w:val="0032180F"/>
    <w:rsid w:val="003267FA"/>
    <w:rsid w:val="00327587"/>
    <w:rsid w:val="00333F7A"/>
    <w:rsid w:val="0034022C"/>
    <w:rsid w:val="00340642"/>
    <w:rsid w:val="003417BF"/>
    <w:rsid w:val="00350E3D"/>
    <w:rsid w:val="0035454F"/>
    <w:rsid w:val="00357B5E"/>
    <w:rsid w:val="003610C7"/>
    <w:rsid w:val="003620D1"/>
    <w:rsid w:val="0036353E"/>
    <w:rsid w:val="003658B1"/>
    <w:rsid w:val="00366E21"/>
    <w:rsid w:val="00370613"/>
    <w:rsid w:val="00372153"/>
    <w:rsid w:val="003731D6"/>
    <w:rsid w:val="003773EF"/>
    <w:rsid w:val="00393EEA"/>
    <w:rsid w:val="003A14EE"/>
    <w:rsid w:val="003A4353"/>
    <w:rsid w:val="003B567B"/>
    <w:rsid w:val="003B56C2"/>
    <w:rsid w:val="003B5B75"/>
    <w:rsid w:val="003C2606"/>
    <w:rsid w:val="003C3AF0"/>
    <w:rsid w:val="003D1B28"/>
    <w:rsid w:val="003E01BC"/>
    <w:rsid w:val="003E1860"/>
    <w:rsid w:val="003E6F3D"/>
    <w:rsid w:val="003F1432"/>
    <w:rsid w:val="003F442A"/>
    <w:rsid w:val="003F4CBC"/>
    <w:rsid w:val="003F625E"/>
    <w:rsid w:val="00400A29"/>
    <w:rsid w:val="0040178A"/>
    <w:rsid w:val="00401A07"/>
    <w:rsid w:val="0040488F"/>
    <w:rsid w:val="00407276"/>
    <w:rsid w:val="004072B2"/>
    <w:rsid w:val="00411484"/>
    <w:rsid w:val="00417815"/>
    <w:rsid w:val="004234E2"/>
    <w:rsid w:val="00424351"/>
    <w:rsid w:val="004260F7"/>
    <w:rsid w:val="004347C4"/>
    <w:rsid w:val="004358ED"/>
    <w:rsid w:val="004405B1"/>
    <w:rsid w:val="00441101"/>
    <w:rsid w:val="0044160F"/>
    <w:rsid w:val="00442825"/>
    <w:rsid w:val="00442E93"/>
    <w:rsid w:val="00444C21"/>
    <w:rsid w:val="00445D13"/>
    <w:rsid w:val="00460047"/>
    <w:rsid w:val="004628FB"/>
    <w:rsid w:val="00463B45"/>
    <w:rsid w:val="00463F34"/>
    <w:rsid w:val="00465674"/>
    <w:rsid w:val="00467F26"/>
    <w:rsid w:val="00470FD2"/>
    <w:rsid w:val="00473B21"/>
    <w:rsid w:val="004742E5"/>
    <w:rsid w:val="00476CC4"/>
    <w:rsid w:val="00480848"/>
    <w:rsid w:val="00482686"/>
    <w:rsid w:val="00482851"/>
    <w:rsid w:val="00487C51"/>
    <w:rsid w:val="00493E75"/>
    <w:rsid w:val="00494942"/>
    <w:rsid w:val="004A2644"/>
    <w:rsid w:val="004A4D00"/>
    <w:rsid w:val="004A752D"/>
    <w:rsid w:val="004B36B6"/>
    <w:rsid w:val="004B49C2"/>
    <w:rsid w:val="004B4CE8"/>
    <w:rsid w:val="004B555F"/>
    <w:rsid w:val="004B72C8"/>
    <w:rsid w:val="004B7355"/>
    <w:rsid w:val="004C07F1"/>
    <w:rsid w:val="004C32C3"/>
    <w:rsid w:val="004C4A31"/>
    <w:rsid w:val="004D1992"/>
    <w:rsid w:val="004D2713"/>
    <w:rsid w:val="004E0550"/>
    <w:rsid w:val="004E08EE"/>
    <w:rsid w:val="004F456F"/>
    <w:rsid w:val="004F4D53"/>
    <w:rsid w:val="005044B4"/>
    <w:rsid w:val="00505013"/>
    <w:rsid w:val="0050701D"/>
    <w:rsid w:val="00513551"/>
    <w:rsid w:val="00514890"/>
    <w:rsid w:val="005156AA"/>
    <w:rsid w:val="0051695F"/>
    <w:rsid w:val="005227A3"/>
    <w:rsid w:val="00524F3A"/>
    <w:rsid w:val="0052609F"/>
    <w:rsid w:val="00526246"/>
    <w:rsid w:val="00534112"/>
    <w:rsid w:val="00543A19"/>
    <w:rsid w:val="00543E80"/>
    <w:rsid w:val="00550046"/>
    <w:rsid w:val="00552D3C"/>
    <w:rsid w:val="00553A2D"/>
    <w:rsid w:val="00571536"/>
    <w:rsid w:val="00576069"/>
    <w:rsid w:val="00577B49"/>
    <w:rsid w:val="00577CF9"/>
    <w:rsid w:val="00580016"/>
    <w:rsid w:val="0059187D"/>
    <w:rsid w:val="00591FB3"/>
    <w:rsid w:val="005936CD"/>
    <w:rsid w:val="00595527"/>
    <w:rsid w:val="0059632E"/>
    <w:rsid w:val="005A0452"/>
    <w:rsid w:val="005A23A9"/>
    <w:rsid w:val="005A28B5"/>
    <w:rsid w:val="005A34E1"/>
    <w:rsid w:val="005A4F2A"/>
    <w:rsid w:val="005A646B"/>
    <w:rsid w:val="005A665E"/>
    <w:rsid w:val="005B65EF"/>
    <w:rsid w:val="005C47AF"/>
    <w:rsid w:val="005C58CC"/>
    <w:rsid w:val="005E0ABC"/>
    <w:rsid w:val="005E30ED"/>
    <w:rsid w:val="005F3536"/>
    <w:rsid w:val="005F4BCC"/>
    <w:rsid w:val="005F4FD6"/>
    <w:rsid w:val="006140AF"/>
    <w:rsid w:val="00627BCC"/>
    <w:rsid w:val="00633031"/>
    <w:rsid w:val="00636062"/>
    <w:rsid w:val="00640142"/>
    <w:rsid w:val="006413E7"/>
    <w:rsid w:val="00641B08"/>
    <w:rsid w:val="0065258C"/>
    <w:rsid w:val="006534D1"/>
    <w:rsid w:val="00655CA3"/>
    <w:rsid w:val="00660DE9"/>
    <w:rsid w:val="00662B50"/>
    <w:rsid w:val="00672214"/>
    <w:rsid w:val="006777F4"/>
    <w:rsid w:val="00680A4B"/>
    <w:rsid w:val="00680E4D"/>
    <w:rsid w:val="006843CA"/>
    <w:rsid w:val="00690FDA"/>
    <w:rsid w:val="00691F45"/>
    <w:rsid w:val="00691FD9"/>
    <w:rsid w:val="00693B74"/>
    <w:rsid w:val="006A043A"/>
    <w:rsid w:val="006A2797"/>
    <w:rsid w:val="006A2DB2"/>
    <w:rsid w:val="006A4676"/>
    <w:rsid w:val="006A6FD4"/>
    <w:rsid w:val="006B131D"/>
    <w:rsid w:val="006B4C17"/>
    <w:rsid w:val="006B79F5"/>
    <w:rsid w:val="006C0557"/>
    <w:rsid w:val="006C0779"/>
    <w:rsid w:val="006C23B7"/>
    <w:rsid w:val="006C5165"/>
    <w:rsid w:val="006C6693"/>
    <w:rsid w:val="006D1CE5"/>
    <w:rsid w:val="006F0072"/>
    <w:rsid w:val="006F11E9"/>
    <w:rsid w:val="006F62B6"/>
    <w:rsid w:val="007010A4"/>
    <w:rsid w:val="00703CD3"/>
    <w:rsid w:val="007068AE"/>
    <w:rsid w:val="00712DDA"/>
    <w:rsid w:val="007159AA"/>
    <w:rsid w:val="007200A3"/>
    <w:rsid w:val="0072214A"/>
    <w:rsid w:val="00723E6A"/>
    <w:rsid w:val="00725A86"/>
    <w:rsid w:val="007263A9"/>
    <w:rsid w:val="007358F7"/>
    <w:rsid w:val="00737323"/>
    <w:rsid w:val="00737672"/>
    <w:rsid w:val="00742184"/>
    <w:rsid w:val="00743997"/>
    <w:rsid w:val="00744D0C"/>
    <w:rsid w:val="00750CE2"/>
    <w:rsid w:val="0075384E"/>
    <w:rsid w:val="007549CB"/>
    <w:rsid w:val="00755EF9"/>
    <w:rsid w:val="0075703A"/>
    <w:rsid w:val="00766B80"/>
    <w:rsid w:val="00766BA5"/>
    <w:rsid w:val="00770DDD"/>
    <w:rsid w:val="0077401F"/>
    <w:rsid w:val="00774B4C"/>
    <w:rsid w:val="00776F27"/>
    <w:rsid w:val="00785539"/>
    <w:rsid w:val="0078567E"/>
    <w:rsid w:val="0079341F"/>
    <w:rsid w:val="00794F60"/>
    <w:rsid w:val="007973C0"/>
    <w:rsid w:val="007A0382"/>
    <w:rsid w:val="007B0634"/>
    <w:rsid w:val="007B37A4"/>
    <w:rsid w:val="007C45B6"/>
    <w:rsid w:val="007D3670"/>
    <w:rsid w:val="007D6772"/>
    <w:rsid w:val="007D7E97"/>
    <w:rsid w:val="007E1D74"/>
    <w:rsid w:val="007E405C"/>
    <w:rsid w:val="007E4E6D"/>
    <w:rsid w:val="007F0632"/>
    <w:rsid w:val="007F21B6"/>
    <w:rsid w:val="0080347A"/>
    <w:rsid w:val="0080433B"/>
    <w:rsid w:val="008131CB"/>
    <w:rsid w:val="00815601"/>
    <w:rsid w:val="00822D46"/>
    <w:rsid w:val="008249A4"/>
    <w:rsid w:val="008267C2"/>
    <w:rsid w:val="00826A01"/>
    <w:rsid w:val="00826A34"/>
    <w:rsid w:val="0083026E"/>
    <w:rsid w:val="00832B27"/>
    <w:rsid w:val="008369B9"/>
    <w:rsid w:val="008409AD"/>
    <w:rsid w:val="008434B2"/>
    <w:rsid w:val="00850824"/>
    <w:rsid w:val="00862FAC"/>
    <w:rsid w:val="00864F67"/>
    <w:rsid w:val="00867071"/>
    <w:rsid w:val="00870284"/>
    <w:rsid w:val="0087283F"/>
    <w:rsid w:val="008767E7"/>
    <w:rsid w:val="00877D8B"/>
    <w:rsid w:val="0088145F"/>
    <w:rsid w:val="00884742"/>
    <w:rsid w:val="008857AF"/>
    <w:rsid w:val="008909D8"/>
    <w:rsid w:val="00891F3D"/>
    <w:rsid w:val="008A2E23"/>
    <w:rsid w:val="008A7D84"/>
    <w:rsid w:val="008B0BD1"/>
    <w:rsid w:val="008B2C81"/>
    <w:rsid w:val="008B66B4"/>
    <w:rsid w:val="008C4FEA"/>
    <w:rsid w:val="008D2460"/>
    <w:rsid w:val="008D25A1"/>
    <w:rsid w:val="008D3B30"/>
    <w:rsid w:val="008E461D"/>
    <w:rsid w:val="008F0AB7"/>
    <w:rsid w:val="008F1133"/>
    <w:rsid w:val="00906C38"/>
    <w:rsid w:val="009112F0"/>
    <w:rsid w:val="00917DB8"/>
    <w:rsid w:val="00946C78"/>
    <w:rsid w:val="00952425"/>
    <w:rsid w:val="009567EA"/>
    <w:rsid w:val="00956D73"/>
    <w:rsid w:val="00960F05"/>
    <w:rsid w:val="00961793"/>
    <w:rsid w:val="009710E4"/>
    <w:rsid w:val="00980759"/>
    <w:rsid w:val="00995E2E"/>
    <w:rsid w:val="009A2D7C"/>
    <w:rsid w:val="009A2DB6"/>
    <w:rsid w:val="009A3E9D"/>
    <w:rsid w:val="009A40F2"/>
    <w:rsid w:val="009A4950"/>
    <w:rsid w:val="009A5532"/>
    <w:rsid w:val="009A73FE"/>
    <w:rsid w:val="009B3AC6"/>
    <w:rsid w:val="009B4CFD"/>
    <w:rsid w:val="009B5409"/>
    <w:rsid w:val="009B5925"/>
    <w:rsid w:val="009B5D26"/>
    <w:rsid w:val="009C2EF8"/>
    <w:rsid w:val="009C3C03"/>
    <w:rsid w:val="009C626A"/>
    <w:rsid w:val="009C6B64"/>
    <w:rsid w:val="009D332E"/>
    <w:rsid w:val="009D48B7"/>
    <w:rsid w:val="009D53E1"/>
    <w:rsid w:val="009E18C8"/>
    <w:rsid w:val="009F297D"/>
    <w:rsid w:val="00A00F44"/>
    <w:rsid w:val="00A014E2"/>
    <w:rsid w:val="00A01B6E"/>
    <w:rsid w:val="00A045F7"/>
    <w:rsid w:val="00A156E2"/>
    <w:rsid w:val="00A23438"/>
    <w:rsid w:val="00A239BF"/>
    <w:rsid w:val="00A23E34"/>
    <w:rsid w:val="00A2418C"/>
    <w:rsid w:val="00A254A7"/>
    <w:rsid w:val="00A32316"/>
    <w:rsid w:val="00A34312"/>
    <w:rsid w:val="00A415FE"/>
    <w:rsid w:val="00A43D0C"/>
    <w:rsid w:val="00A45218"/>
    <w:rsid w:val="00A5322B"/>
    <w:rsid w:val="00A53948"/>
    <w:rsid w:val="00A54AA7"/>
    <w:rsid w:val="00A54CB9"/>
    <w:rsid w:val="00A620D8"/>
    <w:rsid w:val="00A63E75"/>
    <w:rsid w:val="00A7503C"/>
    <w:rsid w:val="00A81360"/>
    <w:rsid w:val="00A850DC"/>
    <w:rsid w:val="00A96305"/>
    <w:rsid w:val="00A97498"/>
    <w:rsid w:val="00AA0577"/>
    <w:rsid w:val="00AA47A4"/>
    <w:rsid w:val="00AA5848"/>
    <w:rsid w:val="00AA5D94"/>
    <w:rsid w:val="00AB1E4C"/>
    <w:rsid w:val="00AB3A39"/>
    <w:rsid w:val="00AB5422"/>
    <w:rsid w:val="00AB5A69"/>
    <w:rsid w:val="00AC25A0"/>
    <w:rsid w:val="00AC6D3D"/>
    <w:rsid w:val="00AD15C7"/>
    <w:rsid w:val="00AD187A"/>
    <w:rsid w:val="00AD2429"/>
    <w:rsid w:val="00AD79E2"/>
    <w:rsid w:val="00AE2626"/>
    <w:rsid w:val="00AE6009"/>
    <w:rsid w:val="00AE777C"/>
    <w:rsid w:val="00AF1E0B"/>
    <w:rsid w:val="00AF1E16"/>
    <w:rsid w:val="00AF2DE8"/>
    <w:rsid w:val="00AF4D9E"/>
    <w:rsid w:val="00B014E0"/>
    <w:rsid w:val="00B043B8"/>
    <w:rsid w:val="00B206BF"/>
    <w:rsid w:val="00B21494"/>
    <w:rsid w:val="00B2300C"/>
    <w:rsid w:val="00B317F0"/>
    <w:rsid w:val="00B401CC"/>
    <w:rsid w:val="00B40DB9"/>
    <w:rsid w:val="00B44C09"/>
    <w:rsid w:val="00B51AAE"/>
    <w:rsid w:val="00B51D62"/>
    <w:rsid w:val="00B53460"/>
    <w:rsid w:val="00B5411C"/>
    <w:rsid w:val="00B5633D"/>
    <w:rsid w:val="00B57082"/>
    <w:rsid w:val="00B670AF"/>
    <w:rsid w:val="00B734CB"/>
    <w:rsid w:val="00B763BA"/>
    <w:rsid w:val="00B818FD"/>
    <w:rsid w:val="00B91B16"/>
    <w:rsid w:val="00BA1720"/>
    <w:rsid w:val="00BA49D3"/>
    <w:rsid w:val="00BB3E1F"/>
    <w:rsid w:val="00BB6284"/>
    <w:rsid w:val="00BB7B51"/>
    <w:rsid w:val="00BC4035"/>
    <w:rsid w:val="00BD1E39"/>
    <w:rsid w:val="00BD420C"/>
    <w:rsid w:val="00BD459B"/>
    <w:rsid w:val="00BE2297"/>
    <w:rsid w:val="00BF0D49"/>
    <w:rsid w:val="00BF3023"/>
    <w:rsid w:val="00C062DA"/>
    <w:rsid w:val="00C07F98"/>
    <w:rsid w:val="00C103C9"/>
    <w:rsid w:val="00C24EA9"/>
    <w:rsid w:val="00C304FA"/>
    <w:rsid w:val="00C3184C"/>
    <w:rsid w:val="00C34A94"/>
    <w:rsid w:val="00C358F1"/>
    <w:rsid w:val="00C404AC"/>
    <w:rsid w:val="00C55B8B"/>
    <w:rsid w:val="00C564F8"/>
    <w:rsid w:val="00C6032A"/>
    <w:rsid w:val="00C6226C"/>
    <w:rsid w:val="00C64FA1"/>
    <w:rsid w:val="00C66CAE"/>
    <w:rsid w:val="00C67E4B"/>
    <w:rsid w:val="00C81411"/>
    <w:rsid w:val="00C83957"/>
    <w:rsid w:val="00C841ED"/>
    <w:rsid w:val="00C85DD7"/>
    <w:rsid w:val="00C85F82"/>
    <w:rsid w:val="00C86673"/>
    <w:rsid w:val="00C87D35"/>
    <w:rsid w:val="00C87EE7"/>
    <w:rsid w:val="00C948C6"/>
    <w:rsid w:val="00C9772D"/>
    <w:rsid w:val="00CA6C12"/>
    <w:rsid w:val="00CA7097"/>
    <w:rsid w:val="00CB199F"/>
    <w:rsid w:val="00CB2FD2"/>
    <w:rsid w:val="00CB40B1"/>
    <w:rsid w:val="00CB7367"/>
    <w:rsid w:val="00CB79D9"/>
    <w:rsid w:val="00CC0F85"/>
    <w:rsid w:val="00CC5E5A"/>
    <w:rsid w:val="00CD0C5E"/>
    <w:rsid w:val="00CD1D9D"/>
    <w:rsid w:val="00CE00B9"/>
    <w:rsid w:val="00CE1306"/>
    <w:rsid w:val="00CE318C"/>
    <w:rsid w:val="00CE39CB"/>
    <w:rsid w:val="00CE3B0F"/>
    <w:rsid w:val="00CE3B1E"/>
    <w:rsid w:val="00CF2DC7"/>
    <w:rsid w:val="00D1039E"/>
    <w:rsid w:val="00D1254D"/>
    <w:rsid w:val="00D20969"/>
    <w:rsid w:val="00D2097C"/>
    <w:rsid w:val="00D2213A"/>
    <w:rsid w:val="00D23044"/>
    <w:rsid w:val="00D31EAC"/>
    <w:rsid w:val="00D33665"/>
    <w:rsid w:val="00D40049"/>
    <w:rsid w:val="00D45BCF"/>
    <w:rsid w:val="00D4670F"/>
    <w:rsid w:val="00D47765"/>
    <w:rsid w:val="00D50148"/>
    <w:rsid w:val="00D5067F"/>
    <w:rsid w:val="00D5409A"/>
    <w:rsid w:val="00D54F0A"/>
    <w:rsid w:val="00D65B96"/>
    <w:rsid w:val="00D661B8"/>
    <w:rsid w:val="00D66BF6"/>
    <w:rsid w:val="00D67108"/>
    <w:rsid w:val="00D71236"/>
    <w:rsid w:val="00D76893"/>
    <w:rsid w:val="00D81FFA"/>
    <w:rsid w:val="00D8574C"/>
    <w:rsid w:val="00D90DF8"/>
    <w:rsid w:val="00D93B06"/>
    <w:rsid w:val="00D94E9D"/>
    <w:rsid w:val="00D96AE2"/>
    <w:rsid w:val="00DA143D"/>
    <w:rsid w:val="00DA1FDB"/>
    <w:rsid w:val="00DA373A"/>
    <w:rsid w:val="00DA3AF5"/>
    <w:rsid w:val="00DB1126"/>
    <w:rsid w:val="00DB2247"/>
    <w:rsid w:val="00DB49F2"/>
    <w:rsid w:val="00DB4C54"/>
    <w:rsid w:val="00DB698C"/>
    <w:rsid w:val="00DC1B68"/>
    <w:rsid w:val="00DC2BC2"/>
    <w:rsid w:val="00DE0B36"/>
    <w:rsid w:val="00DE146C"/>
    <w:rsid w:val="00DE18E9"/>
    <w:rsid w:val="00DE3C13"/>
    <w:rsid w:val="00DE446F"/>
    <w:rsid w:val="00DF1F68"/>
    <w:rsid w:val="00DF586F"/>
    <w:rsid w:val="00E01406"/>
    <w:rsid w:val="00E021D2"/>
    <w:rsid w:val="00E033CD"/>
    <w:rsid w:val="00E04F18"/>
    <w:rsid w:val="00E10EB6"/>
    <w:rsid w:val="00E129D1"/>
    <w:rsid w:val="00E2107C"/>
    <w:rsid w:val="00E21324"/>
    <w:rsid w:val="00E27CB9"/>
    <w:rsid w:val="00E323C1"/>
    <w:rsid w:val="00E340F5"/>
    <w:rsid w:val="00E350EB"/>
    <w:rsid w:val="00E41325"/>
    <w:rsid w:val="00E4762F"/>
    <w:rsid w:val="00E533F4"/>
    <w:rsid w:val="00E577A4"/>
    <w:rsid w:val="00E601D7"/>
    <w:rsid w:val="00E626EF"/>
    <w:rsid w:val="00E63EFA"/>
    <w:rsid w:val="00E661B1"/>
    <w:rsid w:val="00E77120"/>
    <w:rsid w:val="00E80E29"/>
    <w:rsid w:val="00E90EF2"/>
    <w:rsid w:val="00E91986"/>
    <w:rsid w:val="00E93E7B"/>
    <w:rsid w:val="00E943CC"/>
    <w:rsid w:val="00EA0441"/>
    <w:rsid w:val="00EA0E09"/>
    <w:rsid w:val="00EA2CB5"/>
    <w:rsid w:val="00EB3A5D"/>
    <w:rsid w:val="00EB6835"/>
    <w:rsid w:val="00EB7DCB"/>
    <w:rsid w:val="00EC166F"/>
    <w:rsid w:val="00EC263D"/>
    <w:rsid w:val="00ED2AC7"/>
    <w:rsid w:val="00EE0742"/>
    <w:rsid w:val="00EE1B6C"/>
    <w:rsid w:val="00EE28A2"/>
    <w:rsid w:val="00EE5A65"/>
    <w:rsid w:val="00EE6968"/>
    <w:rsid w:val="00EF36C6"/>
    <w:rsid w:val="00F004F8"/>
    <w:rsid w:val="00F00B08"/>
    <w:rsid w:val="00F00F1C"/>
    <w:rsid w:val="00F02C4D"/>
    <w:rsid w:val="00F033C9"/>
    <w:rsid w:val="00F105B3"/>
    <w:rsid w:val="00F20626"/>
    <w:rsid w:val="00F212C0"/>
    <w:rsid w:val="00F2402D"/>
    <w:rsid w:val="00F24BC9"/>
    <w:rsid w:val="00F25557"/>
    <w:rsid w:val="00F26135"/>
    <w:rsid w:val="00F26F11"/>
    <w:rsid w:val="00F32F84"/>
    <w:rsid w:val="00F36B52"/>
    <w:rsid w:val="00F373F7"/>
    <w:rsid w:val="00F40013"/>
    <w:rsid w:val="00F4177A"/>
    <w:rsid w:val="00F4316F"/>
    <w:rsid w:val="00F65D77"/>
    <w:rsid w:val="00F73786"/>
    <w:rsid w:val="00F8319C"/>
    <w:rsid w:val="00F949A4"/>
    <w:rsid w:val="00F95799"/>
    <w:rsid w:val="00FA239C"/>
    <w:rsid w:val="00FA4028"/>
    <w:rsid w:val="00FA43C9"/>
    <w:rsid w:val="00FA59A0"/>
    <w:rsid w:val="00FA61A8"/>
    <w:rsid w:val="00FB4472"/>
    <w:rsid w:val="00FC31C9"/>
    <w:rsid w:val="00FD2635"/>
    <w:rsid w:val="00FD30BE"/>
    <w:rsid w:val="00FD45C6"/>
    <w:rsid w:val="00FD5901"/>
    <w:rsid w:val="00FD622C"/>
    <w:rsid w:val="00FE2E3F"/>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2C296"/>
  <w15:docId w15:val="{1E2EF1DA-C14D-4FC4-9470-65398839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2C4D"/>
    <w:pPr>
      <w:spacing w:after="200" w:line="276" w:lineRule="auto"/>
    </w:pPr>
    <w:rPr>
      <w:rFonts w:ascii="Times New Roman" w:hAnsi="Times New Roman"/>
      <w:sz w:val="24"/>
      <w:szCs w:val="22"/>
      <w:lang w:eastAsia="en-US"/>
    </w:rPr>
  </w:style>
  <w:style w:type="paragraph" w:styleId="Ttulo1">
    <w:name w:val="heading 1"/>
    <w:basedOn w:val="Ttulo"/>
    <w:next w:val="Ttulo"/>
    <w:link w:val="Ttulo1Car"/>
    <w:uiPriority w:val="9"/>
    <w:qFormat/>
    <w:rsid w:val="00F02C4D"/>
    <w:pPr>
      <w:keepNext/>
      <w:keepLines/>
      <w:spacing w:before="240"/>
      <w:outlineLvl w:val="0"/>
    </w:pPr>
    <w:rPr>
      <w:szCs w:val="32"/>
    </w:rPr>
  </w:style>
  <w:style w:type="paragraph" w:styleId="Ttulo2">
    <w:name w:val="heading 2"/>
    <w:basedOn w:val="Ttulo1"/>
    <w:next w:val="Ttulo1"/>
    <w:link w:val="Ttulo2Car"/>
    <w:uiPriority w:val="9"/>
    <w:unhideWhenUsed/>
    <w:qFormat/>
    <w:rsid w:val="001F75CF"/>
    <w:pPr>
      <w:outlineLvl w:val="1"/>
      <w:pPrChange w:id="0" w:author="RAQUEL BLANCO AGUIRRE" w:date="2017-06-27T13:45:00Z">
        <w:pPr>
          <w:keepNext/>
          <w:keepLines/>
          <w:spacing w:before="40"/>
          <w:contextualSpacing/>
          <w:outlineLvl w:val="1"/>
        </w:pPr>
      </w:pPrChange>
    </w:pPr>
    <w:rPr>
      <w:sz w:val="24"/>
      <w:szCs w:val="26"/>
      <w:rPrChange w:id="0" w:author="RAQUEL BLANCO AGUIRRE" w:date="2017-06-27T13:45:00Z">
        <w:rPr>
          <w:rFonts w:eastAsiaTheme="majorEastAsia" w:cstheme="majorBidi"/>
          <w:b/>
          <w:spacing w:val="-10"/>
          <w:kern w:val="28"/>
          <w:sz w:val="24"/>
          <w:szCs w:val="26"/>
          <w:lang w:val="es-ES" w:eastAsia="en-US" w:bidi="ar-SA"/>
        </w:rPr>
      </w:rPrChange>
    </w:rPr>
  </w:style>
  <w:style w:type="paragraph" w:styleId="Ttulo3">
    <w:name w:val="heading 3"/>
    <w:basedOn w:val="Normal"/>
    <w:next w:val="Normal"/>
    <w:link w:val="Ttulo3Car"/>
    <w:uiPriority w:val="9"/>
    <w:semiHidden/>
    <w:unhideWhenUsed/>
    <w:qFormat/>
    <w:rsid w:val="00F105B3"/>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eastAsia="Times New Roman"/>
      <w:szCs w:val="24"/>
      <w:lang w:eastAsia="es-ES"/>
    </w:rPr>
  </w:style>
  <w:style w:type="paragraph" w:customStyle="1" w:styleId="xl66">
    <w:name w:val="xl66"/>
    <w:basedOn w:val="Normal"/>
    <w:rsid w:val="00D66BF6"/>
    <w:pPr>
      <w:spacing w:before="100" w:beforeAutospacing="1" w:after="100" w:afterAutospacing="1" w:line="240" w:lineRule="auto"/>
    </w:pPr>
    <w:rPr>
      <w:rFonts w:eastAsia="Times New Roman"/>
      <w:b/>
      <w:bCs/>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eastAsia="Times New Roman"/>
      <w:b/>
      <w:bCs/>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 w:type="table" w:customStyle="1" w:styleId="Tablaconcuadrcula1">
    <w:name w:val="Tabla con cuadrícula1"/>
    <w:basedOn w:val="Tablanormal"/>
    <w:next w:val="Tablaconcuadrcula"/>
    <w:uiPriority w:val="39"/>
    <w:rsid w:val="00D7689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02C4D"/>
    <w:rPr>
      <w:rFonts w:ascii="Times New Roman" w:eastAsiaTheme="majorEastAsia" w:hAnsi="Times New Roman" w:cstheme="majorBidi"/>
      <w:b/>
      <w:spacing w:val="-10"/>
      <w:kern w:val="28"/>
      <w:sz w:val="56"/>
      <w:szCs w:val="32"/>
      <w:lang w:eastAsia="en-US"/>
    </w:rPr>
  </w:style>
  <w:style w:type="paragraph" w:styleId="Ttulo">
    <w:name w:val="Title"/>
    <w:basedOn w:val="Normal"/>
    <w:next w:val="Normal"/>
    <w:link w:val="TtuloCar"/>
    <w:uiPriority w:val="10"/>
    <w:qFormat/>
    <w:rsid w:val="00F02C4D"/>
    <w:pPr>
      <w:spacing w:after="0" w:line="240" w:lineRule="auto"/>
      <w:contextualSpacing/>
    </w:pPr>
    <w:rPr>
      <w:rFonts w:eastAsiaTheme="majorEastAsia" w:cstheme="majorBidi"/>
      <w:b/>
      <w:spacing w:val="-10"/>
      <w:kern w:val="28"/>
      <w:sz w:val="56"/>
      <w:szCs w:val="56"/>
    </w:rPr>
  </w:style>
  <w:style w:type="character" w:customStyle="1" w:styleId="TtuloCar">
    <w:name w:val="Título Car"/>
    <w:basedOn w:val="Fuentedeprrafopredeter"/>
    <w:link w:val="Ttulo"/>
    <w:uiPriority w:val="10"/>
    <w:rsid w:val="00F02C4D"/>
    <w:rPr>
      <w:rFonts w:ascii="Times New Roman" w:eastAsiaTheme="majorEastAsia" w:hAnsi="Times New Roman" w:cstheme="majorBidi"/>
      <w:b/>
      <w:spacing w:val="-10"/>
      <w:kern w:val="28"/>
      <w:sz w:val="56"/>
      <w:szCs w:val="56"/>
      <w:lang w:eastAsia="en-US"/>
    </w:rPr>
  </w:style>
  <w:style w:type="character" w:customStyle="1" w:styleId="Ttulo2Car">
    <w:name w:val="Título 2 Car"/>
    <w:basedOn w:val="Fuentedeprrafopredeter"/>
    <w:link w:val="Ttulo2"/>
    <w:uiPriority w:val="9"/>
    <w:rsid w:val="001F75CF"/>
    <w:rPr>
      <w:rFonts w:ascii="Times New Roman" w:eastAsiaTheme="majorEastAsia" w:hAnsi="Times New Roman" w:cstheme="majorBidi"/>
      <w:b/>
      <w:spacing w:val="-10"/>
      <w:kern w:val="28"/>
      <w:sz w:val="24"/>
      <w:szCs w:val="26"/>
      <w:lang w:eastAsia="en-US"/>
    </w:rPr>
  </w:style>
  <w:style w:type="paragraph" w:styleId="TtuloTDC">
    <w:name w:val="TOC Heading"/>
    <w:basedOn w:val="Ttulo1"/>
    <w:next w:val="Normal"/>
    <w:uiPriority w:val="39"/>
    <w:unhideWhenUsed/>
    <w:qFormat/>
    <w:rsid w:val="0087283F"/>
    <w:pPr>
      <w:spacing w:line="259" w:lineRule="auto"/>
      <w:contextualSpacing w:val="0"/>
      <w:outlineLvl w:val="9"/>
    </w:pPr>
    <w:rPr>
      <w:rFonts w:asciiTheme="majorHAnsi" w:hAnsiTheme="majorHAnsi"/>
      <w:b w:val="0"/>
      <w:color w:val="365F91" w:themeColor="accent1" w:themeShade="BF"/>
      <w:spacing w:val="0"/>
      <w:kern w:val="0"/>
      <w:sz w:val="32"/>
      <w:lang w:eastAsia="es-ES"/>
    </w:rPr>
  </w:style>
  <w:style w:type="paragraph" w:styleId="TDC1">
    <w:name w:val="toc 1"/>
    <w:basedOn w:val="Normal"/>
    <w:next w:val="Normal"/>
    <w:autoRedefine/>
    <w:uiPriority w:val="39"/>
    <w:unhideWhenUsed/>
    <w:rsid w:val="0087283F"/>
    <w:pPr>
      <w:spacing w:after="100"/>
    </w:pPr>
  </w:style>
  <w:style w:type="character" w:customStyle="1" w:styleId="Ttulo3Car">
    <w:name w:val="Título 3 Car"/>
    <w:basedOn w:val="Fuentedeprrafopredeter"/>
    <w:link w:val="Ttulo3"/>
    <w:uiPriority w:val="9"/>
    <w:semiHidden/>
    <w:rsid w:val="00F105B3"/>
    <w:rPr>
      <w:rFonts w:ascii="Times New Roman" w:eastAsiaTheme="majorEastAsia" w:hAnsi="Times New Roman" w:cstheme="majorBidi"/>
      <w:b/>
      <w:sz w:val="24"/>
      <w:szCs w:val="24"/>
      <w:lang w:eastAsia="en-US"/>
    </w:rPr>
  </w:style>
  <w:style w:type="paragraph" w:styleId="Descripcin">
    <w:name w:val="caption"/>
    <w:basedOn w:val="Normal"/>
    <w:next w:val="Normal"/>
    <w:uiPriority w:val="35"/>
    <w:unhideWhenUsed/>
    <w:qFormat/>
    <w:rsid w:val="000B6BE2"/>
    <w:pPr>
      <w:spacing w:line="240" w:lineRule="auto"/>
    </w:pPr>
    <w:rPr>
      <w:i/>
      <w:iCs/>
      <w:color w:val="1F497D" w:themeColor="text2"/>
      <w:sz w:val="18"/>
      <w:szCs w:val="18"/>
    </w:rPr>
  </w:style>
  <w:style w:type="paragraph" w:styleId="TDC2">
    <w:name w:val="toc 2"/>
    <w:basedOn w:val="Normal"/>
    <w:next w:val="Normal"/>
    <w:autoRedefine/>
    <w:uiPriority w:val="39"/>
    <w:unhideWhenUsed/>
    <w:rsid w:val="0015298B"/>
    <w:pPr>
      <w:spacing w:after="100"/>
      <w:ind w:left="240"/>
    </w:pPr>
  </w:style>
  <w:style w:type="paragraph" w:styleId="Cita">
    <w:name w:val="Quote"/>
    <w:basedOn w:val="Normal"/>
    <w:next w:val="Normal"/>
    <w:link w:val="CitaCar"/>
    <w:uiPriority w:val="29"/>
    <w:qFormat/>
    <w:rsid w:val="00BD1E39"/>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D1E39"/>
    <w:rPr>
      <w:rFonts w:ascii="Times New Roman" w:hAnsi="Times New Roman"/>
      <w:i/>
      <w:iCs/>
      <w:color w:val="404040" w:themeColor="text1" w:themeTint="BF"/>
      <w:sz w:val="24"/>
      <w:szCs w:val="22"/>
      <w:lang w:eastAsia="en-US"/>
    </w:rPr>
  </w:style>
  <w:style w:type="table" w:customStyle="1" w:styleId="Tabladecuadrcula41">
    <w:name w:val="Tabla de cuadrícula 41"/>
    <w:basedOn w:val="Tablanormal"/>
    <w:uiPriority w:val="49"/>
    <w:rsid w:val="00252E4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adeilustraciones">
    <w:name w:val="table of figures"/>
    <w:basedOn w:val="Normal"/>
    <w:next w:val="Normal"/>
    <w:uiPriority w:val="99"/>
    <w:unhideWhenUsed/>
    <w:rsid w:val="00FD45C6"/>
    <w:pPr>
      <w:spacing w:after="0"/>
    </w:pPr>
  </w:style>
  <w:style w:type="paragraph" w:styleId="Sinespaciado">
    <w:name w:val="No Spacing"/>
    <w:link w:val="SinespaciadoCar"/>
    <w:uiPriority w:val="1"/>
    <w:qFormat/>
    <w:rsid w:val="00BD459B"/>
    <w:rPr>
      <w:rFonts w:asciiTheme="minorHAnsi" w:eastAsiaTheme="minorEastAsia" w:hAnsiTheme="minorHAnsi" w:cstheme="minorBidi"/>
      <w:sz w:val="22"/>
      <w:szCs w:val="22"/>
      <w:lang w:val="en-US" w:eastAsia="en-US"/>
    </w:rPr>
  </w:style>
  <w:style w:type="character" w:customStyle="1" w:styleId="SinespaciadoCar">
    <w:name w:val="Sin espaciado Car"/>
    <w:basedOn w:val="Fuentedeprrafopredeter"/>
    <w:link w:val="Sinespaciado"/>
    <w:uiPriority w:val="1"/>
    <w:rsid w:val="00BD459B"/>
    <w:rPr>
      <w:rFonts w:asciiTheme="minorHAnsi" w:eastAsiaTheme="minorEastAsia" w:hAnsiTheme="minorHAnsi" w:cstheme="minorBidi"/>
      <w:sz w:val="22"/>
      <w:szCs w:val="22"/>
      <w:lang w:val="en-US" w:eastAsia="en-US"/>
    </w:rPr>
  </w:style>
  <w:style w:type="paragraph" w:customStyle="1" w:styleId="indep">
    <w:name w:val="indep"/>
    <w:basedOn w:val="Textoindependiente"/>
    <w:rsid w:val="00BD459B"/>
    <w:pPr>
      <w:spacing w:after="0" w:line="240" w:lineRule="auto"/>
    </w:pPr>
    <w:rPr>
      <w:rFonts w:eastAsia="Times New Roman"/>
      <w:szCs w:val="20"/>
      <w:lang w:eastAsia="es-ES"/>
    </w:rPr>
  </w:style>
  <w:style w:type="character" w:customStyle="1" w:styleId="titulacion">
    <w:name w:val="titulacion"/>
    <w:basedOn w:val="Fuentedeprrafopredeter"/>
    <w:rsid w:val="00BD459B"/>
  </w:style>
  <w:style w:type="paragraph" w:styleId="Textoindependiente">
    <w:name w:val="Body Text"/>
    <w:basedOn w:val="Normal"/>
    <w:link w:val="TextoindependienteCar"/>
    <w:uiPriority w:val="99"/>
    <w:semiHidden/>
    <w:unhideWhenUsed/>
    <w:rsid w:val="00BD459B"/>
    <w:pPr>
      <w:spacing w:after="120"/>
    </w:pPr>
  </w:style>
  <w:style w:type="character" w:customStyle="1" w:styleId="TextoindependienteCar">
    <w:name w:val="Texto independiente Car"/>
    <w:basedOn w:val="Fuentedeprrafopredeter"/>
    <w:link w:val="Textoindependiente"/>
    <w:uiPriority w:val="99"/>
    <w:semiHidden/>
    <w:rsid w:val="00BD459B"/>
    <w:rPr>
      <w:rFonts w:ascii="Times New Roman" w:hAnsi="Times New Roman"/>
      <w:sz w:val="24"/>
      <w:szCs w:val="22"/>
      <w:lang w:eastAsia="en-US"/>
    </w:rPr>
  </w:style>
  <w:style w:type="table" w:styleId="Tabladecuadrcula4">
    <w:name w:val="Grid Table 4"/>
    <w:basedOn w:val="Tablanormal"/>
    <w:uiPriority w:val="49"/>
    <w:rsid w:val="00F00B0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uiPriority w:val="99"/>
    <w:semiHidden/>
    <w:unhideWhenUsed/>
    <w:rsid w:val="00B57082"/>
    <w:rPr>
      <w:sz w:val="16"/>
      <w:szCs w:val="16"/>
    </w:rPr>
  </w:style>
  <w:style w:type="paragraph" w:styleId="Textocomentario">
    <w:name w:val="annotation text"/>
    <w:basedOn w:val="Normal"/>
    <w:link w:val="TextocomentarioCar"/>
    <w:uiPriority w:val="99"/>
    <w:semiHidden/>
    <w:unhideWhenUsed/>
    <w:rsid w:val="00B5708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57082"/>
    <w:rPr>
      <w:rFonts w:ascii="Times New Roman" w:hAnsi="Times New Roman"/>
      <w:lang w:eastAsia="en-US"/>
    </w:rPr>
  </w:style>
  <w:style w:type="paragraph" w:styleId="Asuntodelcomentario">
    <w:name w:val="annotation subject"/>
    <w:basedOn w:val="Textocomentario"/>
    <w:next w:val="Textocomentario"/>
    <w:link w:val="AsuntodelcomentarioCar"/>
    <w:uiPriority w:val="99"/>
    <w:semiHidden/>
    <w:unhideWhenUsed/>
    <w:rsid w:val="00B57082"/>
    <w:rPr>
      <w:b/>
      <w:bCs/>
    </w:rPr>
  </w:style>
  <w:style w:type="character" w:customStyle="1" w:styleId="AsuntodelcomentarioCar">
    <w:name w:val="Asunto del comentario Car"/>
    <w:basedOn w:val="TextocomentarioCar"/>
    <w:link w:val="Asuntodelcomentario"/>
    <w:uiPriority w:val="99"/>
    <w:semiHidden/>
    <w:rsid w:val="00B57082"/>
    <w:rPr>
      <w:rFonts w:ascii="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165900852">
      <w:bodyDiv w:val="1"/>
      <w:marLeft w:val="0"/>
      <w:marRight w:val="0"/>
      <w:marTop w:val="0"/>
      <w:marBottom w:val="0"/>
      <w:divBdr>
        <w:top w:val="none" w:sz="0" w:space="0" w:color="auto"/>
        <w:left w:val="none" w:sz="0" w:space="0" w:color="auto"/>
        <w:bottom w:val="none" w:sz="0" w:space="0" w:color="auto"/>
        <w:right w:val="none" w:sz="0" w:space="0" w:color="auto"/>
      </w:divBdr>
    </w:div>
    <w:div w:id="517163661">
      <w:bodyDiv w:val="1"/>
      <w:marLeft w:val="0"/>
      <w:marRight w:val="0"/>
      <w:marTop w:val="0"/>
      <w:marBottom w:val="0"/>
      <w:divBdr>
        <w:top w:val="none" w:sz="0" w:space="0" w:color="auto"/>
        <w:left w:val="none" w:sz="0" w:space="0" w:color="auto"/>
        <w:bottom w:val="none" w:sz="0" w:space="0" w:color="auto"/>
        <w:right w:val="none" w:sz="0" w:space="0" w:color="auto"/>
      </w:divBdr>
    </w:div>
    <w:div w:id="580793560">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18504949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311443154">
      <w:bodyDiv w:val="1"/>
      <w:marLeft w:val="0"/>
      <w:marRight w:val="0"/>
      <w:marTop w:val="0"/>
      <w:marBottom w:val="0"/>
      <w:divBdr>
        <w:top w:val="none" w:sz="0" w:space="0" w:color="auto"/>
        <w:left w:val="none" w:sz="0" w:space="0" w:color="auto"/>
        <w:bottom w:val="none" w:sz="0" w:space="0" w:color="auto"/>
        <w:right w:val="none" w:sz="0" w:space="0" w:color="auto"/>
      </w:divBdr>
    </w:div>
    <w:div w:id="1325694848">
      <w:bodyDiv w:val="1"/>
      <w:marLeft w:val="0"/>
      <w:marRight w:val="0"/>
      <w:marTop w:val="0"/>
      <w:marBottom w:val="0"/>
      <w:divBdr>
        <w:top w:val="none" w:sz="0" w:space="0" w:color="auto"/>
        <w:left w:val="none" w:sz="0" w:space="0" w:color="auto"/>
        <w:bottom w:val="none" w:sz="0" w:space="0" w:color="auto"/>
        <w:right w:val="none" w:sz="0" w:space="0" w:color="auto"/>
      </w:divBdr>
    </w:div>
    <w:div w:id="1490636134">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20847712">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711107950">
      <w:bodyDiv w:val="1"/>
      <w:marLeft w:val="0"/>
      <w:marRight w:val="0"/>
      <w:marTop w:val="0"/>
      <w:marBottom w:val="0"/>
      <w:divBdr>
        <w:top w:val="none" w:sz="0" w:space="0" w:color="auto"/>
        <w:left w:val="none" w:sz="0" w:space="0" w:color="auto"/>
        <w:bottom w:val="none" w:sz="0" w:space="0" w:color="auto"/>
        <w:right w:val="none" w:sz="0" w:space="0" w:color="auto"/>
      </w:divBdr>
    </w:div>
    <w:div w:id="1932003067">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0778597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es.linkedin.com/pulse/qu%C3%A9-venden-las-universidades-fernando-basto-correa"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5.jpeg"/><Relationship Id="rId32" Type="http://schemas.openxmlformats.org/officeDocument/2006/relationships/hyperlink" Target="https://www.tensorflow.org/"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0C4A5-56B1-4A5C-9D3D-9BB1F2A6D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24</Pages>
  <Words>6756</Words>
  <Characters>37159</Characters>
  <Application>Microsoft Office Word</Application>
  <DocSecurity>0</DocSecurity>
  <Lines>309</Lines>
  <Paragraphs>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de Oviedo</Company>
  <LinksUpToDate>false</LinksUpToDate>
  <CharactersWithSpaces>43828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 Gijn</dc:creator>
  <cp:lastModifiedBy>Raul García Fernández</cp:lastModifiedBy>
  <cp:revision>8</cp:revision>
  <cp:lastPrinted>2017-07-10T18:36:00Z</cp:lastPrinted>
  <dcterms:created xsi:type="dcterms:W3CDTF">2017-07-10T18:15:00Z</dcterms:created>
  <dcterms:modified xsi:type="dcterms:W3CDTF">2017-07-10T18:37:00Z</dcterms:modified>
</cp:coreProperties>
</file>
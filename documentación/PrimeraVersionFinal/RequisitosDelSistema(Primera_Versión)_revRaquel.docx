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lang w:eastAsia="en-US"/>
        </w:rPr>
        <w:id w:val="-1871444574"/>
        <w:docPartObj>
          <w:docPartGallery w:val="Table of Contents"/>
          <w:docPartUnique/>
        </w:docPartObj>
      </w:sdtPr>
      <w:sdtEndPr>
        <w:rPr>
          <w:b/>
          <w:bCs/>
        </w:rPr>
      </w:sdtEndPr>
      <w:sdtContent>
        <w:commentRangeStart w:id="0" w:displacedByCustomXml="prev"/>
        <w:p w14:paraId="360671FE" w14:textId="77777777" w:rsidR="007F14A9" w:rsidRPr="000E6CF9" w:rsidRDefault="007F14A9">
          <w:pPr>
            <w:pStyle w:val="TtulodeTDC"/>
            <w:rPr>
              <w:rFonts w:ascii="Times New Roman" w:hAnsi="Times New Roman" w:cs="Times New Roman"/>
              <w:b/>
              <w:color w:val="auto"/>
              <w:sz w:val="56"/>
              <w:szCs w:val="56"/>
            </w:rPr>
          </w:pPr>
          <w:r w:rsidRPr="000E6CF9">
            <w:rPr>
              <w:rFonts w:ascii="Times New Roman" w:hAnsi="Times New Roman" w:cs="Times New Roman"/>
              <w:b/>
              <w:color w:val="auto"/>
              <w:sz w:val="56"/>
              <w:szCs w:val="56"/>
            </w:rPr>
            <w:t>Contenido</w:t>
          </w:r>
          <w:commentRangeEnd w:id="0"/>
          <w:r w:rsidR="00DC17B5">
            <w:rPr>
              <w:rStyle w:val="Refdecomentario"/>
              <w:rFonts w:ascii="Calibri" w:eastAsia="Calibri" w:hAnsi="Calibri" w:cs="Times New Roman"/>
              <w:color w:val="auto"/>
              <w:lang w:eastAsia="en-US"/>
            </w:rPr>
            <w:commentReference w:id="0"/>
          </w:r>
        </w:p>
        <w:p w14:paraId="304FECF6" w14:textId="77777777" w:rsidR="000E6CF9" w:rsidRDefault="007F14A9">
          <w:pPr>
            <w:pStyle w:val="TDC1"/>
            <w:tabs>
              <w:tab w:val="left" w:pos="440"/>
              <w:tab w:val="right" w:leader="dot" w:pos="9061"/>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81173065" w:history="1">
            <w:r w:rsidR="000E6CF9" w:rsidRPr="006D51F3">
              <w:rPr>
                <w:rStyle w:val="Hipervnculo"/>
                <w:rFonts w:ascii="Times New Roman" w:hAnsi="Times New Roman"/>
                <w:b/>
                <w:noProof/>
              </w:rPr>
              <w:t>1.</w:t>
            </w:r>
            <w:r w:rsidR="000E6CF9">
              <w:rPr>
                <w:rFonts w:asciiTheme="minorHAnsi" w:eastAsiaTheme="minorEastAsia" w:hAnsiTheme="minorHAnsi" w:cstheme="minorBidi"/>
                <w:noProof/>
                <w:lang w:eastAsia="es-ES"/>
              </w:rPr>
              <w:tab/>
            </w:r>
            <w:r w:rsidR="000E6CF9" w:rsidRPr="006D51F3">
              <w:rPr>
                <w:rStyle w:val="Hipervnculo"/>
                <w:rFonts w:ascii="Times New Roman" w:hAnsi="Times New Roman"/>
                <w:b/>
                <w:noProof/>
              </w:rPr>
              <w:t>Introducción:</w:t>
            </w:r>
            <w:r w:rsidR="000E6CF9">
              <w:rPr>
                <w:noProof/>
                <w:webHidden/>
              </w:rPr>
              <w:tab/>
            </w:r>
            <w:r w:rsidR="000E6CF9">
              <w:rPr>
                <w:noProof/>
                <w:webHidden/>
              </w:rPr>
              <w:fldChar w:fldCharType="begin"/>
            </w:r>
            <w:r w:rsidR="000E6CF9">
              <w:rPr>
                <w:noProof/>
                <w:webHidden/>
              </w:rPr>
              <w:instrText xml:space="preserve"> PAGEREF _Toc481173065 \h </w:instrText>
            </w:r>
            <w:r w:rsidR="000E6CF9">
              <w:rPr>
                <w:noProof/>
                <w:webHidden/>
              </w:rPr>
            </w:r>
            <w:r w:rsidR="000E6CF9">
              <w:rPr>
                <w:noProof/>
                <w:webHidden/>
              </w:rPr>
              <w:fldChar w:fldCharType="separate"/>
            </w:r>
            <w:r w:rsidR="000E6CF9">
              <w:rPr>
                <w:noProof/>
                <w:webHidden/>
              </w:rPr>
              <w:t>2</w:t>
            </w:r>
            <w:r w:rsidR="000E6CF9">
              <w:rPr>
                <w:noProof/>
                <w:webHidden/>
              </w:rPr>
              <w:fldChar w:fldCharType="end"/>
            </w:r>
          </w:hyperlink>
        </w:p>
        <w:p w14:paraId="054266B2" w14:textId="77777777" w:rsidR="000E6CF9" w:rsidRDefault="00013993">
          <w:pPr>
            <w:pStyle w:val="TDC1"/>
            <w:tabs>
              <w:tab w:val="left" w:pos="440"/>
              <w:tab w:val="right" w:leader="dot" w:pos="9061"/>
            </w:tabs>
            <w:rPr>
              <w:rFonts w:asciiTheme="minorHAnsi" w:eastAsiaTheme="minorEastAsia" w:hAnsiTheme="minorHAnsi" w:cstheme="minorBidi"/>
              <w:noProof/>
              <w:lang w:eastAsia="es-ES"/>
            </w:rPr>
          </w:pPr>
          <w:hyperlink w:anchor="_Toc481173066" w:history="1">
            <w:r w:rsidR="000E6CF9" w:rsidRPr="006D51F3">
              <w:rPr>
                <w:rStyle w:val="Hipervnculo"/>
                <w:rFonts w:ascii="Times New Roman" w:hAnsi="Times New Roman"/>
                <w:b/>
                <w:noProof/>
              </w:rPr>
              <w:t>2.</w:t>
            </w:r>
            <w:r w:rsidR="000E6CF9">
              <w:rPr>
                <w:rFonts w:asciiTheme="minorHAnsi" w:eastAsiaTheme="minorEastAsia" w:hAnsiTheme="minorHAnsi" w:cstheme="minorBidi"/>
                <w:noProof/>
                <w:lang w:eastAsia="es-ES"/>
              </w:rPr>
              <w:tab/>
            </w:r>
            <w:r w:rsidR="000E6CF9" w:rsidRPr="006D51F3">
              <w:rPr>
                <w:rStyle w:val="Hipervnculo"/>
                <w:rFonts w:ascii="Times New Roman" w:hAnsi="Times New Roman"/>
                <w:b/>
                <w:noProof/>
              </w:rPr>
              <w:t>Gestión de acceso:</w:t>
            </w:r>
            <w:r w:rsidR="000E6CF9">
              <w:rPr>
                <w:noProof/>
                <w:webHidden/>
              </w:rPr>
              <w:tab/>
            </w:r>
            <w:r w:rsidR="000E6CF9">
              <w:rPr>
                <w:noProof/>
                <w:webHidden/>
              </w:rPr>
              <w:fldChar w:fldCharType="begin"/>
            </w:r>
            <w:r w:rsidR="000E6CF9">
              <w:rPr>
                <w:noProof/>
                <w:webHidden/>
              </w:rPr>
              <w:instrText xml:space="preserve"> PAGEREF _Toc481173066 \h </w:instrText>
            </w:r>
            <w:r w:rsidR="000E6CF9">
              <w:rPr>
                <w:noProof/>
                <w:webHidden/>
              </w:rPr>
            </w:r>
            <w:r w:rsidR="000E6CF9">
              <w:rPr>
                <w:noProof/>
                <w:webHidden/>
              </w:rPr>
              <w:fldChar w:fldCharType="separate"/>
            </w:r>
            <w:r w:rsidR="000E6CF9">
              <w:rPr>
                <w:noProof/>
                <w:webHidden/>
              </w:rPr>
              <w:t>3</w:t>
            </w:r>
            <w:r w:rsidR="000E6CF9">
              <w:rPr>
                <w:noProof/>
                <w:webHidden/>
              </w:rPr>
              <w:fldChar w:fldCharType="end"/>
            </w:r>
          </w:hyperlink>
        </w:p>
        <w:p w14:paraId="5F6A7F86" w14:textId="77777777" w:rsidR="000E6CF9" w:rsidRDefault="00013993">
          <w:pPr>
            <w:pStyle w:val="TDC1"/>
            <w:tabs>
              <w:tab w:val="left" w:pos="440"/>
              <w:tab w:val="right" w:leader="dot" w:pos="9061"/>
            </w:tabs>
            <w:rPr>
              <w:rFonts w:asciiTheme="minorHAnsi" w:eastAsiaTheme="minorEastAsia" w:hAnsiTheme="minorHAnsi" w:cstheme="minorBidi"/>
              <w:noProof/>
              <w:lang w:eastAsia="es-ES"/>
            </w:rPr>
          </w:pPr>
          <w:hyperlink w:anchor="_Toc481173067" w:history="1">
            <w:r w:rsidR="000E6CF9" w:rsidRPr="006D51F3">
              <w:rPr>
                <w:rStyle w:val="Hipervnculo"/>
                <w:rFonts w:ascii="Times New Roman" w:hAnsi="Times New Roman"/>
                <w:b/>
                <w:noProof/>
              </w:rPr>
              <w:t>3.</w:t>
            </w:r>
            <w:r w:rsidR="000E6CF9">
              <w:rPr>
                <w:rFonts w:asciiTheme="minorHAnsi" w:eastAsiaTheme="minorEastAsia" w:hAnsiTheme="minorHAnsi" w:cstheme="minorBidi"/>
                <w:noProof/>
                <w:lang w:eastAsia="es-ES"/>
              </w:rPr>
              <w:tab/>
            </w:r>
            <w:r w:rsidR="000E6CF9" w:rsidRPr="006D51F3">
              <w:rPr>
                <w:rStyle w:val="Hipervnculo"/>
                <w:rFonts w:ascii="Times New Roman" w:hAnsi="Times New Roman"/>
                <w:b/>
                <w:noProof/>
              </w:rPr>
              <w:t>Gestión de usuario:</w:t>
            </w:r>
            <w:r w:rsidR="000E6CF9">
              <w:rPr>
                <w:noProof/>
                <w:webHidden/>
              </w:rPr>
              <w:tab/>
            </w:r>
            <w:r w:rsidR="000E6CF9">
              <w:rPr>
                <w:noProof/>
                <w:webHidden/>
              </w:rPr>
              <w:fldChar w:fldCharType="begin"/>
            </w:r>
            <w:r w:rsidR="000E6CF9">
              <w:rPr>
                <w:noProof/>
                <w:webHidden/>
              </w:rPr>
              <w:instrText xml:space="preserve"> PAGEREF _Toc481173067 \h </w:instrText>
            </w:r>
            <w:r w:rsidR="000E6CF9">
              <w:rPr>
                <w:noProof/>
                <w:webHidden/>
              </w:rPr>
            </w:r>
            <w:r w:rsidR="000E6CF9">
              <w:rPr>
                <w:noProof/>
                <w:webHidden/>
              </w:rPr>
              <w:fldChar w:fldCharType="separate"/>
            </w:r>
            <w:r w:rsidR="000E6CF9">
              <w:rPr>
                <w:noProof/>
                <w:webHidden/>
              </w:rPr>
              <w:t>4</w:t>
            </w:r>
            <w:r w:rsidR="000E6CF9">
              <w:rPr>
                <w:noProof/>
                <w:webHidden/>
              </w:rPr>
              <w:fldChar w:fldCharType="end"/>
            </w:r>
          </w:hyperlink>
        </w:p>
        <w:p w14:paraId="13AB0EC0" w14:textId="77777777" w:rsidR="000E6CF9" w:rsidRDefault="00013993">
          <w:pPr>
            <w:pStyle w:val="TDC1"/>
            <w:tabs>
              <w:tab w:val="left" w:pos="440"/>
              <w:tab w:val="right" w:leader="dot" w:pos="9061"/>
            </w:tabs>
            <w:rPr>
              <w:rFonts w:asciiTheme="minorHAnsi" w:eastAsiaTheme="minorEastAsia" w:hAnsiTheme="minorHAnsi" w:cstheme="minorBidi"/>
              <w:noProof/>
              <w:lang w:eastAsia="es-ES"/>
            </w:rPr>
          </w:pPr>
          <w:hyperlink w:anchor="_Toc481173068" w:history="1">
            <w:r w:rsidR="000E6CF9" w:rsidRPr="006D51F3">
              <w:rPr>
                <w:rStyle w:val="Hipervnculo"/>
                <w:rFonts w:ascii="Times New Roman" w:hAnsi="Times New Roman"/>
                <w:b/>
                <w:noProof/>
              </w:rPr>
              <w:t>4.</w:t>
            </w:r>
            <w:r w:rsidR="000E6CF9">
              <w:rPr>
                <w:rFonts w:asciiTheme="minorHAnsi" w:eastAsiaTheme="minorEastAsia" w:hAnsiTheme="minorHAnsi" w:cstheme="minorBidi"/>
                <w:noProof/>
                <w:lang w:eastAsia="es-ES"/>
              </w:rPr>
              <w:tab/>
            </w:r>
            <w:r w:rsidR="000E6CF9" w:rsidRPr="006D51F3">
              <w:rPr>
                <w:rStyle w:val="Hipervnculo"/>
                <w:rFonts w:ascii="Times New Roman" w:hAnsi="Times New Roman"/>
                <w:b/>
                <w:noProof/>
              </w:rPr>
              <w:t>Gestión de permisos:</w:t>
            </w:r>
            <w:r w:rsidR="000E6CF9">
              <w:rPr>
                <w:noProof/>
                <w:webHidden/>
              </w:rPr>
              <w:tab/>
            </w:r>
            <w:r w:rsidR="000E6CF9">
              <w:rPr>
                <w:noProof/>
                <w:webHidden/>
              </w:rPr>
              <w:fldChar w:fldCharType="begin"/>
            </w:r>
            <w:r w:rsidR="000E6CF9">
              <w:rPr>
                <w:noProof/>
                <w:webHidden/>
              </w:rPr>
              <w:instrText xml:space="preserve"> PAGEREF _Toc481173068 \h </w:instrText>
            </w:r>
            <w:r w:rsidR="000E6CF9">
              <w:rPr>
                <w:noProof/>
                <w:webHidden/>
              </w:rPr>
            </w:r>
            <w:r w:rsidR="000E6CF9">
              <w:rPr>
                <w:noProof/>
                <w:webHidden/>
              </w:rPr>
              <w:fldChar w:fldCharType="separate"/>
            </w:r>
            <w:r w:rsidR="000E6CF9">
              <w:rPr>
                <w:noProof/>
                <w:webHidden/>
              </w:rPr>
              <w:t>5</w:t>
            </w:r>
            <w:r w:rsidR="000E6CF9">
              <w:rPr>
                <w:noProof/>
                <w:webHidden/>
              </w:rPr>
              <w:fldChar w:fldCharType="end"/>
            </w:r>
          </w:hyperlink>
        </w:p>
        <w:p w14:paraId="246191C6" w14:textId="77777777" w:rsidR="000E6CF9" w:rsidRDefault="00013993">
          <w:pPr>
            <w:pStyle w:val="TDC1"/>
            <w:tabs>
              <w:tab w:val="left" w:pos="440"/>
              <w:tab w:val="right" w:leader="dot" w:pos="9061"/>
            </w:tabs>
            <w:rPr>
              <w:rFonts w:asciiTheme="minorHAnsi" w:eastAsiaTheme="minorEastAsia" w:hAnsiTheme="minorHAnsi" w:cstheme="minorBidi"/>
              <w:noProof/>
              <w:lang w:eastAsia="es-ES"/>
            </w:rPr>
          </w:pPr>
          <w:hyperlink w:anchor="_Toc481173069" w:history="1">
            <w:r w:rsidR="000E6CF9" w:rsidRPr="006D51F3">
              <w:rPr>
                <w:rStyle w:val="Hipervnculo"/>
                <w:rFonts w:ascii="Times New Roman" w:hAnsi="Times New Roman"/>
                <w:b/>
                <w:noProof/>
              </w:rPr>
              <w:t>5.</w:t>
            </w:r>
            <w:r w:rsidR="000E6CF9">
              <w:rPr>
                <w:rFonts w:asciiTheme="minorHAnsi" w:eastAsiaTheme="minorEastAsia" w:hAnsiTheme="minorHAnsi" w:cstheme="minorBidi"/>
                <w:noProof/>
                <w:lang w:eastAsia="es-ES"/>
              </w:rPr>
              <w:tab/>
            </w:r>
            <w:r w:rsidR="000E6CF9" w:rsidRPr="006D51F3">
              <w:rPr>
                <w:rStyle w:val="Hipervnculo"/>
                <w:rFonts w:ascii="Times New Roman" w:hAnsi="Times New Roman"/>
                <w:b/>
                <w:noProof/>
              </w:rPr>
              <w:t>Gestión de grupos:</w:t>
            </w:r>
            <w:r w:rsidR="000E6CF9">
              <w:rPr>
                <w:noProof/>
                <w:webHidden/>
              </w:rPr>
              <w:tab/>
            </w:r>
            <w:r w:rsidR="000E6CF9">
              <w:rPr>
                <w:noProof/>
                <w:webHidden/>
              </w:rPr>
              <w:fldChar w:fldCharType="begin"/>
            </w:r>
            <w:r w:rsidR="000E6CF9">
              <w:rPr>
                <w:noProof/>
                <w:webHidden/>
              </w:rPr>
              <w:instrText xml:space="preserve"> PAGEREF _Toc481173069 \h </w:instrText>
            </w:r>
            <w:r w:rsidR="000E6CF9">
              <w:rPr>
                <w:noProof/>
                <w:webHidden/>
              </w:rPr>
            </w:r>
            <w:r w:rsidR="000E6CF9">
              <w:rPr>
                <w:noProof/>
                <w:webHidden/>
              </w:rPr>
              <w:fldChar w:fldCharType="separate"/>
            </w:r>
            <w:r w:rsidR="000E6CF9">
              <w:rPr>
                <w:noProof/>
                <w:webHidden/>
              </w:rPr>
              <w:t>6</w:t>
            </w:r>
            <w:r w:rsidR="000E6CF9">
              <w:rPr>
                <w:noProof/>
                <w:webHidden/>
              </w:rPr>
              <w:fldChar w:fldCharType="end"/>
            </w:r>
          </w:hyperlink>
        </w:p>
        <w:p w14:paraId="4E223158" w14:textId="77777777" w:rsidR="000E6CF9" w:rsidRDefault="00013993">
          <w:pPr>
            <w:pStyle w:val="TDC1"/>
            <w:tabs>
              <w:tab w:val="left" w:pos="440"/>
              <w:tab w:val="right" w:leader="dot" w:pos="9061"/>
            </w:tabs>
            <w:rPr>
              <w:rFonts w:asciiTheme="minorHAnsi" w:eastAsiaTheme="minorEastAsia" w:hAnsiTheme="minorHAnsi" w:cstheme="minorBidi"/>
              <w:noProof/>
              <w:lang w:eastAsia="es-ES"/>
            </w:rPr>
          </w:pPr>
          <w:hyperlink w:anchor="_Toc481173070" w:history="1">
            <w:r w:rsidR="000E6CF9" w:rsidRPr="006D51F3">
              <w:rPr>
                <w:rStyle w:val="Hipervnculo"/>
                <w:rFonts w:ascii="Times New Roman" w:hAnsi="Times New Roman"/>
                <w:b/>
                <w:noProof/>
              </w:rPr>
              <w:t>6.</w:t>
            </w:r>
            <w:r w:rsidR="000E6CF9">
              <w:rPr>
                <w:rFonts w:asciiTheme="minorHAnsi" w:eastAsiaTheme="minorEastAsia" w:hAnsiTheme="minorHAnsi" w:cstheme="minorBidi"/>
                <w:noProof/>
                <w:lang w:eastAsia="es-ES"/>
              </w:rPr>
              <w:tab/>
            </w:r>
            <w:r w:rsidR="000E6CF9" w:rsidRPr="006D51F3">
              <w:rPr>
                <w:rStyle w:val="Hipervnculo"/>
                <w:rFonts w:ascii="Times New Roman" w:hAnsi="Times New Roman"/>
                <w:b/>
                <w:noProof/>
              </w:rPr>
              <w:t>Gestión de proyectos:</w:t>
            </w:r>
            <w:r w:rsidR="000E6CF9">
              <w:rPr>
                <w:noProof/>
                <w:webHidden/>
              </w:rPr>
              <w:tab/>
            </w:r>
            <w:r w:rsidR="000E6CF9">
              <w:rPr>
                <w:noProof/>
                <w:webHidden/>
              </w:rPr>
              <w:fldChar w:fldCharType="begin"/>
            </w:r>
            <w:r w:rsidR="000E6CF9">
              <w:rPr>
                <w:noProof/>
                <w:webHidden/>
              </w:rPr>
              <w:instrText xml:space="preserve"> PAGEREF _Toc481173070 \h </w:instrText>
            </w:r>
            <w:r w:rsidR="000E6CF9">
              <w:rPr>
                <w:noProof/>
                <w:webHidden/>
              </w:rPr>
            </w:r>
            <w:r w:rsidR="000E6CF9">
              <w:rPr>
                <w:noProof/>
                <w:webHidden/>
              </w:rPr>
              <w:fldChar w:fldCharType="separate"/>
            </w:r>
            <w:r w:rsidR="000E6CF9">
              <w:rPr>
                <w:noProof/>
                <w:webHidden/>
              </w:rPr>
              <w:t>8</w:t>
            </w:r>
            <w:r w:rsidR="000E6CF9">
              <w:rPr>
                <w:noProof/>
                <w:webHidden/>
              </w:rPr>
              <w:fldChar w:fldCharType="end"/>
            </w:r>
          </w:hyperlink>
        </w:p>
        <w:p w14:paraId="10CBE3B3" w14:textId="77777777" w:rsidR="000E6CF9" w:rsidRDefault="00013993">
          <w:pPr>
            <w:pStyle w:val="TDC1"/>
            <w:tabs>
              <w:tab w:val="left" w:pos="440"/>
              <w:tab w:val="right" w:leader="dot" w:pos="9061"/>
            </w:tabs>
            <w:rPr>
              <w:rFonts w:asciiTheme="minorHAnsi" w:eastAsiaTheme="minorEastAsia" w:hAnsiTheme="minorHAnsi" w:cstheme="minorBidi"/>
              <w:noProof/>
              <w:lang w:eastAsia="es-ES"/>
            </w:rPr>
          </w:pPr>
          <w:hyperlink w:anchor="_Toc481173071" w:history="1">
            <w:r w:rsidR="000E6CF9" w:rsidRPr="006D51F3">
              <w:rPr>
                <w:rStyle w:val="Hipervnculo"/>
                <w:rFonts w:ascii="Times New Roman" w:hAnsi="Times New Roman"/>
                <w:b/>
                <w:noProof/>
              </w:rPr>
              <w:t>7.</w:t>
            </w:r>
            <w:r w:rsidR="000E6CF9">
              <w:rPr>
                <w:rFonts w:asciiTheme="minorHAnsi" w:eastAsiaTheme="minorEastAsia" w:hAnsiTheme="minorHAnsi" w:cstheme="minorBidi"/>
                <w:noProof/>
                <w:lang w:eastAsia="es-ES"/>
              </w:rPr>
              <w:tab/>
            </w:r>
            <w:r w:rsidR="000E6CF9" w:rsidRPr="006D51F3">
              <w:rPr>
                <w:rStyle w:val="Hipervnculo"/>
                <w:rFonts w:ascii="Times New Roman" w:hAnsi="Times New Roman"/>
                <w:b/>
                <w:noProof/>
              </w:rPr>
              <w:t>Gestión de ejecución:</w:t>
            </w:r>
            <w:r w:rsidR="000E6CF9">
              <w:rPr>
                <w:noProof/>
                <w:webHidden/>
              </w:rPr>
              <w:tab/>
            </w:r>
            <w:r w:rsidR="000E6CF9">
              <w:rPr>
                <w:noProof/>
                <w:webHidden/>
              </w:rPr>
              <w:fldChar w:fldCharType="begin"/>
            </w:r>
            <w:r w:rsidR="000E6CF9">
              <w:rPr>
                <w:noProof/>
                <w:webHidden/>
              </w:rPr>
              <w:instrText xml:space="preserve"> PAGEREF _Toc481173071 \h </w:instrText>
            </w:r>
            <w:r w:rsidR="000E6CF9">
              <w:rPr>
                <w:noProof/>
                <w:webHidden/>
              </w:rPr>
            </w:r>
            <w:r w:rsidR="000E6CF9">
              <w:rPr>
                <w:noProof/>
                <w:webHidden/>
              </w:rPr>
              <w:fldChar w:fldCharType="separate"/>
            </w:r>
            <w:r w:rsidR="000E6CF9">
              <w:rPr>
                <w:noProof/>
                <w:webHidden/>
              </w:rPr>
              <w:t>10</w:t>
            </w:r>
            <w:r w:rsidR="000E6CF9">
              <w:rPr>
                <w:noProof/>
                <w:webHidden/>
              </w:rPr>
              <w:fldChar w:fldCharType="end"/>
            </w:r>
          </w:hyperlink>
        </w:p>
        <w:p w14:paraId="78EAFEA0" w14:textId="77777777" w:rsidR="000E6CF9" w:rsidRDefault="00013993">
          <w:pPr>
            <w:pStyle w:val="TDC1"/>
            <w:tabs>
              <w:tab w:val="left" w:pos="440"/>
              <w:tab w:val="right" w:leader="dot" w:pos="9061"/>
            </w:tabs>
            <w:rPr>
              <w:rFonts w:asciiTheme="minorHAnsi" w:eastAsiaTheme="minorEastAsia" w:hAnsiTheme="minorHAnsi" w:cstheme="minorBidi"/>
              <w:noProof/>
              <w:lang w:eastAsia="es-ES"/>
            </w:rPr>
          </w:pPr>
          <w:hyperlink w:anchor="_Toc481173072" w:history="1">
            <w:r w:rsidR="000E6CF9" w:rsidRPr="006D51F3">
              <w:rPr>
                <w:rStyle w:val="Hipervnculo"/>
                <w:rFonts w:ascii="Times New Roman" w:hAnsi="Times New Roman"/>
                <w:b/>
                <w:noProof/>
              </w:rPr>
              <w:t>8.</w:t>
            </w:r>
            <w:r w:rsidR="000E6CF9">
              <w:rPr>
                <w:rFonts w:asciiTheme="minorHAnsi" w:eastAsiaTheme="minorEastAsia" w:hAnsiTheme="minorHAnsi" w:cstheme="minorBidi"/>
                <w:noProof/>
                <w:lang w:eastAsia="es-ES"/>
              </w:rPr>
              <w:tab/>
            </w:r>
            <w:r w:rsidR="000E6CF9" w:rsidRPr="006D51F3">
              <w:rPr>
                <w:rStyle w:val="Hipervnculo"/>
                <w:rFonts w:ascii="Times New Roman" w:hAnsi="Times New Roman"/>
                <w:b/>
                <w:noProof/>
              </w:rPr>
              <w:t>Gestión de comunicación:</w:t>
            </w:r>
            <w:r w:rsidR="000E6CF9">
              <w:rPr>
                <w:noProof/>
                <w:webHidden/>
              </w:rPr>
              <w:tab/>
            </w:r>
            <w:r w:rsidR="000E6CF9">
              <w:rPr>
                <w:noProof/>
                <w:webHidden/>
              </w:rPr>
              <w:fldChar w:fldCharType="begin"/>
            </w:r>
            <w:r w:rsidR="000E6CF9">
              <w:rPr>
                <w:noProof/>
                <w:webHidden/>
              </w:rPr>
              <w:instrText xml:space="preserve"> PAGEREF _Toc481173072 \h </w:instrText>
            </w:r>
            <w:r w:rsidR="000E6CF9">
              <w:rPr>
                <w:noProof/>
                <w:webHidden/>
              </w:rPr>
            </w:r>
            <w:r w:rsidR="000E6CF9">
              <w:rPr>
                <w:noProof/>
                <w:webHidden/>
              </w:rPr>
              <w:fldChar w:fldCharType="separate"/>
            </w:r>
            <w:r w:rsidR="000E6CF9">
              <w:rPr>
                <w:noProof/>
                <w:webHidden/>
              </w:rPr>
              <w:t>11</w:t>
            </w:r>
            <w:r w:rsidR="000E6CF9">
              <w:rPr>
                <w:noProof/>
                <w:webHidden/>
              </w:rPr>
              <w:fldChar w:fldCharType="end"/>
            </w:r>
          </w:hyperlink>
        </w:p>
        <w:p w14:paraId="6A372D98" w14:textId="77777777" w:rsidR="007F14A9" w:rsidRDefault="007F14A9">
          <w:r>
            <w:rPr>
              <w:b/>
              <w:bCs/>
            </w:rPr>
            <w:fldChar w:fldCharType="end"/>
          </w:r>
        </w:p>
      </w:sdtContent>
    </w:sdt>
    <w:p w14:paraId="61DD0898" w14:textId="77777777" w:rsidR="007F14A9" w:rsidRDefault="007F14A9" w:rsidP="007F14A9">
      <w:pPr>
        <w:pStyle w:val="Ttulo1"/>
        <w:rPr>
          <w:rFonts w:ascii="Times New Roman" w:hAnsi="Times New Roman" w:cs="Times New Roman"/>
          <w:b/>
          <w:color w:val="auto"/>
          <w:sz w:val="56"/>
          <w:szCs w:val="56"/>
        </w:rPr>
      </w:pPr>
    </w:p>
    <w:p w14:paraId="779F8A07" w14:textId="77777777" w:rsidR="007F14A9" w:rsidRDefault="007F14A9" w:rsidP="007F14A9">
      <w:pPr>
        <w:rPr>
          <w:rFonts w:eastAsiaTheme="majorEastAsia"/>
        </w:rPr>
      </w:pPr>
      <w:r>
        <w:br w:type="page"/>
      </w:r>
    </w:p>
    <w:p w14:paraId="3E7F3471" w14:textId="77777777" w:rsidR="00C304FA" w:rsidRDefault="00D76893" w:rsidP="00AB270E">
      <w:pPr>
        <w:pStyle w:val="Ttulo1"/>
        <w:numPr>
          <w:ilvl w:val="0"/>
          <w:numId w:val="23"/>
        </w:numPr>
        <w:rPr>
          <w:rFonts w:ascii="Times New Roman" w:hAnsi="Times New Roman" w:cs="Times New Roman"/>
          <w:b/>
          <w:color w:val="auto"/>
          <w:sz w:val="56"/>
          <w:szCs w:val="56"/>
        </w:rPr>
      </w:pPr>
      <w:bookmarkStart w:id="1" w:name="_Toc481173065"/>
      <w:r w:rsidRPr="00D76893">
        <w:rPr>
          <w:rFonts w:ascii="Times New Roman" w:hAnsi="Times New Roman" w:cs="Times New Roman"/>
          <w:b/>
          <w:color w:val="auto"/>
          <w:sz w:val="56"/>
          <w:szCs w:val="56"/>
        </w:rPr>
        <w:lastRenderedPageBreak/>
        <w:t>Introducción:</w:t>
      </w:r>
      <w:bookmarkEnd w:id="1"/>
    </w:p>
    <w:p w14:paraId="310B9D4E" w14:textId="77777777" w:rsidR="00AB270E" w:rsidRPr="000E6CF9" w:rsidRDefault="00AB270E" w:rsidP="00AB270E">
      <w:pPr>
        <w:rPr>
          <w:sz w:val="24"/>
          <w:szCs w:val="24"/>
        </w:rPr>
      </w:pPr>
    </w:p>
    <w:p w14:paraId="259E9367" w14:textId="77777777" w:rsidR="00AB270E" w:rsidRPr="000E6CF9" w:rsidRDefault="00AB270E" w:rsidP="00AB270E">
      <w:pPr>
        <w:ind w:firstLine="360"/>
        <w:rPr>
          <w:rFonts w:ascii="Times New Roman" w:hAnsi="Times New Roman"/>
          <w:sz w:val="24"/>
          <w:szCs w:val="24"/>
        </w:rPr>
      </w:pPr>
      <w:r w:rsidRPr="000E6CF9">
        <w:rPr>
          <w:rFonts w:ascii="Times New Roman" w:hAnsi="Times New Roman"/>
          <w:sz w:val="24"/>
          <w:szCs w:val="24"/>
        </w:rPr>
        <w:t>Este documento denominado “</w:t>
      </w:r>
      <w:commentRangeStart w:id="2"/>
      <w:r w:rsidRPr="000E6CF9">
        <w:rPr>
          <w:rFonts w:ascii="Times New Roman" w:hAnsi="Times New Roman"/>
          <w:sz w:val="24"/>
          <w:szCs w:val="24"/>
        </w:rPr>
        <w:t xml:space="preserve">Requisitos del sistema”, </w:t>
      </w:r>
      <w:commentRangeEnd w:id="2"/>
      <w:r w:rsidR="00C804A7">
        <w:rPr>
          <w:rStyle w:val="Refdecomentario"/>
        </w:rPr>
        <w:commentReference w:id="2"/>
      </w:r>
      <w:r w:rsidRPr="000E6CF9">
        <w:rPr>
          <w:rFonts w:ascii="Times New Roman" w:hAnsi="Times New Roman"/>
          <w:sz w:val="24"/>
          <w:szCs w:val="24"/>
        </w:rPr>
        <w:t xml:space="preserve">es un </w:t>
      </w:r>
      <w:r w:rsidR="00910798" w:rsidRPr="000E6CF9">
        <w:rPr>
          <w:rFonts w:ascii="Times New Roman" w:hAnsi="Times New Roman"/>
          <w:sz w:val="24"/>
          <w:szCs w:val="24"/>
        </w:rPr>
        <w:t>integrante</w:t>
      </w:r>
      <w:r w:rsidRPr="000E6CF9">
        <w:rPr>
          <w:rFonts w:ascii="Times New Roman" w:hAnsi="Times New Roman"/>
          <w:sz w:val="24"/>
          <w:szCs w:val="24"/>
        </w:rPr>
        <w:t xml:space="preserve"> de un conjunto de documentos cuya finalidad es el definir y diseñar una “Aplicación web que gestione un repositorio”. </w:t>
      </w:r>
    </w:p>
    <w:p w14:paraId="4F8996A2" w14:textId="77777777" w:rsidR="00AB270E" w:rsidRPr="000E6CF9" w:rsidRDefault="00AB270E" w:rsidP="00AB270E">
      <w:pPr>
        <w:rPr>
          <w:rFonts w:ascii="Times New Roman" w:hAnsi="Times New Roman"/>
          <w:sz w:val="24"/>
          <w:szCs w:val="24"/>
        </w:rPr>
      </w:pPr>
      <w:commentRangeStart w:id="3"/>
      <w:r w:rsidRPr="000E6CF9">
        <w:rPr>
          <w:rFonts w:ascii="Times New Roman" w:hAnsi="Times New Roman"/>
          <w:sz w:val="24"/>
          <w:szCs w:val="24"/>
        </w:rPr>
        <w:t xml:space="preserve">Para poder describir mejor el problema deberemos desarrollar el significado de lo que se va a definir, es decir, “Aplicación web que gestione un repositorio”. Un repositorio es según la Wikipedia: </w:t>
      </w:r>
      <w:r w:rsidRPr="000E6CF9">
        <w:rPr>
          <w:rFonts w:ascii="Times New Roman" w:hAnsi="Times New Roman"/>
          <w:i/>
          <w:sz w:val="24"/>
          <w:szCs w:val="24"/>
        </w:rPr>
        <w:t xml:space="preserve">Un </w:t>
      </w:r>
      <w:r w:rsidRPr="000E6CF9">
        <w:rPr>
          <w:rFonts w:ascii="Times New Roman" w:hAnsi="Times New Roman"/>
          <w:b/>
          <w:i/>
          <w:sz w:val="24"/>
          <w:szCs w:val="24"/>
        </w:rPr>
        <w:t>repositorio de software</w:t>
      </w:r>
      <w:r w:rsidRPr="000E6CF9">
        <w:rPr>
          <w:rFonts w:ascii="Times New Roman" w:hAnsi="Times New Roman"/>
          <w:i/>
          <w:sz w:val="24"/>
          <w:szCs w:val="24"/>
        </w:rPr>
        <w:t xml:space="preserve"> es un lugar de almacenamiento del cual pueden ser recuperados e instalados los paquetes de software en un ordenador. </w:t>
      </w:r>
      <w:r w:rsidRPr="000E6CF9">
        <w:rPr>
          <w:rFonts w:ascii="Times New Roman" w:hAnsi="Times New Roman"/>
          <w:sz w:val="24"/>
          <w:szCs w:val="24"/>
        </w:rPr>
        <w:t xml:space="preserve"> </w:t>
      </w:r>
    </w:p>
    <w:p w14:paraId="6C6491E0" w14:textId="77777777" w:rsidR="00AB270E" w:rsidRPr="000E6CF9" w:rsidRDefault="00AB270E" w:rsidP="00AB270E">
      <w:pPr>
        <w:rPr>
          <w:rFonts w:ascii="Times New Roman" w:hAnsi="Times New Roman"/>
          <w:sz w:val="24"/>
          <w:szCs w:val="24"/>
        </w:rPr>
      </w:pPr>
      <w:r w:rsidRPr="000E6CF9">
        <w:rPr>
          <w:rFonts w:ascii="Times New Roman" w:hAnsi="Times New Roman"/>
          <w:sz w:val="24"/>
          <w:szCs w:val="24"/>
        </w:rPr>
        <w:t>Nuestro repositorio mantendrá un lugar de almacenamiento dentro del ordenador que lo instale. Con el fin de contener diversos proyectos que albergarán a su vez, programas de diversos lenguajes de programación que podrán ser ejecutados. Nuestro repositorio devolverá no el programa almacenado, sino, la información de interactuar con él mediante unas entradas planificadas por el usuario.</w:t>
      </w:r>
    </w:p>
    <w:p w14:paraId="693D3416" w14:textId="77777777" w:rsidR="00AB270E" w:rsidRPr="000E6CF9" w:rsidRDefault="00AB270E" w:rsidP="00AB270E">
      <w:pPr>
        <w:rPr>
          <w:rFonts w:ascii="Times New Roman" w:hAnsi="Times New Roman"/>
          <w:sz w:val="24"/>
          <w:szCs w:val="24"/>
        </w:rPr>
      </w:pPr>
      <w:r w:rsidRPr="000E6CF9">
        <w:rPr>
          <w:rFonts w:ascii="Times New Roman" w:hAnsi="Times New Roman"/>
          <w:sz w:val="24"/>
          <w:szCs w:val="24"/>
        </w:rPr>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14:paraId="6C04179E" w14:textId="77777777" w:rsidR="007F14A9" w:rsidRPr="000E6CF9" w:rsidRDefault="00AB270E" w:rsidP="007F14A9">
      <w:pPr>
        <w:rPr>
          <w:rFonts w:ascii="Times New Roman" w:hAnsi="Times New Roman"/>
          <w:sz w:val="24"/>
          <w:szCs w:val="24"/>
        </w:rPr>
      </w:pPr>
      <w:r w:rsidRPr="000E6CF9">
        <w:rPr>
          <w:rFonts w:ascii="Times New Roman" w:hAnsi="Times New Roman"/>
          <w:sz w:val="24"/>
          <w:szCs w:val="24"/>
        </w:rPr>
        <w:t>El objetivo de este documento es el definir los requisitos, necesidades, que se espera que implemente la aplicación que vamos a realizar. Los requisitos estarán divididos según su funcionalidad, cada uno describirá una funcionalidad atómica</w:t>
      </w:r>
      <w:r w:rsidR="007F14A9" w:rsidRPr="000E6CF9">
        <w:rPr>
          <w:rFonts w:ascii="Times New Roman" w:hAnsi="Times New Roman"/>
          <w:sz w:val="24"/>
          <w:szCs w:val="24"/>
        </w:rPr>
        <w:t>.</w:t>
      </w:r>
      <w:commentRangeEnd w:id="3"/>
      <w:r w:rsidR="00DC17B5">
        <w:rPr>
          <w:rStyle w:val="Refdecomentario"/>
        </w:rPr>
        <w:commentReference w:id="3"/>
      </w:r>
    </w:p>
    <w:p w14:paraId="740AEA40" w14:textId="77777777" w:rsidR="00AB270E" w:rsidRPr="00AB270E" w:rsidRDefault="007F14A9" w:rsidP="007F14A9">
      <w:r>
        <w:br w:type="page"/>
      </w:r>
    </w:p>
    <w:p w14:paraId="61C9A224" w14:textId="77777777" w:rsidR="00D76893" w:rsidRDefault="00D76893" w:rsidP="00D76893">
      <w:pPr>
        <w:pStyle w:val="Ttulo1"/>
        <w:numPr>
          <w:ilvl w:val="0"/>
          <w:numId w:val="23"/>
        </w:numPr>
        <w:rPr>
          <w:rFonts w:ascii="Times New Roman" w:hAnsi="Times New Roman" w:cs="Times New Roman"/>
          <w:b/>
          <w:color w:val="auto"/>
          <w:sz w:val="56"/>
          <w:szCs w:val="56"/>
        </w:rPr>
      </w:pPr>
      <w:bookmarkStart w:id="4" w:name="_Toc481173066"/>
      <w:r w:rsidRPr="00D76893">
        <w:rPr>
          <w:rFonts w:ascii="Times New Roman" w:hAnsi="Times New Roman" w:cs="Times New Roman"/>
          <w:b/>
          <w:color w:val="auto"/>
          <w:sz w:val="56"/>
          <w:szCs w:val="56"/>
        </w:rPr>
        <w:lastRenderedPageBreak/>
        <w:t>Gestión de acceso:</w:t>
      </w:r>
      <w:bookmarkEnd w:id="4"/>
    </w:p>
    <w:p w14:paraId="0F5E39E4" w14:textId="77777777" w:rsidR="00C304FA" w:rsidRPr="00C304FA" w:rsidRDefault="00C304FA" w:rsidP="00C304FA"/>
    <w:tbl>
      <w:tblPr>
        <w:tblStyle w:val="Tablaconcuadrcula1"/>
        <w:tblW w:w="0" w:type="auto"/>
        <w:tblLook w:val="04A0" w:firstRow="1" w:lastRow="0" w:firstColumn="1" w:lastColumn="0" w:noHBand="0" w:noVBand="1"/>
      </w:tblPr>
      <w:tblGrid>
        <w:gridCol w:w="1016"/>
        <w:gridCol w:w="3807"/>
        <w:gridCol w:w="3811"/>
      </w:tblGrid>
      <w:tr w:rsidR="00D76893" w:rsidRPr="00D76893" w14:paraId="077F5DEA" w14:textId="77777777" w:rsidTr="00D76893">
        <w:tc>
          <w:tcPr>
            <w:tcW w:w="876" w:type="dxa"/>
            <w:shd w:val="clear" w:color="auto" w:fill="3B3838"/>
          </w:tcPr>
          <w:p w14:paraId="2CDF8824"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16769C4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5F56296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14:paraId="7B9CAF42" w14:textId="77777777" w:rsidTr="00D76893">
        <w:tc>
          <w:tcPr>
            <w:tcW w:w="876" w:type="dxa"/>
            <w:shd w:val="clear" w:color="auto" w:fill="AEAAAA"/>
          </w:tcPr>
          <w:p w14:paraId="3C429966"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1</w:t>
            </w:r>
            <w:commentRangeStart w:id="5"/>
            <w:r w:rsidRPr="00D76893">
              <w:rPr>
                <w:rFonts w:ascii="Times New Roman" w:hAnsi="Times New Roman"/>
                <w:b/>
                <w:sz w:val="24"/>
                <w:szCs w:val="24"/>
              </w:rPr>
              <w:t>.X</w:t>
            </w:r>
            <w:commentRangeEnd w:id="5"/>
            <w:r w:rsidR="00D4452E">
              <w:rPr>
                <w:rStyle w:val="Refdecomentario"/>
              </w:rPr>
              <w:commentReference w:id="5"/>
            </w:r>
          </w:p>
        </w:tc>
        <w:tc>
          <w:tcPr>
            <w:tcW w:w="3807" w:type="dxa"/>
            <w:shd w:val="clear" w:color="auto" w:fill="AEAAAA"/>
          </w:tcPr>
          <w:p w14:paraId="6203AB27"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Gestión de acceso</w:t>
            </w:r>
          </w:p>
        </w:tc>
        <w:tc>
          <w:tcPr>
            <w:tcW w:w="3811" w:type="dxa"/>
            <w:shd w:val="clear" w:color="auto" w:fill="AEAAAA"/>
          </w:tcPr>
          <w:p w14:paraId="41C9F3D9"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Los usuarios deberán poder acceder al sistema.</w:t>
            </w:r>
          </w:p>
        </w:tc>
      </w:tr>
      <w:tr w:rsidR="00D76893" w:rsidRPr="00D76893" w14:paraId="6A584721" w14:textId="77777777" w:rsidTr="00D76893">
        <w:tc>
          <w:tcPr>
            <w:tcW w:w="876" w:type="dxa"/>
            <w:shd w:val="clear" w:color="auto" w:fill="E7E6E6"/>
          </w:tcPr>
          <w:p w14:paraId="44FC789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1.1</w:t>
            </w:r>
          </w:p>
        </w:tc>
        <w:tc>
          <w:tcPr>
            <w:tcW w:w="3807" w:type="dxa"/>
            <w:shd w:val="clear" w:color="auto" w:fill="E7E6E6"/>
          </w:tcPr>
          <w:p w14:paraId="24AB8F14"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Autenticación</w:t>
            </w:r>
          </w:p>
        </w:tc>
        <w:tc>
          <w:tcPr>
            <w:tcW w:w="3811" w:type="dxa"/>
            <w:shd w:val="clear" w:color="auto" w:fill="E7E6E6"/>
          </w:tcPr>
          <w:p w14:paraId="649CB1A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usuario será autenticado mediante una </w:t>
            </w:r>
            <w:commentRangeStart w:id="6"/>
            <w:r w:rsidRPr="00D76893">
              <w:rPr>
                <w:rFonts w:ascii="Times New Roman" w:hAnsi="Times New Roman"/>
                <w:sz w:val="24"/>
                <w:szCs w:val="24"/>
              </w:rPr>
              <w:t>identidad</w:t>
            </w:r>
            <w:commentRangeEnd w:id="6"/>
            <w:r w:rsidR="00D4452E">
              <w:rPr>
                <w:rStyle w:val="Refdecomentario"/>
              </w:rPr>
              <w:commentReference w:id="6"/>
            </w:r>
            <w:r w:rsidRPr="00D76893">
              <w:rPr>
                <w:rFonts w:ascii="Times New Roman" w:hAnsi="Times New Roman"/>
                <w:sz w:val="24"/>
                <w:szCs w:val="24"/>
              </w:rPr>
              <w:t>.</w:t>
            </w:r>
          </w:p>
        </w:tc>
      </w:tr>
      <w:tr w:rsidR="00D76893" w:rsidRPr="00D76893" w14:paraId="68C07C06" w14:textId="77777777" w:rsidTr="00013993">
        <w:tc>
          <w:tcPr>
            <w:tcW w:w="876" w:type="dxa"/>
          </w:tcPr>
          <w:p w14:paraId="57ADB9AB"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1.1.1</w:t>
            </w:r>
          </w:p>
        </w:tc>
        <w:tc>
          <w:tcPr>
            <w:tcW w:w="3807" w:type="dxa"/>
          </w:tcPr>
          <w:p w14:paraId="3EB8B88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identidades</w:t>
            </w:r>
          </w:p>
        </w:tc>
        <w:tc>
          <w:tcPr>
            <w:tcW w:w="3811" w:type="dxa"/>
          </w:tcPr>
          <w:p w14:paraId="4F8CD47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dispondrá de la opción de crear identidades</w:t>
            </w:r>
          </w:p>
        </w:tc>
      </w:tr>
      <w:tr w:rsidR="00D76893" w:rsidRPr="00D76893" w14:paraId="5232120A" w14:textId="77777777" w:rsidTr="00013993">
        <w:tc>
          <w:tcPr>
            <w:tcW w:w="876" w:type="dxa"/>
          </w:tcPr>
          <w:p w14:paraId="3B62F05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1.1.2</w:t>
            </w:r>
          </w:p>
        </w:tc>
        <w:tc>
          <w:tcPr>
            <w:tcW w:w="3807" w:type="dxa"/>
          </w:tcPr>
          <w:p w14:paraId="5DABCEC4"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identidad por parte del sistema</w:t>
            </w:r>
          </w:p>
        </w:tc>
        <w:tc>
          <w:tcPr>
            <w:tcW w:w="3811" w:type="dxa"/>
          </w:tcPr>
          <w:p w14:paraId="23280AC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creara identidades, siguiendo las peticiones de usuarios que deseen entrar en el sistema.</w:t>
            </w:r>
          </w:p>
        </w:tc>
      </w:tr>
      <w:tr w:rsidR="00D76893" w:rsidRPr="00D76893" w14:paraId="3A3310AC" w14:textId="77777777" w:rsidTr="00013993">
        <w:tc>
          <w:tcPr>
            <w:tcW w:w="876" w:type="dxa"/>
          </w:tcPr>
          <w:p w14:paraId="65EAE7B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1.1.2.1</w:t>
            </w:r>
          </w:p>
        </w:tc>
        <w:tc>
          <w:tcPr>
            <w:tcW w:w="3807" w:type="dxa"/>
          </w:tcPr>
          <w:p w14:paraId="7FC94341"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Desactivación de la creación de identidades por parte del sistema </w:t>
            </w:r>
          </w:p>
        </w:tc>
        <w:tc>
          <w:tcPr>
            <w:tcW w:w="3811" w:type="dxa"/>
          </w:tcPr>
          <w:p w14:paraId="67260FA5"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administrador podrá desactivar la característica del </w:t>
            </w:r>
            <w:r w:rsidRPr="00D76893">
              <w:rPr>
                <w:rFonts w:ascii="Times New Roman" w:hAnsi="Times New Roman"/>
                <w:b/>
                <w:sz w:val="24"/>
                <w:szCs w:val="24"/>
              </w:rPr>
              <w:t>REQ 1.1.2</w:t>
            </w:r>
          </w:p>
        </w:tc>
      </w:tr>
      <w:tr w:rsidR="00D76893" w:rsidRPr="00D76893" w14:paraId="13A65CB1" w14:textId="77777777" w:rsidTr="00013993">
        <w:tc>
          <w:tcPr>
            <w:tcW w:w="876" w:type="dxa"/>
          </w:tcPr>
          <w:p w14:paraId="5413674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1.1.3</w:t>
            </w:r>
          </w:p>
        </w:tc>
        <w:tc>
          <w:tcPr>
            <w:tcW w:w="3807" w:type="dxa"/>
          </w:tcPr>
          <w:p w14:paraId="076D217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identidades por parte del administrador</w:t>
            </w:r>
          </w:p>
        </w:tc>
        <w:tc>
          <w:tcPr>
            <w:tcW w:w="3811" w:type="dxa"/>
          </w:tcPr>
          <w:p w14:paraId="00A9F84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administrador podrá crear identidades a los usuarios.</w:t>
            </w:r>
          </w:p>
        </w:tc>
      </w:tr>
      <w:tr w:rsidR="00D76893" w:rsidRPr="00D76893" w14:paraId="5886138A" w14:textId="77777777" w:rsidTr="00D76893">
        <w:tc>
          <w:tcPr>
            <w:tcW w:w="876" w:type="dxa"/>
            <w:shd w:val="clear" w:color="auto" w:fill="E7E6E6"/>
          </w:tcPr>
          <w:p w14:paraId="703E9BCF"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1.2</w:t>
            </w:r>
          </w:p>
        </w:tc>
        <w:tc>
          <w:tcPr>
            <w:tcW w:w="3807" w:type="dxa"/>
            <w:shd w:val="clear" w:color="auto" w:fill="E7E6E6"/>
          </w:tcPr>
          <w:p w14:paraId="2CEC51AB"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Sesiones de autenticación </w:t>
            </w:r>
          </w:p>
        </w:tc>
        <w:tc>
          <w:tcPr>
            <w:tcW w:w="3811" w:type="dxa"/>
            <w:shd w:val="clear" w:color="auto" w:fill="E7E6E6"/>
          </w:tcPr>
          <w:p w14:paraId="0105D9E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acceso del usuario será controlado y monitorizado, con el fin de preservar su seguridad </w:t>
            </w:r>
          </w:p>
        </w:tc>
      </w:tr>
      <w:tr w:rsidR="00D76893" w:rsidRPr="00D76893" w14:paraId="49373E4C" w14:textId="77777777" w:rsidTr="00013993">
        <w:tc>
          <w:tcPr>
            <w:tcW w:w="876" w:type="dxa"/>
          </w:tcPr>
          <w:p w14:paraId="2AA8890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1.2.1</w:t>
            </w:r>
          </w:p>
        </w:tc>
        <w:tc>
          <w:tcPr>
            <w:tcW w:w="3807" w:type="dxa"/>
          </w:tcPr>
          <w:p w14:paraId="1E9E769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Desconexión activa</w:t>
            </w:r>
          </w:p>
        </w:tc>
        <w:tc>
          <w:tcPr>
            <w:tcW w:w="3811" w:type="dxa"/>
          </w:tcPr>
          <w:p w14:paraId="4038418B" w14:textId="77777777" w:rsidR="00D76893" w:rsidRPr="00D76893" w:rsidRDefault="00D76893" w:rsidP="00D76893">
            <w:pPr>
              <w:spacing w:after="0" w:line="240" w:lineRule="auto"/>
              <w:rPr>
                <w:rFonts w:ascii="Times New Roman" w:hAnsi="Times New Roman"/>
                <w:sz w:val="24"/>
                <w:szCs w:val="24"/>
              </w:rPr>
            </w:pPr>
            <w:commentRangeStart w:id="7"/>
            <w:r w:rsidRPr="00D76893">
              <w:rPr>
                <w:rFonts w:ascii="Times New Roman" w:hAnsi="Times New Roman"/>
                <w:sz w:val="24"/>
                <w:szCs w:val="24"/>
              </w:rPr>
              <w:t>Si el usuario lo desea, podrá informar al sistema que quiere salir de la sesión que enlaza con su identidad</w:t>
            </w:r>
            <w:commentRangeEnd w:id="7"/>
            <w:r w:rsidR="00D4452E">
              <w:rPr>
                <w:rStyle w:val="Refdecomentario"/>
              </w:rPr>
              <w:commentReference w:id="7"/>
            </w:r>
          </w:p>
        </w:tc>
      </w:tr>
      <w:tr w:rsidR="00D76893" w:rsidRPr="00D76893" w14:paraId="4A3607B4" w14:textId="77777777" w:rsidTr="00013993">
        <w:tc>
          <w:tcPr>
            <w:tcW w:w="876" w:type="dxa"/>
          </w:tcPr>
          <w:p w14:paraId="675DCA6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1.2.2</w:t>
            </w:r>
          </w:p>
        </w:tc>
        <w:tc>
          <w:tcPr>
            <w:tcW w:w="3807" w:type="dxa"/>
          </w:tcPr>
          <w:p w14:paraId="142B386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Desconexión pasiva</w:t>
            </w:r>
          </w:p>
        </w:tc>
        <w:tc>
          <w:tcPr>
            <w:tcW w:w="3811" w:type="dxa"/>
          </w:tcPr>
          <w:p w14:paraId="592060FF"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Pasado un tiempo, si no existe actividad por parte del usuario. El sistema eliminara la sesión referente a la identidad del usuario.</w:t>
            </w:r>
          </w:p>
        </w:tc>
      </w:tr>
      <w:tr w:rsidR="00D76893" w:rsidRPr="00D76893" w14:paraId="2D2384B1" w14:textId="77777777" w:rsidTr="00D76893">
        <w:tc>
          <w:tcPr>
            <w:tcW w:w="876" w:type="dxa"/>
            <w:shd w:val="clear" w:color="auto" w:fill="E7E6E6"/>
          </w:tcPr>
          <w:p w14:paraId="15D261E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1.3</w:t>
            </w:r>
          </w:p>
        </w:tc>
        <w:tc>
          <w:tcPr>
            <w:tcW w:w="3807" w:type="dxa"/>
            <w:shd w:val="clear" w:color="auto" w:fill="E7E6E6"/>
          </w:tcPr>
          <w:p w14:paraId="4302A8C5"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Información al usuario</w:t>
            </w:r>
          </w:p>
        </w:tc>
        <w:tc>
          <w:tcPr>
            <w:tcW w:w="3811" w:type="dxa"/>
            <w:shd w:val="clear" w:color="auto" w:fill="E7E6E6"/>
          </w:tcPr>
          <w:p w14:paraId="58115CD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Toda actividad de la gestión de acceso será informada al usuario, cuando realice la acción.</w:t>
            </w:r>
          </w:p>
        </w:tc>
      </w:tr>
      <w:tr w:rsidR="00D76893" w:rsidRPr="00D76893" w14:paraId="7DC636A0" w14:textId="77777777" w:rsidTr="00D76893">
        <w:tc>
          <w:tcPr>
            <w:tcW w:w="876" w:type="dxa"/>
            <w:shd w:val="clear" w:color="auto" w:fill="E7E6E6"/>
          </w:tcPr>
          <w:p w14:paraId="46A632F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1.4</w:t>
            </w:r>
          </w:p>
        </w:tc>
        <w:tc>
          <w:tcPr>
            <w:tcW w:w="3807" w:type="dxa"/>
            <w:shd w:val="clear" w:color="auto" w:fill="E7E6E6"/>
          </w:tcPr>
          <w:p w14:paraId="70FD540A" w14:textId="77777777" w:rsidR="00D76893" w:rsidRPr="00D76893" w:rsidRDefault="00D76893" w:rsidP="00D76893">
            <w:pPr>
              <w:spacing w:after="0" w:line="240" w:lineRule="auto"/>
              <w:rPr>
                <w:rFonts w:ascii="Times New Roman" w:hAnsi="Times New Roman"/>
                <w:sz w:val="24"/>
                <w:szCs w:val="24"/>
              </w:rPr>
            </w:pPr>
            <w:commentRangeStart w:id="8"/>
            <w:r w:rsidRPr="00D76893">
              <w:rPr>
                <w:rFonts w:ascii="Times New Roman" w:hAnsi="Times New Roman"/>
                <w:sz w:val="24"/>
                <w:szCs w:val="24"/>
              </w:rPr>
              <w:t>Bloqueo de acceso a usuarios por parte del administrador</w:t>
            </w:r>
          </w:p>
        </w:tc>
        <w:tc>
          <w:tcPr>
            <w:tcW w:w="3811" w:type="dxa"/>
            <w:shd w:val="clear" w:color="auto" w:fill="E7E6E6"/>
          </w:tcPr>
          <w:p w14:paraId="418DF393"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administrador podrá bloquear el acceso a los usuarios. No pudiendo estos acceder al sistema.</w:t>
            </w:r>
            <w:commentRangeEnd w:id="8"/>
            <w:r w:rsidR="000D5738">
              <w:rPr>
                <w:rStyle w:val="Refdecomentario"/>
              </w:rPr>
              <w:commentReference w:id="8"/>
            </w:r>
          </w:p>
        </w:tc>
      </w:tr>
      <w:tr w:rsidR="00D76893" w:rsidRPr="00D76893" w14:paraId="553A75F1" w14:textId="77777777" w:rsidTr="00D76893">
        <w:tc>
          <w:tcPr>
            <w:tcW w:w="876" w:type="dxa"/>
            <w:shd w:val="clear" w:color="auto" w:fill="E7E6E6"/>
          </w:tcPr>
          <w:p w14:paraId="382A8B5E" w14:textId="77777777" w:rsidR="00D76893" w:rsidRPr="00D76893" w:rsidRDefault="00D76893" w:rsidP="00D76893">
            <w:pPr>
              <w:spacing w:after="0" w:line="240" w:lineRule="auto"/>
              <w:rPr>
                <w:rFonts w:ascii="Times New Roman" w:hAnsi="Times New Roman"/>
                <w:sz w:val="24"/>
                <w:szCs w:val="24"/>
              </w:rPr>
            </w:pPr>
            <w:commentRangeStart w:id="9"/>
            <w:r w:rsidRPr="00D76893">
              <w:rPr>
                <w:rFonts w:ascii="Times New Roman" w:hAnsi="Times New Roman"/>
                <w:sz w:val="24"/>
                <w:szCs w:val="24"/>
              </w:rPr>
              <w:t>1.5</w:t>
            </w:r>
          </w:p>
        </w:tc>
        <w:tc>
          <w:tcPr>
            <w:tcW w:w="3807" w:type="dxa"/>
            <w:shd w:val="clear" w:color="auto" w:fill="E7E6E6"/>
          </w:tcPr>
          <w:p w14:paraId="533156B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Modificación de la identidad</w:t>
            </w:r>
          </w:p>
        </w:tc>
        <w:tc>
          <w:tcPr>
            <w:tcW w:w="3811" w:type="dxa"/>
            <w:shd w:val="clear" w:color="auto" w:fill="E7E6E6"/>
          </w:tcPr>
          <w:p w14:paraId="26D85B7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usuario relacionado con la identidad </w:t>
            </w:r>
            <w:r w:rsidRPr="00D76893">
              <w:rPr>
                <w:rFonts w:ascii="Times New Roman" w:hAnsi="Times New Roman"/>
                <w:b/>
                <w:sz w:val="24"/>
                <w:szCs w:val="24"/>
              </w:rPr>
              <w:t>REQ 2.X</w:t>
            </w:r>
            <w:r w:rsidRPr="00D76893">
              <w:rPr>
                <w:rFonts w:ascii="Times New Roman" w:hAnsi="Times New Roman"/>
                <w:sz w:val="24"/>
                <w:szCs w:val="24"/>
              </w:rPr>
              <w:t xml:space="preserve"> podrá modificar su identidad para próximos accesos</w:t>
            </w:r>
            <w:commentRangeEnd w:id="9"/>
            <w:r w:rsidR="00D4452E">
              <w:rPr>
                <w:rStyle w:val="Refdecomentario"/>
              </w:rPr>
              <w:commentReference w:id="9"/>
            </w:r>
          </w:p>
        </w:tc>
      </w:tr>
    </w:tbl>
    <w:p w14:paraId="3ECB8CD8" w14:textId="77777777" w:rsidR="00C304FA" w:rsidRDefault="00C304FA" w:rsidP="00D76893">
      <w:pPr>
        <w:spacing w:after="160" w:line="259" w:lineRule="auto"/>
        <w:ind w:left="360"/>
        <w:jc w:val="both"/>
      </w:pPr>
    </w:p>
    <w:p w14:paraId="21E722B2" w14:textId="77777777" w:rsidR="00D76893" w:rsidRPr="00D76893" w:rsidRDefault="00C304FA" w:rsidP="00C304FA">
      <w:r>
        <w:br w:type="page"/>
      </w:r>
    </w:p>
    <w:p w14:paraId="3B2AD38B" w14:textId="77777777" w:rsidR="00D76893" w:rsidRDefault="00D76893" w:rsidP="00D76893">
      <w:pPr>
        <w:pStyle w:val="Ttulo1"/>
        <w:numPr>
          <w:ilvl w:val="0"/>
          <w:numId w:val="23"/>
        </w:numPr>
        <w:rPr>
          <w:rFonts w:ascii="Times New Roman" w:hAnsi="Times New Roman" w:cs="Times New Roman"/>
          <w:b/>
          <w:color w:val="auto"/>
          <w:sz w:val="56"/>
          <w:szCs w:val="56"/>
        </w:rPr>
      </w:pPr>
      <w:bookmarkStart w:id="10" w:name="_Toc481173067"/>
      <w:r w:rsidRPr="00D76893">
        <w:rPr>
          <w:rFonts w:ascii="Times New Roman" w:hAnsi="Times New Roman" w:cs="Times New Roman"/>
          <w:b/>
          <w:color w:val="auto"/>
          <w:sz w:val="56"/>
          <w:szCs w:val="56"/>
        </w:rPr>
        <w:lastRenderedPageBreak/>
        <w:t>Gestión de usuario:</w:t>
      </w:r>
      <w:bookmarkEnd w:id="10"/>
    </w:p>
    <w:p w14:paraId="75023CE8" w14:textId="77777777" w:rsidR="00C304FA" w:rsidRPr="00C304FA" w:rsidRDefault="00C304FA" w:rsidP="00C304FA"/>
    <w:tbl>
      <w:tblPr>
        <w:tblStyle w:val="Tablaconcuadrcula1"/>
        <w:tblW w:w="0" w:type="auto"/>
        <w:tblLook w:val="04A0" w:firstRow="1" w:lastRow="0" w:firstColumn="1" w:lastColumn="0" w:noHBand="0" w:noVBand="1"/>
      </w:tblPr>
      <w:tblGrid>
        <w:gridCol w:w="876"/>
        <w:gridCol w:w="3807"/>
        <w:gridCol w:w="3811"/>
      </w:tblGrid>
      <w:tr w:rsidR="00D76893" w:rsidRPr="00D76893" w14:paraId="0C82317E" w14:textId="77777777" w:rsidTr="00D76893">
        <w:tc>
          <w:tcPr>
            <w:tcW w:w="876" w:type="dxa"/>
            <w:shd w:val="clear" w:color="auto" w:fill="3B3838"/>
          </w:tcPr>
          <w:p w14:paraId="71E7801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5929330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1C97F441"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14:paraId="5382A053" w14:textId="77777777" w:rsidTr="00D76893">
        <w:tc>
          <w:tcPr>
            <w:tcW w:w="876" w:type="dxa"/>
            <w:shd w:val="clear" w:color="auto" w:fill="AEAAAA"/>
          </w:tcPr>
          <w:p w14:paraId="79B15402"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2</w:t>
            </w:r>
            <w:del w:id="11" w:author="RAQUEL BLANCO AGUIRRE" w:date="2017-05-22T19:19:00Z">
              <w:r w:rsidRPr="00D76893" w:rsidDel="00CB38BF">
                <w:rPr>
                  <w:rFonts w:ascii="Times New Roman" w:hAnsi="Times New Roman"/>
                  <w:b/>
                  <w:sz w:val="24"/>
                  <w:szCs w:val="24"/>
                </w:rPr>
                <w:delText>.X</w:delText>
              </w:r>
            </w:del>
          </w:p>
        </w:tc>
        <w:tc>
          <w:tcPr>
            <w:tcW w:w="3807" w:type="dxa"/>
            <w:shd w:val="clear" w:color="auto" w:fill="AEAAAA"/>
          </w:tcPr>
          <w:p w14:paraId="22F0DB7F"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Gestión de usuarios</w:t>
            </w:r>
          </w:p>
        </w:tc>
        <w:tc>
          <w:tcPr>
            <w:tcW w:w="3811" w:type="dxa"/>
            <w:shd w:val="clear" w:color="auto" w:fill="AEAAAA"/>
          </w:tcPr>
          <w:p w14:paraId="0D2159E7"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 xml:space="preserve">Toda identificación del sistema tendrá información del usuario detrás. Para facilitar su identificación a otros usuarios del sistema. </w:t>
            </w:r>
          </w:p>
        </w:tc>
      </w:tr>
      <w:tr w:rsidR="00D76893" w:rsidRPr="00D76893" w14:paraId="3D2CA544" w14:textId="77777777" w:rsidTr="00D76893">
        <w:tc>
          <w:tcPr>
            <w:tcW w:w="876" w:type="dxa"/>
            <w:shd w:val="clear" w:color="auto" w:fill="E7E6E6"/>
          </w:tcPr>
          <w:p w14:paraId="554D6CD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2.1</w:t>
            </w:r>
          </w:p>
        </w:tc>
        <w:tc>
          <w:tcPr>
            <w:tcW w:w="3807" w:type="dxa"/>
            <w:shd w:val="clear" w:color="auto" w:fill="E7E6E6"/>
          </w:tcPr>
          <w:p w14:paraId="1655420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usuarios</w:t>
            </w:r>
          </w:p>
        </w:tc>
        <w:tc>
          <w:tcPr>
            <w:tcW w:w="3811" w:type="dxa"/>
            <w:shd w:val="clear" w:color="auto" w:fill="E7E6E6"/>
          </w:tcPr>
          <w:p w14:paraId="5FD3032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rellenar sus datos personales para introducirlos en el sistema</w:t>
            </w:r>
          </w:p>
        </w:tc>
      </w:tr>
      <w:tr w:rsidR="00D76893" w:rsidRPr="00D76893" w14:paraId="0E52EC66" w14:textId="77777777" w:rsidTr="00D76893">
        <w:tc>
          <w:tcPr>
            <w:tcW w:w="876" w:type="dxa"/>
            <w:shd w:val="clear" w:color="auto" w:fill="FFFFFF"/>
          </w:tcPr>
          <w:p w14:paraId="74CD0115"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2.1.1</w:t>
            </w:r>
          </w:p>
        </w:tc>
        <w:tc>
          <w:tcPr>
            <w:tcW w:w="3807" w:type="dxa"/>
            <w:shd w:val="clear" w:color="auto" w:fill="FFFFFF"/>
          </w:tcPr>
          <w:p w14:paraId="77AF8B9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Datos personales</w:t>
            </w:r>
          </w:p>
        </w:tc>
        <w:tc>
          <w:tcPr>
            <w:tcW w:w="3811" w:type="dxa"/>
            <w:shd w:val="clear" w:color="auto" w:fill="FFFFFF"/>
          </w:tcPr>
          <w:p w14:paraId="248B47EC" w14:textId="77777777" w:rsidR="00D76893" w:rsidRPr="00D76893" w:rsidRDefault="00D76893" w:rsidP="00D76893">
            <w:pPr>
              <w:spacing w:after="0" w:line="240" w:lineRule="auto"/>
              <w:rPr>
                <w:rFonts w:ascii="Times New Roman" w:hAnsi="Times New Roman"/>
                <w:sz w:val="24"/>
                <w:szCs w:val="24"/>
              </w:rPr>
            </w:pPr>
            <w:commentRangeStart w:id="12"/>
            <w:r w:rsidRPr="00D76893">
              <w:rPr>
                <w:rFonts w:ascii="Times New Roman" w:hAnsi="Times New Roman"/>
                <w:sz w:val="24"/>
                <w:szCs w:val="24"/>
              </w:rPr>
              <w:t>El usuario podrá introducir los datos personales</w:t>
            </w:r>
            <w:commentRangeEnd w:id="12"/>
            <w:r w:rsidR="00013993">
              <w:rPr>
                <w:rStyle w:val="Refdecomentario"/>
              </w:rPr>
              <w:commentReference w:id="12"/>
            </w:r>
          </w:p>
        </w:tc>
      </w:tr>
      <w:tr w:rsidR="00D76893" w:rsidRPr="00D76893" w14:paraId="7209887C" w14:textId="77777777" w:rsidTr="00D76893">
        <w:tc>
          <w:tcPr>
            <w:tcW w:w="876" w:type="dxa"/>
            <w:shd w:val="clear" w:color="auto" w:fill="FFFFFF"/>
          </w:tcPr>
          <w:p w14:paraId="1E43B95B"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2.1.2</w:t>
            </w:r>
          </w:p>
        </w:tc>
        <w:tc>
          <w:tcPr>
            <w:tcW w:w="3807" w:type="dxa"/>
            <w:shd w:val="clear" w:color="auto" w:fill="FFFFFF"/>
          </w:tcPr>
          <w:p w14:paraId="272AA9A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Imagen de perfil</w:t>
            </w:r>
          </w:p>
        </w:tc>
        <w:tc>
          <w:tcPr>
            <w:tcW w:w="3811" w:type="dxa"/>
            <w:shd w:val="clear" w:color="auto" w:fill="FFFFFF"/>
          </w:tcPr>
          <w:p w14:paraId="2ABB6474"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asignar una imagen a su perfil</w:t>
            </w:r>
          </w:p>
        </w:tc>
      </w:tr>
      <w:tr w:rsidR="00D76893" w:rsidRPr="00D76893" w14:paraId="5DAC6A5E" w14:textId="77777777" w:rsidTr="00D76893">
        <w:tc>
          <w:tcPr>
            <w:tcW w:w="876" w:type="dxa"/>
            <w:shd w:val="clear" w:color="auto" w:fill="FFFFFF"/>
          </w:tcPr>
          <w:p w14:paraId="72C5EEC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2.1.3</w:t>
            </w:r>
          </w:p>
        </w:tc>
        <w:tc>
          <w:tcPr>
            <w:tcW w:w="3807" w:type="dxa"/>
            <w:shd w:val="clear" w:color="auto" w:fill="FFFFFF"/>
          </w:tcPr>
          <w:p w14:paraId="2E668B0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roles</w:t>
            </w:r>
          </w:p>
        </w:tc>
        <w:tc>
          <w:tcPr>
            <w:tcW w:w="3811" w:type="dxa"/>
            <w:shd w:val="clear" w:color="auto" w:fill="FFFFFF"/>
          </w:tcPr>
          <w:p w14:paraId="2EF08F0B"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poseerá un rol que le asignará funcionalidades.</w:t>
            </w:r>
          </w:p>
        </w:tc>
      </w:tr>
      <w:tr w:rsidR="00D76893" w:rsidRPr="00D76893" w14:paraId="651318B6" w14:textId="77777777" w:rsidTr="00D76893">
        <w:tc>
          <w:tcPr>
            <w:tcW w:w="876" w:type="dxa"/>
            <w:shd w:val="clear" w:color="auto" w:fill="FFFFFF"/>
          </w:tcPr>
          <w:p w14:paraId="3A797C0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2.1.3.1</w:t>
            </w:r>
          </w:p>
        </w:tc>
        <w:tc>
          <w:tcPr>
            <w:tcW w:w="3807" w:type="dxa"/>
            <w:shd w:val="clear" w:color="auto" w:fill="FFFFFF"/>
          </w:tcPr>
          <w:p w14:paraId="6197F74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usuarios por el sistema</w:t>
            </w:r>
          </w:p>
        </w:tc>
        <w:tc>
          <w:tcPr>
            <w:tcW w:w="3811" w:type="dxa"/>
            <w:shd w:val="clear" w:color="auto" w:fill="FFFFFF"/>
          </w:tcPr>
          <w:p w14:paraId="1DF542DF"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creara usuarios con el rol usuario.</w:t>
            </w:r>
          </w:p>
        </w:tc>
      </w:tr>
      <w:tr w:rsidR="00D76893" w:rsidRPr="00D76893" w14:paraId="6DC81DDA" w14:textId="77777777" w:rsidTr="00D76893">
        <w:tc>
          <w:tcPr>
            <w:tcW w:w="876" w:type="dxa"/>
            <w:shd w:val="clear" w:color="auto" w:fill="FFFFFF"/>
          </w:tcPr>
          <w:p w14:paraId="28A7E4B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2.1.3.2</w:t>
            </w:r>
          </w:p>
        </w:tc>
        <w:tc>
          <w:tcPr>
            <w:tcW w:w="3807" w:type="dxa"/>
            <w:shd w:val="clear" w:color="auto" w:fill="FFFFFF"/>
          </w:tcPr>
          <w:p w14:paraId="4BFD4DB1"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administradores por el administrador</w:t>
            </w:r>
          </w:p>
        </w:tc>
        <w:tc>
          <w:tcPr>
            <w:tcW w:w="3811" w:type="dxa"/>
            <w:shd w:val="clear" w:color="auto" w:fill="FFFFFF"/>
          </w:tcPr>
          <w:p w14:paraId="4F9A4EA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administrador podrá crear usuarios con el rol administrador.</w:t>
            </w:r>
          </w:p>
        </w:tc>
      </w:tr>
      <w:tr w:rsidR="00D76893" w:rsidRPr="00D76893" w14:paraId="7988BE52" w14:textId="77777777" w:rsidTr="00D76893">
        <w:tc>
          <w:tcPr>
            <w:tcW w:w="876" w:type="dxa"/>
            <w:shd w:val="clear" w:color="auto" w:fill="E7E6E6"/>
          </w:tcPr>
          <w:p w14:paraId="312E3573"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2.2</w:t>
            </w:r>
          </w:p>
        </w:tc>
        <w:tc>
          <w:tcPr>
            <w:tcW w:w="3807" w:type="dxa"/>
            <w:shd w:val="clear" w:color="auto" w:fill="E7E6E6"/>
          </w:tcPr>
          <w:p w14:paraId="54C53CF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Modificación de usuarios</w:t>
            </w:r>
          </w:p>
        </w:tc>
        <w:tc>
          <w:tcPr>
            <w:tcW w:w="3811" w:type="dxa"/>
            <w:shd w:val="clear" w:color="auto" w:fill="E7E6E6"/>
          </w:tcPr>
          <w:p w14:paraId="2DC1A94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modificar sus datos personales en el sistema</w:t>
            </w:r>
          </w:p>
        </w:tc>
      </w:tr>
      <w:tr w:rsidR="00D76893" w:rsidRPr="00D76893" w14:paraId="2062FCA2" w14:textId="77777777" w:rsidTr="00D76893">
        <w:tc>
          <w:tcPr>
            <w:tcW w:w="876" w:type="dxa"/>
            <w:shd w:val="clear" w:color="auto" w:fill="FFFFFF"/>
          </w:tcPr>
          <w:p w14:paraId="0DFA375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2.2.1</w:t>
            </w:r>
          </w:p>
        </w:tc>
        <w:tc>
          <w:tcPr>
            <w:tcW w:w="3807" w:type="dxa"/>
            <w:shd w:val="clear" w:color="auto" w:fill="FFFFFF"/>
          </w:tcPr>
          <w:p w14:paraId="5329DFA4"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Datos personales</w:t>
            </w:r>
          </w:p>
        </w:tc>
        <w:tc>
          <w:tcPr>
            <w:tcW w:w="3811" w:type="dxa"/>
            <w:shd w:val="clear" w:color="auto" w:fill="FFFFFF"/>
          </w:tcPr>
          <w:p w14:paraId="08758B05"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introducir los datos personales</w:t>
            </w:r>
          </w:p>
        </w:tc>
      </w:tr>
      <w:tr w:rsidR="00D76893" w:rsidRPr="00D76893" w14:paraId="6A2C63FF" w14:textId="77777777" w:rsidTr="00D76893">
        <w:tc>
          <w:tcPr>
            <w:tcW w:w="876" w:type="dxa"/>
            <w:shd w:val="clear" w:color="auto" w:fill="FFFFFF"/>
          </w:tcPr>
          <w:p w14:paraId="1082A713"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2.2.2</w:t>
            </w:r>
          </w:p>
        </w:tc>
        <w:tc>
          <w:tcPr>
            <w:tcW w:w="3807" w:type="dxa"/>
            <w:shd w:val="clear" w:color="auto" w:fill="FFFFFF"/>
          </w:tcPr>
          <w:p w14:paraId="7F503DAB"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Imagen de perfil</w:t>
            </w:r>
          </w:p>
        </w:tc>
        <w:tc>
          <w:tcPr>
            <w:tcW w:w="3811" w:type="dxa"/>
            <w:shd w:val="clear" w:color="auto" w:fill="FFFFFF"/>
          </w:tcPr>
          <w:p w14:paraId="445ACB0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asignar una imagen a su perfil</w:t>
            </w:r>
          </w:p>
        </w:tc>
      </w:tr>
      <w:tr w:rsidR="00D76893" w:rsidRPr="00D76893" w14:paraId="491CFC6E" w14:textId="77777777" w:rsidTr="00D76893">
        <w:tc>
          <w:tcPr>
            <w:tcW w:w="876" w:type="dxa"/>
            <w:shd w:val="clear" w:color="auto" w:fill="FFFFFF"/>
          </w:tcPr>
          <w:p w14:paraId="44052945"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2.2.3</w:t>
            </w:r>
          </w:p>
        </w:tc>
        <w:tc>
          <w:tcPr>
            <w:tcW w:w="3807" w:type="dxa"/>
            <w:shd w:val="clear" w:color="auto" w:fill="FFFFFF"/>
          </w:tcPr>
          <w:p w14:paraId="150D0AAB" w14:textId="77777777" w:rsidR="00D76893" w:rsidRPr="00D76893" w:rsidRDefault="00D76893" w:rsidP="00D76893">
            <w:pPr>
              <w:spacing w:after="0" w:line="240" w:lineRule="auto"/>
              <w:rPr>
                <w:rFonts w:ascii="Times New Roman" w:hAnsi="Times New Roman"/>
                <w:sz w:val="24"/>
                <w:szCs w:val="24"/>
              </w:rPr>
            </w:pPr>
            <w:commentRangeStart w:id="13"/>
            <w:r w:rsidRPr="00D76893">
              <w:rPr>
                <w:rFonts w:ascii="Times New Roman" w:hAnsi="Times New Roman"/>
                <w:sz w:val="24"/>
                <w:szCs w:val="24"/>
              </w:rPr>
              <w:t>Creación de roles</w:t>
            </w:r>
          </w:p>
        </w:tc>
        <w:tc>
          <w:tcPr>
            <w:tcW w:w="3811" w:type="dxa"/>
            <w:shd w:val="clear" w:color="auto" w:fill="FFFFFF"/>
          </w:tcPr>
          <w:p w14:paraId="305F0A5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poseerá un rol que le asignará funcionalidades.</w:t>
            </w:r>
            <w:commentRangeEnd w:id="13"/>
            <w:r w:rsidR="00013993">
              <w:rPr>
                <w:rStyle w:val="Refdecomentario"/>
              </w:rPr>
              <w:commentReference w:id="13"/>
            </w:r>
          </w:p>
        </w:tc>
      </w:tr>
    </w:tbl>
    <w:p w14:paraId="780CEAB7" w14:textId="77777777" w:rsidR="00C304FA" w:rsidRDefault="00C304FA" w:rsidP="00D76893">
      <w:pPr>
        <w:spacing w:after="160" w:line="259" w:lineRule="auto"/>
        <w:ind w:left="720"/>
        <w:contextualSpacing/>
        <w:jc w:val="both"/>
      </w:pPr>
    </w:p>
    <w:p w14:paraId="229557C2" w14:textId="77777777" w:rsidR="00D76893" w:rsidRPr="00D76893" w:rsidRDefault="00C304FA" w:rsidP="00C304FA">
      <w:r>
        <w:br w:type="page"/>
      </w:r>
    </w:p>
    <w:p w14:paraId="565468E5" w14:textId="77777777" w:rsidR="00D76893" w:rsidRDefault="00D76893" w:rsidP="007F14A9">
      <w:pPr>
        <w:pStyle w:val="Prrafodelista"/>
        <w:numPr>
          <w:ilvl w:val="0"/>
          <w:numId w:val="23"/>
        </w:numPr>
        <w:spacing w:after="160" w:line="259" w:lineRule="auto"/>
        <w:jc w:val="both"/>
        <w:outlineLvl w:val="0"/>
        <w:rPr>
          <w:rFonts w:ascii="Times New Roman" w:hAnsi="Times New Roman"/>
          <w:b/>
          <w:sz w:val="56"/>
          <w:szCs w:val="56"/>
        </w:rPr>
      </w:pPr>
      <w:bookmarkStart w:id="14" w:name="_Toc481173068"/>
      <w:r w:rsidRPr="00D76893">
        <w:rPr>
          <w:rFonts w:ascii="Times New Roman" w:hAnsi="Times New Roman"/>
          <w:b/>
          <w:sz w:val="56"/>
          <w:szCs w:val="56"/>
        </w:rPr>
        <w:lastRenderedPageBreak/>
        <w:t>Gestión de permisos:</w:t>
      </w:r>
      <w:bookmarkEnd w:id="14"/>
    </w:p>
    <w:p w14:paraId="7F48F49A" w14:textId="77777777" w:rsidR="00A945AB" w:rsidRPr="00A945AB" w:rsidRDefault="00A945AB" w:rsidP="00A945AB"/>
    <w:tbl>
      <w:tblPr>
        <w:tblStyle w:val="Tablaconcuadrcula1"/>
        <w:tblW w:w="0" w:type="auto"/>
        <w:tblLook w:val="04A0" w:firstRow="1" w:lastRow="0" w:firstColumn="1" w:lastColumn="0" w:noHBand="0" w:noVBand="1"/>
      </w:tblPr>
      <w:tblGrid>
        <w:gridCol w:w="876"/>
        <w:gridCol w:w="3807"/>
        <w:gridCol w:w="3811"/>
      </w:tblGrid>
      <w:tr w:rsidR="00D76893" w:rsidRPr="00D76893" w14:paraId="032304DF" w14:textId="77777777" w:rsidTr="00D76893">
        <w:tc>
          <w:tcPr>
            <w:tcW w:w="876" w:type="dxa"/>
            <w:shd w:val="clear" w:color="auto" w:fill="3B3838"/>
          </w:tcPr>
          <w:p w14:paraId="2CDCA8D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2846F5F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4555AEE3"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14:paraId="7BE86EA8" w14:textId="77777777" w:rsidTr="00D76893">
        <w:tc>
          <w:tcPr>
            <w:tcW w:w="876" w:type="dxa"/>
            <w:shd w:val="clear" w:color="auto" w:fill="AEAAAA"/>
          </w:tcPr>
          <w:p w14:paraId="717EA0A5"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3</w:t>
            </w:r>
            <w:del w:id="15" w:author="RAQUEL BLANCO AGUIRRE" w:date="2017-05-22T19:19:00Z">
              <w:r w:rsidRPr="00D76893" w:rsidDel="00CB38BF">
                <w:rPr>
                  <w:rFonts w:ascii="Times New Roman" w:hAnsi="Times New Roman"/>
                  <w:b/>
                  <w:sz w:val="24"/>
                  <w:szCs w:val="24"/>
                </w:rPr>
                <w:delText>.X</w:delText>
              </w:r>
            </w:del>
          </w:p>
        </w:tc>
        <w:tc>
          <w:tcPr>
            <w:tcW w:w="3807" w:type="dxa"/>
            <w:shd w:val="clear" w:color="auto" w:fill="AEAAAA"/>
          </w:tcPr>
          <w:p w14:paraId="21E5DEA5"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Gestión de permisos</w:t>
            </w:r>
          </w:p>
        </w:tc>
        <w:tc>
          <w:tcPr>
            <w:tcW w:w="3811" w:type="dxa"/>
            <w:shd w:val="clear" w:color="auto" w:fill="AEAAAA"/>
          </w:tcPr>
          <w:p w14:paraId="0A9B1E5C"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Los permisos darán información sobre las acciones que puede realizar un usuario, sobre un proyecto o grupo.</w:t>
            </w:r>
          </w:p>
        </w:tc>
      </w:tr>
      <w:tr w:rsidR="00D76893" w:rsidRPr="00D76893" w14:paraId="2782154C" w14:textId="77777777" w:rsidTr="00D76893">
        <w:tc>
          <w:tcPr>
            <w:tcW w:w="876" w:type="dxa"/>
            <w:shd w:val="clear" w:color="auto" w:fill="E7E6E6"/>
          </w:tcPr>
          <w:p w14:paraId="1EEA2EE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3.1</w:t>
            </w:r>
          </w:p>
        </w:tc>
        <w:tc>
          <w:tcPr>
            <w:tcW w:w="3807" w:type="dxa"/>
            <w:shd w:val="clear" w:color="auto" w:fill="E7E6E6"/>
          </w:tcPr>
          <w:p w14:paraId="1916F25F"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Disponibilidad de tipos de permisos</w:t>
            </w:r>
          </w:p>
        </w:tc>
        <w:tc>
          <w:tcPr>
            <w:tcW w:w="3811" w:type="dxa"/>
            <w:shd w:val="clear" w:color="auto" w:fill="E7E6E6"/>
          </w:tcPr>
          <w:p w14:paraId="205CE9C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Existirán distintos tipos de permisos en función de su comportamiento.</w:t>
            </w:r>
          </w:p>
        </w:tc>
      </w:tr>
      <w:tr w:rsidR="00D76893" w:rsidRPr="00D76893" w14:paraId="16A6B57D" w14:textId="77777777" w:rsidTr="00013993">
        <w:tc>
          <w:tcPr>
            <w:tcW w:w="876" w:type="dxa"/>
            <w:shd w:val="clear" w:color="auto" w:fill="auto"/>
          </w:tcPr>
          <w:p w14:paraId="4477C473"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3.1.1</w:t>
            </w:r>
          </w:p>
        </w:tc>
        <w:tc>
          <w:tcPr>
            <w:tcW w:w="3807" w:type="dxa"/>
            <w:shd w:val="clear" w:color="auto" w:fill="auto"/>
          </w:tcPr>
          <w:p w14:paraId="41B84053"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de compartición</w:t>
            </w:r>
          </w:p>
        </w:tc>
        <w:tc>
          <w:tcPr>
            <w:tcW w:w="3811" w:type="dxa"/>
            <w:shd w:val="clear" w:color="auto" w:fill="auto"/>
          </w:tcPr>
          <w:p w14:paraId="5488941B" w14:textId="77777777" w:rsidR="00D76893" w:rsidRPr="00D76893" w:rsidRDefault="00D76893" w:rsidP="00D76893">
            <w:pPr>
              <w:spacing w:after="0" w:line="240" w:lineRule="auto"/>
              <w:rPr>
                <w:rFonts w:ascii="Times New Roman" w:hAnsi="Times New Roman"/>
                <w:sz w:val="24"/>
                <w:szCs w:val="24"/>
              </w:rPr>
            </w:pPr>
            <w:commentRangeStart w:id="16"/>
            <w:r w:rsidRPr="00D76893">
              <w:rPr>
                <w:rFonts w:ascii="Times New Roman" w:hAnsi="Times New Roman"/>
                <w:sz w:val="24"/>
                <w:szCs w:val="24"/>
              </w:rPr>
              <w:t>Permisos que actuaran sobre la compartición de proyectos.</w:t>
            </w:r>
            <w:commentRangeEnd w:id="16"/>
            <w:r w:rsidR="00013993">
              <w:rPr>
                <w:rStyle w:val="Refdecomentario"/>
              </w:rPr>
              <w:commentReference w:id="16"/>
            </w:r>
          </w:p>
        </w:tc>
      </w:tr>
      <w:tr w:rsidR="00D76893" w:rsidRPr="00D76893" w14:paraId="5BAB8585" w14:textId="77777777" w:rsidTr="00013993">
        <w:tc>
          <w:tcPr>
            <w:tcW w:w="876" w:type="dxa"/>
            <w:shd w:val="clear" w:color="auto" w:fill="auto"/>
          </w:tcPr>
          <w:p w14:paraId="148D428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3.1.2</w:t>
            </w:r>
          </w:p>
        </w:tc>
        <w:tc>
          <w:tcPr>
            <w:tcW w:w="3807" w:type="dxa"/>
            <w:shd w:val="clear" w:color="auto" w:fill="auto"/>
          </w:tcPr>
          <w:p w14:paraId="0A3EA8F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de modificación de propiedades</w:t>
            </w:r>
          </w:p>
        </w:tc>
        <w:tc>
          <w:tcPr>
            <w:tcW w:w="3811" w:type="dxa"/>
            <w:shd w:val="clear" w:color="auto" w:fill="auto"/>
          </w:tcPr>
          <w:p w14:paraId="20E3BBE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que actuaran sobre la modificación de propiedades de proyectos.</w:t>
            </w:r>
          </w:p>
        </w:tc>
      </w:tr>
      <w:tr w:rsidR="00D76893" w:rsidRPr="00D76893" w14:paraId="6A0B59E1" w14:textId="77777777" w:rsidTr="00013993">
        <w:tc>
          <w:tcPr>
            <w:tcW w:w="876" w:type="dxa"/>
            <w:shd w:val="clear" w:color="auto" w:fill="auto"/>
          </w:tcPr>
          <w:p w14:paraId="5E2E36E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3.1.3</w:t>
            </w:r>
          </w:p>
        </w:tc>
        <w:tc>
          <w:tcPr>
            <w:tcW w:w="3807" w:type="dxa"/>
            <w:shd w:val="clear" w:color="auto" w:fill="auto"/>
          </w:tcPr>
          <w:p w14:paraId="2DFD11D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sobre miembros</w:t>
            </w:r>
          </w:p>
        </w:tc>
        <w:tc>
          <w:tcPr>
            <w:tcW w:w="3811" w:type="dxa"/>
            <w:shd w:val="clear" w:color="auto" w:fill="auto"/>
          </w:tcPr>
          <w:p w14:paraId="60A30BDF"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que actuaran sobre la integración o compartición de miembros a los grupos.</w:t>
            </w:r>
          </w:p>
        </w:tc>
      </w:tr>
      <w:tr w:rsidR="00D76893" w:rsidRPr="00D76893" w14:paraId="30CAC04F" w14:textId="77777777" w:rsidTr="00013993">
        <w:tc>
          <w:tcPr>
            <w:tcW w:w="876" w:type="dxa"/>
            <w:shd w:val="clear" w:color="auto" w:fill="auto"/>
          </w:tcPr>
          <w:p w14:paraId="5083EDD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3.1.4</w:t>
            </w:r>
          </w:p>
        </w:tc>
        <w:tc>
          <w:tcPr>
            <w:tcW w:w="3807" w:type="dxa"/>
            <w:shd w:val="clear" w:color="auto" w:fill="auto"/>
          </w:tcPr>
          <w:p w14:paraId="704860E4"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sobre creación de grupos</w:t>
            </w:r>
          </w:p>
        </w:tc>
        <w:tc>
          <w:tcPr>
            <w:tcW w:w="3811" w:type="dxa"/>
            <w:shd w:val="clear" w:color="auto" w:fill="auto"/>
          </w:tcPr>
          <w:p w14:paraId="23B9FA7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que actuaran sobre las creaciones de grupos.</w:t>
            </w:r>
          </w:p>
        </w:tc>
      </w:tr>
      <w:tr w:rsidR="00D76893" w:rsidRPr="00D76893" w14:paraId="251ED7B3" w14:textId="77777777" w:rsidTr="00D76893">
        <w:tc>
          <w:tcPr>
            <w:tcW w:w="876" w:type="dxa"/>
            <w:shd w:val="clear" w:color="auto" w:fill="E7E6E6"/>
          </w:tcPr>
          <w:p w14:paraId="6D40740F"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3.2</w:t>
            </w:r>
          </w:p>
        </w:tc>
        <w:tc>
          <w:tcPr>
            <w:tcW w:w="3807" w:type="dxa"/>
            <w:shd w:val="clear" w:color="auto" w:fill="E7E6E6"/>
          </w:tcPr>
          <w:p w14:paraId="5CB149B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permisos</w:t>
            </w:r>
          </w:p>
        </w:tc>
        <w:tc>
          <w:tcPr>
            <w:tcW w:w="3811" w:type="dxa"/>
            <w:shd w:val="clear" w:color="auto" w:fill="E7E6E6"/>
          </w:tcPr>
          <w:p w14:paraId="18663C2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La aplicación dispondrá de la creación de permisos para modificar el comportamiento de los grupos.</w:t>
            </w:r>
          </w:p>
        </w:tc>
      </w:tr>
      <w:tr w:rsidR="00D76893" w:rsidRPr="00D76893" w14:paraId="223B0105" w14:textId="77777777" w:rsidTr="00D76893">
        <w:tc>
          <w:tcPr>
            <w:tcW w:w="876" w:type="dxa"/>
            <w:shd w:val="clear" w:color="auto" w:fill="E7E6E6"/>
          </w:tcPr>
          <w:p w14:paraId="2B45A99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3.3</w:t>
            </w:r>
          </w:p>
        </w:tc>
        <w:tc>
          <w:tcPr>
            <w:tcW w:w="3807" w:type="dxa"/>
            <w:shd w:val="clear" w:color="auto" w:fill="E7E6E6"/>
          </w:tcPr>
          <w:p w14:paraId="2A88159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Herencia de permisos</w:t>
            </w:r>
          </w:p>
        </w:tc>
        <w:tc>
          <w:tcPr>
            <w:tcW w:w="3811" w:type="dxa"/>
            <w:shd w:val="clear" w:color="auto" w:fill="E7E6E6"/>
          </w:tcPr>
          <w:p w14:paraId="41B0445A" w14:textId="77777777" w:rsidR="00D76893" w:rsidRPr="00D76893" w:rsidRDefault="00D76893" w:rsidP="00D76893">
            <w:pPr>
              <w:spacing w:after="0" w:line="240" w:lineRule="auto"/>
              <w:rPr>
                <w:rFonts w:ascii="Times New Roman" w:hAnsi="Times New Roman"/>
                <w:sz w:val="24"/>
                <w:szCs w:val="24"/>
              </w:rPr>
            </w:pPr>
            <w:commentRangeStart w:id="17"/>
            <w:r w:rsidRPr="00D76893">
              <w:rPr>
                <w:rFonts w:ascii="Times New Roman" w:hAnsi="Times New Roman"/>
                <w:sz w:val="24"/>
                <w:szCs w:val="24"/>
              </w:rPr>
              <w:t>Los permisos heredados por el padre son autoritarios. Siendo heredados por los permisos hijos. Como casos iniciales para su configuración</w:t>
            </w:r>
            <w:commentRangeEnd w:id="17"/>
            <w:r w:rsidR="00F2028A">
              <w:rPr>
                <w:rStyle w:val="Refdecomentario"/>
              </w:rPr>
              <w:commentReference w:id="17"/>
            </w:r>
            <w:r w:rsidRPr="00D76893">
              <w:rPr>
                <w:rFonts w:ascii="Times New Roman" w:hAnsi="Times New Roman"/>
                <w:sz w:val="24"/>
                <w:szCs w:val="24"/>
              </w:rPr>
              <w:t>.</w:t>
            </w:r>
            <w:r w:rsidRPr="00D76893">
              <w:rPr>
                <w:rFonts w:ascii="Times New Roman" w:hAnsi="Times New Roman"/>
                <w:sz w:val="24"/>
                <w:szCs w:val="24"/>
              </w:rPr>
              <w:br/>
            </w:r>
            <w:r w:rsidRPr="00D76893">
              <w:rPr>
                <w:rFonts w:ascii="Times New Roman" w:hAnsi="Times New Roman"/>
                <w:sz w:val="24"/>
                <w:szCs w:val="24"/>
              </w:rPr>
              <w:br/>
              <w:t>La autorización de permisos no concedidos por el padre, no podrá ser realizada.</w:t>
            </w:r>
          </w:p>
        </w:tc>
      </w:tr>
      <w:tr w:rsidR="00D76893" w:rsidRPr="00D76893" w14:paraId="779A2FAE" w14:textId="77777777" w:rsidTr="00D76893">
        <w:tc>
          <w:tcPr>
            <w:tcW w:w="876" w:type="dxa"/>
            <w:shd w:val="clear" w:color="auto" w:fill="E7E6E6"/>
          </w:tcPr>
          <w:p w14:paraId="4CA2EBD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3.4</w:t>
            </w:r>
          </w:p>
        </w:tc>
        <w:tc>
          <w:tcPr>
            <w:tcW w:w="3807" w:type="dxa"/>
            <w:shd w:val="clear" w:color="auto" w:fill="E7E6E6"/>
          </w:tcPr>
          <w:p w14:paraId="213F6F54"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Modificación de permisos</w:t>
            </w:r>
          </w:p>
        </w:tc>
        <w:tc>
          <w:tcPr>
            <w:tcW w:w="3811" w:type="dxa"/>
            <w:shd w:val="clear" w:color="auto" w:fill="E7E6E6"/>
          </w:tcPr>
          <w:p w14:paraId="199EAE87" w14:textId="03CB5C16" w:rsidR="00D76893" w:rsidRPr="00D76893" w:rsidRDefault="00D76893" w:rsidP="00F2028A">
            <w:pPr>
              <w:spacing w:after="0" w:line="240" w:lineRule="auto"/>
              <w:rPr>
                <w:rFonts w:ascii="Times New Roman" w:hAnsi="Times New Roman"/>
                <w:sz w:val="24"/>
                <w:szCs w:val="24"/>
              </w:rPr>
            </w:pPr>
            <w:r w:rsidRPr="00D76893">
              <w:rPr>
                <w:rFonts w:ascii="Times New Roman" w:hAnsi="Times New Roman"/>
                <w:sz w:val="24"/>
                <w:szCs w:val="24"/>
              </w:rPr>
              <w:t xml:space="preserve">Los permisos podrán ser modificados por el creador. </w:t>
            </w:r>
            <w:del w:id="18" w:author="RAQUEL BLANCO AGUIRRE" w:date="2017-05-22T19:12:00Z">
              <w:r w:rsidRPr="00D76893" w:rsidDel="00F2028A">
                <w:rPr>
                  <w:rFonts w:ascii="Times New Roman" w:hAnsi="Times New Roman"/>
                  <w:sz w:val="24"/>
                  <w:szCs w:val="24"/>
                </w:rPr>
                <w:delText xml:space="preserve">Toda modificación de permisos que tengan hijos a su cargo. Conllevara la ejecución del </w:delText>
              </w:r>
              <w:r w:rsidRPr="00D76893" w:rsidDel="00F2028A">
                <w:rPr>
                  <w:rFonts w:ascii="Times New Roman" w:hAnsi="Times New Roman"/>
                  <w:b/>
                  <w:sz w:val="24"/>
                  <w:szCs w:val="24"/>
                </w:rPr>
                <w:delText>REQ 3.4.1</w:delText>
              </w:r>
            </w:del>
          </w:p>
        </w:tc>
      </w:tr>
      <w:tr w:rsidR="00D76893" w:rsidRPr="00D76893" w14:paraId="5EE44605" w14:textId="77777777" w:rsidTr="00013993">
        <w:tc>
          <w:tcPr>
            <w:tcW w:w="876" w:type="dxa"/>
            <w:shd w:val="clear" w:color="auto" w:fill="auto"/>
          </w:tcPr>
          <w:p w14:paraId="712420B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3.4.1</w:t>
            </w:r>
          </w:p>
        </w:tc>
        <w:tc>
          <w:tcPr>
            <w:tcW w:w="3807" w:type="dxa"/>
            <w:shd w:val="clear" w:color="auto" w:fill="auto"/>
          </w:tcPr>
          <w:p w14:paraId="12080C1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Modificación de permisos padre</w:t>
            </w:r>
          </w:p>
        </w:tc>
        <w:tc>
          <w:tcPr>
            <w:tcW w:w="3811" w:type="dxa"/>
            <w:shd w:val="clear" w:color="auto" w:fill="auto"/>
          </w:tcPr>
          <w:p w14:paraId="59C4685B" w14:textId="55D55E1C" w:rsidR="00D76893" w:rsidRPr="00D76893" w:rsidRDefault="00D76893" w:rsidP="00F2028A">
            <w:pPr>
              <w:spacing w:after="0" w:line="240" w:lineRule="auto"/>
              <w:rPr>
                <w:rFonts w:ascii="Times New Roman" w:hAnsi="Times New Roman"/>
                <w:sz w:val="24"/>
                <w:szCs w:val="24"/>
              </w:rPr>
            </w:pPr>
            <w:r w:rsidRPr="00D76893">
              <w:rPr>
                <w:rFonts w:ascii="Times New Roman" w:hAnsi="Times New Roman"/>
                <w:sz w:val="24"/>
                <w:szCs w:val="24"/>
              </w:rPr>
              <w:t xml:space="preserve">La modificación de permisos </w:t>
            </w:r>
            <w:proofErr w:type="spellStart"/>
            <w:r w:rsidRPr="00D76893">
              <w:rPr>
                <w:rFonts w:ascii="Times New Roman" w:hAnsi="Times New Roman"/>
                <w:sz w:val="24"/>
                <w:szCs w:val="24"/>
              </w:rPr>
              <w:t>padre</w:t>
            </w:r>
            <w:del w:id="19" w:author="RAQUEL BLANCO AGUIRRE" w:date="2017-05-22T19:11:00Z">
              <w:r w:rsidR="00F2028A" w:rsidDel="00F2028A">
                <w:rPr>
                  <w:rFonts w:ascii="Times New Roman" w:hAnsi="Times New Roman"/>
                  <w:sz w:val="24"/>
                  <w:szCs w:val="24"/>
                </w:rPr>
                <w:delText xml:space="preserve"> </w:delText>
              </w:r>
              <w:r w:rsidRPr="00D76893" w:rsidDel="00F2028A">
                <w:rPr>
                  <w:rFonts w:ascii="Times New Roman" w:hAnsi="Times New Roman"/>
                  <w:sz w:val="24"/>
                  <w:szCs w:val="24"/>
                </w:rPr>
                <w:delText>C</w:delText>
              </w:r>
            </w:del>
            <w:ins w:id="20" w:author="RAQUEL BLANCO AGUIRRE" w:date="2017-05-22T19:11:00Z">
              <w:r w:rsidR="00F2028A">
                <w:rPr>
                  <w:rFonts w:ascii="Times New Roman" w:hAnsi="Times New Roman"/>
                  <w:sz w:val="24"/>
                  <w:szCs w:val="24"/>
                </w:rPr>
                <w:t>c</w:t>
              </w:r>
            </w:ins>
            <w:r w:rsidRPr="00D76893">
              <w:rPr>
                <w:rFonts w:ascii="Times New Roman" w:hAnsi="Times New Roman"/>
                <w:sz w:val="24"/>
                <w:szCs w:val="24"/>
              </w:rPr>
              <w:t>onllevar</w:t>
            </w:r>
            <w:ins w:id="21" w:author="RAQUEL BLANCO AGUIRRE" w:date="2017-05-22T19:11:00Z">
              <w:r w:rsidR="00F2028A">
                <w:rPr>
                  <w:rFonts w:ascii="Times New Roman" w:hAnsi="Times New Roman"/>
                  <w:sz w:val="24"/>
                  <w:szCs w:val="24"/>
                </w:rPr>
                <w:t>á</w:t>
              </w:r>
            </w:ins>
            <w:proofErr w:type="spellEnd"/>
            <w:del w:id="22" w:author="RAQUEL BLANCO AGUIRRE" w:date="2017-05-22T19:11:00Z">
              <w:r w:rsidRPr="00D76893" w:rsidDel="00F2028A">
                <w:rPr>
                  <w:rFonts w:ascii="Times New Roman" w:hAnsi="Times New Roman"/>
                  <w:sz w:val="24"/>
                  <w:szCs w:val="24"/>
                </w:rPr>
                <w:delText>a</w:delText>
              </w:r>
            </w:del>
            <w:r w:rsidRPr="00D76893">
              <w:rPr>
                <w:rFonts w:ascii="Times New Roman" w:hAnsi="Times New Roman"/>
                <w:sz w:val="24"/>
                <w:szCs w:val="24"/>
              </w:rPr>
              <w:t xml:space="preserve"> una modificación de todos los permisos hijos.</w:t>
            </w:r>
          </w:p>
        </w:tc>
      </w:tr>
    </w:tbl>
    <w:p w14:paraId="765F1B49" w14:textId="77777777" w:rsidR="00C304FA" w:rsidRDefault="00C304FA" w:rsidP="00C304FA">
      <w:pPr>
        <w:spacing w:after="160" w:line="259" w:lineRule="auto"/>
        <w:contextualSpacing/>
        <w:jc w:val="both"/>
      </w:pPr>
    </w:p>
    <w:p w14:paraId="39A6A7D2" w14:textId="77777777" w:rsidR="00D76893" w:rsidRPr="00D76893" w:rsidRDefault="00C304FA" w:rsidP="00C304FA">
      <w:r>
        <w:br w:type="page"/>
      </w:r>
    </w:p>
    <w:p w14:paraId="4980F722" w14:textId="77777777" w:rsidR="00D76893" w:rsidRPr="007F14A9" w:rsidRDefault="00D76893" w:rsidP="007F14A9">
      <w:pPr>
        <w:pStyle w:val="Ttulo1"/>
        <w:numPr>
          <w:ilvl w:val="0"/>
          <w:numId w:val="23"/>
        </w:numPr>
        <w:rPr>
          <w:rFonts w:ascii="Times New Roman" w:hAnsi="Times New Roman"/>
          <w:b/>
          <w:color w:val="auto"/>
          <w:sz w:val="56"/>
          <w:szCs w:val="56"/>
        </w:rPr>
      </w:pPr>
      <w:bookmarkStart w:id="23" w:name="_Toc481173069"/>
      <w:r w:rsidRPr="00D76893">
        <w:rPr>
          <w:rFonts w:ascii="Times New Roman" w:hAnsi="Times New Roman" w:cs="Times New Roman"/>
          <w:b/>
          <w:color w:val="auto"/>
          <w:sz w:val="56"/>
          <w:szCs w:val="56"/>
        </w:rPr>
        <w:lastRenderedPageBreak/>
        <w:t>Gestión de grupos:</w:t>
      </w:r>
      <w:bookmarkEnd w:id="23"/>
    </w:p>
    <w:p w14:paraId="7395B701" w14:textId="77777777" w:rsidR="00A945AB" w:rsidRPr="00D76893" w:rsidRDefault="00A945AB" w:rsidP="00A945AB"/>
    <w:tbl>
      <w:tblPr>
        <w:tblStyle w:val="Tablaconcuadrcula1"/>
        <w:tblW w:w="0" w:type="auto"/>
        <w:tblLook w:val="04A0" w:firstRow="1" w:lastRow="0" w:firstColumn="1" w:lastColumn="0" w:noHBand="0" w:noVBand="1"/>
      </w:tblPr>
      <w:tblGrid>
        <w:gridCol w:w="876"/>
        <w:gridCol w:w="3807"/>
        <w:gridCol w:w="3811"/>
      </w:tblGrid>
      <w:tr w:rsidR="00D76893" w:rsidRPr="00D76893" w14:paraId="5F6A09EE" w14:textId="77777777" w:rsidTr="00D76893">
        <w:tc>
          <w:tcPr>
            <w:tcW w:w="876" w:type="dxa"/>
            <w:shd w:val="clear" w:color="auto" w:fill="3B3838"/>
          </w:tcPr>
          <w:p w14:paraId="519A918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31CDE51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42DACFF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14:paraId="00F576EB" w14:textId="77777777" w:rsidTr="00D76893">
        <w:tc>
          <w:tcPr>
            <w:tcW w:w="876" w:type="dxa"/>
            <w:shd w:val="clear" w:color="auto" w:fill="AEAAAA"/>
          </w:tcPr>
          <w:p w14:paraId="020BD452"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4</w:t>
            </w:r>
            <w:del w:id="24" w:author="RAQUEL BLANCO AGUIRRE" w:date="2017-05-22T19:19:00Z">
              <w:r w:rsidRPr="00D76893" w:rsidDel="00CB38BF">
                <w:rPr>
                  <w:rFonts w:ascii="Times New Roman" w:hAnsi="Times New Roman"/>
                  <w:b/>
                  <w:sz w:val="24"/>
                  <w:szCs w:val="24"/>
                </w:rPr>
                <w:delText>.X</w:delText>
              </w:r>
            </w:del>
          </w:p>
        </w:tc>
        <w:tc>
          <w:tcPr>
            <w:tcW w:w="3807" w:type="dxa"/>
            <w:shd w:val="clear" w:color="auto" w:fill="AEAAAA"/>
          </w:tcPr>
          <w:p w14:paraId="1ADCEDA3"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Gestión de grupos</w:t>
            </w:r>
          </w:p>
        </w:tc>
        <w:tc>
          <w:tcPr>
            <w:tcW w:w="3811" w:type="dxa"/>
            <w:shd w:val="clear" w:color="auto" w:fill="AEAAAA"/>
          </w:tcPr>
          <w:p w14:paraId="28954143"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Todo usuario podrá crear grupos en función de sus permisos e introducirlos en otros grupos.</w:t>
            </w:r>
          </w:p>
        </w:tc>
      </w:tr>
      <w:tr w:rsidR="00D76893" w:rsidRPr="00D76893" w14:paraId="3220D1EA" w14:textId="77777777" w:rsidTr="00D76893">
        <w:tc>
          <w:tcPr>
            <w:tcW w:w="876" w:type="dxa"/>
            <w:shd w:val="clear" w:color="auto" w:fill="E7E6E6"/>
          </w:tcPr>
          <w:p w14:paraId="63DFC51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w:t>
            </w:r>
          </w:p>
        </w:tc>
        <w:tc>
          <w:tcPr>
            <w:tcW w:w="3807" w:type="dxa"/>
            <w:shd w:val="clear" w:color="auto" w:fill="E7E6E6"/>
          </w:tcPr>
          <w:p w14:paraId="1A9944F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grupos</w:t>
            </w:r>
          </w:p>
        </w:tc>
        <w:tc>
          <w:tcPr>
            <w:tcW w:w="3811" w:type="dxa"/>
            <w:shd w:val="clear" w:color="auto" w:fill="E7E6E6"/>
          </w:tcPr>
          <w:p w14:paraId="04F7D13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podrá crear un grupo dando los datos individuales del grupo.</w:t>
            </w:r>
          </w:p>
        </w:tc>
      </w:tr>
      <w:tr w:rsidR="00D76893" w:rsidRPr="00D76893" w14:paraId="74AF05A4" w14:textId="77777777" w:rsidTr="00D76893">
        <w:tc>
          <w:tcPr>
            <w:tcW w:w="876" w:type="dxa"/>
            <w:shd w:val="clear" w:color="auto" w:fill="FFFFFF"/>
          </w:tcPr>
          <w:p w14:paraId="3021CFA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4.1.1</w:t>
            </w:r>
          </w:p>
        </w:tc>
        <w:tc>
          <w:tcPr>
            <w:tcW w:w="3807" w:type="dxa"/>
            <w:shd w:val="clear" w:color="auto" w:fill="FFFFFF"/>
          </w:tcPr>
          <w:p w14:paraId="1C291F9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Tipo de grupo</w:t>
            </w:r>
          </w:p>
        </w:tc>
        <w:tc>
          <w:tcPr>
            <w:tcW w:w="3811" w:type="dxa"/>
            <w:shd w:val="clear" w:color="auto" w:fill="FFFFFF"/>
          </w:tcPr>
          <w:p w14:paraId="70AE252B"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grupo podrá ser de diferente tipo, modificando, la visibilidad:</w:t>
            </w:r>
          </w:p>
          <w:p w14:paraId="63D4D4BC" w14:textId="77777777" w:rsidR="00D76893" w:rsidRPr="00D76893" w:rsidRDefault="00D76893" w:rsidP="00D76893">
            <w:pPr>
              <w:numPr>
                <w:ilvl w:val="0"/>
                <w:numId w:val="18"/>
              </w:numPr>
              <w:spacing w:after="0" w:line="240" w:lineRule="auto"/>
              <w:contextualSpacing/>
              <w:rPr>
                <w:rFonts w:ascii="Times New Roman" w:hAnsi="Times New Roman"/>
                <w:sz w:val="24"/>
                <w:szCs w:val="24"/>
              </w:rPr>
            </w:pPr>
            <w:r w:rsidRPr="00D76893">
              <w:rPr>
                <w:rFonts w:ascii="Times New Roman" w:hAnsi="Times New Roman"/>
                <w:sz w:val="24"/>
                <w:szCs w:val="24"/>
              </w:rPr>
              <w:t>Publico</w:t>
            </w:r>
          </w:p>
          <w:p w14:paraId="76F222B6" w14:textId="77777777" w:rsidR="00D76893" w:rsidRPr="00D76893" w:rsidRDefault="00D76893" w:rsidP="00D76893">
            <w:pPr>
              <w:numPr>
                <w:ilvl w:val="0"/>
                <w:numId w:val="18"/>
              </w:numPr>
              <w:spacing w:after="0" w:line="240" w:lineRule="auto"/>
              <w:contextualSpacing/>
              <w:rPr>
                <w:rFonts w:ascii="Times New Roman" w:hAnsi="Times New Roman"/>
                <w:sz w:val="24"/>
                <w:szCs w:val="24"/>
              </w:rPr>
            </w:pPr>
            <w:r w:rsidRPr="00D76893">
              <w:rPr>
                <w:rFonts w:ascii="Times New Roman" w:hAnsi="Times New Roman"/>
                <w:sz w:val="24"/>
                <w:szCs w:val="24"/>
              </w:rPr>
              <w:t>Privado</w:t>
            </w:r>
          </w:p>
          <w:p w14:paraId="422A87F8" w14:textId="77777777" w:rsidR="00D76893" w:rsidRPr="00D76893" w:rsidRDefault="00D76893" w:rsidP="00D76893">
            <w:pPr>
              <w:numPr>
                <w:ilvl w:val="0"/>
                <w:numId w:val="18"/>
              </w:numPr>
              <w:spacing w:after="0" w:line="240" w:lineRule="auto"/>
              <w:contextualSpacing/>
              <w:rPr>
                <w:rFonts w:ascii="Times New Roman" w:hAnsi="Times New Roman"/>
                <w:sz w:val="24"/>
                <w:szCs w:val="24"/>
              </w:rPr>
            </w:pPr>
            <w:r w:rsidRPr="00D76893">
              <w:rPr>
                <w:rFonts w:ascii="Times New Roman" w:hAnsi="Times New Roman"/>
                <w:sz w:val="24"/>
                <w:szCs w:val="24"/>
              </w:rPr>
              <w:t>Principal</w:t>
            </w:r>
          </w:p>
        </w:tc>
      </w:tr>
      <w:tr w:rsidR="00D76893" w:rsidRPr="00D76893" w14:paraId="36490AB7" w14:textId="77777777" w:rsidTr="00D76893">
        <w:tc>
          <w:tcPr>
            <w:tcW w:w="876" w:type="dxa"/>
            <w:shd w:val="clear" w:color="auto" w:fill="FFFFFF"/>
          </w:tcPr>
          <w:p w14:paraId="7978488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4.1.1.1</w:t>
            </w:r>
          </w:p>
        </w:tc>
        <w:tc>
          <w:tcPr>
            <w:tcW w:w="3807" w:type="dxa"/>
            <w:shd w:val="clear" w:color="auto" w:fill="FFFFFF"/>
          </w:tcPr>
          <w:p w14:paraId="16836F3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Tipo publico</w:t>
            </w:r>
          </w:p>
        </w:tc>
        <w:tc>
          <w:tcPr>
            <w:tcW w:w="3811" w:type="dxa"/>
            <w:shd w:val="clear" w:color="auto" w:fill="FFFFFF"/>
          </w:tcPr>
          <w:p w14:paraId="4B4F24F1" w14:textId="6EC3C57A" w:rsidR="00D76893" w:rsidRPr="00D76893" w:rsidRDefault="00D76893" w:rsidP="00973C07">
            <w:pPr>
              <w:spacing w:after="0" w:line="240" w:lineRule="auto"/>
              <w:rPr>
                <w:rFonts w:ascii="Times New Roman" w:hAnsi="Times New Roman"/>
                <w:sz w:val="24"/>
                <w:szCs w:val="24"/>
              </w:rPr>
            </w:pPr>
            <w:r w:rsidRPr="00D76893">
              <w:rPr>
                <w:rFonts w:ascii="Times New Roman" w:hAnsi="Times New Roman"/>
                <w:sz w:val="24"/>
                <w:szCs w:val="24"/>
              </w:rPr>
              <w:t xml:space="preserve">Tipo de grupo que podrá ser visible por los miembros del grupo padre </w:t>
            </w:r>
            <w:del w:id="25" w:author="RAQUEL BLANCO AGUIRRE" w:date="2017-05-22T19:15:00Z">
              <w:r w:rsidRPr="00D76893" w:rsidDel="00973C07">
                <w:rPr>
                  <w:rFonts w:ascii="Times New Roman" w:hAnsi="Times New Roman"/>
                  <w:b/>
                  <w:sz w:val="24"/>
                  <w:szCs w:val="24"/>
                </w:rPr>
                <w:delText>REQ 4.5</w:delText>
              </w:r>
            </w:del>
          </w:p>
        </w:tc>
      </w:tr>
      <w:tr w:rsidR="00D76893" w:rsidRPr="00D76893" w14:paraId="18644518" w14:textId="77777777" w:rsidTr="00D76893">
        <w:tc>
          <w:tcPr>
            <w:tcW w:w="876" w:type="dxa"/>
            <w:shd w:val="clear" w:color="auto" w:fill="FFFFFF"/>
          </w:tcPr>
          <w:p w14:paraId="2B2CEE2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4.1.1.2</w:t>
            </w:r>
          </w:p>
        </w:tc>
        <w:tc>
          <w:tcPr>
            <w:tcW w:w="3807" w:type="dxa"/>
            <w:shd w:val="clear" w:color="auto" w:fill="FFFFFF"/>
          </w:tcPr>
          <w:p w14:paraId="75B9995F"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Tipo privado</w:t>
            </w:r>
          </w:p>
        </w:tc>
        <w:tc>
          <w:tcPr>
            <w:tcW w:w="3811" w:type="dxa"/>
            <w:shd w:val="clear" w:color="auto" w:fill="FFFFFF"/>
          </w:tcPr>
          <w:p w14:paraId="6C3DC2B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Tipo de grupo que solo podrá ser visto por sus miembros.</w:t>
            </w:r>
          </w:p>
        </w:tc>
      </w:tr>
      <w:tr w:rsidR="00D76893" w:rsidRPr="00D76893" w14:paraId="1875C4EF" w14:textId="77777777" w:rsidTr="00D76893">
        <w:tc>
          <w:tcPr>
            <w:tcW w:w="876" w:type="dxa"/>
            <w:shd w:val="clear" w:color="auto" w:fill="FFFFFF"/>
          </w:tcPr>
          <w:p w14:paraId="59BB765F"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4.1.1.3</w:t>
            </w:r>
          </w:p>
        </w:tc>
        <w:tc>
          <w:tcPr>
            <w:tcW w:w="3807" w:type="dxa"/>
            <w:shd w:val="clear" w:color="auto" w:fill="FFFFFF"/>
          </w:tcPr>
          <w:p w14:paraId="07B8ED63"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Tipo principal</w:t>
            </w:r>
          </w:p>
        </w:tc>
        <w:tc>
          <w:tcPr>
            <w:tcW w:w="3811" w:type="dxa"/>
            <w:shd w:val="clear" w:color="auto" w:fill="FFFFFF"/>
          </w:tcPr>
          <w:p w14:paraId="5C779E65" w14:textId="77777777" w:rsidR="00D76893" w:rsidRPr="00D76893" w:rsidRDefault="00D76893" w:rsidP="00D76893">
            <w:pPr>
              <w:spacing w:after="0" w:line="240" w:lineRule="auto"/>
              <w:rPr>
                <w:rFonts w:ascii="Times New Roman" w:hAnsi="Times New Roman"/>
                <w:sz w:val="24"/>
                <w:szCs w:val="24"/>
              </w:rPr>
            </w:pPr>
            <w:commentRangeStart w:id="26"/>
            <w:r w:rsidRPr="00D76893">
              <w:rPr>
                <w:rFonts w:ascii="Times New Roman" w:hAnsi="Times New Roman"/>
                <w:sz w:val="24"/>
                <w:szCs w:val="24"/>
              </w:rPr>
              <w:t>Grupo especial que podríamos llamar con el padre único. Donde nacen todos los subgrupos.</w:t>
            </w:r>
            <w:commentRangeEnd w:id="26"/>
            <w:r w:rsidR="00973C07">
              <w:rPr>
                <w:rStyle w:val="Refdecomentario"/>
              </w:rPr>
              <w:commentReference w:id="26"/>
            </w:r>
          </w:p>
          <w:p w14:paraId="740461B4" w14:textId="77777777" w:rsidR="00D76893" w:rsidRPr="00D76893" w:rsidRDefault="00D76893" w:rsidP="00D76893">
            <w:pPr>
              <w:spacing w:after="0" w:line="240" w:lineRule="auto"/>
              <w:rPr>
                <w:rFonts w:ascii="Times New Roman" w:hAnsi="Times New Roman"/>
                <w:sz w:val="24"/>
                <w:szCs w:val="24"/>
              </w:rPr>
            </w:pPr>
          </w:p>
          <w:p w14:paraId="67252E8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Solo puede ser creado por el administrador.</w:t>
            </w:r>
          </w:p>
        </w:tc>
      </w:tr>
      <w:tr w:rsidR="00D76893" w:rsidRPr="00D76893" w14:paraId="5DB69D11" w14:textId="77777777" w:rsidTr="00D76893">
        <w:tc>
          <w:tcPr>
            <w:tcW w:w="876" w:type="dxa"/>
            <w:shd w:val="clear" w:color="auto" w:fill="FFFFFF"/>
          </w:tcPr>
          <w:p w14:paraId="7910D5E5"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4.1.2</w:t>
            </w:r>
          </w:p>
        </w:tc>
        <w:tc>
          <w:tcPr>
            <w:tcW w:w="3807" w:type="dxa"/>
            <w:shd w:val="clear" w:color="auto" w:fill="FFFFFF"/>
          </w:tcPr>
          <w:p w14:paraId="15EAA09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Datos del grupo</w:t>
            </w:r>
          </w:p>
        </w:tc>
        <w:tc>
          <w:tcPr>
            <w:tcW w:w="3811" w:type="dxa"/>
            <w:shd w:val="clear" w:color="auto" w:fill="FFFFFF"/>
          </w:tcPr>
          <w:p w14:paraId="651E7D37" w14:textId="77777777" w:rsidR="00D76893" w:rsidRPr="00D76893" w:rsidRDefault="00D76893" w:rsidP="00D76893">
            <w:pPr>
              <w:spacing w:after="0" w:line="240" w:lineRule="auto"/>
              <w:rPr>
                <w:rFonts w:ascii="Times New Roman" w:hAnsi="Times New Roman"/>
                <w:sz w:val="24"/>
                <w:szCs w:val="24"/>
              </w:rPr>
            </w:pPr>
            <w:commentRangeStart w:id="27"/>
            <w:r w:rsidRPr="00D76893">
              <w:rPr>
                <w:rFonts w:ascii="Times New Roman" w:hAnsi="Times New Roman"/>
                <w:sz w:val="24"/>
                <w:szCs w:val="24"/>
              </w:rPr>
              <w:t>Nombre, descripción</w:t>
            </w:r>
            <w:proofErr w:type="gramStart"/>
            <w:r w:rsidRPr="00D76893">
              <w:rPr>
                <w:rFonts w:ascii="Times New Roman" w:hAnsi="Times New Roman"/>
                <w:sz w:val="24"/>
                <w:szCs w:val="24"/>
              </w:rPr>
              <w:t>….</w:t>
            </w:r>
            <w:proofErr w:type="gramEnd"/>
            <w:r w:rsidRPr="00D76893">
              <w:rPr>
                <w:rFonts w:ascii="Times New Roman" w:hAnsi="Times New Roman"/>
                <w:sz w:val="24"/>
                <w:szCs w:val="24"/>
              </w:rPr>
              <w:t xml:space="preserve"> Datos que diferencian al grupo y le dan individualidad.</w:t>
            </w:r>
            <w:commentRangeEnd w:id="27"/>
            <w:r w:rsidR="000702E6">
              <w:rPr>
                <w:rStyle w:val="Refdecomentario"/>
              </w:rPr>
              <w:commentReference w:id="27"/>
            </w:r>
          </w:p>
        </w:tc>
      </w:tr>
      <w:tr w:rsidR="00D76893" w:rsidRPr="00D76893" w14:paraId="06452242" w14:textId="77777777" w:rsidTr="00D76893">
        <w:tc>
          <w:tcPr>
            <w:tcW w:w="876" w:type="dxa"/>
            <w:shd w:val="clear" w:color="auto" w:fill="FFFFFF"/>
          </w:tcPr>
          <w:p w14:paraId="41B47935"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4.1.3</w:t>
            </w:r>
          </w:p>
        </w:tc>
        <w:tc>
          <w:tcPr>
            <w:tcW w:w="3807" w:type="dxa"/>
            <w:shd w:val="clear" w:color="auto" w:fill="FFFFFF"/>
          </w:tcPr>
          <w:p w14:paraId="439AAC8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Participantes</w:t>
            </w:r>
          </w:p>
        </w:tc>
        <w:tc>
          <w:tcPr>
            <w:tcW w:w="3811" w:type="dxa"/>
            <w:shd w:val="clear" w:color="auto" w:fill="FFFFFF"/>
          </w:tcPr>
          <w:p w14:paraId="1FD9EC26" w14:textId="77777777" w:rsidR="00D76893" w:rsidRPr="00D76893" w:rsidRDefault="00D76893" w:rsidP="00D76893">
            <w:pPr>
              <w:spacing w:after="0" w:line="240" w:lineRule="auto"/>
              <w:rPr>
                <w:rFonts w:ascii="Times New Roman" w:hAnsi="Times New Roman"/>
                <w:sz w:val="24"/>
                <w:szCs w:val="24"/>
              </w:rPr>
            </w:pPr>
            <w:commentRangeStart w:id="28"/>
            <w:r w:rsidRPr="00D76893">
              <w:rPr>
                <w:rFonts w:ascii="Times New Roman" w:hAnsi="Times New Roman"/>
                <w:sz w:val="24"/>
                <w:szCs w:val="24"/>
              </w:rPr>
              <w:t>Usuarios que pertenecen al grupo.</w:t>
            </w:r>
            <w:commentRangeEnd w:id="28"/>
            <w:r w:rsidR="000702E6">
              <w:rPr>
                <w:rStyle w:val="Refdecomentario"/>
              </w:rPr>
              <w:commentReference w:id="28"/>
            </w:r>
          </w:p>
        </w:tc>
      </w:tr>
      <w:tr w:rsidR="00D76893" w:rsidRPr="00D76893" w14:paraId="72536246" w14:textId="77777777" w:rsidTr="00D76893">
        <w:tc>
          <w:tcPr>
            <w:tcW w:w="876" w:type="dxa"/>
            <w:shd w:val="clear" w:color="auto" w:fill="FFFFFF"/>
          </w:tcPr>
          <w:p w14:paraId="253FF72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4.1.4</w:t>
            </w:r>
          </w:p>
        </w:tc>
        <w:tc>
          <w:tcPr>
            <w:tcW w:w="3807" w:type="dxa"/>
            <w:shd w:val="clear" w:color="auto" w:fill="FFFFFF"/>
          </w:tcPr>
          <w:p w14:paraId="21F936F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Proyectos</w:t>
            </w:r>
          </w:p>
        </w:tc>
        <w:tc>
          <w:tcPr>
            <w:tcW w:w="3811" w:type="dxa"/>
            <w:shd w:val="clear" w:color="auto" w:fill="FFFFFF"/>
          </w:tcPr>
          <w:p w14:paraId="70BF34A4"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Proyectos que contendrá el grupo en cuestión.</w:t>
            </w:r>
          </w:p>
        </w:tc>
      </w:tr>
      <w:tr w:rsidR="00D76893" w:rsidRPr="00D76893" w14:paraId="289F87F8" w14:textId="77777777" w:rsidTr="00D76893">
        <w:tc>
          <w:tcPr>
            <w:tcW w:w="876" w:type="dxa"/>
            <w:shd w:val="clear" w:color="auto" w:fill="FFFFFF"/>
          </w:tcPr>
          <w:p w14:paraId="03EE0A73"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4.1.5</w:t>
            </w:r>
          </w:p>
        </w:tc>
        <w:tc>
          <w:tcPr>
            <w:tcW w:w="3807" w:type="dxa"/>
            <w:shd w:val="clear" w:color="auto" w:fill="FFFFFF"/>
          </w:tcPr>
          <w:p w14:paraId="5E138A5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w:t>
            </w:r>
          </w:p>
        </w:tc>
        <w:tc>
          <w:tcPr>
            <w:tcW w:w="3811" w:type="dxa"/>
            <w:shd w:val="clear" w:color="auto" w:fill="FFFFFF"/>
          </w:tcPr>
          <w:p w14:paraId="2EAFC82F"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grupo contendrá los permisos siguiendo los requisitos de los </w:t>
            </w:r>
            <w:r w:rsidRPr="00D76893">
              <w:rPr>
                <w:rFonts w:ascii="Times New Roman" w:hAnsi="Times New Roman"/>
                <w:b/>
                <w:sz w:val="24"/>
                <w:szCs w:val="24"/>
              </w:rPr>
              <w:t>REQ 3</w:t>
            </w:r>
            <w:del w:id="29" w:author="RAQUEL BLANCO AGUIRRE" w:date="2017-05-22T19:19:00Z">
              <w:r w:rsidRPr="00D76893" w:rsidDel="00CB38BF">
                <w:rPr>
                  <w:rFonts w:ascii="Times New Roman" w:hAnsi="Times New Roman"/>
                  <w:b/>
                  <w:sz w:val="24"/>
                  <w:szCs w:val="24"/>
                </w:rPr>
                <w:delText>.X</w:delText>
              </w:r>
            </w:del>
          </w:p>
        </w:tc>
      </w:tr>
      <w:tr w:rsidR="00D76893" w:rsidRPr="00D76893" w14:paraId="4910F962" w14:textId="77777777" w:rsidTr="00D76893">
        <w:tc>
          <w:tcPr>
            <w:tcW w:w="876" w:type="dxa"/>
            <w:shd w:val="clear" w:color="auto" w:fill="E7E6E6"/>
          </w:tcPr>
          <w:p w14:paraId="0B30073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4.2</w:t>
            </w:r>
          </w:p>
        </w:tc>
        <w:tc>
          <w:tcPr>
            <w:tcW w:w="3807" w:type="dxa"/>
            <w:shd w:val="clear" w:color="auto" w:fill="E7E6E6"/>
          </w:tcPr>
          <w:p w14:paraId="4C91A5D1"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Modificación</w:t>
            </w:r>
          </w:p>
        </w:tc>
        <w:tc>
          <w:tcPr>
            <w:tcW w:w="3811" w:type="dxa"/>
            <w:shd w:val="clear" w:color="auto" w:fill="E7E6E6"/>
          </w:tcPr>
          <w:p w14:paraId="0A931ECB"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creador del grupo podrá modificar los datos referentes a la creación, salvo los del </w:t>
            </w:r>
            <w:r w:rsidRPr="00D76893">
              <w:rPr>
                <w:rFonts w:ascii="Times New Roman" w:hAnsi="Times New Roman"/>
                <w:b/>
                <w:sz w:val="24"/>
                <w:szCs w:val="24"/>
              </w:rPr>
              <w:t>REQ 4.1.1</w:t>
            </w:r>
            <w:r w:rsidRPr="00D76893">
              <w:rPr>
                <w:rFonts w:ascii="Times New Roman" w:hAnsi="Times New Roman"/>
                <w:sz w:val="24"/>
                <w:szCs w:val="24"/>
              </w:rPr>
              <w:t xml:space="preserve"> y el nombre del grupo.</w:t>
            </w:r>
          </w:p>
        </w:tc>
      </w:tr>
      <w:tr w:rsidR="00D76893" w:rsidRPr="00D76893" w14:paraId="24AE94EF" w14:textId="77777777" w:rsidTr="00D76893">
        <w:tc>
          <w:tcPr>
            <w:tcW w:w="876" w:type="dxa"/>
            <w:shd w:val="clear" w:color="auto" w:fill="E7E6E6"/>
          </w:tcPr>
          <w:p w14:paraId="2B3C01D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4.3</w:t>
            </w:r>
          </w:p>
        </w:tc>
        <w:tc>
          <w:tcPr>
            <w:tcW w:w="3807" w:type="dxa"/>
            <w:shd w:val="clear" w:color="auto" w:fill="E7E6E6"/>
          </w:tcPr>
          <w:p w14:paraId="381E60E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Eliminación</w:t>
            </w:r>
          </w:p>
        </w:tc>
        <w:tc>
          <w:tcPr>
            <w:tcW w:w="3811" w:type="dxa"/>
            <w:shd w:val="clear" w:color="auto" w:fill="E7E6E6"/>
          </w:tcPr>
          <w:p w14:paraId="00785DAE" w14:textId="4C5D5CE1" w:rsidR="00D76893" w:rsidRPr="00D76893" w:rsidRDefault="00D76893" w:rsidP="001176FF">
            <w:pPr>
              <w:spacing w:after="0" w:line="240" w:lineRule="auto"/>
              <w:rPr>
                <w:rFonts w:ascii="Times New Roman" w:hAnsi="Times New Roman"/>
                <w:sz w:val="24"/>
                <w:szCs w:val="24"/>
              </w:rPr>
            </w:pPr>
            <w:r w:rsidRPr="00D76893">
              <w:rPr>
                <w:rFonts w:ascii="Times New Roman" w:hAnsi="Times New Roman"/>
                <w:sz w:val="24"/>
                <w:szCs w:val="24"/>
              </w:rPr>
              <w:t>El usuario creador o el administrador</w:t>
            </w:r>
            <w:del w:id="30" w:author="RAQUEL BLANCO AGUIRRE" w:date="2017-05-22T19:21:00Z">
              <w:r w:rsidRPr="00D76893" w:rsidDel="001176FF">
                <w:rPr>
                  <w:rFonts w:ascii="Times New Roman" w:hAnsi="Times New Roman"/>
                  <w:sz w:val="24"/>
                  <w:szCs w:val="24"/>
                </w:rPr>
                <w:delText>. P</w:delText>
              </w:r>
            </w:del>
            <w:ins w:id="31" w:author="RAQUEL BLANCO AGUIRRE" w:date="2017-05-22T19:21:00Z">
              <w:r w:rsidR="001176FF">
                <w:rPr>
                  <w:rFonts w:ascii="Times New Roman" w:hAnsi="Times New Roman"/>
                  <w:sz w:val="24"/>
                  <w:szCs w:val="24"/>
                </w:rPr>
                <w:t xml:space="preserve"> </w:t>
              </w:r>
              <w:proofErr w:type="gramStart"/>
              <w:r w:rsidR="001176FF">
                <w:rPr>
                  <w:rFonts w:ascii="Times New Roman" w:hAnsi="Times New Roman"/>
                  <w:sz w:val="24"/>
                  <w:szCs w:val="24"/>
                </w:rPr>
                <w:t>p</w:t>
              </w:r>
            </w:ins>
            <w:r w:rsidRPr="00D76893">
              <w:rPr>
                <w:rFonts w:ascii="Times New Roman" w:hAnsi="Times New Roman"/>
                <w:sz w:val="24"/>
                <w:szCs w:val="24"/>
              </w:rPr>
              <w:t>odrá</w:t>
            </w:r>
            <w:proofErr w:type="gramEnd"/>
            <w:r w:rsidRPr="00D76893">
              <w:rPr>
                <w:rFonts w:ascii="Times New Roman" w:hAnsi="Times New Roman"/>
                <w:sz w:val="24"/>
                <w:szCs w:val="24"/>
              </w:rPr>
              <w:t xml:space="preserve"> eliminar el grupo</w:t>
            </w:r>
            <w:del w:id="32" w:author="RAQUEL BLANCO AGUIRRE" w:date="2017-05-22T19:21:00Z">
              <w:r w:rsidRPr="00D76893" w:rsidDel="001176FF">
                <w:rPr>
                  <w:rFonts w:ascii="Times New Roman" w:hAnsi="Times New Roman"/>
                  <w:sz w:val="24"/>
                  <w:szCs w:val="24"/>
                </w:rPr>
                <w:delText xml:space="preserve"> cuando estime</w:delText>
              </w:r>
            </w:del>
            <w:r w:rsidRPr="00D76893">
              <w:rPr>
                <w:rFonts w:ascii="Times New Roman" w:hAnsi="Times New Roman"/>
                <w:sz w:val="24"/>
                <w:szCs w:val="24"/>
              </w:rPr>
              <w:t>.</w:t>
            </w:r>
          </w:p>
        </w:tc>
      </w:tr>
      <w:tr w:rsidR="00D76893" w:rsidRPr="00D76893" w14:paraId="0BDC3F5F" w14:textId="77777777" w:rsidTr="00D76893">
        <w:tc>
          <w:tcPr>
            <w:tcW w:w="876" w:type="dxa"/>
            <w:shd w:val="clear" w:color="auto" w:fill="FFFFFF"/>
          </w:tcPr>
          <w:p w14:paraId="58945B8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4.3.1</w:t>
            </w:r>
          </w:p>
        </w:tc>
        <w:tc>
          <w:tcPr>
            <w:tcW w:w="3807" w:type="dxa"/>
            <w:shd w:val="clear" w:color="auto" w:fill="FFFFFF"/>
          </w:tcPr>
          <w:p w14:paraId="4E894DE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Eliminación por propagación</w:t>
            </w:r>
          </w:p>
        </w:tc>
        <w:tc>
          <w:tcPr>
            <w:tcW w:w="3811" w:type="dxa"/>
            <w:shd w:val="clear" w:color="auto" w:fill="FFFFFF"/>
          </w:tcPr>
          <w:p w14:paraId="047EB46C" w14:textId="77777777" w:rsidR="00D76893" w:rsidRPr="00D76893" w:rsidRDefault="00D76893" w:rsidP="00D76893">
            <w:pPr>
              <w:spacing w:after="0" w:line="240" w:lineRule="auto"/>
              <w:rPr>
                <w:rFonts w:ascii="Times New Roman" w:hAnsi="Times New Roman"/>
                <w:sz w:val="24"/>
                <w:szCs w:val="24"/>
              </w:rPr>
            </w:pPr>
            <w:commentRangeStart w:id="33"/>
            <w:r w:rsidRPr="00D76893">
              <w:rPr>
                <w:rFonts w:ascii="Times New Roman" w:hAnsi="Times New Roman"/>
                <w:sz w:val="24"/>
                <w:szCs w:val="24"/>
              </w:rPr>
              <w:t>Cuando un grupo padre se elimine, todos sus hijos serán eliminados. Públicos o privado. Pero no los proyectos que contengan.</w:t>
            </w:r>
            <w:commentRangeEnd w:id="33"/>
            <w:r w:rsidR="001176FF">
              <w:rPr>
                <w:rStyle w:val="Refdecomentario"/>
              </w:rPr>
              <w:commentReference w:id="33"/>
            </w:r>
          </w:p>
        </w:tc>
      </w:tr>
      <w:tr w:rsidR="00D76893" w:rsidRPr="00D76893" w14:paraId="27CAD120" w14:textId="77777777" w:rsidTr="00D76893">
        <w:tc>
          <w:tcPr>
            <w:tcW w:w="876" w:type="dxa"/>
            <w:shd w:val="clear" w:color="auto" w:fill="E7E6E6"/>
          </w:tcPr>
          <w:p w14:paraId="1B77D27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lastRenderedPageBreak/>
              <w:t>4.4</w:t>
            </w:r>
          </w:p>
        </w:tc>
        <w:tc>
          <w:tcPr>
            <w:tcW w:w="3807" w:type="dxa"/>
            <w:shd w:val="clear" w:color="auto" w:fill="E7E6E6"/>
          </w:tcPr>
          <w:p w14:paraId="5ED1E67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Compartición</w:t>
            </w:r>
          </w:p>
        </w:tc>
        <w:tc>
          <w:tcPr>
            <w:tcW w:w="3811" w:type="dxa"/>
            <w:shd w:val="clear" w:color="auto" w:fill="E7E6E6"/>
          </w:tcPr>
          <w:p w14:paraId="3584194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usuario creador o el usuario </w:t>
            </w:r>
            <w:proofErr w:type="gramStart"/>
            <w:r w:rsidRPr="00D76893">
              <w:rPr>
                <w:rFonts w:ascii="Times New Roman" w:hAnsi="Times New Roman"/>
                <w:sz w:val="24"/>
                <w:szCs w:val="24"/>
              </w:rPr>
              <w:t>podrá</w:t>
            </w:r>
            <w:proofErr w:type="gramEnd"/>
            <w:r w:rsidRPr="00D76893">
              <w:rPr>
                <w:rFonts w:ascii="Times New Roman" w:hAnsi="Times New Roman"/>
                <w:sz w:val="24"/>
                <w:szCs w:val="24"/>
              </w:rPr>
              <w:t xml:space="preserve"> invitar a formar parte del grupo a otros usuarios.</w:t>
            </w:r>
          </w:p>
        </w:tc>
      </w:tr>
      <w:tr w:rsidR="00D76893" w:rsidRPr="00D76893" w14:paraId="0AF2D4DA" w14:textId="77777777" w:rsidTr="00D76893">
        <w:tc>
          <w:tcPr>
            <w:tcW w:w="876" w:type="dxa"/>
            <w:shd w:val="clear" w:color="auto" w:fill="FFFFFF"/>
          </w:tcPr>
          <w:p w14:paraId="2AC576AB"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4.4.1</w:t>
            </w:r>
          </w:p>
        </w:tc>
        <w:tc>
          <w:tcPr>
            <w:tcW w:w="3807" w:type="dxa"/>
            <w:shd w:val="clear" w:color="auto" w:fill="FFFFFF"/>
          </w:tcPr>
          <w:p w14:paraId="746640E1"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Compartición por propagación</w:t>
            </w:r>
          </w:p>
        </w:tc>
        <w:tc>
          <w:tcPr>
            <w:tcW w:w="3811" w:type="dxa"/>
            <w:shd w:val="clear" w:color="auto" w:fill="FFFFFF"/>
          </w:tcPr>
          <w:p w14:paraId="11D3F1E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nuevo miembro del grupo, podrá visualizar todos los subgrupos públicos del grupo compartido.</w:t>
            </w:r>
          </w:p>
        </w:tc>
      </w:tr>
      <w:tr w:rsidR="00D76893" w:rsidRPr="00D76893" w14:paraId="6461FE6F" w14:textId="77777777" w:rsidTr="00D76893">
        <w:tc>
          <w:tcPr>
            <w:tcW w:w="876" w:type="dxa"/>
            <w:shd w:val="clear" w:color="auto" w:fill="E7E6E6"/>
          </w:tcPr>
          <w:p w14:paraId="20DC64B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4.5</w:t>
            </w:r>
          </w:p>
        </w:tc>
        <w:tc>
          <w:tcPr>
            <w:tcW w:w="3807" w:type="dxa"/>
            <w:shd w:val="clear" w:color="auto" w:fill="E7E6E6"/>
          </w:tcPr>
          <w:p w14:paraId="420FCEA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subgrupos</w:t>
            </w:r>
          </w:p>
        </w:tc>
        <w:tc>
          <w:tcPr>
            <w:tcW w:w="3811" w:type="dxa"/>
            <w:shd w:val="clear" w:color="auto" w:fill="E7E6E6"/>
          </w:tcPr>
          <w:p w14:paraId="73782CF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Un usuario miembro de un grupo, si el grupo contiene los permisos de los </w:t>
            </w:r>
            <w:r w:rsidRPr="00D76893">
              <w:rPr>
                <w:rFonts w:ascii="Times New Roman" w:hAnsi="Times New Roman"/>
                <w:b/>
                <w:sz w:val="24"/>
                <w:szCs w:val="24"/>
              </w:rPr>
              <w:t xml:space="preserve">REQ 3.1.4 </w:t>
            </w:r>
            <w:r w:rsidRPr="00D76893">
              <w:rPr>
                <w:rFonts w:ascii="Times New Roman" w:hAnsi="Times New Roman"/>
                <w:sz w:val="24"/>
                <w:szCs w:val="24"/>
              </w:rPr>
              <w:t>pertinentes, podrá crear subgrupos.</w:t>
            </w:r>
          </w:p>
        </w:tc>
      </w:tr>
      <w:tr w:rsidR="00D76893" w:rsidRPr="00D76893" w14:paraId="3102B297" w14:textId="77777777" w:rsidTr="00D76893">
        <w:tc>
          <w:tcPr>
            <w:tcW w:w="876" w:type="dxa"/>
            <w:shd w:val="clear" w:color="auto" w:fill="E7E6E6"/>
          </w:tcPr>
          <w:p w14:paraId="1E6AC82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4.6</w:t>
            </w:r>
          </w:p>
        </w:tc>
        <w:tc>
          <w:tcPr>
            <w:tcW w:w="3807" w:type="dxa"/>
            <w:shd w:val="clear" w:color="auto" w:fill="E7E6E6"/>
          </w:tcPr>
          <w:p w14:paraId="018D8C9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Grupo de visibilidad publica</w:t>
            </w:r>
          </w:p>
        </w:tc>
        <w:tc>
          <w:tcPr>
            <w:tcW w:w="3811" w:type="dxa"/>
            <w:shd w:val="clear" w:color="auto" w:fill="E7E6E6"/>
          </w:tcPr>
          <w:p w14:paraId="2E57191B"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proveerá un grupo donde todos los usuarios puedan visualizar proyectos de carácter público.</w:t>
            </w:r>
          </w:p>
          <w:p w14:paraId="5E6AE6A4" w14:textId="77777777" w:rsidR="00D76893" w:rsidRPr="00D76893" w:rsidRDefault="00D76893" w:rsidP="00D76893">
            <w:pPr>
              <w:spacing w:after="0" w:line="240" w:lineRule="auto"/>
              <w:rPr>
                <w:rFonts w:ascii="Times New Roman" w:hAnsi="Times New Roman"/>
                <w:sz w:val="24"/>
                <w:szCs w:val="24"/>
              </w:rPr>
            </w:pPr>
          </w:p>
          <w:p w14:paraId="461F120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Sobre este grupo, no se podrán crear grupos, salvo los grupos principales creados por los administradores.</w:t>
            </w:r>
          </w:p>
        </w:tc>
      </w:tr>
    </w:tbl>
    <w:p w14:paraId="4F8A18DB" w14:textId="77777777" w:rsidR="00C304FA" w:rsidRDefault="00C304FA" w:rsidP="00C304FA">
      <w:pPr>
        <w:spacing w:after="160" w:line="259" w:lineRule="auto"/>
        <w:contextualSpacing/>
        <w:jc w:val="both"/>
      </w:pPr>
    </w:p>
    <w:p w14:paraId="7FE866C4" w14:textId="77777777" w:rsidR="00D76893" w:rsidRPr="00D76893" w:rsidRDefault="00C304FA" w:rsidP="00C304FA">
      <w:r>
        <w:br w:type="page"/>
      </w:r>
    </w:p>
    <w:p w14:paraId="11BB6BE9" w14:textId="77777777" w:rsidR="00D76893" w:rsidRPr="007F14A9" w:rsidRDefault="00D76893" w:rsidP="007F14A9">
      <w:pPr>
        <w:pStyle w:val="Ttulo1"/>
        <w:numPr>
          <w:ilvl w:val="0"/>
          <w:numId w:val="23"/>
        </w:numPr>
        <w:rPr>
          <w:rFonts w:ascii="Times New Roman" w:hAnsi="Times New Roman"/>
          <w:b/>
          <w:color w:val="auto"/>
          <w:sz w:val="56"/>
          <w:szCs w:val="56"/>
        </w:rPr>
      </w:pPr>
      <w:bookmarkStart w:id="34" w:name="_Toc481173070"/>
      <w:r w:rsidRPr="00D76893">
        <w:rPr>
          <w:rFonts w:ascii="Times New Roman" w:hAnsi="Times New Roman" w:cs="Times New Roman"/>
          <w:b/>
          <w:color w:val="auto"/>
          <w:sz w:val="56"/>
          <w:szCs w:val="56"/>
        </w:rPr>
        <w:lastRenderedPageBreak/>
        <w:t>Gestión de proyectos:</w:t>
      </w:r>
      <w:bookmarkEnd w:id="34"/>
    </w:p>
    <w:p w14:paraId="5E27831D" w14:textId="77777777" w:rsidR="00D76893" w:rsidRPr="00D76893" w:rsidRDefault="00D76893" w:rsidP="00A945AB"/>
    <w:tbl>
      <w:tblPr>
        <w:tblStyle w:val="Tablaconcuadrcula1"/>
        <w:tblW w:w="0" w:type="auto"/>
        <w:tblLook w:val="04A0" w:firstRow="1" w:lastRow="0" w:firstColumn="1" w:lastColumn="0" w:noHBand="0" w:noVBand="1"/>
      </w:tblPr>
      <w:tblGrid>
        <w:gridCol w:w="876"/>
        <w:gridCol w:w="3807"/>
        <w:gridCol w:w="3811"/>
      </w:tblGrid>
      <w:tr w:rsidR="00D76893" w:rsidRPr="00D76893" w14:paraId="0F8C3B88" w14:textId="77777777" w:rsidTr="00D76893">
        <w:tc>
          <w:tcPr>
            <w:tcW w:w="876" w:type="dxa"/>
            <w:shd w:val="clear" w:color="auto" w:fill="3B3838"/>
          </w:tcPr>
          <w:p w14:paraId="2CDDD59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5557C47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2318F56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14:paraId="54416CBF" w14:textId="77777777" w:rsidTr="00D76893">
        <w:tc>
          <w:tcPr>
            <w:tcW w:w="876" w:type="dxa"/>
            <w:shd w:val="clear" w:color="auto" w:fill="AEAAAA"/>
          </w:tcPr>
          <w:p w14:paraId="11D47739"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5</w:t>
            </w:r>
            <w:del w:id="35" w:author="RAQUEL BLANCO AGUIRRE" w:date="2017-05-22T19:33:00Z">
              <w:r w:rsidRPr="00D76893" w:rsidDel="004D6171">
                <w:rPr>
                  <w:rFonts w:ascii="Times New Roman" w:hAnsi="Times New Roman"/>
                  <w:b/>
                  <w:sz w:val="24"/>
                  <w:szCs w:val="24"/>
                </w:rPr>
                <w:delText>.X</w:delText>
              </w:r>
            </w:del>
          </w:p>
        </w:tc>
        <w:tc>
          <w:tcPr>
            <w:tcW w:w="3807" w:type="dxa"/>
            <w:shd w:val="clear" w:color="auto" w:fill="AEAAAA"/>
          </w:tcPr>
          <w:p w14:paraId="1EEE7CA2"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Gestión de proyectos</w:t>
            </w:r>
          </w:p>
        </w:tc>
        <w:tc>
          <w:tcPr>
            <w:tcW w:w="3811" w:type="dxa"/>
            <w:shd w:val="clear" w:color="auto" w:fill="AEAAAA"/>
          </w:tcPr>
          <w:p w14:paraId="3E300BCC"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 xml:space="preserve">Todo usuario podrá crear proyectos en el sistema e introducirlos en grupos. Siempre que disponga de permisos correctos. </w:t>
            </w:r>
          </w:p>
        </w:tc>
      </w:tr>
      <w:tr w:rsidR="00D76893" w:rsidRPr="00D76893" w14:paraId="7ABB74CF" w14:textId="77777777" w:rsidTr="00D76893">
        <w:tc>
          <w:tcPr>
            <w:tcW w:w="876" w:type="dxa"/>
            <w:shd w:val="clear" w:color="auto" w:fill="E7E6E6"/>
          </w:tcPr>
          <w:p w14:paraId="6CF5BAD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w:t>
            </w:r>
          </w:p>
        </w:tc>
        <w:tc>
          <w:tcPr>
            <w:tcW w:w="3807" w:type="dxa"/>
            <w:shd w:val="clear" w:color="auto" w:fill="E7E6E6"/>
          </w:tcPr>
          <w:p w14:paraId="2A0DDA0B"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proyectos</w:t>
            </w:r>
          </w:p>
        </w:tc>
        <w:tc>
          <w:tcPr>
            <w:tcW w:w="3811" w:type="dxa"/>
            <w:shd w:val="clear" w:color="auto" w:fill="E7E6E6"/>
          </w:tcPr>
          <w:p w14:paraId="7072AF4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Cualquier usuario existente en el sistema podrá crear un proyecto, incorporando información para su identificación y posterior ejecución.</w:t>
            </w:r>
          </w:p>
        </w:tc>
      </w:tr>
      <w:tr w:rsidR="00D76893" w:rsidRPr="00D76893" w14:paraId="38494732" w14:textId="77777777" w:rsidTr="00013993">
        <w:tc>
          <w:tcPr>
            <w:tcW w:w="876" w:type="dxa"/>
            <w:shd w:val="clear" w:color="auto" w:fill="auto"/>
          </w:tcPr>
          <w:p w14:paraId="047D1B9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5.1.1</w:t>
            </w:r>
          </w:p>
        </w:tc>
        <w:tc>
          <w:tcPr>
            <w:tcW w:w="3807" w:type="dxa"/>
            <w:shd w:val="clear" w:color="auto" w:fill="auto"/>
          </w:tcPr>
          <w:p w14:paraId="4E993DF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Información básica del proyecto</w:t>
            </w:r>
          </w:p>
        </w:tc>
        <w:tc>
          <w:tcPr>
            <w:tcW w:w="3811" w:type="dxa"/>
            <w:shd w:val="clear" w:color="auto" w:fill="auto"/>
          </w:tcPr>
          <w:p w14:paraId="67EADDBB" w14:textId="77777777" w:rsidR="00D76893" w:rsidRPr="00D76893" w:rsidRDefault="00D76893" w:rsidP="00D76893">
            <w:pPr>
              <w:spacing w:after="0" w:line="240" w:lineRule="auto"/>
              <w:rPr>
                <w:rFonts w:ascii="Times New Roman" w:hAnsi="Times New Roman"/>
                <w:sz w:val="24"/>
                <w:szCs w:val="24"/>
              </w:rPr>
            </w:pPr>
            <w:commentRangeStart w:id="36"/>
            <w:r w:rsidRPr="00D76893">
              <w:rPr>
                <w:rFonts w:ascii="Times New Roman" w:hAnsi="Times New Roman"/>
                <w:sz w:val="24"/>
                <w:szCs w:val="24"/>
              </w:rPr>
              <w:t xml:space="preserve">Incluyendo nombre, descripción… </w:t>
            </w:r>
            <w:commentRangeEnd w:id="36"/>
            <w:r w:rsidR="00A23B2C">
              <w:rPr>
                <w:rStyle w:val="Refdecomentario"/>
              </w:rPr>
              <w:commentReference w:id="36"/>
            </w:r>
          </w:p>
        </w:tc>
      </w:tr>
      <w:tr w:rsidR="00D76893" w:rsidRPr="00D76893" w14:paraId="21052DC6" w14:textId="77777777" w:rsidTr="00013993">
        <w:tc>
          <w:tcPr>
            <w:tcW w:w="876" w:type="dxa"/>
            <w:shd w:val="clear" w:color="auto" w:fill="auto"/>
          </w:tcPr>
          <w:p w14:paraId="6E3D111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5.1.2</w:t>
            </w:r>
          </w:p>
        </w:tc>
        <w:tc>
          <w:tcPr>
            <w:tcW w:w="3807" w:type="dxa"/>
            <w:shd w:val="clear" w:color="auto" w:fill="auto"/>
          </w:tcPr>
          <w:p w14:paraId="37C5ADF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Tipo de proyecto</w:t>
            </w:r>
          </w:p>
        </w:tc>
        <w:tc>
          <w:tcPr>
            <w:tcW w:w="3811" w:type="dxa"/>
            <w:shd w:val="clear" w:color="auto" w:fill="auto"/>
          </w:tcPr>
          <w:p w14:paraId="35AEE9D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Información relacionada con la ejecución del proyecto. El sistema proveerá unos tipos diferentes, que serán elegidos por el usuario.</w:t>
            </w:r>
          </w:p>
          <w:p w14:paraId="124EB208" w14:textId="77777777" w:rsidR="00D76893" w:rsidRPr="00D76893" w:rsidRDefault="00D76893" w:rsidP="00D76893">
            <w:pPr>
              <w:numPr>
                <w:ilvl w:val="0"/>
                <w:numId w:val="19"/>
              </w:numPr>
              <w:spacing w:after="0" w:line="240" w:lineRule="auto"/>
              <w:contextualSpacing/>
              <w:rPr>
                <w:rFonts w:ascii="Times New Roman" w:hAnsi="Times New Roman"/>
                <w:sz w:val="24"/>
                <w:szCs w:val="24"/>
              </w:rPr>
            </w:pPr>
            <w:r w:rsidRPr="00D76893">
              <w:rPr>
                <w:rFonts w:ascii="Times New Roman" w:hAnsi="Times New Roman"/>
                <w:sz w:val="24"/>
                <w:szCs w:val="24"/>
              </w:rPr>
              <w:t>Python</w:t>
            </w:r>
          </w:p>
          <w:p w14:paraId="7010A236" w14:textId="77777777" w:rsidR="00D76893" w:rsidRPr="00D76893" w:rsidRDefault="00D76893" w:rsidP="00D76893">
            <w:pPr>
              <w:numPr>
                <w:ilvl w:val="0"/>
                <w:numId w:val="19"/>
              </w:numPr>
              <w:spacing w:after="0" w:line="240" w:lineRule="auto"/>
              <w:contextualSpacing/>
              <w:rPr>
                <w:rFonts w:ascii="Times New Roman" w:hAnsi="Times New Roman"/>
                <w:sz w:val="24"/>
                <w:szCs w:val="24"/>
              </w:rPr>
            </w:pPr>
            <w:proofErr w:type="spellStart"/>
            <w:r w:rsidRPr="00D76893">
              <w:rPr>
                <w:rFonts w:ascii="Times New Roman" w:hAnsi="Times New Roman"/>
                <w:sz w:val="24"/>
                <w:szCs w:val="24"/>
              </w:rPr>
              <w:t>Octave</w:t>
            </w:r>
            <w:proofErr w:type="spellEnd"/>
          </w:p>
          <w:p w14:paraId="492BF27E" w14:textId="77777777" w:rsidR="00D76893" w:rsidRPr="00D76893" w:rsidRDefault="00D76893" w:rsidP="00D76893">
            <w:pPr>
              <w:numPr>
                <w:ilvl w:val="0"/>
                <w:numId w:val="19"/>
              </w:numPr>
              <w:spacing w:after="0" w:line="240" w:lineRule="auto"/>
              <w:contextualSpacing/>
              <w:rPr>
                <w:rFonts w:ascii="Times New Roman" w:hAnsi="Times New Roman"/>
                <w:sz w:val="24"/>
                <w:szCs w:val="24"/>
              </w:rPr>
            </w:pPr>
            <w:r w:rsidRPr="00D76893">
              <w:rPr>
                <w:rFonts w:ascii="Times New Roman" w:hAnsi="Times New Roman"/>
                <w:sz w:val="24"/>
                <w:szCs w:val="24"/>
              </w:rPr>
              <w:t>Java</w:t>
            </w:r>
          </w:p>
          <w:p w14:paraId="3602B5CC" w14:textId="77777777" w:rsidR="00D76893" w:rsidRPr="00D76893" w:rsidRDefault="00D76893" w:rsidP="00D76893">
            <w:pPr>
              <w:numPr>
                <w:ilvl w:val="0"/>
                <w:numId w:val="19"/>
              </w:numPr>
              <w:spacing w:after="0" w:line="240" w:lineRule="auto"/>
              <w:contextualSpacing/>
              <w:rPr>
                <w:rFonts w:ascii="Times New Roman" w:hAnsi="Times New Roman"/>
                <w:sz w:val="24"/>
                <w:szCs w:val="24"/>
              </w:rPr>
            </w:pPr>
            <w:r w:rsidRPr="00D76893">
              <w:rPr>
                <w:rFonts w:ascii="Times New Roman" w:hAnsi="Times New Roman"/>
                <w:sz w:val="24"/>
                <w:szCs w:val="24"/>
              </w:rPr>
              <w:t>…..</w:t>
            </w:r>
          </w:p>
        </w:tc>
      </w:tr>
      <w:tr w:rsidR="00D76893" w:rsidRPr="00D76893" w14:paraId="536D0725" w14:textId="77777777" w:rsidTr="00013993">
        <w:tc>
          <w:tcPr>
            <w:tcW w:w="876" w:type="dxa"/>
            <w:shd w:val="clear" w:color="auto" w:fill="auto"/>
          </w:tcPr>
          <w:p w14:paraId="5EB9D68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5.1.3</w:t>
            </w:r>
          </w:p>
        </w:tc>
        <w:tc>
          <w:tcPr>
            <w:tcW w:w="3807" w:type="dxa"/>
            <w:shd w:val="clear" w:color="auto" w:fill="auto"/>
          </w:tcPr>
          <w:p w14:paraId="1A67CB7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Credenciales del repositorio</w:t>
            </w:r>
          </w:p>
        </w:tc>
        <w:tc>
          <w:tcPr>
            <w:tcW w:w="3811" w:type="dxa"/>
            <w:shd w:val="clear" w:color="auto" w:fill="auto"/>
          </w:tcPr>
          <w:p w14:paraId="1AF56694" w14:textId="55B82812" w:rsidR="00D76893" w:rsidRPr="00D76893" w:rsidRDefault="00D76893" w:rsidP="00322324">
            <w:pPr>
              <w:spacing w:after="0" w:line="240" w:lineRule="auto"/>
              <w:rPr>
                <w:rFonts w:ascii="Times New Roman" w:hAnsi="Times New Roman"/>
                <w:sz w:val="24"/>
                <w:szCs w:val="24"/>
              </w:rPr>
            </w:pPr>
            <w:r w:rsidRPr="00D76893">
              <w:rPr>
                <w:rFonts w:ascii="Times New Roman" w:hAnsi="Times New Roman"/>
                <w:sz w:val="24"/>
                <w:szCs w:val="24"/>
              </w:rPr>
              <w:t>Para la obtención de los códigos de ejecución del proyecto</w:t>
            </w:r>
            <w:del w:id="37" w:author="RAQUEL BLANCO AGUIRRE" w:date="2017-05-22T19:25:00Z">
              <w:r w:rsidRPr="00D76893" w:rsidDel="00322324">
                <w:rPr>
                  <w:rFonts w:ascii="Times New Roman" w:hAnsi="Times New Roman"/>
                  <w:sz w:val="24"/>
                  <w:szCs w:val="24"/>
                </w:rPr>
                <w:delText>. S</w:delText>
              </w:r>
            </w:del>
            <w:ins w:id="38" w:author="RAQUEL BLANCO AGUIRRE" w:date="2017-05-22T19:25:00Z">
              <w:r w:rsidR="00322324">
                <w:rPr>
                  <w:rFonts w:ascii="Times New Roman" w:hAnsi="Times New Roman"/>
                  <w:sz w:val="24"/>
                  <w:szCs w:val="24"/>
                </w:rPr>
                <w:t xml:space="preserve"> s</w:t>
              </w:r>
            </w:ins>
            <w:r w:rsidRPr="00D76893">
              <w:rPr>
                <w:rFonts w:ascii="Times New Roman" w:hAnsi="Times New Roman"/>
                <w:sz w:val="24"/>
                <w:szCs w:val="24"/>
              </w:rPr>
              <w:t>er</w:t>
            </w:r>
            <w:ins w:id="39" w:author="RAQUEL BLANCO AGUIRRE" w:date="2017-05-22T19:25:00Z">
              <w:r w:rsidR="00322324">
                <w:rPr>
                  <w:rFonts w:ascii="Times New Roman" w:hAnsi="Times New Roman"/>
                  <w:sz w:val="24"/>
                  <w:szCs w:val="24"/>
                </w:rPr>
                <w:t>á</w:t>
              </w:r>
            </w:ins>
            <w:del w:id="40" w:author="RAQUEL BLANCO AGUIRRE" w:date="2017-05-22T19:25:00Z">
              <w:r w:rsidRPr="00D76893" w:rsidDel="00322324">
                <w:rPr>
                  <w:rFonts w:ascii="Times New Roman" w:hAnsi="Times New Roman"/>
                  <w:sz w:val="24"/>
                  <w:szCs w:val="24"/>
                </w:rPr>
                <w:delText>a</w:delText>
              </w:r>
            </w:del>
            <w:r w:rsidRPr="00D76893">
              <w:rPr>
                <w:rFonts w:ascii="Times New Roman" w:hAnsi="Times New Roman"/>
                <w:sz w:val="24"/>
                <w:szCs w:val="24"/>
              </w:rPr>
              <w:t xml:space="preserve"> necesari</w:t>
            </w:r>
            <w:ins w:id="41" w:author="RAQUEL BLANCO AGUIRRE" w:date="2017-05-22T19:25:00Z">
              <w:r w:rsidR="00322324">
                <w:rPr>
                  <w:rFonts w:ascii="Times New Roman" w:hAnsi="Times New Roman"/>
                  <w:sz w:val="24"/>
                  <w:szCs w:val="24"/>
                </w:rPr>
                <w:t>a</w:t>
              </w:r>
            </w:ins>
            <w:del w:id="42" w:author="RAQUEL BLANCO AGUIRRE" w:date="2017-05-22T19:25:00Z">
              <w:r w:rsidRPr="00D76893" w:rsidDel="00322324">
                <w:rPr>
                  <w:rFonts w:ascii="Times New Roman" w:hAnsi="Times New Roman"/>
                  <w:sz w:val="24"/>
                  <w:szCs w:val="24"/>
                </w:rPr>
                <w:delText>o</w:delText>
              </w:r>
            </w:del>
            <w:r w:rsidRPr="00D76893">
              <w:rPr>
                <w:rFonts w:ascii="Times New Roman" w:hAnsi="Times New Roman"/>
                <w:sz w:val="24"/>
                <w:szCs w:val="24"/>
              </w:rPr>
              <w:t xml:space="preserve"> la información de acceso a un repositorio de protocolo GIT.</w:t>
            </w:r>
          </w:p>
        </w:tc>
      </w:tr>
      <w:tr w:rsidR="00D76893" w:rsidRPr="00D76893" w14:paraId="29B1F107" w14:textId="77777777" w:rsidTr="00013993">
        <w:tc>
          <w:tcPr>
            <w:tcW w:w="876" w:type="dxa"/>
            <w:shd w:val="clear" w:color="auto" w:fill="auto"/>
          </w:tcPr>
          <w:p w14:paraId="18B7E5F1"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5.1.3.1</w:t>
            </w:r>
          </w:p>
        </w:tc>
        <w:tc>
          <w:tcPr>
            <w:tcW w:w="3807" w:type="dxa"/>
            <w:shd w:val="clear" w:color="auto" w:fill="auto"/>
          </w:tcPr>
          <w:p w14:paraId="61FD1DA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URL del repositorio</w:t>
            </w:r>
          </w:p>
        </w:tc>
        <w:tc>
          <w:tcPr>
            <w:tcW w:w="3811" w:type="dxa"/>
            <w:shd w:val="clear" w:color="auto" w:fill="auto"/>
          </w:tcPr>
          <w:p w14:paraId="4668487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Sitio web que contendrá el código actualizado para su ejecución.</w:t>
            </w:r>
          </w:p>
        </w:tc>
      </w:tr>
      <w:tr w:rsidR="00D76893" w:rsidRPr="00D76893" w14:paraId="59B9E3EC" w14:textId="77777777" w:rsidTr="00013993">
        <w:tc>
          <w:tcPr>
            <w:tcW w:w="876" w:type="dxa"/>
            <w:shd w:val="clear" w:color="auto" w:fill="auto"/>
          </w:tcPr>
          <w:p w14:paraId="2A78588F"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5.1.3.2</w:t>
            </w:r>
          </w:p>
        </w:tc>
        <w:tc>
          <w:tcPr>
            <w:tcW w:w="3807" w:type="dxa"/>
            <w:shd w:val="clear" w:color="auto" w:fill="auto"/>
          </w:tcPr>
          <w:p w14:paraId="65EA369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Credenciales del repositorio</w:t>
            </w:r>
          </w:p>
        </w:tc>
        <w:tc>
          <w:tcPr>
            <w:tcW w:w="3811" w:type="dxa"/>
            <w:shd w:val="clear" w:color="auto" w:fill="auto"/>
          </w:tcPr>
          <w:p w14:paraId="653C69F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Usuario y contraseña, que será necesaria para el acceso a repositorios privados.</w:t>
            </w:r>
          </w:p>
        </w:tc>
      </w:tr>
      <w:tr w:rsidR="00D76893" w:rsidRPr="00D76893" w14:paraId="6C810FF9" w14:textId="77777777" w:rsidTr="00013993">
        <w:tc>
          <w:tcPr>
            <w:tcW w:w="876" w:type="dxa"/>
            <w:shd w:val="clear" w:color="auto" w:fill="auto"/>
          </w:tcPr>
          <w:p w14:paraId="4B69C19B"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5.1.4</w:t>
            </w:r>
          </w:p>
        </w:tc>
        <w:tc>
          <w:tcPr>
            <w:tcW w:w="3807" w:type="dxa"/>
            <w:shd w:val="clear" w:color="auto" w:fill="auto"/>
          </w:tcPr>
          <w:p w14:paraId="33352E3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Descripciones de entrada y salida</w:t>
            </w:r>
          </w:p>
        </w:tc>
        <w:tc>
          <w:tcPr>
            <w:tcW w:w="3811" w:type="dxa"/>
            <w:shd w:val="clear" w:color="auto" w:fill="auto"/>
          </w:tcPr>
          <w:p w14:paraId="1A3B358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Explicación detalla del comportamiento de los inputs y outputs del proyecto, con el fin de dar una información vital a los usuarios que van a utilizarlo.</w:t>
            </w:r>
          </w:p>
        </w:tc>
      </w:tr>
      <w:tr w:rsidR="00D76893" w:rsidRPr="00D76893" w14:paraId="62CED8D2" w14:textId="77777777" w:rsidTr="00013993">
        <w:tc>
          <w:tcPr>
            <w:tcW w:w="876" w:type="dxa"/>
            <w:shd w:val="clear" w:color="auto" w:fill="auto"/>
          </w:tcPr>
          <w:p w14:paraId="2E4EA97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5.1.5</w:t>
            </w:r>
          </w:p>
        </w:tc>
        <w:tc>
          <w:tcPr>
            <w:tcW w:w="3807" w:type="dxa"/>
            <w:shd w:val="clear" w:color="auto" w:fill="auto"/>
          </w:tcPr>
          <w:p w14:paraId="1AC6E96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Entrada de parámetros por defecto</w:t>
            </w:r>
          </w:p>
        </w:tc>
        <w:tc>
          <w:tcPr>
            <w:tcW w:w="3811" w:type="dxa"/>
            <w:shd w:val="clear" w:color="auto" w:fill="auto"/>
          </w:tcPr>
          <w:p w14:paraId="5BF50BB4"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propietario del grupo, podrá introducir unos valores por defecto. Para la ejecución de su programa sin modificación de los inputs.</w:t>
            </w:r>
          </w:p>
        </w:tc>
      </w:tr>
      <w:tr w:rsidR="00D76893" w:rsidRPr="00D76893" w14:paraId="35EDB657" w14:textId="77777777" w:rsidTr="00D76893">
        <w:tc>
          <w:tcPr>
            <w:tcW w:w="876" w:type="dxa"/>
            <w:shd w:val="clear" w:color="auto" w:fill="E7E6E6"/>
          </w:tcPr>
          <w:p w14:paraId="3460E7B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5.2</w:t>
            </w:r>
          </w:p>
        </w:tc>
        <w:tc>
          <w:tcPr>
            <w:tcW w:w="3807" w:type="dxa"/>
            <w:shd w:val="clear" w:color="auto" w:fill="E7E6E6"/>
          </w:tcPr>
          <w:p w14:paraId="04A69295"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Modificación de proyectos</w:t>
            </w:r>
          </w:p>
        </w:tc>
        <w:tc>
          <w:tcPr>
            <w:tcW w:w="3811" w:type="dxa"/>
            <w:shd w:val="clear" w:color="auto" w:fill="E7E6E6"/>
          </w:tcPr>
          <w:p w14:paraId="0552009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usuario creador del grupo. Podrá modificar cualquier aparto salvo los requisitos de </w:t>
            </w:r>
            <w:r w:rsidRPr="00D76893">
              <w:rPr>
                <w:rFonts w:ascii="Times New Roman" w:hAnsi="Times New Roman"/>
                <w:b/>
                <w:sz w:val="24"/>
                <w:szCs w:val="24"/>
              </w:rPr>
              <w:t>REQ 5.1.2</w:t>
            </w:r>
            <w:r w:rsidRPr="00D76893">
              <w:rPr>
                <w:rFonts w:ascii="Times New Roman" w:hAnsi="Times New Roman"/>
                <w:sz w:val="24"/>
                <w:szCs w:val="24"/>
              </w:rPr>
              <w:t xml:space="preserve"> y su nombre.</w:t>
            </w:r>
          </w:p>
        </w:tc>
      </w:tr>
      <w:tr w:rsidR="00D76893" w:rsidRPr="00D76893" w14:paraId="2EF3A19C" w14:textId="77777777" w:rsidTr="00D76893">
        <w:tc>
          <w:tcPr>
            <w:tcW w:w="876" w:type="dxa"/>
            <w:shd w:val="clear" w:color="auto" w:fill="E7E6E6"/>
          </w:tcPr>
          <w:p w14:paraId="7B78E964"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5.3</w:t>
            </w:r>
          </w:p>
        </w:tc>
        <w:tc>
          <w:tcPr>
            <w:tcW w:w="3807" w:type="dxa"/>
            <w:shd w:val="clear" w:color="auto" w:fill="E7E6E6"/>
          </w:tcPr>
          <w:p w14:paraId="689E8D9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Eliminación de proyectos</w:t>
            </w:r>
          </w:p>
        </w:tc>
        <w:tc>
          <w:tcPr>
            <w:tcW w:w="3811" w:type="dxa"/>
            <w:shd w:val="clear" w:color="auto" w:fill="E7E6E6"/>
          </w:tcPr>
          <w:p w14:paraId="25AB128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usuario creador del proyecto, podrá eliminar el proyecto en cualquier momento. </w:t>
            </w:r>
            <w:commentRangeStart w:id="43"/>
            <w:r w:rsidRPr="00D76893">
              <w:rPr>
                <w:rFonts w:ascii="Times New Roman" w:hAnsi="Times New Roman"/>
                <w:sz w:val="24"/>
                <w:szCs w:val="24"/>
              </w:rPr>
              <w:t>Eliminándolo de los grupos compartidos.</w:t>
            </w:r>
            <w:commentRangeEnd w:id="43"/>
            <w:r w:rsidR="00322324">
              <w:rPr>
                <w:rStyle w:val="Refdecomentario"/>
              </w:rPr>
              <w:commentReference w:id="43"/>
            </w:r>
          </w:p>
        </w:tc>
      </w:tr>
      <w:tr w:rsidR="00D76893" w:rsidRPr="00D76893" w14:paraId="770DE858" w14:textId="77777777" w:rsidTr="00D76893">
        <w:tc>
          <w:tcPr>
            <w:tcW w:w="876" w:type="dxa"/>
            <w:shd w:val="clear" w:color="auto" w:fill="E7E6E6"/>
          </w:tcPr>
          <w:p w14:paraId="538BB73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lastRenderedPageBreak/>
              <w:t>5.4</w:t>
            </w:r>
          </w:p>
        </w:tc>
        <w:tc>
          <w:tcPr>
            <w:tcW w:w="3807" w:type="dxa"/>
            <w:shd w:val="clear" w:color="auto" w:fill="E7E6E6"/>
          </w:tcPr>
          <w:p w14:paraId="32006EC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Integración en grupos</w:t>
            </w:r>
          </w:p>
        </w:tc>
        <w:tc>
          <w:tcPr>
            <w:tcW w:w="3811" w:type="dxa"/>
            <w:shd w:val="clear" w:color="auto" w:fill="E7E6E6"/>
          </w:tcPr>
          <w:p w14:paraId="55A6B22A" w14:textId="5CA70791"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usuario podrá </w:t>
            </w:r>
            <w:commentRangeStart w:id="44"/>
            <w:r w:rsidRPr="00D76893">
              <w:rPr>
                <w:rFonts w:ascii="Times New Roman" w:hAnsi="Times New Roman"/>
                <w:sz w:val="24"/>
                <w:szCs w:val="24"/>
              </w:rPr>
              <w:t xml:space="preserve">integrar </w:t>
            </w:r>
            <w:commentRangeEnd w:id="44"/>
            <w:r w:rsidR="00322324">
              <w:rPr>
                <w:rStyle w:val="Refdecomentario"/>
              </w:rPr>
              <w:commentReference w:id="44"/>
            </w:r>
            <w:r w:rsidRPr="00D76893">
              <w:rPr>
                <w:rFonts w:ascii="Times New Roman" w:hAnsi="Times New Roman"/>
                <w:sz w:val="24"/>
                <w:szCs w:val="24"/>
              </w:rPr>
              <w:t xml:space="preserve">el proyecto en cualquier grupo </w:t>
            </w:r>
            <w:ins w:id="45" w:author="RAQUEL BLANCO AGUIRRE" w:date="2017-05-22T19:31:00Z">
              <w:r w:rsidR="00322324">
                <w:rPr>
                  <w:rFonts w:ascii="Times New Roman" w:hAnsi="Times New Roman"/>
                  <w:sz w:val="24"/>
                  <w:szCs w:val="24"/>
                </w:rPr>
                <w:t xml:space="preserve">del </w:t>
              </w:r>
            </w:ins>
            <w:r w:rsidRPr="00D76893">
              <w:rPr>
                <w:rFonts w:ascii="Times New Roman" w:hAnsi="Times New Roman"/>
                <w:sz w:val="24"/>
                <w:szCs w:val="24"/>
              </w:rPr>
              <w:t>que sea miembro.</w:t>
            </w:r>
          </w:p>
        </w:tc>
      </w:tr>
      <w:tr w:rsidR="00D76893" w:rsidRPr="00D76893" w14:paraId="50923E38" w14:textId="77777777" w:rsidTr="00013993">
        <w:tc>
          <w:tcPr>
            <w:tcW w:w="876" w:type="dxa"/>
            <w:shd w:val="clear" w:color="auto" w:fill="auto"/>
          </w:tcPr>
          <w:p w14:paraId="6B97782B"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5.4.1</w:t>
            </w:r>
          </w:p>
        </w:tc>
        <w:tc>
          <w:tcPr>
            <w:tcW w:w="3807" w:type="dxa"/>
            <w:shd w:val="clear" w:color="auto" w:fill="auto"/>
          </w:tcPr>
          <w:p w14:paraId="2CEA01B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Integración en grupo publico</w:t>
            </w:r>
          </w:p>
        </w:tc>
        <w:tc>
          <w:tcPr>
            <w:tcW w:w="3811" w:type="dxa"/>
            <w:shd w:val="clear" w:color="auto" w:fill="auto"/>
          </w:tcPr>
          <w:p w14:paraId="2851435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integrar el grupo en un espacio público donde podrá ser visto y ejecutado por cualquier usuario.</w:t>
            </w:r>
          </w:p>
        </w:tc>
      </w:tr>
    </w:tbl>
    <w:p w14:paraId="1569D8B7" w14:textId="77777777" w:rsidR="00C304FA" w:rsidRDefault="00C304FA" w:rsidP="00C304FA">
      <w:pPr>
        <w:spacing w:after="160" w:line="259" w:lineRule="auto"/>
        <w:contextualSpacing/>
        <w:jc w:val="both"/>
      </w:pPr>
    </w:p>
    <w:p w14:paraId="18ABAD50" w14:textId="77777777" w:rsidR="00D76893" w:rsidRPr="00D76893" w:rsidRDefault="00C304FA" w:rsidP="00C304FA">
      <w:r>
        <w:br w:type="page"/>
      </w:r>
    </w:p>
    <w:p w14:paraId="0D249ED2" w14:textId="77777777" w:rsidR="00D76893" w:rsidRPr="007F14A9" w:rsidRDefault="00D76893" w:rsidP="007F14A9">
      <w:pPr>
        <w:pStyle w:val="Ttulo1"/>
        <w:numPr>
          <w:ilvl w:val="0"/>
          <w:numId w:val="23"/>
        </w:numPr>
        <w:rPr>
          <w:rFonts w:ascii="Times New Roman" w:hAnsi="Times New Roman"/>
          <w:b/>
          <w:color w:val="auto"/>
          <w:sz w:val="56"/>
          <w:szCs w:val="56"/>
        </w:rPr>
      </w:pPr>
      <w:bookmarkStart w:id="46" w:name="_Toc481173071"/>
      <w:r w:rsidRPr="00D76893">
        <w:rPr>
          <w:rFonts w:ascii="Times New Roman" w:hAnsi="Times New Roman" w:cs="Times New Roman"/>
          <w:b/>
          <w:color w:val="auto"/>
          <w:sz w:val="56"/>
          <w:szCs w:val="56"/>
        </w:rPr>
        <w:lastRenderedPageBreak/>
        <w:t>Gestión de ejecución:</w:t>
      </w:r>
      <w:bookmarkEnd w:id="46"/>
    </w:p>
    <w:p w14:paraId="50EDA013" w14:textId="77777777" w:rsidR="00A945AB" w:rsidRPr="00D76893" w:rsidRDefault="00A945AB" w:rsidP="00A945AB"/>
    <w:tbl>
      <w:tblPr>
        <w:tblStyle w:val="Tablaconcuadrcula1"/>
        <w:tblW w:w="0" w:type="auto"/>
        <w:tblLook w:val="04A0" w:firstRow="1" w:lastRow="0" w:firstColumn="1" w:lastColumn="0" w:noHBand="0" w:noVBand="1"/>
      </w:tblPr>
      <w:tblGrid>
        <w:gridCol w:w="876"/>
        <w:gridCol w:w="3807"/>
        <w:gridCol w:w="3811"/>
      </w:tblGrid>
      <w:tr w:rsidR="00D76893" w:rsidRPr="00D76893" w14:paraId="346EDB31" w14:textId="77777777" w:rsidTr="00D76893">
        <w:tc>
          <w:tcPr>
            <w:tcW w:w="876" w:type="dxa"/>
            <w:shd w:val="clear" w:color="auto" w:fill="3B3838"/>
          </w:tcPr>
          <w:p w14:paraId="4722E52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20BEB4E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4F2E0B2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14:paraId="5CE44413" w14:textId="77777777" w:rsidTr="00D76893">
        <w:tc>
          <w:tcPr>
            <w:tcW w:w="876" w:type="dxa"/>
            <w:shd w:val="clear" w:color="auto" w:fill="AEAAAA"/>
          </w:tcPr>
          <w:p w14:paraId="1BDBC297"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6</w:t>
            </w:r>
            <w:del w:id="47" w:author="RAQUEL BLANCO AGUIRRE" w:date="2017-05-22T19:33:00Z">
              <w:r w:rsidRPr="00D76893" w:rsidDel="004D6171">
                <w:rPr>
                  <w:rFonts w:ascii="Times New Roman" w:hAnsi="Times New Roman"/>
                  <w:b/>
                  <w:sz w:val="24"/>
                  <w:szCs w:val="24"/>
                </w:rPr>
                <w:delText>.X</w:delText>
              </w:r>
            </w:del>
          </w:p>
        </w:tc>
        <w:tc>
          <w:tcPr>
            <w:tcW w:w="3807" w:type="dxa"/>
            <w:shd w:val="clear" w:color="auto" w:fill="AEAAAA"/>
          </w:tcPr>
          <w:p w14:paraId="58C4E1E3"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 xml:space="preserve">Gestión de ejecución </w:t>
            </w:r>
          </w:p>
        </w:tc>
        <w:tc>
          <w:tcPr>
            <w:tcW w:w="3811" w:type="dxa"/>
            <w:shd w:val="clear" w:color="auto" w:fill="AEAAAA"/>
          </w:tcPr>
          <w:p w14:paraId="141AA2CD"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Todo usuario podrá ejecutar un proyecto, siempre que disponga de los permisos correctos.</w:t>
            </w:r>
          </w:p>
        </w:tc>
      </w:tr>
      <w:tr w:rsidR="00D76893" w:rsidRPr="00D76893" w14:paraId="1B71F302" w14:textId="77777777" w:rsidTr="00D76893">
        <w:tc>
          <w:tcPr>
            <w:tcW w:w="876" w:type="dxa"/>
            <w:shd w:val="clear" w:color="auto" w:fill="E7E6E6"/>
          </w:tcPr>
          <w:p w14:paraId="3C14702F"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6.1</w:t>
            </w:r>
          </w:p>
        </w:tc>
        <w:tc>
          <w:tcPr>
            <w:tcW w:w="3807" w:type="dxa"/>
            <w:shd w:val="clear" w:color="auto" w:fill="E7E6E6"/>
          </w:tcPr>
          <w:p w14:paraId="7720886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Introducción de parámetros de entrada</w:t>
            </w:r>
          </w:p>
        </w:tc>
        <w:tc>
          <w:tcPr>
            <w:tcW w:w="3811" w:type="dxa"/>
            <w:shd w:val="clear" w:color="auto" w:fill="E7E6E6"/>
          </w:tcPr>
          <w:p w14:paraId="361D9C4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introducir unos parámetros de entrada, para la ejecución de la salida.</w:t>
            </w:r>
          </w:p>
          <w:p w14:paraId="290126F0" w14:textId="77777777" w:rsidR="00D76893" w:rsidRPr="00D76893" w:rsidRDefault="00D76893" w:rsidP="00D76893">
            <w:pPr>
              <w:spacing w:after="0" w:line="240" w:lineRule="auto"/>
              <w:rPr>
                <w:rFonts w:ascii="Times New Roman" w:hAnsi="Times New Roman"/>
                <w:sz w:val="24"/>
                <w:szCs w:val="24"/>
              </w:rPr>
            </w:pPr>
          </w:p>
          <w:p w14:paraId="2C3F822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La introducción de parámetros de entrada será condicionada por los permisos de los requisitos </w:t>
            </w:r>
            <w:r w:rsidRPr="00D76893">
              <w:rPr>
                <w:rFonts w:ascii="Times New Roman" w:hAnsi="Times New Roman"/>
                <w:b/>
                <w:sz w:val="24"/>
                <w:szCs w:val="24"/>
              </w:rPr>
              <w:t>REQ 3.1.2</w:t>
            </w:r>
          </w:p>
        </w:tc>
      </w:tr>
      <w:tr w:rsidR="00D76893" w:rsidRPr="00D76893" w14:paraId="09059361" w14:textId="77777777" w:rsidTr="00D76893">
        <w:tc>
          <w:tcPr>
            <w:tcW w:w="876" w:type="dxa"/>
            <w:shd w:val="clear" w:color="auto" w:fill="FFFFFF"/>
          </w:tcPr>
          <w:p w14:paraId="7D845476"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6.1.1</w:t>
            </w:r>
          </w:p>
        </w:tc>
        <w:tc>
          <w:tcPr>
            <w:tcW w:w="3807" w:type="dxa"/>
            <w:shd w:val="clear" w:color="auto" w:fill="FFFFFF"/>
          </w:tcPr>
          <w:p w14:paraId="58A930A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Verificación de los parámetros de entrada</w:t>
            </w:r>
          </w:p>
        </w:tc>
        <w:tc>
          <w:tcPr>
            <w:tcW w:w="3811" w:type="dxa"/>
            <w:shd w:val="clear" w:color="auto" w:fill="FFFFFF"/>
          </w:tcPr>
          <w:p w14:paraId="6DBD0F6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realizara un análisis de los parámetros, para ver pueden ser ejecutables.</w:t>
            </w:r>
          </w:p>
        </w:tc>
      </w:tr>
      <w:tr w:rsidR="00D76893" w:rsidRPr="00D76893" w14:paraId="1A988360" w14:textId="77777777" w:rsidTr="00D76893">
        <w:tc>
          <w:tcPr>
            <w:tcW w:w="876" w:type="dxa"/>
            <w:shd w:val="clear" w:color="auto" w:fill="E7E6E6"/>
          </w:tcPr>
          <w:p w14:paraId="35F3AE81"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6.2</w:t>
            </w:r>
          </w:p>
        </w:tc>
        <w:tc>
          <w:tcPr>
            <w:tcW w:w="3807" w:type="dxa"/>
            <w:shd w:val="clear" w:color="auto" w:fill="E7E6E6"/>
          </w:tcPr>
          <w:p w14:paraId="607A6287"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Ejecución de proyectos</w:t>
            </w:r>
          </w:p>
        </w:tc>
        <w:tc>
          <w:tcPr>
            <w:tcW w:w="3811" w:type="dxa"/>
            <w:shd w:val="clear" w:color="auto" w:fill="E7E6E6"/>
          </w:tcPr>
          <w:p w14:paraId="5222C2D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ejecutara el proyecto, aportando información sobre el mismo.</w:t>
            </w:r>
          </w:p>
        </w:tc>
      </w:tr>
      <w:tr w:rsidR="00D76893" w:rsidRPr="00D76893" w14:paraId="227C5F90" w14:textId="77777777" w:rsidTr="00D76893">
        <w:tc>
          <w:tcPr>
            <w:tcW w:w="876" w:type="dxa"/>
            <w:shd w:val="clear" w:color="auto" w:fill="FFFFFF"/>
          </w:tcPr>
          <w:p w14:paraId="67F4BD3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6.2.1</w:t>
            </w:r>
          </w:p>
        </w:tc>
        <w:tc>
          <w:tcPr>
            <w:tcW w:w="3807" w:type="dxa"/>
            <w:shd w:val="clear" w:color="auto" w:fill="FFFFFF"/>
          </w:tcPr>
          <w:p w14:paraId="330C8BF4"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Estado de la ejecución</w:t>
            </w:r>
          </w:p>
        </w:tc>
        <w:tc>
          <w:tcPr>
            <w:tcW w:w="3811" w:type="dxa"/>
            <w:shd w:val="clear" w:color="auto" w:fill="FFFFFF"/>
          </w:tcPr>
          <w:p w14:paraId="0361CB5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tendrá monitorizado el estado. Pudiendo informar al usuario de los posibles estados de ejecución.</w:t>
            </w:r>
          </w:p>
          <w:p w14:paraId="59C35958" w14:textId="77777777" w:rsidR="00D76893" w:rsidRPr="00D76893" w:rsidRDefault="00D76893" w:rsidP="00D76893">
            <w:pPr>
              <w:numPr>
                <w:ilvl w:val="0"/>
                <w:numId w:val="20"/>
              </w:numPr>
              <w:spacing w:after="0" w:line="240" w:lineRule="auto"/>
              <w:contextualSpacing/>
              <w:rPr>
                <w:rFonts w:ascii="Times New Roman" w:hAnsi="Times New Roman"/>
                <w:sz w:val="24"/>
                <w:szCs w:val="24"/>
              </w:rPr>
            </w:pPr>
            <w:r w:rsidRPr="00D76893">
              <w:rPr>
                <w:rFonts w:ascii="Times New Roman" w:hAnsi="Times New Roman"/>
                <w:sz w:val="24"/>
                <w:szCs w:val="24"/>
              </w:rPr>
              <w:t>Empezado</w:t>
            </w:r>
          </w:p>
          <w:p w14:paraId="36476567" w14:textId="77777777" w:rsidR="00D76893" w:rsidRPr="00D76893" w:rsidRDefault="00D76893" w:rsidP="00D76893">
            <w:pPr>
              <w:numPr>
                <w:ilvl w:val="0"/>
                <w:numId w:val="20"/>
              </w:numPr>
              <w:spacing w:after="0" w:line="240" w:lineRule="auto"/>
              <w:contextualSpacing/>
              <w:rPr>
                <w:rFonts w:ascii="Times New Roman" w:hAnsi="Times New Roman"/>
                <w:sz w:val="24"/>
                <w:szCs w:val="24"/>
              </w:rPr>
            </w:pPr>
            <w:r w:rsidRPr="00D76893">
              <w:rPr>
                <w:rFonts w:ascii="Times New Roman" w:hAnsi="Times New Roman"/>
                <w:sz w:val="24"/>
                <w:szCs w:val="24"/>
              </w:rPr>
              <w:t>Arrancado</w:t>
            </w:r>
          </w:p>
          <w:p w14:paraId="6C09F17D" w14:textId="77777777" w:rsidR="00D76893" w:rsidRPr="00D76893" w:rsidRDefault="00D76893" w:rsidP="00D76893">
            <w:pPr>
              <w:numPr>
                <w:ilvl w:val="0"/>
                <w:numId w:val="20"/>
              </w:numPr>
              <w:spacing w:after="0" w:line="240" w:lineRule="auto"/>
              <w:contextualSpacing/>
              <w:rPr>
                <w:rFonts w:ascii="Times New Roman" w:hAnsi="Times New Roman"/>
                <w:sz w:val="24"/>
                <w:szCs w:val="24"/>
              </w:rPr>
            </w:pPr>
            <w:r w:rsidRPr="00D76893">
              <w:rPr>
                <w:rFonts w:ascii="Times New Roman" w:hAnsi="Times New Roman"/>
                <w:sz w:val="24"/>
                <w:szCs w:val="24"/>
              </w:rPr>
              <w:t>Finalizado con error</w:t>
            </w:r>
          </w:p>
          <w:p w14:paraId="548236C7" w14:textId="77777777" w:rsidR="00D76893" w:rsidRPr="00D76893" w:rsidRDefault="00D76893" w:rsidP="00D76893">
            <w:pPr>
              <w:numPr>
                <w:ilvl w:val="0"/>
                <w:numId w:val="20"/>
              </w:numPr>
              <w:spacing w:after="0" w:line="240" w:lineRule="auto"/>
              <w:contextualSpacing/>
              <w:rPr>
                <w:rFonts w:ascii="Times New Roman" w:hAnsi="Times New Roman"/>
                <w:sz w:val="24"/>
                <w:szCs w:val="24"/>
              </w:rPr>
            </w:pPr>
            <w:r w:rsidRPr="00D76893">
              <w:rPr>
                <w:rFonts w:ascii="Times New Roman" w:hAnsi="Times New Roman"/>
                <w:sz w:val="24"/>
                <w:szCs w:val="24"/>
              </w:rPr>
              <w:t>Finalizado con éxito</w:t>
            </w:r>
          </w:p>
        </w:tc>
      </w:tr>
      <w:tr w:rsidR="00D76893" w:rsidRPr="00D76893" w14:paraId="36911DFD" w14:textId="77777777" w:rsidTr="00D76893">
        <w:tc>
          <w:tcPr>
            <w:tcW w:w="876" w:type="dxa"/>
            <w:shd w:val="clear" w:color="auto" w:fill="FFFFFF"/>
          </w:tcPr>
          <w:p w14:paraId="186AE70A"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6.2.2</w:t>
            </w:r>
          </w:p>
        </w:tc>
        <w:tc>
          <w:tcPr>
            <w:tcW w:w="3807" w:type="dxa"/>
            <w:shd w:val="clear" w:color="auto" w:fill="FFFFFF"/>
          </w:tcPr>
          <w:p w14:paraId="582E284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Tiempo de la ejecución</w:t>
            </w:r>
          </w:p>
        </w:tc>
        <w:tc>
          <w:tcPr>
            <w:tcW w:w="3811" w:type="dxa"/>
            <w:shd w:val="clear" w:color="auto" w:fill="FFFFFF"/>
          </w:tcPr>
          <w:p w14:paraId="7DCCD84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proporcionara al usuario el tiempo de ejecución.</w:t>
            </w:r>
          </w:p>
        </w:tc>
      </w:tr>
      <w:tr w:rsidR="00D76893" w:rsidRPr="00D76893" w14:paraId="1BA91E31" w14:textId="77777777" w:rsidTr="00D76893">
        <w:tc>
          <w:tcPr>
            <w:tcW w:w="876" w:type="dxa"/>
            <w:shd w:val="clear" w:color="auto" w:fill="FFFFFF"/>
          </w:tcPr>
          <w:p w14:paraId="78384DCC"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6.2.3</w:t>
            </w:r>
          </w:p>
        </w:tc>
        <w:tc>
          <w:tcPr>
            <w:tcW w:w="3807" w:type="dxa"/>
            <w:shd w:val="clear" w:color="auto" w:fill="FFFFFF"/>
          </w:tcPr>
          <w:p w14:paraId="230D719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Ejecuciones de diferentes proyectos</w:t>
            </w:r>
          </w:p>
        </w:tc>
        <w:tc>
          <w:tcPr>
            <w:tcW w:w="3811" w:type="dxa"/>
            <w:shd w:val="clear" w:color="auto" w:fill="FFFFFF"/>
          </w:tcPr>
          <w:p w14:paraId="55CC5A18" w14:textId="0E03C47D" w:rsidR="00D76893" w:rsidRPr="00D76893" w:rsidRDefault="00D76893" w:rsidP="004D6171">
            <w:pPr>
              <w:spacing w:after="0" w:line="240" w:lineRule="auto"/>
              <w:rPr>
                <w:rFonts w:ascii="Times New Roman" w:hAnsi="Times New Roman"/>
                <w:sz w:val="24"/>
                <w:szCs w:val="24"/>
              </w:rPr>
            </w:pPr>
            <w:commentRangeStart w:id="48"/>
            <w:r w:rsidRPr="00D76893">
              <w:rPr>
                <w:rFonts w:ascii="Times New Roman" w:hAnsi="Times New Roman"/>
                <w:sz w:val="24"/>
                <w:szCs w:val="24"/>
              </w:rPr>
              <w:t xml:space="preserve">El sistema podrá ejecutar </w:t>
            </w:r>
            <w:commentRangeEnd w:id="48"/>
            <w:r w:rsidR="004D6171">
              <w:rPr>
                <w:rStyle w:val="Refdecomentario"/>
              </w:rPr>
              <w:commentReference w:id="48"/>
            </w:r>
            <w:del w:id="49" w:author="RAQUEL BLANCO AGUIRRE" w:date="2017-05-22T19:34:00Z">
              <w:r w:rsidRPr="00D76893" w:rsidDel="004D6171">
                <w:rPr>
                  <w:rFonts w:ascii="Times New Roman" w:hAnsi="Times New Roman"/>
                  <w:sz w:val="24"/>
                  <w:szCs w:val="24"/>
                </w:rPr>
                <w:delText>diversos</w:delText>
              </w:r>
            </w:del>
            <w:ins w:id="50" w:author="RAQUEL BLANCO AGUIRRE" w:date="2017-05-22T19:34:00Z">
              <w:r w:rsidR="004D6171">
                <w:rPr>
                  <w:rFonts w:ascii="Times New Roman" w:hAnsi="Times New Roman"/>
                  <w:sz w:val="24"/>
                  <w:szCs w:val="24"/>
                </w:rPr>
                <w:t>varios</w:t>
              </w:r>
            </w:ins>
            <w:r w:rsidRPr="00D76893">
              <w:rPr>
                <w:rFonts w:ascii="Times New Roman" w:hAnsi="Times New Roman"/>
                <w:sz w:val="24"/>
                <w:szCs w:val="24"/>
              </w:rPr>
              <w:t xml:space="preserve"> proyectos</w:t>
            </w:r>
            <w:del w:id="51" w:author="RAQUEL BLANCO AGUIRRE" w:date="2017-05-22T19:34:00Z">
              <w:r w:rsidRPr="00D76893" w:rsidDel="004D6171">
                <w:rPr>
                  <w:rFonts w:ascii="Times New Roman" w:hAnsi="Times New Roman"/>
                  <w:sz w:val="24"/>
                  <w:szCs w:val="24"/>
                </w:rPr>
                <w:delText>, de diversa índole. En</w:delText>
              </w:r>
            </w:del>
            <w:r w:rsidRPr="00D76893">
              <w:rPr>
                <w:rFonts w:ascii="Times New Roman" w:hAnsi="Times New Roman"/>
                <w:sz w:val="24"/>
                <w:szCs w:val="24"/>
              </w:rPr>
              <w:t xml:space="preserve"> </w:t>
            </w:r>
            <w:ins w:id="52" w:author="RAQUEL BLANCO AGUIRRE" w:date="2017-05-22T19:34:00Z">
              <w:r w:rsidR="004D6171">
                <w:rPr>
                  <w:rFonts w:ascii="Times New Roman" w:hAnsi="Times New Roman"/>
                  <w:sz w:val="24"/>
                  <w:szCs w:val="24"/>
                </w:rPr>
                <w:t xml:space="preserve">en </w:t>
              </w:r>
            </w:ins>
            <w:r w:rsidRPr="00D76893">
              <w:rPr>
                <w:rFonts w:ascii="Times New Roman" w:hAnsi="Times New Roman"/>
                <w:sz w:val="24"/>
                <w:szCs w:val="24"/>
              </w:rPr>
              <w:t xml:space="preserve">estado paralelo. Manteniendo sus </w:t>
            </w:r>
            <w:commentRangeStart w:id="53"/>
            <w:r w:rsidRPr="00D76893">
              <w:rPr>
                <w:rFonts w:ascii="Times New Roman" w:hAnsi="Times New Roman"/>
                <w:sz w:val="24"/>
                <w:szCs w:val="24"/>
              </w:rPr>
              <w:t>propiedades.</w:t>
            </w:r>
            <w:commentRangeEnd w:id="53"/>
            <w:r w:rsidR="004D6171">
              <w:rPr>
                <w:rStyle w:val="Refdecomentario"/>
              </w:rPr>
              <w:commentReference w:id="53"/>
            </w:r>
          </w:p>
        </w:tc>
      </w:tr>
      <w:tr w:rsidR="00D76893" w:rsidRPr="00D76893" w14:paraId="51192E14" w14:textId="77777777" w:rsidTr="00D76893">
        <w:tc>
          <w:tcPr>
            <w:tcW w:w="876" w:type="dxa"/>
            <w:shd w:val="clear" w:color="auto" w:fill="E7E6E6"/>
          </w:tcPr>
          <w:p w14:paraId="41F7FE9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6.3</w:t>
            </w:r>
          </w:p>
        </w:tc>
        <w:tc>
          <w:tcPr>
            <w:tcW w:w="3807" w:type="dxa"/>
            <w:shd w:val="clear" w:color="auto" w:fill="E7E6E6"/>
          </w:tcPr>
          <w:p w14:paraId="61EFAB71"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Devolución de parámetros de salida</w:t>
            </w:r>
          </w:p>
        </w:tc>
        <w:tc>
          <w:tcPr>
            <w:tcW w:w="3811" w:type="dxa"/>
            <w:shd w:val="clear" w:color="auto" w:fill="E7E6E6"/>
          </w:tcPr>
          <w:p w14:paraId="42910928" w14:textId="08DBBAF3" w:rsidR="00D76893" w:rsidRPr="00D76893" w:rsidRDefault="00D76893" w:rsidP="004D6171">
            <w:pPr>
              <w:spacing w:after="0" w:line="240" w:lineRule="auto"/>
              <w:rPr>
                <w:rFonts w:ascii="Times New Roman" w:hAnsi="Times New Roman"/>
                <w:sz w:val="24"/>
                <w:szCs w:val="24"/>
              </w:rPr>
            </w:pPr>
            <w:r w:rsidRPr="00D76893">
              <w:rPr>
                <w:rFonts w:ascii="Times New Roman" w:hAnsi="Times New Roman"/>
                <w:sz w:val="24"/>
                <w:szCs w:val="24"/>
              </w:rPr>
              <w:t>El sistema suministrar</w:t>
            </w:r>
            <w:ins w:id="54" w:author="RAQUEL BLANCO AGUIRRE" w:date="2017-05-22T19:36:00Z">
              <w:r w:rsidR="004D6171">
                <w:rPr>
                  <w:rFonts w:ascii="Times New Roman" w:hAnsi="Times New Roman"/>
                  <w:sz w:val="24"/>
                  <w:szCs w:val="24"/>
                </w:rPr>
                <w:t>á</w:t>
              </w:r>
            </w:ins>
            <w:del w:id="55" w:author="RAQUEL BLANCO AGUIRRE" w:date="2017-05-22T19:36:00Z">
              <w:r w:rsidRPr="00D76893" w:rsidDel="004D6171">
                <w:rPr>
                  <w:rFonts w:ascii="Times New Roman" w:hAnsi="Times New Roman"/>
                  <w:sz w:val="24"/>
                  <w:szCs w:val="24"/>
                </w:rPr>
                <w:delText>a</w:delText>
              </w:r>
            </w:del>
            <w:r w:rsidRPr="00D76893">
              <w:rPr>
                <w:rFonts w:ascii="Times New Roman" w:hAnsi="Times New Roman"/>
                <w:sz w:val="24"/>
                <w:szCs w:val="24"/>
              </w:rPr>
              <w:t xml:space="preserve"> al usuario</w:t>
            </w:r>
            <w:del w:id="56" w:author="RAQUEL BLANCO AGUIRRE" w:date="2017-05-22T19:36:00Z">
              <w:r w:rsidRPr="00D76893" w:rsidDel="004D6171">
                <w:rPr>
                  <w:rFonts w:ascii="Times New Roman" w:hAnsi="Times New Roman"/>
                  <w:sz w:val="24"/>
                  <w:szCs w:val="24"/>
                </w:rPr>
                <w:delText>. Los</w:delText>
              </w:r>
            </w:del>
            <w:ins w:id="57" w:author="RAQUEL BLANCO AGUIRRE" w:date="2017-05-22T19:36:00Z">
              <w:r w:rsidR="004D6171">
                <w:rPr>
                  <w:rFonts w:ascii="Times New Roman" w:hAnsi="Times New Roman"/>
                  <w:sz w:val="24"/>
                  <w:szCs w:val="24"/>
                </w:rPr>
                <w:t xml:space="preserve"> los</w:t>
              </w:r>
            </w:ins>
            <w:r w:rsidRPr="00D76893">
              <w:rPr>
                <w:rFonts w:ascii="Times New Roman" w:hAnsi="Times New Roman"/>
                <w:sz w:val="24"/>
                <w:szCs w:val="24"/>
              </w:rPr>
              <w:t xml:space="preserve"> resultados de las ejecuciones</w:t>
            </w:r>
            <w:del w:id="58" w:author="RAQUEL BLANCO AGUIRRE" w:date="2017-05-22T19:36:00Z">
              <w:r w:rsidRPr="00D76893" w:rsidDel="004D6171">
                <w:rPr>
                  <w:rFonts w:ascii="Times New Roman" w:hAnsi="Times New Roman"/>
                  <w:sz w:val="24"/>
                  <w:szCs w:val="24"/>
                </w:rPr>
                <w:delText>,</w:delText>
              </w:r>
            </w:del>
            <w:r w:rsidRPr="00D76893">
              <w:rPr>
                <w:rFonts w:ascii="Times New Roman" w:hAnsi="Times New Roman"/>
                <w:sz w:val="24"/>
                <w:szCs w:val="24"/>
              </w:rPr>
              <w:t xml:space="preserve"> </w:t>
            </w:r>
            <w:del w:id="59" w:author="RAQUEL BLANCO AGUIRRE" w:date="2017-05-22T19:36:00Z">
              <w:r w:rsidRPr="00D76893" w:rsidDel="004D6171">
                <w:rPr>
                  <w:rFonts w:ascii="Times New Roman" w:hAnsi="Times New Roman"/>
                  <w:sz w:val="24"/>
                  <w:szCs w:val="24"/>
                </w:rPr>
                <w:delText>ignorando las respuestas en su interior. Es objetivo del usuario interpretar eso.</w:delText>
              </w:r>
            </w:del>
          </w:p>
        </w:tc>
      </w:tr>
      <w:tr w:rsidR="00D76893" w:rsidRPr="00D76893" w14:paraId="0A3A68ED" w14:textId="77777777" w:rsidTr="00D76893">
        <w:tc>
          <w:tcPr>
            <w:tcW w:w="876" w:type="dxa"/>
            <w:shd w:val="clear" w:color="auto" w:fill="E7E6E6"/>
          </w:tcPr>
          <w:p w14:paraId="4E099A5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6.4</w:t>
            </w:r>
          </w:p>
        </w:tc>
        <w:tc>
          <w:tcPr>
            <w:tcW w:w="3807" w:type="dxa"/>
            <w:shd w:val="clear" w:color="auto" w:fill="E7E6E6"/>
          </w:tcPr>
          <w:p w14:paraId="6172FD14"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Visualización de ejecuciones</w:t>
            </w:r>
          </w:p>
        </w:tc>
        <w:tc>
          <w:tcPr>
            <w:tcW w:w="3811" w:type="dxa"/>
            <w:shd w:val="clear" w:color="auto" w:fill="E7E6E6"/>
          </w:tcPr>
          <w:p w14:paraId="1363E3A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ver los listados de las diferentes ejecuciones en función de los estados.</w:t>
            </w:r>
          </w:p>
          <w:p w14:paraId="7A221D8A" w14:textId="77777777" w:rsidR="00D76893" w:rsidRPr="00D76893" w:rsidRDefault="00D76893" w:rsidP="00D76893">
            <w:pPr>
              <w:numPr>
                <w:ilvl w:val="0"/>
                <w:numId w:val="21"/>
              </w:numPr>
              <w:spacing w:after="0" w:line="240" w:lineRule="auto"/>
              <w:contextualSpacing/>
              <w:rPr>
                <w:rFonts w:ascii="Times New Roman" w:hAnsi="Times New Roman"/>
                <w:sz w:val="24"/>
                <w:szCs w:val="24"/>
              </w:rPr>
            </w:pPr>
            <w:r w:rsidRPr="00D76893">
              <w:rPr>
                <w:rFonts w:ascii="Times New Roman" w:hAnsi="Times New Roman"/>
                <w:sz w:val="24"/>
                <w:szCs w:val="24"/>
              </w:rPr>
              <w:t>Ejecuciones acabadas</w:t>
            </w:r>
          </w:p>
          <w:p w14:paraId="09D43218" w14:textId="77777777" w:rsidR="00D76893" w:rsidRPr="00D76893" w:rsidRDefault="00D76893" w:rsidP="00D76893">
            <w:pPr>
              <w:numPr>
                <w:ilvl w:val="0"/>
                <w:numId w:val="21"/>
              </w:numPr>
              <w:spacing w:after="0" w:line="240" w:lineRule="auto"/>
              <w:contextualSpacing/>
              <w:rPr>
                <w:rFonts w:ascii="Times New Roman" w:hAnsi="Times New Roman"/>
                <w:sz w:val="24"/>
                <w:szCs w:val="24"/>
              </w:rPr>
            </w:pPr>
            <w:r w:rsidRPr="00D76893">
              <w:rPr>
                <w:rFonts w:ascii="Times New Roman" w:hAnsi="Times New Roman"/>
                <w:sz w:val="24"/>
                <w:szCs w:val="24"/>
              </w:rPr>
              <w:t>Ejecuciones en marcha</w:t>
            </w:r>
          </w:p>
          <w:p w14:paraId="2C92790B" w14:textId="77777777" w:rsidR="00D76893" w:rsidRPr="00D76893" w:rsidRDefault="00D76893" w:rsidP="00D76893">
            <w:pPr>
              <w:numPr>
                <w:ilvl w:val="0"/>
                <w:numId w:val="21"/>
              </w:numPr>
              <w:spacing w:after="0" w:line="240" w:lineRule="auto"/>
              <w:contextualSpacing/>
              <w:rPr>
                <w:rFonts w:ascii="Times New Roman" w:hAnsi="Times New Roman"/>
                <w:sz w:val="24"/>
                <w:szCs w:val="24"/>
              </w:rPr>
            </w:pPr>
            <w:r w:rsidRPr="00D76893">
              <w:rPr>
                <w:rFonts w:ascii="Times New Roman" w:hAnsi="Times New Roman"/>
                <w:sz w:val="24"/>
                <w:szCs w:val="24"/>
              </w:rPr>
              <w:t>Ejecuciones con error</w:t>
            </w:r>
          </w:p>
        </w:tc>
      </w:tr>
      <w:tr w:rsidR="00D76893" w:rsidRPr="00D76893" w14:paraId="76EFC77A" w14:textId="77777777" w:rsidTr="00D76893">
        <w:tc>
          <w:tcPr>
            <w:tcW w:w="876" w:type="dxa"/>
            <w:shd w:val="clear" w:color="auto" w:fill="FFFFFF"/>
          </w:tcPr>
          <w:p w14:paraId="7DD7FBF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6.4.1</w:t>
            </w:r>
          </w:p>
        </w:tc>
        <w:tc>
          <w:tcPr>
            <w:tcW w:w="3807" w:type="dxa"/>
            <w:shd w:val="clear" w:color="auto" w:fill="FFFFFF"/>
          </w:tcPr>
          <w:p w14:paraId="61EA8248"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Almacenamiento de ejecuciones</w:t>
            </w:r>
          </w:p>
        </w:tc>
        <w:tc>
          <w:tcPr>
            <w:tcW w:w="3811" w:type="dxa"/>
            <w:shd w:val="clear" w:color="auto" w:fill="FFFFFF"/>
          </w:tcPr>
          <w:p w14:paraId="7C94E3B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proveerá de un repositorio de ejecuciones, para recoger las respuestas en cualquier momento.</w:t>
            </w:r>
          </w:p>
        </w:tc>
      </w:tr>
    </w:tbl>
    <w:p w14:paraId="67C48CED" w14:textId="77777777" w:rsidR="00C304FA" w:rsidRDefault="00C304FA" w:rsidP="00C304FA">
      <w:pPr>
        <w:spacing w:after="160" w:line="259" w:lineRule="auto"/>
        <w:contextualSpacing/>
        <w:jc w:val="both"/>
      </w:pPr>
    </w:p>
    <w:p w14:paraId="7A5F58CE" w14:textId="77777777" w:rsidR="00D76893" w:rsidRPr="00D76893" w:rsidRDefault="00D76893" w:rsidP="00C304FA"/>
    <w:p w14:paraId="36DEC894" w14:textId="77777777" w:rsidR="00D76893" w:rsidRPr="007F14A9" w:rsidRDefault="00D76893" w:rsidP="007F14A9">
      <w:pPr>
        <w:pStyle w:val="Ttulo1"/>
        <w:numPr>
          <w:ilvl w:val="0"/>
          <w:numId w:val="23"/>
        </w:numPr>
        <w:rPr>
          <w:rFonts w:ascii="Times New Roman" w:hAnsi="Times New Roman"/>
          <w:b/>
          <w:color w:val="auto"/>
          <w:sz w:val="56"/>
          <w:szCs w:val="56"/>
        </w:rPr>
      </w:pPr>
      <w:bookmarkStart w:id="60" w:name="_Toc481173072"/>
      <w:r w:rsidRPr="00D76893">
        <w:rPr>
          <w:rFonts w:ascii="Times New Roman" w:hAnsi="Times New Roman" w:cs="Times New Roman"/>
          <w:b/>
          <w:color w:val="auto"/>
          <w:sz w:val="56"/>
          <w:szCs w:val="56"/>
        </w:rPr>
        <w:t>Gestión de comunicación:</w:t>
      </w:r>
      <w:bookmarkEnd w:id="60"/>
      <w:r w:rsidRPr="00D76893">
        <w:rPr>
          <w:rFonts w:ascii="Times New Roman" w:hAnsi="Times New Roman" w:cs="Times New Roman"/>
          <w:b/>
          <w:color w:val="auto"/>
          <w:sz w:val="56"/>
          <w:szCs w:val="56"/>
        </w:rPr>
        <w:t xml:space="preserve"> </w:t>
      </w:r>
    </w:p>
    <w:p w14:paraId="1BC1A56B" w14:textId="77777777" w:rsidR="00A945AB" w:rsidRPr="00D76893" w:rsidRDefault="00A945AB" w:rsidP="00A945AB"/>
    <w:tbl>
      <w:tblPr>
        <w:tblStyle w:val="Tablaconcuadrcula1"/>
        <w:tblW w:w="0" w:type="auto"/>
        <w:tblLook w:val="04A0" w:firstRow="1" w:lastRow="0" w:firstColumn="1" w:lastColumn="0" w:noHBand="0" w:noVBand="1"/>
      </w:tblPr>
      <w:tblGrid>
        <w:gridCol w:w="876"/>
        <w:gridCol w:w="3807"/>
        <w:gridCol w:w="3811"/>
      </w:tblGrid>
      <w:tr w:rsidR="00D76893" w:rsidRPr="00D76893" w14:paraId="7A8C7EED" w14:textId="77777777" w:rsidTr="00D76893">
        <w:tc>
          <w:tcPr>
            <w:tcW w:w="876" w:type="dxa"/>
            <w:shd w:val="clear" w:color="auto" w:fill="3B3838"/>
          </w:tcPr>
          <w:p w14:paraId="6EF3B091"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15C99B7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725D2620"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bookmarkStart w:id="61" w:name="_GoBack"/>
        <w:bookmarkEnd w:id="61"/>
      </w:tr>
      <w:tr w:rsidR="00D76893" w:rsidRPr="00D76893" w14:paraId="663D7511" w14:textId="77777777" w:rsidTr="00D76893">
        <w:tc>
          <w:tcPr>
            <w:tcW w:w="876" w:type="dxa"/>
            <w:shd w:val="clear" w:color="auto" w:fill="AEAAAA"/>
          </w:tcPr>
          <w:p w14:paraId="7AEE3A1D"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7.X</w:t>
            </w:r>
          </w:p>
        </w:tc>
        <w:tc>
          <w:tcPr>
            <w:tcW w:w="3807" w:type="dxa"/>
            <w:shd w:val="clear" w:color="auto" w:fill="AEAAAA"/>
          </w:tcPr>
          <w:p w14:paraId="203859A8" w14:textId="77777777"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Gestión de comunicación</w:t>
            </w:r>
          </w:p>
        </w:tc>
        <w:tc>
          <w:tcPr>
            <w:tcW w:w="3811" w:type="dxa"/>
            <w:shd w:val="clear" w:color="auto" w:fill="AEAAAA"/>
          </w:tcPr>
          <w:p w14:paraId="2CD443E5" w14:textId="77777777" w:rsidR="00D76893" w:rsidRPr="00D76893" w:rsidRDefault="00D76893" w:rsidP="00D76893">
            <w:pPr>
              <w:spacing w:after="0" w:line="240" w:lineRule="auto"/>
              <w:rPr>
                <w:rFonts w:ascii="Times New Roman" w:hAnsi="Times New Roman"/>
                <w:b/>
                <w:sz w:val="24"/>
                <w:szCs w:val="24"/>
              </w:rPr>
            </w:pPr>
            <w:commentRangeStart w:id="62"/>
            <w:r w:rsidRPr="00D76893">
              <w:rPr>
                <w:rFonts w:ascii="Times New Roman" w:hAnsi="Times New Roman"/>
                <w:b/>
                <w:sz w:val="24"/>
                <w:szCs w:val="24"/>
              </w:rPr>
              <w:t>Toda acción realizada por el usuario debe ser comunicada y explicada como ha sido su comunicación con el sistema.</w:t>
            </w:r>
            <w:commentRangeEnd w:id="62"/>
            <w:r w:rsidR="004D6171">
              <w:rPr>
                <w:rStyle w:val="Refdecomentario"/>
              </w:rPr>
              <w:commentReference w:id="62"/>
            </w:r>
          </w:p>
        </w:tc>
      </w:tr>
      <w:tr w:rsidR="00D76893" w:rsidRPr="00D76893" w14:paraId="622B2464" w14:textId="77777777" w:rsidTr="00D76893">
        <w:tc>
          <w:tcPr>
            <w:tcW w:w="876" w:type="dxa"/>
            <w:shd w:val="clear" w:color="auto" w:fill="E7E6E6"/>
          </w:tcPr>
          <w:p w14:paraId="5EC0F4F3"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7.1</w:t>
            </w:r>
          </w:p>
        </w:tc>
        <w:tc>
          <w:tcPr>
            <w:tcW w:w="3807" w:type="dxa"/>
            <w:shd w:val="clear" w:color="auto" w:fill="E7E6E6"/>
          </w:tcPr>
          <w:p w14:paraId="2B81FE12"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Comunicación cifrada</w:t>
            </w:r>
          </w:p>
        </w:tc>
        <w:tc>
          <w:tcPr>
            <w:tcW w:w="3811" w:type="dxa"/>
            <w:shd w:val="clear" w:color="auto" w:fill="E7E6E6"/>
          </w:tcPr>
          <w:p w14:paraId="34FCD2AE"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La comunicación entre usuario y cliente deberá estar cifrada para más seguridad.</w:t>
            </w:r>
          </w:p>
        </w:tc>
      </w:tr>
      <w:tr w:rsidR="00D76893" w:rsidRPr="00D76893" w14:paraId="5671006E" w14:textId="77777777" w:rsidTr="00D76893">
        <w:tc>
          <w:tcPr>
            <w:tcW w:w="876" w:type="dxa"/>
            <w:shd w:val="clear" w:color="auto" w:fill="E7E6E6"/>
          </w:tcPr>
          <w:p w14:paraId="2C1FFF99"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7.2</w:t>
            </w:r>
          </w:p>
        </w:tc>
        <w:tc>
          <w:tcPr>
            <w:tcW w:w="3807" w:type="dxa"/>
            <w:shd w:val="clear" w:color="auto" w:fill="E7E6E6"/>
          </w:tcPr>
          <w:p w14:paraId="629D604E" w14:textId="77777777" w:rsidR="00D76893" w:rsidRPr="00D76893" w:rsidRDefault="00D76893" w:rsidP="00D76893">
            <w:pPr>
              <w:spacing w:after="0" w:line="240" w:lineRule="auto"/>
              <w:rPr>
                <w:rFonts w:ascii="Times New Roman" w:hAnsi="Times New Roman"/>
                <w:sz w:val="24"/>
                <w:szCs w:val="24"/>
              </w:rPr>
            </w:pPr>
            <w:commentRangeStart w:id="63"/>
            <w:r w:rsidRPr="00D76893">
              <w:rPr>
                <w:rFonts w:ascii="Times New Roman" w:hAnsi="Times New Roman"/>
                <w:sz w:val="24"/>
                <w:szCs w:val="24"/>
              </w:rPr>
              <w:t>Creación de protocolo de comunicación</w:t>
            </w:r>
          </w:p>
        </w:tc>
        <w:tc>
          <w:tcPr>
            <w:tcW w:w="3811" w:type="dxa"/>
            <w:shd w:val="clear" w:color="auto" w:fill="E7E6E6"/>
          </w:tcPr>
          <w:p w14:paraId="4A84745D" w14:textId="77777777"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La comunicación entre usuario y cliente deberá ser estructurada en forma de protocolo.</w:t>
            </w:r>
            <w:commentRangeEnd w:id="63"/>
            <w:r w:rsidR="004D6171">
              <w:rPr>
                <w:rStyle w:val="Refdecomentario"/>
              </w:rPr>
              <w:commentReference w:id="63"/>
            </w:r>
          </w:p>
        </w:tc>
      </w:tr>
    </w:tbl>
    <w:p w14:paraId="482A6456" w14:textId="77777777" w:rsidR="00D76893" w:rsidRPr="00D76893" w:rsidRDefault="00D76893" w:rsidP="00D76893">
      <w:pPr>
        <w:spacing w:after="160" w:line="259" w:lineRule="auto"/>
        <w:ind w:left="720"/>
        <w:contextualSpacing/>
        <w:jc w:val="both"/>
      </w:pPr>
    </w:p>
    <w:p w14:paraId="1D58120F" w14:textId="77777777" w:rsidR="00476CC4" w:rsidRPr="005A4AB7" w:rsidRDefault="00476CC4" w:rsidP="00476CC4">
      <w:pPr>
        <w:spacing w:after="0" w:line="360" w:lineRule="auto"/>
        <w:jc w:val="both"/>
        <w:rPr>
          <w:rFonts w:ascii="Times New Roman" w:hAnsi="Times New Roman"/>
          <w:sz w:val="24"/>
          <w:szCs w:val="24"/>
          <w:lang w:val="es-ES_tradnl"/>
        </w:rPr>
      </w:pPr>
    </w:p>
    <w:p w14:paraId="56B9829E" w14:textId="77777777" w:rsidR="0040178A" w:rsidRPr="0040178A" w:rsidRDefault="00476CC4" w:rsidP="00D76893">
      <w:pPr>
        <w:spacing w:after="0" w:line="360" w:lineRule="auto"/>
        <w:jc w:val="both"/>
        <w:rPr>
          <w:rFonts w:ascii="Times New Roman" w:hAnsi="Times New Roman"/>
          <w:b/>
          <w:sz w:val="56"/>
          <w:szCs w:val="56"/>
          <w:lang w:val="es-ES_tradnl"/>
        </w:rPr>
      </w:pPr>
      <w:r w:rsidRPr="007263A9">
        <w:rPr>
          <w:rFonts w:ascii="Times New Roman" w:hAnsi="Times New Roman"/>
          <w:sz w:val="24"/>
          <w:szCs w:val="24"/>
          <w:lang w:val="es-ES_tradnl"/>
        </w:rPr>
        <w:tab/>
      </w:r>
    </w:p>
    <w:p w14:paraId="25D4D7F1" w14:textId="77777777" w:rsidR="0040178A" w:rsidRPr="0040178A" w:rsidRDefault="0040178A" w:rsidP="0040178A">
      <w:pPr>
        <w:pStyle w:val="Prrafodelista"/>
        <w:spacing w:after="0" w:line="240" w:lineRule="auto"/>
        <w:ind w:left="360"/>
        <w:jc w:val="both"/>
        <w:rPr>
          <w:rFonts w:ascii="Times New Roman" w:hAnsi="Times New Roman"/>
          <w:sz w:val="24"/>
          <w:szCs w:val="24"/>
          <w:lang w:val="es-ES_tradnl"/>
        </w:rPr>
      </w:pPr>
    </w:p>
    <w:p w14:paraId="716D0BA5" w14:textId="77777777" w:rsidR="00476CC4" w:rsidRDefault="00476CC4" w:rsidP="00476CC4">
      <w:pPr>
        <w:spacing w:after="0" w:line="360" w:lineRule="auto"/>
        <w:jc w:val="both"/>
        <w:rPr>
          <w:rFonts w:ascii="Times New Roman" w:hAnsi="Times New Roman"/>
          <w:sz w:val="24"/>
          <w:szCs w:val="24"/>
          <w:lang w:val="es-ES_tradnl"/>
        </w:rPr>
      </w:pPr>
    </w:p>
    <w:p w14:paraId="7F64A3A3" w14:textId="77777777" w:rsidR="00476CC4" w:rsidRDefault="00476CC4" w:rsidP="00476CC4">
      <w:pPr>
        <w:spacing w:after="0" w:line="360" w:lineRule="auto"/>
        <w:jc w:val="both"/>
        <w:rPr>
          <w:rFonts w:ascii="Times New Roman" w:hAnsi="Times New Roman"/>
          <w:sz w:val="24"/>
          <w:szCs w:val="24"/>
          <w:lang w:val="es-ES_tradnl"/>
        </w:rPr>
      </w:pPr>
    </w:p>
    <w:p w14:paraId="52E6973B" w14:textId="77777777" w:rsidR="00F033C9" w:rsidRDefault="00F033C9" w:rsidP="00476CC4">
      <w:pPr>
        <w:spacing w:after="0" w:line="360" w:lineRule="auto"/>
        <w:jc w:val="both"/>
        <w:rPr>
          <w:rFonts w:ascii="Times New Roman" w:hAnsi="Times New Roman"/>
          <w:sz w:val="24"/>
          <w:szCs w:val="24"/>
          <w:lang w:val="es-ES_tradnl"/>
        </w:rPr>
      </w:pPr>
    </w:p>
    <w:p w14:paraId="73448560" w14:textId="77777777" w:rsidR="008D3B30" w:rsidRDefault="008D3B30">
      <w:pPr>
        <w:spacing w:after="0" w:line="240" w:lineRule="auto"/>
        <w:rPr>
          <w:rFonts w:ascii="Times New Roman" w:hAnsi="Times New Roman"/>
          <w:b/>
          <w:sz w:val="24"/>
          <w:szCs w:val="24"/>
          <w:lang w:val="es-ES_tradnl"/>
        </w:rPr>
      </w:pPr>
    </w:p>
    <w:p w14:paraId="26BDB700" w14:textId="77777777" w:rsidR="00EB6835" w:rsidRDefault="00EB6835" w:rsidP="00EB6835">
      <w:pPr>
        <w:spacing w:after="0" w:line="360" w:lineRule="auto"/>
        <w:jc w:val="both"/>
        <w:rPr>
          <w:rFonts w:ascii="Times New Roman" w:hAnsi="Times New Roman"/>
          <w:sz w:val="24"/>
          <w:szCs w:val="24"/>
        </w:rPr>
      </w:pPr>
    </w:p>
    <w:sectPr w:rsidR="00EB6835" w:rsidSect="00042E96">
      <w:headerReference w:type="default" r:id="rId10"/>
      <w:footerReference w:type="default" r:id="rId11"/>
      <w:pgSz w:w="11906" w:h="16838"/>
      <w:pgMar w:top="1701" w:right="1134" w:bottom="1134" w:left="1701" w:header="284" w:footer="30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QUEL BLANCO AGUIRRE" w:date="2017-05-22T18:55:00Z" w:initials="RBA">
    <w:p w14:paraId="2B2F1ECF" w14:textId="7B17C158" w:rsidR="00DC17B5" w:rsidRDefault="00DC17B5">
      <w:pPr>
        <w:pStyle w:val="Textocomentario"/>
      </w:pPr>
      <w:r>
        <w:rPr>
          <w:rStyle w:val="Refdecomentario"/>
        </w:rPr>
        <w:annotationRef/>
      </w:r>
      <w:r>
        <w:rPr>
          <w:rStyle w:val="Refdecomentario"/>
        </w:rPr>
        <w:t>Acuérdate de poner la portada en todos los documentos.</w:t>
      </w:r>
    </w:p>
  </w:comment>
  <w:comment w:id="2" w:author="RAQUEL BLANCO AGUIRRE" w:date="2017-05-22T18:53:00Z" w:initials="RBA">
    <w:p w14:paraId="5A65960E" w14:textId="77777777" w:rsidR="00C804A7" w:rsidRDefault="00C804A7">
      <w:pPr>
        <w:pStyle w:val="Textocomentario"/>
      </w:pPr>
      <w:r>
        <w:rPr>
          <w:rStyle w:val="Refdecomentario"/>
        </w:rPr>
        <w:annotationRef/>
      </w:r>
      <w:r>
        <w:t>El documento se llama requisitos de usuario</w:t>
      </w:r>
    </w:p>
  </w:comment>
  <w:comment w:id="3" w:author="RAQUEL BLANCO AGUIRRE" w:date="2017-05-22T18:54:00Z" w:initials="RBA">
    <w:p w14:paraId="3032E1F8" w14:textId="7031379B" w:rsidR="00DC17B5" w:rsidRDefault="00DC17B5">
      <w:pPr>
        <w:pStyle w:val="Textocomentario"/>
      </w:pPr>
      <w:r>
        <w:rPr>
          <w:rStyle w:val="Refdecomentario"/>
        </w:rPr>
        <w:annotationRef/>
      </w:r>
      <w:r>
        <w:t>Todo esto sobra. Este es un documento técnico donde se describen los requisitos formalmente.</w:t>
      </w:r>
    </w:p>
  </w:comment>
  <w:comment w:id="5" w:author="RAQUEL BLANCO AGUIRRE" w:date="2017-05-22T19:00:00Z" w:initials="RBA">
    <w:p w14:paraId="757AE11B" w14:textId="1F9EE696" w:rsidR="00D4452E" w:rsidRDefault="00D4452E">
      <w:pPr>
        <w:pStyle w:val="Textocomentario"/>
      </w:pPr>
      <w:r>
        <w:rPr>
          <w:rStyle w:val="Refdecomentario"/>
        </w:rPr>
        <w:annotationRef/>
      </w:r>
      <w:r>
        <w:t>Esto es simplemente 1</w:t>
      </w:r>
    </w:p>
  </w:comment>
  <w:comment w:id="6" w:author="RAQUEL BLANCO AGUIRRE" w:date="2017-05-22T18:58:00Z" w:initials="RBA">
    <w:p w14:paraId="3E75E4B3" w14:textId="0E988DDB" w:rsidR="00D4452E" w:rsidRDefault="00D4452E">
      <w:pPr>
        <w:pStyle w:val="Textocomentario"/>
      </w:pPr>
      <w:r>
        <w:rPr>
          <w:rStyle w:val="Refdecomentario"/>
        </w:rPr>
        <w:annotationRef/>
      </w:r>
      <w:r>
        <w:t>¿Qué es una identidad? Hay que definirlo</w:t>
      </w:r>
    </w:p>
  </w:comment>
  <w:comment w:id="7" w:author="RAQUEL BLANCO AGUIRRE" w:date="2017-05-22T18:58:00Z" w:initials="RBA">
    <w:p w14:paraId="0D86C5D5" w14:textId="069AA364" w:rsidR="00D4452E" w:rsidRDefault="00D4452E">
      <w:pPr>
        <w:pStyle w:val="Textocomentario"/>
      </w:pPr>
      <w:r>
        <w:rPr>
          <w:rStyle w:val="Refdecomentario"/>
        </w:rPr>
        <w:annotationRef/>
      </w:r>
      <w:r>
        <w:t>Esto es simplemente: “El sistema permitirá al usuario finalizar la sesión que tiene establecida”.</w:t>
      </w:r>
    </w:p>
  </w:comment>
  <w:comment w:id="8" w:author="RAQUEL BLANCO AGUIRRE" w:date="2017-05-22T19:02:00Z" w:initials="RBA">
    <w:p w14:paraId="4D51473A" w14:textId="4DAB3E2C" w:rsidR="000D5738" w:rsidRDefault="000D5738">
      <w:pPr>
        <w:pStyle w:val="Textocomentario"/>
      </w:pPr>
      <w:r>
        <w:rPr>
          <w:rStyle w:val="Refdecomentario"/>
        </w:rPr>
        <w:annotationRef/>
      </w:r>
      <w:r>
        <w:t>Mueve este requisito al apartado de gestión de usuarios.</w:t>
      </w:r>
    </w:p>
  </w:comment>
  <w:comment w:id="9" w:author="RAQUEL BLANCO AGUIRRE" w:date="2017-05-22T19:01:00Z" w:initials="RBA">
    <w:p w14:paraId="2E00DAB1" w14:textId="7ABE1E3A" w:rsidR="00D4452E" w:rsidRDefault="00D4452E">
      <w:pPr>
        <w:pStyle w:val="Textocomentario"/>
      </w:pPr>
      <w:r>
        <w:rPr>
          <w:rStyle w:val="Refdecomentario"/>
        </w:rPr>
        <w:annotationRef/>
      </w:r>
      <w:r>
        <w:t>Este requisito sobraría porque lo detallas en la modificación del usuario.</w:t>
      </w:r>
    </w:p>
  </w:comment>
  <w:comment w:id="12" w:author="RAQUEL BLANCO AGUIRRE" w:date="2017-05-22T19:03:00Z" w:initials="RBA">
    <w:p w14:paraId="6F8254E0" w14:textId="714486C1" w:rsidR="00013993" w:rsidRDefault="00013993">
      <w:pPr>
        <w:pStyle w:val="Textocomentario"/>
      </w:pPr>
      <w:r>
        <w:rPr>
          <w:rStyle w:val="Refdecomentario"/>
        </w:rPr>
        <w:annotationRef/>
      </w:r>
      <w:r>
        <w:t>Hay que indicar cuáles son esos datos concretamente.</w:t>
      </w:r>
    </w:p>
  </w:comment>
  <w:comment w:id="13" w:author="RAQUEL BLANCO AGUIRRE" w:date="2017-05-22T19:04:00Z" w:initials="RBA">
    <w:p w14:paraId="6CF28E40" w14:textId="0EAD5BA8" w:rsidR="00013993" w:rsidRDefault="00013993">
      <w:pPr>
        <w:pStyle w:val="Textocomentario"/>
      </w:pPr>
      <w:r>
        <w:rPr>
          <w:rStyle w:val="Refdecomentario"/>
        </w:rPr>
        <w:annotationRef/>
      </w:r>
      <w:r>
        <w:t>Esto está repetido. Supongo que querías poner que se puedes modificar los roles.</w:t>
      </w:r>
    </w:p>
  </w:comment>
  <w:comment w:id="16" w:author="RAQUEL BLANCO AGUIRRE" w:date="2017-05-22T19:05:00Z" w:initials="RBA">
    <w:p w14:paraId="2BA1F6DA" w14:textId="6F89E848" w:rsidR="00013993" w:rsidRDefault="00013993">
      <w:pPr>
        <w:pStyle w:val="Textocomentario"/>
      </w:pPr>
      <w:r>
        <w:rPr>
          <w:rStyle w:val="Refdecomentario"/>
        </w:rPr>
        <w:annotationRef/>
      </w:r>
      <w:r>
        <w:t>Indica cuáles son esos permisos de compartición. Lo mismo para los permisos de los siguientes requisitos.</w:t>
      </w:r>
    </w:p>
  </w:comment>
  <w:comment w:id="17" w:author="RAQUEL BLANCO AGUIRRE" w:date="2017-05-22T19:13:00Z" w:initials="RBA">
    <w:p w14:paraId="545DDA9F" w14:textId="77777777" w:rsidR="00F2028A" w:rsidRDefault="00F2028A">
      <w:pPr>
        <w:pStyle w:val="Textocomentario"/>
      </w:pPr>
      <w:r>
        <w:rPr>
          <w:rStyle w:val="Refdecomentario"/>
        </w:rPr>
        <w:annotationRef/>
      </w:r>
      <w:r>
        <w:t xml:space="preserve">¿Esto es que los permisos del padre son </w:t>
      </w:r>
      <w:proofErr w:type="spellStart"/>
      <w:r>
        <w:t>heradados</w:t>
      </w:r>
      <w:proofErr w:type="spellEnd"/>
      <w:r>
        <w:t xml:space="preserve"> por los hijos? Si es así, pon eso simplemente.</w:t>
      </w:r>
    </w:p>
    <w:p w14:paraId="2B986D91" w14:textId="74976327" w:rsidR="00F2028A" w:rsidRDefault="00F2028A">
      <w:pPr>
        <w:pStyle w:val="Textocomentario"/>
      </w:pPr>
      <w:r>
        <w:t xml:space="preserve">Otra cosa, </w:t>
      </w:r>
      <w:r w:rsidR="00973C07">
        <w:t>¿padre e hijo son grupos? Si es así, indica grupo padre y grupo hijo.</w:t>
      </w:r>
    </w:p>
  </w:comment>
  <w:comment w:id="26" w:author="RAQUEL BLANCO AGUIRRE" w:date="2017-05-22T19:16:00Z" w:initials="RBA">
    <w:p w14:paraId="677BD254" w14:textId="24502CE4" w:rsidR="00973C07" w:rsidRDefault="00973C07">
      <w:pPr>
        <w:pStyle w:val="Textocomentario"/>
      </w:pPr>
      <w:r>
        <w:rPr>
          <w:rStyle w:val="Refdecomentario"/>
        </w:rPr>
        <w:annotationRef/>
      </w:r>
      <w:r>
        <w:t>¿Esto sería grupo raíz de una jerarquía de grupos? Si es así, pon eso simplemente.</w:t>
      </w:r>
    </w:p>
  </w:comment>
  <w:comment w:id="27" w:author="RAQUEL BLANCO AGUIRRE" w:date="2017-05-22T19:17:00Z" w:initials="RBA">
    <w:p w14:paraId="70B9F561" w14:textId="309AB5CB" w:rsidR="000702E6" w:rsidRDefault="000702E6">
      <w:pPr>
        <w:pStyle w:val="Textocomentario"/>
      </w:pPr>
      <w:r>
        <w:rPr>
          <w:rStyle w:val="Refdecomentario"/>
        </w:rPr>
        <w:annotationRef/>
      </w:r>
      <w:r>
        <w:t>Indica exactamente los datos que tiene un grupo.</w:t>
      </w:r>
    </w:p>
  </w:comment>
  <w:comment w:id="28" w:author="RAQUEL BLANCO AGUIRRE" w:date="2017-05-22T19:18:00Z" w:initials="RBA">
    <w:p w14:paraId="3A3D01B7" w14:textId="32B1C34F" w:rsidR="000702E6" w:rsidRDefault="000702E6">
      <w:pPr>
        <w:pStyle w:val="Textocomentario"/>
      </w:pPr>
      <w:r>
        <w:rPr>
          <w:rStyle w:val="Refdecomentario"/>
        </w:rPr>
        <w:annotationRef/>
      </w:r>
      <w:r>
        <w:t>Aquí sería algo como “El sistema podrá asignar usuarios como miembros de un grupo”. Algo similar se pondría también para los proyectos.</w:t>
      </w:r>
    </w:p>
  </w:comment>
  <w:comment w:id="33" w:author="RAQUEL BLANCO AGUIRRE" w:date="2017-05-22T19:22:00Z" w:initials="RBA">
    <w:p w14:paraId="34C111E2" w14:textId="1702DE62" w:rsidR="001176FF" w:rsidRDefault="001176FF">
      <w:pPr>
        <w:pStyle w:val="Textocomentario"/>
      </w:pPr>
      <w:r>
        <w:rPr>
          <w:rStyle w:val="Refdecomentario"/>
        </w:rPr>
        <w:annotationRef/>
      </w:r>
      <w:r>
        <w:t>¿Qué pasa con los proyectos que están en los grupos que se eliminan? ¿A quién se enlazan?</w:t>
      </w:r>
    </w:p>
  </w:comment>
  <w:comment w:id="36" w:author="RAQUEL BLANCO AGUIRRE" w:date="2017-05-22T19:24:00Z" w:initials="RBA">
    <w:p w14:paraId="3F963654" w14:textId="6C2C4526" w:rsidR="00322324" w:rsidRDefault="00A23B2C" w:rsidP="00322324">
      <w:pPr>
        <w:pStyle w:val="Textocomentario"/>
      </w:pPr>
      <w:r>
        <w:rPr>
          <w:rStyle w:val="Refdecomentario"/>
        </w:rPr>
        <w:annotationRef/>
      </w:r>
      <w:r>
        <w:t>Indicar todos los datos concretos</w:t>
      </w:r>
      <w:r w:rsidR="00322324">
        <w:t xml:space="preserve">. </w:t>
      </w:r>
    </w:p>
  </w:comment>
  <w:comment w:id="43" w:author="RAQUEL BLANCO AGUIRRE" w:date="2017-05-22T19:29:00Z" w:initials="RBA">
    <w:p w14:paraId="450DFF4E" w14:textId="1A123D66" w:rsidR="00322324" w:rsidRDefault="00322324">
      <w:pPr>
        <w:pStyle w:val="Textocomentario"/>
      </w:pPr>
      <w:r>
        <w:rPr>
          <w:rStyle w:val="Refdecomentario"/>
        </w:rPr>
        <w:annotationRef/>
      </w:r>
      <w:r>
        <w:t>Esto no se entiende porque la integración está después. Pon el requisito de eliminación de proyectos el último.</w:t>
      </w:r>
    </w:p>
  </w:comment>
  <w:comment w:id="44" w:author="RAQUEL BLANCO AGUIRRE" w:date="2017-05-22T19:31:00Z" w:initials="RBA">
    <w:p w14:paraId="0EDA39AB" w14:textId="39FB416A" w:rsidR="00322324" w:rsidRDefault="00322324">
      <w:pPr>
        <w:pStyle w:val="Textocomentario"/>
      </w:pPr>
      <w:r>
        <w:rPr>
          <w:rStyle w:val="Refdecomentario"/>
        </w:rPr>
        <w:annotationRef/>
      </w:r>
      <w:r>
        <w:t>¿Qué significa integrar el proyecto en un grupo? ¿Significa que es accesible para los miembro de ese grupo?</w:t>
      </w:r>
    </w:p>
  </w:comment>
  <w:comment w:id="48" w:author="RAQUEL BLANCO AGUIRRE" w:date="2017-05-22T19:35:00Z" w:initials="RBA">
    <w:p w14:paraId="2DBE31CE" w14:textId="044B02A8" w:rsidR="004D6171" w:rsidRDefault="004D6171">
      <w:pPr>
        <w:pStyle w:val="Textocomentario"/>
      </w:pPr>
      <w:r>
        <w:rPr>
          <w:rStyle w:val="Refdecomentario"/>
        </w:rPr>
        <w:annotationRef/>
      </w:r>
      <w:r>
        <w:t xml:space="preserve">Indicabas que el sistema podrá ejecutar proyectos de diversa índole. Pon como </w:t>
      </w:r>
      <w:proofErr w:type="spellStart"/>
      <w:r>
        <w:t>subrequisito</w:t>
      </w:r>
      <w:proofErr w:type="spellEnd"/>
      <w:r>
        <w:t xml:space="preserve"> los tipos de proyectos que se pueden ejecutar actualmente en la aplicación.</w:t>
      </w:r>
    </w:p>
  </w:comment>
  <w:comment w:id="53" w:author="RAQUEL BLANCO AGUIRRE" w:date="2017-05-22T19:34:00Z" w:initials="RBA">
    <w:p w14:paraId="4195AF06" w14:textId="4B844E57" w:rsidR="004D6171" w:rsidRDefault="004D6171">
      <w:pPr>
        <w:pStyle w:val="Textocomentario"/>
      </w:pPr>
      <w:r>
        <w:rPr>
          <w:rStyle w:val="Refdecomentario"/>
        </w:rPr>
        <w:annotationRef/>
      </w:r>
      <w:r>
        <w:t>¿Qué es esto de las propiedades?</w:t>
      </w:r>
    </w:p>
  </w:comment>
  <w:comment w:id="62" w:author="RAQUEL BLANCO AGUIRRE" w:date="2017-05-22T19:37:00Z" w:initials="RBA">
    <w:p w14:paraId="709FA004" w14:textId="34DCB1EF" w:rsidR="004D6171" w:rsidRDefault="004D6171">
      <w:pPr>
        <w:pStyle w:val="Textocomentario"/>
      </w:pPr>
      <w:r>
        <w:rPr>
          <w:rStyle w:val="Refdecomentario"/>
        </w:rPr>
        <w:annotationRef/>
      </w:r>
      <w:r>
        <w:t>No entiendo esta redacción</w:t>
      </w:r>
    </w:p>
  </w:comment>
  <w:comment w:id="63" w:author="RAQUEL BLANCO AGUIRRE" w:date="2017-05-22T19:37:00Z" w:initials="RBA">
    <w:p w14:paraId="7C6B1681" w14:textId="77777777" w:rsidR="004D6171" w:rsidRDefault="004D6171">
      <w:pPr>
        <w:pStyle w:val="Textocomentario"/>
      </w:pPr>
      <w:r>
        <w:rPr>
          <w:rStyle w:val="Refdecomentario"/>
        </w:rPr>
        <w:annotationRef/>
      </w:r>
      <w:r>
        <w:t>Estos requisitos son requisitos no funcionales.</w:t>
      </w:r>
    </w:p>
    <w:p w14:paraId="334B5610" w14:textId="77777777" w:rsidR="004D6171" w:rsidRDefault="004D6171">
      <w:pPr>
        <w:pStyle w:val="Textocomentario"/>
      </w:pPr>
    </w:p>
    <w:p w14:paraId="59592418" w14:textId="59133212" w:rsidR="004D6171" w:rsidRDefault="004D6171">
      <w:pPr>
        <w:pStyle w:val="Textocomentario"/>
      </w:pPr>
      <w:r>
        <w:t xml:space="preserve">Te faltan todos los demás requisitos no funcionales, como los de la ley de protección de datos, </w:t>
      </w:r>
      <w:r w:rsidR="00E620D7">
        <w:t>compatibilidad en navegadores diferentes</w:t>
      </w:r>
      <w:r>
        <w:t>, etc.</w:t>
      </w:r>
    </w:p>
    <w:p w14:paraId="4BCA9970" w14:textId="77777777" w:rsidR="004D6171" w:rsidRDefault="004D6171">
      <w:pPr>
        <w:pStyle w:val="Textocomentario"/>
      </w:pPr>
    </w:p>
    <w:p w14:paraId="11A2F02C" w14:textId="6762EE34" w:rsidR="004D6171" w:rsidRDefault="004D6171">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F1ECF" w15:done="0"/>
  <w15:commentEx w15:paraId="5A65960E" w15:done="0"/>
  <w15:commentEx w15:paraId="3032E1F8" w15:done="0"/>
  <w15:commentEx w15:paraId="757AE11B" w15:done="0"/>
  <w15:commentEx w15:paraId="3E75E4B3" w15:done="0"/>
  <w15:commentEx w15:paraId="0D86C5D5" w15:done="0"/>
  <w15:commentEx w15:paraId="4D51473A" w15:done="0"/>
  <w15:commentEx w15:paraId="2E00DAB1" w15:done="0"/>
  <w15:commentEx w15:paraId="6F8254E0" w15:done="0"/>
  <w15:commentEx w15:paraId="6CF28E40" w15:done="0"/>
  <w15:commentEx w15:paraId="2BA1F6DA" w15:done="0"/>
  <w15:commentEx w15:paraId="2B986D91" w15:done="0"/>
  <w15:commentEx w15:paraId="677BD254" w15:done="0"/>
  <w15:commentEx w15:paraId="70B9F561" w15:done="0"/>
  <w15:commentEx w15:paraId="3A3D01B7" w15:done="0"/>
  <w15:commentEx w15:paraId="34C111E2" w15:done="0"/>
  <w15:commentEx w15:paraId="3F963654" w15:done="0"/>
  <w15:commentEx w15:paraId="450DFF4E" w15:done="0"/>
  <w15:commentEx w15:paraId="0EDA39AB" w15:done="0"/>
  <w15:commentEx w15:paraId="2DBE31CE" w15:done="0"/>
  <w15:commentEx w15:paraId="4195AF06" w15:done="0"/>
  <w15:commentEx w15:paraId="709FA004" w15:done="0"/>
  <w15:commentEx w15:paraId="11A2F0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EC008" w14:textId="77777777" w:rsidR="0000070C" w:rsidRDefault="0000070C" w:rsidP="00D66BF6">
      <w:pPr>
        <w:spacing w:after="0" w:line="240" w:lineRule="auto"/>
      </w:pPr>
      <w:r>
        <w:separator/>
      </w:r>
    </w:p>
  </w:endnote>
  <w:endnote w:type="continuationSeparator" w:id="0">
    <w:p w14:paraId="24E52A6F" w14:textId="77777777" w:rsidR="0000070C" w:rsidRDefault="0000070C"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458D7" w14:textId="77777777" w:rsidR="002D77DA" w:rsidRPr="000B5CF0" w:rsidRDefault="0040178A"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70E27" w14:textId="77777777" w:rsidR="0000070C" w:rsidRDefault="0000070C" w:rsidP="00D66BF6">
      <w:pPr>
        <w:spacing w:after="0" w:line="240" w:lineRule="auto"/>
      </w:pPr>
      <w:r>
        <w:separator/>
      </w:r>
    </w:p>
  </w:footnote>
  <w:footnote w:type="continuationSeparator" w:id="0">
    <w:p w14:paraId="18DCBD08" w14:textId="77777777" w:rsidR="0000070C" w:rsidRDefault="0000070C"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9471E" w14:textId="77777777" w:rsidR="002D77DA" w:rsidRPr="00FE6B53" w:rsidRDefault="002D77DA" w:rsidP="00D66BF6">
    <w:pPr>
      <w:rPr>
        <w:sz w:val="8"/>
        <w:szCs w:val="8"/>
      </w:rPr>
    </w:pPr>
  </w:p>
  <w:p w14:paraId="237A3C9E" w14:textId="77777777" w:rsidR="002D77DA" w:rsidRDefault="002D77DA" w:rsidP="00D66BF6">
    <w:r>
      <w:rPr>
        <w:noProof/>
        <w:lang w:eastAsia="es-ES"/>
      </w:rPr>
      <mc:AlternateContent>
        <mc:Choice Requires="wps">
          <w:drawing>
            <wp:anchor distT="0" distB="0" distL="114300" distR="114300" simplePos="0" relativeHeight="251656704" behindDoc="0" locked="0" layoutInCell="1" allowOverlap="1" wp14:anchorId="1A63734A" wp14:editId="744A8BE3">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5F38B" w14:textId="77777777" w:rsidR="002D77DA" w:rsidRDefault="002D77DA" w:rsidP="000B5CF0">
                          <w:pPr>
                            <w:tabs>
                              <w:tab w:val="right" w:pos="7513"/>
                            </w:tabs>
                            <w:rPr>
                              <w:rFonts w:ascii="Times New Roman" w:hAnsi="Times New Roman"/>
                              <w:b/>
                              <w:sz w:val="24"/>
                              <w:szCs w:val="24"/>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E620D7">
                            <w:rPr>
                              <w:rFonts w:ascii="Times New Roman" w:hAnsi="Times New Roman"/>
                              <w:b/>
                              <w:noProof/>
                              <w:sz w:val="24"/>
                              <w:szCs w:val="24"/>
                            </w:rPr>
                            <w:t>4</w:t>
                          </w:r>
                          <w:r w:rsidRPr="000B5CF0">
                            <w:rPr>
                              <w:rFonts w:ascii="Times New Roman" w:hAnsi="Times New Roman"/>
                              <w:b/>
                              <w:sz w:val="24"/>
                              <w:szCs w:val="24"/>
                            </w:rPr>
                            <w:fldChar w:fldCharType="end"/>
                          </w:r>
                          <w:r w:rsidR="00AB270E">
                            <w:rPr>
                              <w:rFonts w:ascii="Times New Roman" w:hAnsi="Times New Roman"/>
                              <w:b/>
                              <w:sz w:val="24"/>
                              <w:szCs w:val="24"/>
                            </w:rPr>
                            <w:t xml:space="preserve"> de 10</w:t>
                          </w:r>
                        </w:p>
                        <w:p w14:paraId="159CDEB6" w14:textId="77777777" w:rsidR="00AB270E" w:rsidRPr="000B5CF0" w:rsidRDefault="00AB270E" w:rsidP="000B5CF0">
                          <w:pPr>
                            <w:tabs>
                              <w:tab w:val="right" w:pos="7513"/>
                            </w:tabs>
                            <w:rPr>
                              <w:rFonts w:ascii="Times New Roman" w:hAnsi="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3734A"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14:paraId="0B45F38B" w14:textId="77777777" w:rsidR="002D77DA" w:rsidRDefault="002D77DA" w:rsidP="000B5CF0">
                    <w:pPr>
                      <w:tabs>
                        <w:tab w:val="right" w:pos="7513"/>
                      </w:tabs>
                      <w:rPr>
                        <w:rFonts w:ascii="Times New Roman" w:hAnsi="Times New Roman"/>
                        <w:b/>
                        <w:sz w:val="24"/>
                        <w:szCs w:val="24"/>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E620D7">
                      <w:rPr>
                        <w:rFonts w:ascii="Times New Roman" w:hAnsi="Times New Roman"/>
                        <w:b/>
                        <w:noProof/>
                        <w:sz w:val="24"/>
                        <w:szCs w:val="24"/>
                      </w:rPr>
                      <w:t>4</w:t>
                    </w:r>
                    <w:r w:rsidRPr="000B5CF0">
                      <w:rPr>
                        <w:rFonts w:ascii="Times New Roman" w:hAnsi="Times New Roman"/>
                        <w:b/>
                        <w:sz w:val="24"/>
                        <w:szCs w:val="24"/>
                      </w:rPr>
                      <w:fldChar w:fldCharType="end"/>
                    </w:r>
                    <w:r w:rsidR="00AB270E">
                      <w:rPr>
                        <w:rFonts w:ascii="Times New Roman" w:hAnsi="Times New Roman"/>
                        <w:b/>
                        <w:sz w:val="24"/>
                        <w:szCs w:val="24"/>
                      </w:rPr>
                      <w:t xml:space="preserve"> de 10</w:t>
                    </w:r>
                  </w:p>
                  <w:p w14:paraId="159CDEB6" w14:textId="77777777" w:rsidR="00AB270E" w:rsidRPr="000B5CF0" w:rsidRDefault="00AB270E" w:rsidP="000B5CF0">
                    <w:pPr>
                      <w:tabs>
                        <w:tab w:val="right" w:pos="7513"/>
                      </w:tabs>
                      <w:rPr>
                        <w:rFonts w:ascii="Times New Roman" w:hAnsi="Times New Roman"/>
                        <w:b/>
                      </w:rPr>
                    </w:pPr>
                  </w:p>
                </w:txbxContent>
              </v:textbox>
            </v:shape>
          </w:pict>
        </mc:Fallback>
      </mc:AlternateContent>
    </w:r>
    <w:r w:rsidR="00A850DC">
      <w:rPr>
        <w:noProof/>
        <w:lang w:eastAsia="es-ES"/>
      </w:rPr>
      <w:drawing>
        <wp:inline distT="0" distB="0" distL="0" distR="0" wp14:anchorId="6AE57188" wp14:editId="7F416829">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07050E7"/>
    <w:multiLevelType w:val="hybridMultilevel"/>
    <w:tmpl w:val="DD629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A1694D"/>
    <w:multiLevelType w:val="hybridMultilevel"/>
    <w:tmpl w:val="E94CB05E"/>
    <w:lvl w:ilvl="0" w:tplc="A53A0F8A">
      <w:start w:val="1"/>
      <w:numFmt w:val="decimal"/>
      <w:lvlText w:val="%1."/>
      <w:lvlJc w:val="left"/>
      <w:pPr>
        <w:ind w:left="720" w:hanging="360"/>
      </w:pPr>
      <w:rPr>
        <w:rFonts w:ascii="Times New Roman" w:hAnsi="Times New Roman" w:cs="Times New Roman" w:hint="default"/>
        <w:color w:val="auto"/>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4C1CFC"/>
    <w:multiLevelType w:val="hybridMultilevel"/>
    <w:tmpl w:val="3BAA3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813527"/>
    <w:multiLevelType w:val="hybridMultilevel"/>
    <w:tmpl w:val="C538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15:restartNumberingAfterBreak="0">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640381"/>
    <w:multiLevelType w:val="hybridMultilevel"/>
    <w:tmpl w:val="4ED00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353771"/>
    <w:multiLevelType w:val="hybridMultilevel"/>
    <w:tmpl w:val="6094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4"/>
  </w:num>
  <w:num w:numId="2">
    <w:abstractNumId w:val="9"/>
  </w:num>
  <w:num w:numId="3">
    <w:abstractNumId w:val="17"/>
  </w:num>
  <w:num w:numId="4">
    <w:abstractNumId w:val="8"/>
  </w:num>
  <w:num w:numId="5">
    <w:abstractNumId w:val="0"/>
  </w:num>
  <w:num w:numId="6">
    <w:abstractNumId w:val="13"/>
  </w:num>
  <w:num w:numId="7">
    <w:abstractNumId w:val="7"/>
  </w:num>
  <w:num w:numId="8">
    <w:abstractNumId w:val="16"/>
  </w:num>
  <w:num w:numId="9">
    <w:abstractNumId w:val="19"/>
  </w:num>
  <w:num w:numId="10">
    <w:abstractNumId w:val="1"/>
  </w:num>
  <w:num w:numId="11">
    <w:abstractNumId w:val="22"/>
  </w:num>
  <w:num w:numId="12">
    <w:abstractNumId w:val="21"/>
  </w:num>
  <w:num w:numId="13">
    <w:abstractNumId w:val="3"/>
  </w:num>
  <w:num w:numId="14">
    <w:abstractNumId w:val="2"/>
  </w:num>
  <w:num w:numId="15">
    <w:abstractNumId w:val="11"/>
  </w:num>
  <w:num w:numId="16">
    <w:abstractNumId w:val="10"/>
  </w:num>
  <w:num w:numId="17">
    <w:abstractNumId w:val="15"/>
  </w:num>
  <w:num w:numId="18">
    <w:abstractNumId w:val="12"/>
  </w:num>
  <w:num w:numId="19">
    <w:abstractNumId w:val="18"/>
  </w:num>
  <w:num w:numId="20">
    <w:abstractNumId w:val="20"/>
  </w:num>
  <w:num w:numId="21">
    <w:abstractNumId w:val="6"/>
  </w:num>
  <w:num w:numId="22">
    <w:abstractNumId w:val="4"/>
  </w:num>
  <w:num w:numId="2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QUEL BLANCO AGUIRRE">
    <w15:presenceInfo w15:providerId="AD" w15:userId="S-1-12-1-620265121-1102118218-4204484013-3110710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F6"/>
    <w:rsid w:val="0000070C"/>
    <w:rsid w:val="00000AAA"/>
    <w:rsid w:val="00013993"/>
    <w:rsid w:val="000150A4"/>
    <w:rsid w:val="00020427"/>
    <w:rsid w:val="000220C3"/>
    <w:rsid w:val="00030A83"/>
    <w:rsid w:val="00033D1F"/>
    <w:rsid w:val="0003493C"/>
    <w:rsid w:val="00037111"/>
    <w:rsid w:val="00042E96"/>
    <w:rsid w:val="00066D4D"/>
    <w:rsid w:val="000702E6"/>
    <w:rsid w:val="00074C8A"/>
    <w:rsid w:val="00074FB2"/>
    <w:rsid w:val="0007657B"/>
    <w:rsid w:val="00083FF7"/>
    <w:rsid w:val="00086ABA"/>
    <w:rsid w:val="000961DD"/>
    <w:rsid w:val="000A5C8E"/>
    <w:rsid w:val="000B2C37"/>
    <w:rsid w:val="000B5528"/>
    <w:rsid w:val="000B5CF0"/>
    <w:rsid w:val="000C244F"/>
    <w:rsid w:val="000D043A"/>
    <w:rsid w:val="000D2F77"/>
    <w:rsid w:val="000D5738"/>
    <w:rsid w:val="000E4351"/>
    <w:rsid w:val="000E4496"/>
    <w:rsid w:val="000E4F97"/>
    <w:rsid w:val="000E6CF9"/>
    <w:rsid w:val="000F139B"/>
    <w:rsid w:val="000F79B8"/>
    <w:rsid w:val="00102304"/>
    <w:rsid w:val="00105D66"/>
    <w:rsid w:val="00107A4B"/>
    <w:rsid w:val="001144A1"/>
    <w:rsid w:val="00115FD9"/>
    <w:rsid w:val="001176FF"/>
    <w:rsid w:val="00120BAF"/>
    <w:rsid w:val="00130A19"/>
    <w:rsid w:val="001337C8"/>
    <w:rsid w:val="00140BB7"/>
    <w:rsid w:val="0014616C"/>
    <w:rsid w:val="00155F7E"/>
    <w:rsid w:val="0015697B"/>
    <w:rsid w:val="00160A60"/>
    <w:rsid w:val="00167F60"/>
    <w:rsid w:val="00180D51"/>
    <w:rsid w:val="0018638B"/>
    <w:rsid w:val="001A01F6"/>
    <w:rsid w:val="001A02F3"/>
    <w:rsid w:val="001A2DE3"/>
    <w:rsid w:val="001A5C47"/>
    <w:rsid w:val="001B327F"/>
    <w:rsid w:val="001C725F"/>
    <w:rsid w:val="001D2552"/>
    <w:rsid w:val="001D541F"/>
    <w:rsid w:val="001D60E1"/>
    <w:rsid w:val="001E2C96"/>
    <w:rsid w:val="001E3327"/>
    <w:rsid w:val="001F074D"/>
    <w:rsid w:val="001F7CA4"/>
    <w:rsid w:val="00215DF9"/>
    <w:rsid w:val="002333B1"/>
    <w:rsid w:val="00244F3D"/>
    <w:rsid w:val="00260AB0"/>
    <w:rsid w:val="0026324F"/>
    <w:rsid w:val="00285522"/>
    <w:rsid w:val="002868C2"/>
    <w:rsid w:val="002933CD"/>
    <w:rsid w:val="002A2A72"/>
    <w:rsid w:val="002C12E8"/>
    <w:rsid w:val="002D77DA"/>
    <w:rsid w:val="002E4A15"/>
    <w:rsid w:val="002E5D56"/>
    <w:rsid w:val="002F6551"/>
    <w:rsid w:val="00301B47"/>
    <w:rsid w:val="00310B0E"/>
    <w:rsid w:val="00310D20"/>
    <w:rsid w:val="0032180F"/>
    <w:rsid w:val="00322324"/>
    <w:rsid w:val="003267FA"/>
    <w:rsid w:val="00327587"/>
    <w:rsid w:val="00333F7A"/>
    <w:rsid w:val="0034022C"/>
    <w:rsid w:val="00340642"/>
    <w:rsid w:val="003620D1"/>
    <w:rsid w:val="0036353E"/>
    <w:rsid w:val="003658B1"/>
    <w:rsid w:val="00372153"/>
    <w:rsid w:val="003731D6"/>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7815"/>
    <w:rsid w:val="004234E2"/>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7355"/>
    <w:rsid w:val="004C32C3"/>
    <w:rsid w:val="004C4A31"/>
    <w:rsid w:val="004D6171"/>
    <w:rsid w:val="004F25D7"/>
    <w:rsid w:val="005044B4"/>
    <w:rsid w:val="0050701D"/>
    <w:rsid w:val="005156AA"/>
    <w:rsid w:val="005227A3"/>
    <w:rsid w:val="0052609F"/>
    <w:rsid w:val="00543A19"/>
    <w:rsid w:val="00550046"/>
    <w:rsid w:val="00553A2D"/>
    <w:rsid w:val="00571536"/>
    <w:rsid w:val="00576069"/>
    <w:rsid w:val="00577B49"/>
    <w:rsid w:val="00577CF9"/>
    <w:rsid w:val="00580016"/>
    <w:rsid w:val="005936CD"/>
    <w:rsid w:val="005A0452"/>
    <w:rsid w:val="005A28B5"/>
    <w:rsid w:val="005A665E"/>
    <w:rsid w:val="005F3536"/>
    <w:rsid w:val="005F4FD6"/>
    <w:rsid w:val="00636062"/>
    <w:rsid w:val="00640142"/>
    <w:rsid w:val="006413E7"/>
    <w:rsid w:val="00641B08"/>
    <w:rsid w:val="0065258C"/>
    <w:rsid w:val="00655CA3"/>
    <w:rsid w:val="00662B50"/>
    <w:rsid w:val="00680A4B"/>
    <w:rsid w:val="00680E4D"/>
    <w:rsid w:val="00693B74"/>
    <w:rsid w:val="006A2797"/>
    <w:rsid w:val="006A2DB2"/>
    <w:rsid w:val="006B4C17"/>
    <w:rsid w:val="006B79F5"/>
    <w:rsid w:val="006C0557"/>
    <w:rsid w:val="006F0072"/>
    <w:rsid w:val="006F11E9"/>
    <w:rsid w:val="00703CD3"/>
    <w:rsid w:val="007066C2"/>
    <w:rsid w:val="007159AA"/>
    <w:rsid w:val="00723E6A"/>
    <w:rsid w:val="00725A86"/>
    <w:rsid w:val="007263A9"/>
    <w:rsid w:val="007358F7"/>
    <w:rsid w:val="00737323"/>
    <w:rsid w:val="00737672"/>
    <w:rsid w:val="00742184"/>
    <w:rsid w:val="00743997"/>
    <w:rsid w:val="00750CE2"/>
    <w:rsid w:val="007549CB"/>
    <w:rsid w:val="00766B80"/>
    <w:rsid w:val="00774B4C"/>
    <w:rsid w:val="00785539"/>
    <w:rsid w:val="0078567E"/>
    <w:rsid w:val="0079341F"/>
    <w:rsid w:val="007973C0"/>
    <w:rsid w:val="007C45B6"/>
    <w:rsid w:val="007D6772"/>
    <w:rsid w:val="007E1D74"/>
    <w:rsid w:val="007E405C"/>
    <w:rsid w:val="007F14A9"/>
    <w:rsid w:val="007F21B6"/>
    <w:rsid w:val="0080347A"/>
    <w:rsid w:val="0080433B"/>
    <w:rsid w:val="008131CB"/>
    <w:rsid w:val="00822D46"/>
    <w:rsid w:val="008249A4"/>
    <w:rsid w:val="00826A34"/>
    <w:rsid w:val="0083026E"/>
    <w:rsid w:val="008369B9"/>
    <w:rsid w:val="008409AD"/>
    <w:rsid w:val="008434B2"/>
    <w:rsid w:val="00862FAC"/>
    <w:rsid w:val="00864F67"/>
    <w:rsid w:val="00867071"/>
    <w:rsid w:val="00870284"/>
    <w:rsid w:val="008767E7"/>
    <w:rsid w:val="00877D8B"/>
    <w:rsid w:val="008857AF"/>
    <w:rsid w:val="008909D8"/>
    <w:rsid w:val="008A7D84"/>
    <w:rsid w:val="008B66B4"/>
    <w:rsid w:val="008C4FEA"/>
    <w:rsid w:val="008D2460"/>
    <w:rsid w:val="008D25A1"/>
    <w:rsid w:val="008D3B30"/>
    <w:rsid w:val="008E461D"/>
    <w:rsid w:val="008F0AB7"/>
    <w:rsid w:val="008F1133"/>
    <w:rsid w:val="00910798"/>
    <w:rsid w:val="00946C78"/>
    <w:rsid w:val="009567EA"/>
    <w:rsid w:val="00956D73"/>
    <w:rsid w:val="00960F05"/>
    <w:rsid w:val="00961793"/>
    <w:rsid w:val="009710E4"/>
    <w:rsid w:val="00973C07"/>
    <w:rsid w:val="00980759"/>
    <w:rsid w:val="009A2D7C"/>
    <w:rsid w:val="009A40F2"/>
    <w:rsid w:val="009A4950"/>
    <w:rsid w:val="009B3AC6"/>
    <w:rsid w:val="009B4CFD"/>
    <w:rsid w:val="009B5409"/>
    <w:rsid w:val="009B5925"/>
    <w:rsid w:val="009C2EF8"/>
    <w:rsid w:val="009C6B64"/>
    <w:rsid w:val="009D332E"/>
    <w:rsid w:val="009D48B7"/>
    <w:rsid w:val="009D53E1"/>
    <w:rsid w:val="009E18C8"/>
    <w:rsid w:val="00A01B6E"/>
    <w:rsid w:val="00A156E2"/>
    <w:rsid w:val="00A239BF"/>
    <w:rsid w:val="00A23B2C"/>
    <w:rsid w:val="00A23E34"/>
    <w:rsid w:val="00A2418C"/>
    <w:rsid w:val="00A254A7"/>
    <w:rsid w:val="00A34312"/>
    <w:rsid w:val="00A43D0C"/>
    <w:rsid w:val="00A5322B"/>
    <w:rsid w:val="00A53948"/>
    <w:rsid w:val="00A54AA7"/>
    <w:rsid w:val="00A54CB9"/>
    <w:rsid w:val="00A63E75"/>
    <w:rsid w:val="00A81360"/>
    <w:rsid w:val="00A850DC"/>
    <w:rsid w:val="00A945AB"/>
    <w:rsid w:val="00A97498"/>
    <w:rsid w:val="00AA47A4"/>
    <w:rsid w:val="00AB1E4C"/>
    <w:rsid w:val="00AB270E"/>
    <w:rsid w:val="00AB5422"/>
    <w:rsid w:val="00AC25A0"/>
    <w:rsid w:val="00AD15C7"/>
    <w:rsid w:val="00AD2429"/>
    <w:rsid w:val="00AD79E2"/>
    <w:rsid w:val="00AF1E16"/>
    <w:rsid w:val="00B043B8"/>
    <w:rsid w:val="00B206BF"/>
    <w:rsid w:val="00B2300C"/>
    <w:rsid w:val="00B317F0"/>
    <w:rsid w:val="00B401CC"/>
    <w:rsid w:val="00B40DB9"/>
    <w:rsid w:val="00B44C09"/>
    <w:rsid w:val="00B53460"/>
    <w:rsid w:val="00B5411C"/>
    <w:rsid w:val="00B5633D"/>
    <w:rsid w:val="00B763BA"/>
    <w:rsid w:val="00BB6284"/>
    <w:rsid w:val="00BB7B51"/>
    <w:rsid w:val="00BC4035"/>
    <w:rsid w:val="00BD420C"/>
    <w:rsid w:val="00BE2297"/>
    <w:rsid w:val="00BF3023"/>
    <w:rsid w:val="00C062DA"/>
    <w:rsid w:val="00C07F98"/>
    <w:rsid w:val="00C103C9"/>
    <w:rsid w:val="00C304FA"/>
    <w:rsid w:val="00C55B8B"/>
    <w:rsid w:val="00C564F8"/>
    <w:rsid w:val="00C6032A"/>
    <w:rsid w:val="00C804A7"/>
    <w:rsid w:val="00C86673"/>
    <w:rsid w:val="00CA7097"/>
    <w:rsid w:val="00CB2FD2"/>
    <w:rsid w:val="00CB38BF"/>
    <w:rsid w:val="00CB40B1"/>
    <w:rsid w:val="00CB79D9"/>
    <w:rsid w:val="00CC0F85"/>
    <w:rsid w:val="00CD1D9D"/>
    <w:rsid w:val="00CE00B9"/>
    <w:rsid w:val="00CE1306"/>
    <w:rsid w:val="00CE39CB"/>
    <w:rsid w:val="00CE3B0F"/>
    <w:rsid w:val="00CE3B1E"/>
    <w:rsid w:val="00D1039E"/>
    <w:rsid w:val="00D1254D"/>
    <w:rsid w:val="00D20969"/>
    <w:rsid w:val="00D31EAC"/>
    <w:rsid w:val="00D40049"/>
    <w:rsid w:val="00D4452E"/>
    <w:rsid w:val="00D4670F"/>
    <w:rsid w:val="00D50148"/>
    <w:rsid w:val="00D5067F"/>
    <w:rsid w:val="00D5409A"/>
    <w:rsid w:val="00D54F0A"/>
    <w:rsid w:val="00D66BF6"/>
    <w:rsid w:val="00D67108"/>
    <w:rsid w:val="00D71236"/>
    <w:rsid w:val="00D76893"/>
    <w:rsid w:val="00D8574C"/>
    <w:rsid w:val="00D90DF8"/>
    <w:rsid w:val="00D93B06"/>
    <w:rsid w:val="00D94E9D"/>
    <w:rsid w:val="00D96AE2"/>
    <w:rsid w:val="00DA143D"/>
    <w:rsid w:val="00DA1FDB"/>
    <w:rsid w:val="00DB2247"/>
    <w:rsid w:val="00DC17B5"/>
    <w:rsid w:val="00DC1B68"/>
    <w:rsid w:val="00DC2BC2"/>
    <w:rsid w:val="00DE146C"/>
    <w:rsid w:val="00DE3C13"/>
    <w:rsid w:val="00DE446F"/>
    <w:rsid w:val="00DE6617"/>
    <w:rsid w:val="00DF586F"/>
    <w:rsid w:val="00E01406"/>
    <w:rsid w:val="00E021D2"/>
    <w:rsid w:val="00E033CD"/>
    <w:rsid w:val="00E129D1"/>
    <w:rsid w:val="00E21324"/>
    <w:rsid w:val="00E27CB9"/>
    <w:rsid w:val="00E533F4"/>
    <w:rsid w:val="00E620D7"/>
    <w:rsid w:val="00E626EF"/>
    <w:rsid w:val="00E661B1"/>
    <w:rsid w:val="00E80E29"/>
    <w:rsid w:val="00E91986"/>
    <w:rsid w:val="00EA0441"/>
    <w:rsid w:val="00EA2CB5"/>
    <w:rsid w:val="00EB6835"/>
    <w:rsid w:val="00EB7DCB"/>
    <w:rsid w:val="00EC166F"/>
    <w:rsid w:val="00EC263D"/>
    <w:rsid w:val="00ED2AC7"/>
    <w:rsid w:val="00EE0742"/>
    <w:rsid w:val="00EE1B6C"/>
    <w:rsid w:val="00F004F8"/>
    <w:rsid w:val="00F00F1C"/>
    <w:rsid w:val="00F033C9"/>
    <w:rsid w:val="00F2028A"/>
    <w:rsid w:val="00F2402D"/>
    <w:rsid w:val="00F26135"/>
    <w:rsid w:val="00F32F84"/>
    <w:rsid w:val="00F40013"/>
    <w:rsid w:val="00F4177A"/>
    <w:rsid w:val="00F4316F"/>
    <w:rsid w:val="00F73786"/>
    <w:rsid w:val="00F8319C"/>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0227A"/>
  <w15:docId w15:val="{353483B9-5994-4733-B728-2E4A608D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673"/>
    <w:pPr>
      <w:spacing w:after="200" w:line="276" w:lineRule="auto"/>
    </w:pPr>
    <w:rPr>
      <w:sz w:val="22"/>
      <w:szCs w:val="22"/>
      <w:lang w:eastAsia="en-US"/>
    </w:rPr>
  </w:style>
  <w:style w:type="paragraph" w:styleId="Ttulo1">
    <w:name w:val="heading 1"/>
    <w:basedOn w:val="Normal"/>
    <w:next w:val="Normal"/>
    <w:link w:val="Ttulo1Car"/>
    <w:uiPriority w:val="9"/>
    <w:qFormat/>
    <w:rsid w:val="00D768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table" w:customStyle="1" w:styleId="Tablaconcuadrcula1">
    <w:name w:val="Tabla con cuadrícula1"/>
    <w:basedOn w:val="Tablanormal"/>
    <w:next w:val="Tablaconcuadrcula"/>
    <w:uiPriority w:val="39"/>
    <w:rsid w:val="00D7689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76893"/>
    <w:rPr>
      <w:rFonts w:asciiTheme="majorHAnsi" w:eastAsiaTheme="majorEastAsia" w:hAnsiTheme="majorHAnsi" w:cstheme="majorBidi"/>
      <w:color w:val="365F91" w:themeColor="accent1" w:themeShade="BF"/>
      <w:sz w:val="32"/>
      <w:szCs w:val="32"/>
      <w:lang w:eastAsia="en-US"/>
    </w:rPr>
  </w:style>
  <w:style w:type="paragraph" w:styleId="Sinespaciado">
    <w:name w:val="No Spacing"/>
    <w:uiPriority w:val="1"/>
    <w:qFormat/>
    <w:rsid w:val="00A945AB"/>
    <w:rPr>
      <w:sz w:val="22"/>
      <w:szCs w:val="22"/>
      <w:lang w:eastAsia="en-US"/>
    </w:rPr>
  </w:style>
  <w:style w:type="paragraph" w:styleId="TtulodeTDC">
    <w:name w:val="TOC Heading"/>
    <w:basedOn w:val="Ttulo1"/>
    <w:next w:val="Normal"/>
    <w:uiPriority w:val="39"/>
    <w:unhideWhenUsed/>
    <w:qFormat/>
    <w:rsid w:val="007F14A9"/>
    <w:pPr>
      <w:spacing w:line="259" w:lineRule="auto"/>
      <w:outlineLvl w:val="9"/>
    </w:pPr>
    <w:rPr>
      <w:lang w:eastAsia="es-ES"/>
    </w:rPr>
  </w:style>
  <w:style w:type="paragraph" w:styleId="TDC1">
    <w:name w:val="toc 1"/>
    <w:basedOn w:val="Normal"/>
    <w:next w:val="Normal"/>
    <w:autoRedefine/>
    <w:uiPriority w:val="39"/>
    <w:unhideWhenUsed/>
    <w:rsid w:val="007F14A9"/>
    <w:pPr>
      <w:spacing w:after="100"/>
    </w:pPr>
  </w:style>
  <w:style w:type="character" w:styleId="Refdecomentario">
    <w:name w:val="annotation reference"/>
    <w:basedOn w:val="Fuentedeprrafopredeter"/>
    <w:uiPriority w:val="99"/>
    <w:semiHidden/>
    <w:unhideWhenUsed/>
    <w:rsid w:val="00C804A7"/>
    <w:rPr>
      <w:sz w:val="16"/>
      <w:szCs w:val="16"/>
    </w:rPr>
  </w:style>
  <w:style w:type="paragraph" w:styleId="Textocomentario">
    <w:name w:val="annotation text"/>
    <w:basedOn w:val="Normal"/>
    <w:link w:val="TextocomentarioCar"/>
    <w:uiPriority w:val="99"/>
    <w:unhideWhenUsed/>
    <w:rsid w:val="00C804A7"/>
    <w:pPr>
      <w:spacing w:line="240" w:lineRule="auto"/>
    </w:pPr>
    <w:rPr>
      <w:sz w:val="20"/>
      <w:szCs w:val="20"/>
    </w:rPr>
  </w:style>
  <w:style w:type="character" w:customStyle="1" w:styleId="TextocomentarioCar">
    <w:name w:val="Texto comentario Car"/>
    <w:basedOn w:val="Fuentedeprrafopredeter"/>
    <w:link w:val="Textocomentario"/>
    <w:uiPriority w:val="99"/>
    <w:rsid w:val="00C804A7"/>
    <w:rPr>
      <w:lang w:eastAsia="en-US"/>
    </w:rPr>
  </w:style>
  <w:style w:type="paragraph" w:styleId="Asuntodelcomentario">
    <w:name w:val="annotation subject"/>
    <w:basedOn w:val="Textocomentario"/>
    <w:next w:val="Textocomentario"/>
    <w:link w:val="AsuntodelcomentarioCar"/>
    <w:uiPriority w:val="99"/>
    <w:semiHidden/>
    <w:unhideWhenUsed/>
    <w:rsid w:val="00C804A7"/>
    <w:rPr>
      <w:b/>
      <w:bCs/>
    </w:rPr>
  </w:style>
  <w:style w:type="character" w:customStyle="1" w:styleId="AsuntodelcomentarioCar">
    <w:name w:val="Asunto del comentario Car"/>
    <w:basedOn w:val="TextocomentarioCar"/>
    <w:link w:val="Asuntodelcomentario"/>
    <w:uiPriority w:val="99"/>
    <w:semiHidden/>
    <w:rsid w:val="00C804A7"/>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D83F0-0518-4236-9492-D7C71D927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1883</Words>
  <Characters>10360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12219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 Gijon</dc:creator>
  <cp:keywords/>
  <dc:description/>
  <cp:lastModifiedBy>RAQUEL BLANCO AGUIRRE</cp:lastModifiedBy>
  <cp:revision>8</cp:revision>
  <cp:lastPrinted>2014-06-03T08:28:00Z</cp:lastPrinted>
  <dcterms:created xsi:type="dcterms:W3CDTF">2017-05-22T16:54:00Z</dcterms:created>
  <dcterms:modified xsi:type="dcterms:W3CDTF">2017-05-22T17:41:00Z</dcterms:modified>
</cp:coreProperties>
</file>
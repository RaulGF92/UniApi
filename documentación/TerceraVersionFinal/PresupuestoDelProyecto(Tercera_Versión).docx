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4F81BD" w:themeColor="accent1"/>
          <w:szCs w:val="22"/>
          <w:lang w:val="es-ES_tradnl" w:eastAsia="en-US"/>
        </w:rPr>
        <w:id w:val="1684320871"/>
        <w:docPartObj>
          <w:docPartGallery w:val="Cover Pages"/>
          <w:docPartUnique/>
        </w:docPartObj>
      </w:sdtPr>
      <w:sdtEndPr>
        <w:rPr>
          <w:rFonts w:ascii="Times New Roman" w:eastAsia="Calibri" w:hAnsi="Times New Roman" w:cs="Times New Roman"/>
          <w:b/>
          <w:bCs/>
          <w:color w:val="auto"/>
          <w:sz w:val="22"/>
          <w:lang w:val="es-ES"/>
        </w:rPr>
      </w:sdtEndPr>
      <w:sdtContent>
        <w:p w14:paraId="046E412A" w14:textId="77777777" w:rsidR="00AC7649" w:rsidRDefault="00AC7649" w:rsidP="00AC7649">
          <w:pPr>
            <w:pStyle w:val="indep"/>
          </w:pPr>
          <w:r w:rsidRPr="00AD73D1">
            <w:rPr>
              <w:noProof/>
            </w:rPr>
            <w:drawing>
              <wp:inline distT="0" distB="0" distL="0" distR="0" wp14:anchorId="025771FF" wp14:editId="6FBCF4C9">
                <wp:extent cx="3114675" cy="952500"/>
                <wp:effectExtent l="0" t="0" r="9525" b="0"/>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t="12163" r="8659" b="20270"/>
                        <a:stretch>
                          <a:fillRect/>
                        </a:stretch>
                      </pic:blipFill>
                      <pic:spPr bwMode="auto">
                        <a:xfrm>
                          <a:off x="0" y="0"/>
                          <a:ext cx="3114675" cy="952500"/>
                        </a:xfrm>
                        <a:prstGeom prst="rect">
                          <a:avLst/>
                        </a:prstGeom>
                        <a:noFill/>
                        <a:ln>
                          <a:noFill/>
                        </a:ln>
                      </pic:spPr>
                    </pic:pic>
                  </a:graphicData>
                </a:graphic>
              </wp:inline>
            </w:drawing>
          </w:r>
          <w:r>
            <w:rPr>
              <w:noProof/>
            </w:rPr>
            <w:tab/>
          </w:r>
          <w:r>
            <w:rPr>
              <w:noProof/>
            </w:rPr>
            <w:tab/>
          </w:r>
          <w:r>
            <w:rPr>
              <w:noProof/>
            </w:rPr>
            <w:tab/>
          </w:r>
          <w:r>
            <w:rPr>
              <w:noProof/>
            </w:rPr>
            <w:tab/>
          </w:r>
          <w:r>
            <w:rPr>
              <w:noProof/>
            </w:rPr>
            <w:drawing>
              <wp:inline distT="0" distB="0" distL="0" distR="0" wp14:anchorId="3F07C938" wp14:editId="28BF400A">
                <wp:extent cx="857250" cy="952500"/>
                <wp:effectExtent l="0" t="0" r="0" b="0"/>
                <wp:docPr id="44" name="Picture 1" descr="logo epi 2013 color 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epi 2013 color vertic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250" cy="952500"/>
                        </a:xfrm>
                        <a:prstGeom prst="rect">
                          <a:avLst/>
                        </a:prstGeom>
                        <a:noFill/>
                        <a:ln>
                          <a:noFill/>
                        </a:ln>
                      </pic:spPr>
                    </pic:pic>
                  </a:graphicData>
                </a:graphic>
              </wp:inline>
            </w:drawing>
          </w:r>
        </w:p>
        <w:p w14:paraId="14C6A22E" w14:textId="77777777" w:rsidR="00AC7649" w:rsidRDefault="00AC7649" w:rsidP="00AC7649">
          <w:pPr>
            <w:pStyle w:val="indep"/>
          </w:pPr>
        </w:p>
        <w:p w14:paraId="234881D9" w14:textId="77777777" w:rsidR="00AC7649" w:rsidRDefault="00AC7649" w:rsidP="00AC7649">
          <w:pPr>
            <w:pStyle w:val="indep"/>
          </w:pPr>
        </w:p>
        <w:p w14:paraId="2FAA3215" w14:textId="77777777" w:rsidR="00AC7649" w:rsidRDefault="00AC7649" w:rsidP="00AC7649">
          <w:pPr>
            <w:pStyle w:val="indep"/>
            <w:rPr>
              <w:sz w:val="36"/>
              <w:szCs w:val="36"/>
            </w:rPr>
          </w:pPr>
        </w:p>
        <w:p w14:paraId="2F5017B6" w14:textId="77777777" w:rsidR="00AC7649" w:rsidRDefault="00AC7649" w:rsidP="00AC7649">
          <w:pPr>
            <w:pStyle w:val="indep"/>
            <w:rPr>
              <w:sz w:val="36"/>
              <w:szCs w:val="36"/>
            </w:rPr>
          </w:pPr>
        </w:p>
        <w:p w14:paraId="2EAA70EB" w14:textId="77777777" w:rsidR="00AC7649" w:rsidRDefault="00AC7649" w:rsidP="00AC7649">
          <w:pPr>
            <w:pStyle w:val="indep"/>
            <w:rPr>
              <w:sz w:val="36"/>
              <w:szCs w:val="36"/>
            </w:rPr>
          </w:pPr>
        </w:p>
        <w:p w14:paraId="5BBAAC01" w14:textId="77777777" w:rsidR="00AC7649" w:rsidRPr="000C23EF" w:rsidRDefault="00AC7649" w:rsidP="00AC7649">
          <w:pPr>
            <w:pStyle w:val="indep"/>
            <w:rPr>
              <w:sz w:val="36"/>
              <w:szCs w:val="36"/>
            </w:rPr>
          </w:pPr>
        </w:p>
        <w:p w14:paraId="23658AE4" w14:textId="77777777" w:rsidR="00AC7649" w:rsidRPr="000C23EF" w:rsidRDefault="00AC7649" w:rsidP="00AC7649">
          <w:pPr>
            <w:pStyle w:val="indep"/>
            <w:jc w:val="center"/>
            <w:rPr>
              <w:b/>
              <w:bCs/>
              <w:sz w:val="36"/>
              <w:szCs w:val="36"/>
            </w:rPr>
          </w:pPr>
          <w:r w:rsidRPr="000C23EF">
            <w:rPr>
              <w:b/>
              <w:bCs/>
              <w:sz w:val="36"/>
              <w:szCs w:val="36"/>
            </w:rPr>
            <w:t xml:space="preserve">ESCUELA POLITÉCNICA DE INGENIERÍA DE GIJÓN. </w:t>
          </w:r>
        </w:p>
        <w:p w14:paraId="098E0F38" w14:textId="77777777" w:rsidR="00AC7649" w:rsidRPr="000C23EF" w:rsidRDefault="00AC7649" w:rsidP="00AC7649">
          <w:pPr>
            <w:pStyle w:val="indep"/>
            <w:jc w:val="center"/>
            <w:rPr>
              <w:b/>
              <w:bCs/>
              <w:sz w:val="36"/>
              <w:szCs w:val="36"/>
            </w:rPr>
          </w:pPr>
        </w:p>
        <w:p w14:paraId="29EA8846" w14:textId="77777777" w:rsidR="00AC7649" w:rsidRDefault="00AC7649" w:rsidP="00AC7649">
          <w:pPr>
            <w:pStyle w:val="indep"/>
            <w:jc w:val="center"/>
            <w:rPr>
              <w:b/>
              <w:bCs/>
              <w:sz w:val="32"/>
              <w:szCs w:val="32"/>
            </w:rPr>
          </w:pPr>
        </w:p>
        <w:p w14:paraId="257AB05C" w14:textId="77777777" w:rsidR="00AC7649" w:rsidRDefault="00AC7649" w:rsidP="00AC7649">
          <w:pPr>
            <w:pStyle w:val="indep"/>
            <w:jc w:val="center"/>
            <w:rPr>
              <w:b/>
              <w:bCs/>
              <w:sz w:val="32"/>
              <w:szCs w:val="32"/>
            </w:rPr>
          </w:pPr>
        </w:p>
        <w:p w14:paraId="6ECC8579" w14:textId="77777777" w:rsidR="00AC7649" w:rsidRDefault="00AC7649" w:rsidP="00AC7649">
          <w:pPr>
            <w:pStyle w:val="indep"/>
            <w:jc w:val="center"/>
            <w:rPr>
              <w:b/>
              <w:bCs/>
              <w:sz w:val="32"/>
              <w:szCs w:val="32"/>
            </w:rPr>
          </w:pPr>
          <w:r>
            <w:rPr>
              <w:b/>
              <w:bCs/>
              <w:sz w:val="32"/>
              <w:szCs w:val="32"/>
            </w:rPr>
            <w:t>GRADO EN INGENIERÍA INFORMATICA EN</w:t>
          </w:r>
        </w:p>
        <w:p w14:paraId="37295ACF" w14:textId="778DA3EF" w:rsidR="00AC7649" w:rsidRDefault="00AC7649" w:rsidP="00AC7649">
          <w:pPr>
            <w:pStyle w:val="indep"/>
            <w:jc w:val="center"/>
            <w:rPr>
              <w:b/>
              <w:bCs/>
              <w:sz w:val="32"/>
              <w:szCs w:val="32"/>
            </w:rPr>
          </w:pPr>
          <w:r>
            <w:rPr>
              <w:b/>
              <w:bCs/>
              <w:sz w:val="32"/>
              <w:szCs w:val="32"/>
            </w:rPr>
            <w:t>TECNOLOG</w:t>
          </w:r>
          <w:ins w:id="0" w:author="Raul García Fernández" w:date="2017-07-06T18:47:00Z">
            <w:r w:rsidR="007B1299">
              <w:rPr>
                <w:b/>
                <w:bCs/>
                <w:sz w:val="32"/>
                <w:szCs w:val="32"/>
              </w:rPr>
              <w:t>Í</w:t>
            </w:r>
          </w:ins>
          <w:del w:id="1" w:author="Raul García Fernández" w:date="2017-07-06T18:47:00Z">
            <w:r w:rsidDel="007B1299">
              <w:rPr>
                <w:b/>
                <w:bCs/>
                <w:sz w:val="32"/>
                <w:szCs w:val="32"/>
              </w:rPr>
              <w:delText>I</w:delText>
            </w:r>
          </w:del>
          <w:r>
            <w:rPr>
              <w:b/>
              <w:bCs/>
              <w:sz w:val="32"/>
              <w:szCs w:val="32"/>
            </w:rPr>
            <w:t>AS DE LA INFORMACIÓN</w:t>
          </w:r>
        </w:p>
        <w:p w14:paraId="488D87BF" w14:textId="77777777" w:rsidR="00AC7649" w:rsidRPr="000C23EF" w:rsidRDefault="00AC7649" w:rsidP="00AC7649">
          <w:pPr>
            <w:pStyle w:val="indep"/>
            <w:rPr>
              <w:sz w:val="28"/>
              <w:szCs w:val="28"/>
            </w:rPr>
          </w:pPr>
        </w:p>
        <w:p w14:paraId="789D8E57" w14:textId="77777777" w:rsidR="00AC7649" w:rsidRPr="000C23EF" w:rsidRDefault="00AC7649" w:rsidP="00AC7649">
          <w:pPr>
            <w:pStyle w:val="indep"/>
            <w:rPr>
              <w:sz w:val="28"/>
              <w:szCs w:val="28"/>
            </w:rPr>
          </w:pPr>
        </w:p>
        <w:p w14:paraId="4F6A8548" w14:textId="77777777" w:rsidR="00AC7649" w:rsidRPr="000C23EF" w:rsidRDefault="00AC7649" w:rsidP="00AC7649">
          <w:pPr>
            <w:pStyle w:val="indep"/>
            <w:rPr>
              <w:sz w:val="28"/>
              <w:szCs w:val="28"/>
            </w:rPr>
          </w:pPr>
        </w:p>
        <w:p w14:paraId="448807BA" w14:textId="77777777" w:rsidR="00AC7649" w:rsidRPr="000C23EF" w:rsidRDefault="00AC7649" w:rsidP="00AC7649">
          <w:pPr>
            <w:pStyle w:val="indep"/>
            <w:rPr>
              <w:sz w:val="28"/>
              <w:szCs w:val="28"/>
            </w:rPr>
          </w:pPr>
        </w:p>
        <w:p w14:paraId="319D4BFA" w14:textId="3AF070A2" w:rsidR="00AC7649" w:rsidRPr="000C23EF" w:rsidRDefault="00AC7649" w:rsidP="00AC7649">
          <w:pPr>
            <w:pStyle w:val="indep"/>
            <w:jc w:val="center"/>
            <w:rPr>
              <w:b/>
              <w:bCs/>
              <w:sz w:val="28"/>
              <w:szCs w:val="28"/>
            </w:rPr>
          </w:pPr>
          <w:r w:rsidRPr="000C23EF">
            <w:rPr>
              <w:b/>
              <w:bCs/>
              <w:sz w:val="28"/>
              <w:szCs w:val="28"/>
            </w:rPr>
            <w:t xml:space="preserve">ÁREA DE </w:t>
          </w:r>
          <w:r>
            <w:rPr>
              <w:b/>
              <w:bCs/>
              <w:sz w:val="28"/>
              <w:szCs w:val="28"/>
            </w:rPr>
            <w:t>INGENIER</w:t>
          </w:r>
          <w:ins w:id="2" w:author="Raul García Fernández" w:date="2017-07-06T18:47:00Z">
            <w:r w:rsidR="007B1299">
              <w:rPr>
                <w:b/>
                <w:bCs/>
                <w:sz w:val="28"/>
                <w:szCs w:val="28"/>
              </w:rPr>
              <w:t>Í</w:t>
            </w:r>
          </w:ins>
          <w:del w:id="3" w:author="Raul García Fernández" w:date="2017-07-06T18:47:00Z">
            <w:r w:rsidDel="007B1299">
              <w:rPr>
                <w:b/>
                <w:bCs/>
                <w:sz w:val="28"/>
                <w:szCs w:val="28"/>
              </w:rPr>
              <w:delText>I</w:delText>
            </w:r>
          </w:del>
          <w:r>
            <w:rPr>
              <w:b/>
              <w:bCs/>
              <w:sz w:val="28"/>
              <w:szCs w:val="28"/>
            </w:rPr>
            <w:t>A TELEMAT</w:t>
          </w:r>
          <w:ins w:id="4" w:author="Raul García Fernández" w:date="2017-07-06T18:47:00Z">
            <w:r w:rsidR="007B1299">
              <w:rPr>
                <w:b/>
                <w:bCs/>
                <w:sz w:val="28"/>
                <w:szCs w:val="28"/>
              </w:rPr>
              <w:t>Í</w:t>
            </w:r>
          </w:ins>
          <w:del w:id="5" w:author="Raul García Fernández" w:date="2017-07-06T18:47:00Z">
            <w:r w:rsidDel="007B1299">
              <w:rPr>
                <w:b/>
                <w:bCs/>
                <w:sz w:val="28"/>
                <w:szCs w:val="28"/>
              </w:rPr>
              <w:delText>I</w:delText>
            </w:r>
          </w:del>
          <w:r>
            <w:rPr>
              <w:b/>
              <w:bCs/>
              <w:sz w:val="28"/>
              <w:szCs w:val="28"/>
            </w:rPr>
            <w:t>CA</w:t>
          </w:r>
        </w:p>
        <w:p w14:paraId="7A7894C0" w14:textId="77777777" w:rsidR="00AC7649" w:rsidRPr="000C23EF" w:rsidRDefault="00AC7649" w:rsidP="00AC7649">
          <w:pPr>
            <w:pStyle w:val="indep"/>
            <w:rPr>
              <w:sz w:val="28"/>
              <w:szCs w:val="28"/>
            </w:rPr>
          </w:pPr>
        </w:p>
        <w:p w14:paraId="7EEF8F45" w14:textId="77777777" w:rsidR="00AC7649" w:rsidRPr="000C23EF" w:rsidRDefault="00AC7649" w:rsidP="00AC7649">
          <w:pPr>
            <w:pStyle w:val="indep"/>
            <w:rPr>
              <w:sz w:val="28"/>
              <w:szCs w:val="28"/>
            </w:rPr>
          </w:pPr>
        </w:p>
        <w:p w14:paraId="47583E48" w14:textId="77777777" w:rsidR="00AC7649" w:rsidRPr="000C23EF" w:rsidRDefault="00AC7649" w:rsidP="00AC7649">
          <w:pPr>
            <w:pStyle w:val="indep"/>
            <w:jc w:val="center"/>
            <w:rPr>
              <w:b/>
              <w:bCs/>
              <w:sz w:val="28"/>
              <w:szCs w:val="28"/>
            </w:rPr>
          </w:pPr>
          <w:r w:rsidRPr="000C23EF">
            <w:rPr>
              <w:b/>
              <w:bCs/>
              <w:sz w:val="28"/>
              <w:szCs w:val="28"/>
            </w:rPr>
            <w:t>TRABAJO FIN DE GRADO Nº 11111111111</w:t>
          </w:r>
        </w:p>
        <w:p w14:paraId="1F5A1F82" w14:textId="77777777" w:rsidR="00AC7649" w:rsidRPr="000C23EF" w:rsidRDefault="00AC7649" w:rsidP="00AC7649">
          <w:pPr>
            <w:pStyle w:val="indep"/>
            <w:jc w:val="center"/>
            <w:rPr>
              <w:b/>
              <w:bCs/>
              <w:sz w:val="28"/>
              <w:szCs w:val="28"/>
            </w:rPr>
          </w:pPr>
        </w:p>
        <w:p w14:paraId="5F777F6A" w14:textId="77777777" w:rsidR="00AC7649" w:rsidRPr="00B625B8" w:rsidRDefault="00AC7649" w:rsidP="00AC7649">
          <w:pPr>
            <w:pStyle w:val="indep"/>
            <w:jc w:val="center"/>
            <w:rPr>
              <w:b/>
              <w:bCs/>
              <w:i/>
              <w:sz w:val="28"/>
              <w:szCs w:val="28"/>
            </w:rPr>
          </w:pPr>
          <w:r w:rsidRPr="00B625B8">
            <w:rPr>
              <w:b/>
              <w:bCs/>
              <w:i/>
              <w:sz w:val="28"/>
              <w:szCs w:val="28"/>
            </w:rPr>
            <w:t>“</w:t>
          </w:r>
          <w:r w:rsidRPr="00B625B8">
            <w:rPr>
              <w:rStyle w:val="titulacion"/>
              <w:rFonts w:eastAsiaTheme="majorEastAsia"/>
              <w:i/>
              <w:sz w:val="28"/>
              <w:szCs w:val="28"/>
            </w:rPr>
            <w:t>Aplicación web para la gestión de un repositorio</w:t>
          </w:r>
          <w:r w:rsidRPr="00B625B8">
            <w:rPr>
              <w:b/>
              <w:bCs/>
              <w:i/>
              <w:sz w:val="28"/>
              <w:szCs w:val="28"/>
            </w:rPr>
            <w:t>”</w:t>
          </w:r>
        </w:p>
        <w:p w14:paraId="065FE066" w14:textId="77777777" w:rsidR="00AC7649" w:rsidRPr="000C23EF" w:rsidRDefault="00AC7649" w:rsidP="00AC7649">
          <w:pPr>
            <w:pStyle w:val="indep"/>
            <w:rPr>
              <w:b/>
              <w:bCs/>
              <w:sz w:val="28"/>
              <w:szCs w:val="28"/>
            </w:rPr>
          </w:pPr>
        </w:p>
        <w:p w14:paraId="27306932" w14:textId="77777777" w:rsidR="00AC7649" w:rsidRPr="000C23EF" w:rsidRDefault="00AC7649" w:rsidP="00AC7649">
          <w:pPr>
            <w:pStyle w:val="indep"/>
            <w:rPr>
              <w:sz w:val="28"/>
              <w:szCs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AC7649" w14:paraId="33E23C86" w14:textId="77777777" w:rsidTr="00917DFA">
            <w:tc>
              <w:tcPr>
                <w:tcW w:w="4530" w:type="dxa"/>
              </w:tcPr>
              <w:p w14:paraId="0740693A" w14:textId="77777777" w:rsidR="00AC7649" w:rsidRPr="00B625B8" w:rsidRDefault="00AC7649" w:rsidP="00917DFA">
                <w:pPr>
                  <w:pStyle w:val="indep"/>
                  <w:jc w:val="center"/>
                  <w:rPr>
                    <w:b/>
                    <w:sz w:val="28"/>
                    <w:szCs w:val="28"/>
                  </w:rPr>
                </w:pPr>
                <w:r w:rsidRPr="00B625B8">
                  <w:rPr>
                    <w:b/>
                    <w:sz w:val="28"/>
                    <w:szCs w:val="28"/>
                  </w:rPr>
                  <w:t>Autor:</w:t>
                </w:r>
              </w:p>
            </w:tc>
            <w:tc>
              <w:tcPr>
                <w:tcW w:w="4531" w:type="dxa"/>
              </w:tcPr>
              <w:p w14:paraId="4D11832D" w14:textId="77777777" w:rsidR="00AC7649" w:rsidRPr="00B625B8" w:rsidRDefault="00AC7649" w:rsidP="00917DFA">
                <w:pPr>
                  <w:pStyle w:val="indep"/>
                  <w:jc w:val="center"/>
                  <w:rPr>
                    <w:b/>
                    <w:sz w:val="28"/>
                    <w:szCs w:val="28"/>
                  </w:rPr>
                </w:pPr>
                <w:r w:rsidRPr="00B625B8">
                  <w:rPr>
                    <w:b/>
                    <w:sz w:val="28"/>
                    <w:szCs w:val="28"/>
                  </w:rPr>
                  <w:t>Tutor:</w:t>
                </w:r>
              </w:p>
            </w:tc>
          </w:tr>
          <w:tr w:rsidR="00AC7649" w14:paraId="7E156BA0" w14:textId="77777777" w:rsidTr="00917DFA">
            <w:tc>
              <w:tcPr>
                <w:tcW w:w="4530" w:type="dxa"/>
              </w:tcPr>
              <w:p w14:paraId="0938BF18" w14:textId="77777777" w:rsidR="00AC7649" w:rsidRPr="00B625B8" w:rsidRDefault="00AC7649" w:rsidP="00917DFA">
                <w:pPr>
                  <w:pStyle w:val="indep"/>
                  <w:jc w:val="center"/>
                  <w:rPr>
                    <w:b/>
                    <w:sz w:val="28"/>
                    <w:szCs w:val="28"/>
                  </w:rPr>
                </w:pPr>
                <w:r w:rsidRPr="00B625B8">
                  <w:rPr>
                    <w:b/>
                    <w:sz w:val="28"/>
                    <w:szCs w:val="28"/>
                  </w:rPr>
                  <w:t>Raúl García Fernández</w:t>
                </w:r>
              </w:p>
            </w:tc>
            <w:tc>
              <w:tcPr>
                <w:tcW w:w="4531" w:type="dxa"/>
              </w:tcPr>
              <w:p w14:paraId="6107AA19" w14:textId="77777777" w:rsidR="00AC7649" w:rsidRPr="00B625B8" w:rsidRDefault="00AC7649" w:rsidP="00917DFA">
                <w:pPr>
                  <w:pStyle w:val="indep"/>
                  <w:jc w:val="center"/>
                  <w:rPr>
                    <w:b/>
                    <w:sz w:val="28"/>
                    <w:szCs w:val="28"/>
                  </w:rPr>
                </w:pPr>
                <w:r w:rsidRPr="00B625B8">
                  <w:rPr>
                    <w:b/>
                    <w:sz w:val="28"/>
                    <w:szCs w:val="28"/>
                  </w:rPr>
                  <w:t>Raquel Blanco Aguirre</w:t>
                </w:r>
              </w:p>
            </w:tc>
          </w:tr>
        </w:tbl>
        <w:p w14:paraId="16CEE492" w14:textId="77777777" w:rsidR="00AC7649" w:rsidRPr="000C23EF" w:rsidRDefault="00AC7649" w:rsidP="00AC7649">
          <w:pPr>
            <w:pStyle w:val="indep"/>
            <w:rPr>
              <w:sz w:val="28"/>
              <w:szCs w:val="28"/>
            </w:rPr>
          </w:pPr>
        </w:p>
        <w:p w14:paraId="1A2369DE" w14:textId="77777777" w:rsidR="00AC7649" w:rsidRPr="000C23EF" w:rsidRDefault="00AC7649" w:rsidP="00AC7649">
          <w:pPr>
            <w:pStyle w:val="indep"/>
            <w:rPr>
              <w:sz w:val="28"/>
              <w:szCs w:val="28"/>
            </w:rPr>
          </w:pPr>
        </w:p>
        <w:p w14:paraId="5BA11F4C" w14:textId="77777777" w:rsidR="00AC7649" w:rsidRDefault="00AC7649" w:rsidP="00AC7649">
          <w:pPr>
            <w:pStyle w:val="indep"/>
            <w:rPr>
              <w:b/>
              <w:bCs/>
              <w:sz w:val="28"/>
            </w:rPr>
          </w:pPr>
        </w:p>
        <w:p w14:paraId="4F3A828C" w14:textId="77777777" w:rsidR="00AC7649" w:rsidRPr="008F4C36" w:rsidRDefault="00AC7649" w:rsidP="00AC7649">
          <w:pPr>
            <w:pStyle w:val="indep"/>
            <w:jc w:val="center"/>
            <w:rPr>
              <w:sz w:val="28"/>
              <w:szCs w:val="28"/>
            </w:rPr>
          </w:pPr>
          <w:r>
            <w:rPr>
              <w:b/>
              <w:bCs/>
              <w:sz w:val="28"/>
            </w:rPr>
            <w:t>Junio de 2017</w:t>
          </w:r>
        </w:p>
        <w:p w14:paraId="12AF09D5" w14:textId="77777777" w:rsidR="00AC7649" w:rsidRDefault="00AC7649" w:rsidP="00AC7649">
          <w:pPr>
            <w:rPr>
              <w:sz w:val="22"/>
            </w:rPr>
          </w:pPr>
        </w:p>
        <w:p w14:paraId="5C7C5248" w14:textId="77777777" w:rsidR="00EA6B91" w:rsidRDefault="00EA6B91" w:rsidP="00AC7649">
          <w:pPr>
            <w:rPr>
              <w:ins w:id="6" w:author="Raul García Fernández" w:date="2017-07-03T19:13:00Z"/>
              <w:rStyle w:val="Ttulo1Car"/>
              <w:rFonts w:eastAsia="Calibri" w:cs="Times New Roman"/>
              <w:b w:val="0"/>
              <w:spacing w:val="0"/>
              <w:kern w:val="0"/>
              <w:sz w:val="22"/>
              <w:szCs w:val="22"/>
            </w:rPr>
          </w:pPr>
        </w:p>
        <w:p w14:paraId="53FF0A50" w14:textId="77777777" w:rsidR="00EA6B91" w:rsidRDefault="00EA6B91" w:rsidP="00AC7649">
          <w:pPr>
            <w:rPr>
              <w:ins w:id="7" w:author="Raul García Fernández" w:date="2017-07-03T19:13:00Z"/>
              <w:rStyle w:val="Ttulo1Car"/>
              <w:rFonts w:eastAsia="Calibri" w:cs="Times New Roman"/>
              <w:b w:val="0"/>
              <w:spacing w:val="0"/>
              <w:kern w:val="0"/>
              <w:sz w:val="22"/>
              <w:szCs w:val="22"/>
            </w:rPr>
          </w:pPr>
        </w:p>
        <w:p w14:paraId="4DFCB0A3" w14:textId="0FD90531" w:rsidR="00EA6B91" w:rsidRDefault="00EA6B91" w:rsidP="00AC7649">
          <w:pPr>
            <w:rPr>
              <w:ins w:id="8" w:author="Raul García Fernández" w:date="2017-07-03T19:14:00Z"/>
              <w:rStyle w:val="Ttulo1Car"/>
              <w:rFonts w:eastAsia="Calibri" w:cs="Times New Roman"/>
              <w:b w:val="0"/>
              <w:spacing w:val="0"/>
              <w:kern w:val="0"/>
              <w:sz w:val="22"/>
              <w:szCs w:val="22"/>
            </w:rPr>
          </w:pPr>
        </w:p>
        <w:p w14:paraId="3AF972AF" w14:textId="77777777" w:rsidR="00EA6B91" w:rsidRDefault="00EA6B91" w:rsidP="00EA6B91">
          <w:pPr>
            <w:jc w:val="both"/>
            <w:rPr>
              <w:ins w:id="9" w:author="Raul García Fernández" w:date="2017-07-03T19:14:00Z"/>
              <w:color w:val="4F81BD"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B1691C" w14:textId="77777777" w:rsidR="00EA6B91" w:rsidRDefault="00EA6B91" w:rsidP="00EA6B91">
          <w:pPr>
            <w:ind w:left="708" w:firstLine="708"/>
            <w:jc w:val="both"/>
            <w:rPr>
              <w:ins w:id="10" w:author="Raul García Fernández" w:date="2017-07-03T19:14:00Z"/>
              <w:color w:val="4F81BD"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1A203A" w14:textId="28CBDFA4" w:rsidR="00EA6B91" w:rsidRPr="00B97C3C" w:rsidRDefault="00EA6B91" w:rsidP="00EA6B91">
          <w:pPr>
            <w:jc w:val="center"/>
            <w:rPr>
              <w:ins w:id="11" w:author="Raul García Fernández" w:date="2017-07-03T19:14:00Z"/>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2" w:author="Raul García Fernández" w:date="2017-07-03T19:14:00Z">
            <w:r>
              <w:rPr>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Presupuesto Del Proy</w:t>
            </w:r>
          </w:ins>
          <w:ins w:id="13" w:author="Raul García Fernández" w:date="2017-07-03T19:15:00Z">
            <w:r>
              <w:rPr>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ecto</w:t>
            </w:r>
          </w:ins>
        </w:p>
        <w:p w14:paraId="13A8D383" w14:textId="77777777" w:rsidR="00EA6B91" w:rsidRDefault="00EA6B91" w:rsidP="00AC7649">
          <w:pPr>
            <w:rPr>
              <w:ins w:id="14" w:author="Raul García Fernández" w:date="2017-07-03T19:13:00Z"/>
              <w:rStyle w:val="Ttulo1Car"/>
              <w:rFonts w:eastAsia="Calibri" w:cs="Times New Roman"/>
              <w:b w:val="0"/>
              <w:spacing w:val="0"/>
              <w:kern w:val="0"/>
              <w:sz w:val="22"/>
              <w:szCs w:val="22"/>
            </w:rPr>
          </w:pPr>
        </w:p>
        <w:p w14:paraId="6018E31B" w14:textId="0F333C1F" w:rsidR="00972128" w:rsidRPr="00AC7649" w:rsidRDefault="00EA6B91">
          <w:pPr>
            <w:spacing w:after="0" w:line="240" w:lineRule="auto"/>
            <w:rPr>
              <w:rStyle w:val="Ttulo1Car"/>
              <w:rFonts w:eastAsia="Calibri" w:cs="Times New Roman"/>
              <w:b w:val="0"/>
              <w:spacing w:val="0"/>
              <w:kern w:val="0"/>
              <w:sz w:val="22"/>
              <w:szCs w:val="22"/>
            </w:rPr>
            <w:pPrChange w:id="15" w:author="Raul García Fernández" w:date="2017-07-03T19:14:00Z">
              <w:pPr/>
            </w:pPrChange>
          </w:pPr>
          <w:ins w:id="16" w:author="Raul García Fernández" w:date="2017-07-03T19:14:00Z">
            <w:r>
              <w:rPr>
                <w:rStyle w:val="Ttulo1Car"/>
                <w:rFonts w:eastAsia="Calibri" w:cs="Times New Roman"/>
                <w:b w:val="0"/>
                <w:spacing w:val="0"/>
                <w:kern w:val="0"/>
                <w:sz w:val="22"/>
                <w:szCs w:val="22"/>
              </w:rPr>
              <w:br w:type="page"/>
            </w:r>
          </w:ins>
        </w:p>
      </w:sdtContent>
    </w:sdt>
    <w:sdt>
      <w:sdtPr>
        <w:rPr>
          <w:rFonts w:ascii="Times New Roman" w:eastAsia="Calibri" w:hAnsi="Times New Roman" w:cs="Times New Roman"/>
          <w:b/>
          <w:color w:val="auto"/>
          <w:spacing w:val="-10"/>
          <w:kern w:val="28"/>
          <w:sz w:val="24"/>
          <w:szCs w:val="22"/>
          <w:lang w:eastAsia="en-US"/>
        </w:rPr>
        <w:id w:val="838432060"/>
        <w:docPartObj>
          <w:docPartGallery w:val="Table of Contents"/>
          <w:docPartUnique/>
        </w:docPartObj>
      </w:sdtPr>
      <w:sdtEndPr>
        <w:rPr>
          <w:bCs/>
          <w:noProof/>
        </w:rPr>
      </w:sdtEndPr>
      <w:sdtContent>
        <w:p w14:paraId="35CD5B86" w14:textId="77777777" w:rsidR="00502D7A" w:rsidRPr="00502D7A" w:rsidRDefault="00972128">
          <w:pPr>
            <w:pStyle w:val="TtuloTDC"/>
            <w:rPr>
              <w:rStyle w:val="Ttulo1Car"/>
              <w:color w:val="auto"/>
            </w:rPr>
          </w:pPr>
          <w:r>
            <w:rPr>
              <w:rStyle w:val="Ttulo1Car"/>
              <w:color w:val="auto"/>
            </w:rPr>
            <w:t>Contenido</w:t>
          </w:r>
          <w:bookmarkStart w:id="17" w:name="_GoBack"/>
          <w:bookmarkEnd w:id="17"/>
        </w:p>
        <w:p w14:paraId="182F40B7" w14:textId="5302F1F5" w:rsidR="00864955" w:rsidRDefault="00502D7A">
          <w:pPr>
            <w:pStyle w:val="TDC1"/>
            <w:tabs>
              <w:tab w:val="right" w:leader="dot" w:pos="9061"/>
            </w:tabs>
            <w:rPr>
              <w:ins w:id="18" w:author="Raul García Fernández" w:date="2017-07-06T18:49:00Z"/>
              <w:rFonts w:asciiTheme="minorHAnsi" w:eastAsiaTheme="minorEastAsia" w:hAnsiTheme="minorHAnsi" w:cstheme="minorBidi"/>
              <w:noProof/>
              <w:sz w:val="22"/>
              <w:lang w:eastAsia="es-ES"/>
            </w:rPr>
          </w:pPr>
          <w:r>
            <w:fldChar w:fldCharType="begin"/>
          </w:r>
          <w:r>
            <w:instrText xml:space="preserve"> TOC \o "1-3" \h \z \u </w:instrText>
          </w:r>
          <w:r>
            <w:fldChar w:fldCharType="separate"/>
          </w:r>
          <w:ins w:id="19" w:author="Raul García Fernández" w:date="2017-07-06T18:49:00Z">
            <w:r w:rsidR="00864955" w:rsidRPr="000D3B5B">
              <w:rPr>
                <w:rStyle w:val="Hipervnculo"/>
                <w:noProof/>
              </w:rPr>
              <w:fldChar w:fldCharType="begin"/>
            </w:r>
            <w:r w:rsidR="00864955" w:rsidRPr="000D3B5B">
              <w:rPr>
                <w:rStyle w:val="Hipervnculo"/>
                <w:noProof/>
              </w:rPr>
              <w:instrText xml:space="preserve"> </w:instrText>
            </w:r>
            <w:r w:rsidR="00864955">
              <w:rPr>
                <w:noProof/>
              </w:rPr>
              <w:instrText>HYPERLINK \l "_Toc487130327"</w:instrText>
            </w:r>
            <w:r w:rsidR="00864955" w:rsidRPr="000D3B5B">
              <w:rPr>
                <w:rStyle w:val="Hipervnculo"/>
                <w:noProof/>
              </w:rPr>
              <w:instrText xml:space="preserve"> </w:instrText>
            </w:r>
            <w:r w:rsidR="00864955" w:rsidRPr="000D3B5B">
              <w:rPr>
                <w:rStyle w:val="Hipervnculo"/>
                <w:noProof/>
              </w:rPr>
            </w:r>
            <w:r w:rsidR="00864955" w:rsidRPr="000D3B5B">
              <w:rPr>
                <w:rStyle w:val="Hipervnculo"/>
                <w:noProof/>
              </w:rPr>
              <w:fldChar w:fldCharType="separate"/>
            </w:r>
            <w:r w:rsidR="00864955" w:rsidRPr="000D3B5B">
              <w:rPr>
                <w:rStyle w:val="Hipervnculo"/>
                <w:noProof/>
              </w:rPr>
              <w:t>Tablas</w:t>
            </w:r>
            <w:r w:rsidR="00864955">
              <w:rPr>
                <w:noProof/>
                <w:webHidden/>
              </w:rPr>
              <w:tab/>
            </w:r>
            <w:r w:rsidR="00864955">
              <w:rPr>
                <w:noProof/>
                <w:webHidden/>
              </w:rPr>
              <w:fldChar w:fldCharType="begin"/>
            </w:r>
            <w:r w:rsidR="00864955">
              <w:rPr>
                <w:noProof/>
                <w:webHidden/>
              </w:rPr>
              <w:instrText xml:space="preserve"> PAGEREF _Toc487130327 \h </w:instrText>
            </w:r>
            <w:r w:rsidR="00864955">
              <w:rPr>
                <w:noProof/>
                <w:webHidden/>
              </w:rPr>
            </w:r>
          </w:ins>
          <w:r w:rsidR="00864955">
            <w:rPr>
              <w:noProof/>
              <w:webHidden/>
            </w:rPr>
            <w:fldChar w:fldCharType="separate"/>
          </w:r>
          <w:ins w:id="20" w:author="Raul García Fernández" w:date="2017-07-06T18:49:00Z">
            <w:r w:rsidR="00864955">
              <w:rPr>
                <w:noProof/>
                <w:webHidden/>
              </w:rPr>
              <w:t>3</w:t>
            </w:r>
            <w:r w:rsidR="00864955">
              <w:rPr>
                <w:noProof/>
                <w:webHidden/>
              </w:rPr>
              <w:fldChar w:fldCharType="end"/>
            </w:r>
            <w:r w:rsidR="00864955" w:rsidRPr="000D3B5B">
              <w:rPr>
                <w:rStyle w:val="Hipervnculo"/>
                <w:noProof/>
              </w:rPr>
              <w:fldChar w:fldCharType="end"/>
            </w:r>
          </w:ins>
        </w:p>
        <w:p w14:paraId="67D25B4F" w14:textId="4A378724" w:rsidR="00864955" w:rsidRDefault="00864955">
          <w:pPr>
            <w:pStyle w:val="TDC1"/>
            <w:tabs>
              <w:tab w:val="left" w:pos="440"/>
              <w:tab w:val="right" w:leader="dot" w:pos="9061"/>
            </w:tabs>
            <w:rPr>
              <w:ins w:id="21" w:author="Raul García Fernández" w:date="2017-07-06T18:49:00Z"/>
              <w:rFonts w:asciiTheme="minorHAnsi" w:eastAsiaTheme="minorEastAsia" w:hAnsiTheme="minorHAnsi" w:cstheme="minorBidi"/>
              <w:noProof/>
              <w:sz w:val="22"/>
              <w:lang w:eastAsia="es-ES"/>
            </w:rPr>
          </w:pPr>
          <w:ins w:id="22" w:author="Raul García Fernández" w:date="2017-07-06T18:49:00Z">
            <w:r w:rsidRPr="000D3B5B">
              <w:rPr>
                <w:rStyle w:val="Hipervnculo"/>
                <w:noProof/>
              </w:rPr>
              <w:fldChar w:fldCharType="begin"/>
            </w:r>
            <w:r w:rsidRPr="000D3B5B">
              <w:rPr>
                <w:rStyle w:val="Hipervnculo"/>
                <w:noProof/>
              </w:rPr>
              <w:instrText xml:space="preserve"> </w:instrText>
            </w:r>
            <w:r>
              <w:rPr>
                <w:noProof/>
              </w:rPr>
              <w:instrText>HYPERLINK \l "_Toc487130328"</w:instrText>
            </w:r>
            <w:r w:rsidRPr="000D3B5B">
              <w:rPr>
                <w:rStyle w:val="Hipervnculo"/>
                <w:noProof/>
              </w:rPr>
              <w:instrText xml:space="preserve"> </w:instrText>
            </w:r>
            <w:r w:rsidRPr="000D3B5B">
              <w:rPr>
                <w:rStyle w:val="Hipervnculo"/>
                <w:noProof/>
              </w:rPr>
            </w:r>
            <w:r w:rsidRPr="000D3B5B">
              <w:rPr>
                <w:rStyle w:val="Hipervnculo"/>
                <w:noProof/>
              </w:rPr>
              <w:fldChar w:fldCharType="separate"/>
            </w:r>
            <w:r w:rsidRPr="000D3B5B">
              <w:rPr>
                <w:rStyle w:val="Hipervnculo"/>
                <w:noProof/>
                <w:lang w:val="es-ES_tradnl"/>
              </w:rPr>
              <w:t>1.</w:t>
            </w:r>
            <w:r>
              <w:rPr>
                <w:rFonts w:asciiTheme="minorHAnsi" w:eastAsiaTheme="minorEastAsia" w:hAnsiTheme="minorHAnsi" w:cstheme="minorBidi"/>
                <w:noProof/>
                <w:sz w:val="22"/>
                <w:lang w:eastAsia="es-ES"/>
              </w:rPr>
              <w:tab/>
            </w:r>
            <w:r w:rsidRPr="000D3B5B">
              <w:rPr>
                <w:rStyle w:val="Hipervnculo"/>
                <w:noProof/>
                <w:lang w:val="es-ES_tradnl"/>
              </w:rPr>
              <w:t>Introducción:</w:t>
            </w:r>
            <w:r>
              <w:rPr>
                <w:noProof/>
                <w:webHidden/>
              </w:rPr>
              <w:tab/>
            </w:r>
            <w:r>
              <w:rPr>
                <w:noProof/>
                <w:webHidden/>
              </w:rPr>
              <w:fldChar w:fldCharType="begin"/>
            </w:r>
            <w:r>
              <w:rPr>
                <w:noProof/>
                <w:webHidden/>
              </w:rPr>
              <w:instrText xml:space="preserve"> PAGEREF _Toc487130328 \h </w:instrText>
            </w:r>
            <w:r>
              <w:rPr>
                <w:noProof/>
                <w:webHidden/>
              </w:rPr>
            </w:r>
          </w:ins>
          <w:r>
            <w:rPr>
              <w:noProof/>
              <w:webHidden/>
            </w:rPr>
            <w:fldChar w:fldCharType="separate"/>
          </w:r>
          <w:ins w:id="23" w:author="Raul García Fernández" w:date="2017-07-06T18:49:00Z">
            <w:r>
              <w:rPr>
                <w:noProof/>
                <w:webHidden/>
              </w:rPr>
              <w:t>4</w:t>
            </w:r>
            <w:r>
              <w:rPr>
                <w:noProof/>
                <w:webHidden/>
              </w:rPr>
              <w:fldChar w:fldCharType="end"/>
            </w:r>
            <w:r w:rsidRPr="000D3B5B">
              <w:rPr>
                <w:rStyle w:val="Hipervnculo"/>
                <w:noProof/>
              </w:rPr>
              <w:fldChar w:fldCharType="end"/>
            </w:r>
          </w:ins>
        </w:p>
        <w:p w14:paraId="0C05D3B3" w14:textId="0C05F8CC" w:rsidR="00864955" w:rsidRDefault="00864955">
          <w:pPr>
            <w:pStyle w:val="TDC1"/>
            <w:tabs>
              <w:tab w:val="left" w:pos="440"/>
              <w:tab w:val="right" w:leader="dot" w:pos="9061"/>
            </w:tabs>
            <w:rPr>
              <w:ins w:id="24" w:author="Raul García Fernández" w:date="2017-07-06T18:49:00Z"/>
              <w:rFonts w:asciiTheme="minorHAnsi" w:eastAsiaTheme="minorEastAsia" w:hAnsiTheme="minorHAnsi" w:cstheme="minorBidi"/>
              <w:noProof/>
              <w:sz w:val="22"/>
              <w:lang w:eastAsia="es-ES"/>
            </w:rPr>
          </w:pPr>
          <w:ins w:id="25" w:author="Raul García Fernández" w:date="2017-07-06T18:49:00Z">
            <w:r w:rsidRPr="000D3B5B">
              <w:rPr>
                <w:rStyle w:val="Hipervnculo"/>
                <w:noProof/>
              </w:rPr>
              <w:fldChar w:fldCharType="begin"/>
            </w:r>
            <w:r w:rsidRPr="000D3B5B">
              <w:rPr>
                <w:rStyle w:val="Hipervnculo"/>
                <w:noProof/>
              </w:rPr>
              <w:instrText xml:space="preserve"> </w:instrText>
            </w:r>
            <w:r>
              <w:rPr>
                <w:noProof/>
              </w:rPr>
              <w:instrText>HYPERLINK \l "_Toc487130329"</w:instrText>
            </w:r>
            <w:r w:rsidRPr="000D3B5B">
              <w:rPr>
                <w:rStyle w:val="Hipervnculo"/>
                <w:noProof/>
              </w:rPr>
              <w:instrText xml:space="preserve"> </w:instrText>
            </w:r>
            <w:r w:rsidRPr="000D3B5B">
              <w:rPr>
                <w:rStyle w:val="Hipervnculo"/>
                <w:noProof/>
              </w:rPr>
            </w:r>
            <w:r w:rsidRPr="000D3B5B">
              <w:rPr>
                <w:rStyle w:val="Hipervnculo"/>
                <w:noProof/>
              </w:rPr>
              <w:fldChar w:fldCharType="separate"/>
            </w:r>
            <w:r w:rsidRPr="000D3B5B">
              <w:rPr>
                <w:rStyle w:val="Hipervnculo"/>
                <w:noProof/>
              </w:rPr>
              <w:t>2.</w:t>
            </w:r>
            <w:r>
              <w:rPr>
                <w:rFonts w:asciiTheme="minorHAnsi" w:eastAsiaTheme="minorEastAsia" w:hAnsiTheme="minorHAnsi" w:cstheme="minorBidi"/>
                <w:noProof/>
                <w:sz w:val="22"/>
                <w:lang w:eastAsia="es-ES"/>
              </w:rPr>
              <w:tab/>
            </w:r>
            <w:r w:rsidRPr="000D3B5B">
              <w:rPr>
                <w:rStyle w:val="Hipervnculo"/>
                <w:noProof/>
              </w:rPr>
              <w:t>Software:</w:t>
            </w:r>
            <w:r>
              <w:rPr>
                <w:noProof/>
                <w:webHidden/>
              </w:rPr>
              <w:tab/>
            </w:r>
            <w:r>
              <w:rPr>
                <w:noProof/>
                <w:webHidden/>
              </w:rPr>
              <w:fldChar w:fldCharType="begin"/>
            </w:r>
            <w:r>
              <w:rPr>
                <w:noProof/>
                <w:webHidden/>
              </w:rPr>
              <w:instrText xml:space="preserve"> PAGEREF _Toc487130329 \h </w:instrText>
            </w:r>
            <w:r>
              <w:rPr>
                <w:noProof/>
                <w:webHidden/>
              </w:rPr>
            </w:r>
          </w:ins>
          <w:r>
            <w:rPr>
              <w:noProof/>
              <w:webHidden/>
            </w:rPr>
            <w:fldChar w:fldCharType="separate"/>
          </w:r>
          <w:ins w:id="26" w:author="Raul García Fernández" w:date="2017-07-06T18:49:00Z">
            <w:r>
              <w:rPr>
                <w:noProof/>
                <w:webHidden/>
              </w:rPr>
              <w:t>5</w:t>
            </w:r>
            <w:r>
              <w:rPr>
                <w:noProof/>
                <w:webHidden/>
              </w:rPr>
              <w:fldChar w:fldCharType="end"/>
            </w:r>
            <w:r w:rsidRPr="000D3B5B">
              <w:rPr>
                <w:rStyle w:val="Hipervnculo"/>
                <w:noProof/>
              </w:rPr>
              <w:fldChar w:fldCharType="end"/>
            </w:r>
          </w:ins>
        </w:p>
        <w:p w14:paraId="56972004" w14:textId="7B60B230" w:rsidR="00864955" w:rsidRDefault="00864955">
          <w:pPr>
            <w:pStyle w:val="TDC1"/>
            <w:tabs>
              <w:tab w:val="left" w:pos="440"/>
              <w:tab w:val="right" w:leader="dot" w:pos="9061"/>
            </w:tabs>
            <w:rPr>
              <w:ins w:id="27" w:author="Raul García Fernández" w:date="2017-07-06T18:49:00Z"/>
              <w:rFonts w:asciiTheme="minorHAnsi" w:eastAsiaTheme="minorEastAsia" w:hAnsiTheme="minorHAnsi" w:cstheme="minorBidi"/>
              <w:noProof/>
              <w:sz w:val="22"/>
              <w:lang w:eastAsia="es-ES"/>
            </w:rPr>
          </w:pPr>
          <w:ins w:id="28" w:author="Raul García Fernández" w:date="2017-07-06T18:49:00Z">
            <w:r w:rsidRPr="000D3B5B">
              <w:rPr>
                <w:rStyle w:val="Hipervnculo"/>
                <w:noProof/>
              </w:rPr>
              <w:fldChar w:fldCharType="begin"/>
            </w:r>
            <w:r w:rsidRPr="000D3B5B">
              <w:rPr>
                <w:rStyle w:val="Hipervnculo"/>
                <w:noProof/>
              </w:rPr>
              <w:instrText xml:space="preserve"> </w:instrText>
            </w:r>
            <w:r>
              <w:rPr>
                <w:noProof/>
              </w:rPr>
              <w:instrText>HYPERLINK \l "_Toc487130330"</w:instrText>
            </w:r>
            <w:r w:rsidRPr="000D3B5B">
              <w:rPr>
                <w:rStyle w:val="Hipervnculo"/>
                <w:noProof/>
              </w:rPr>
              <w:instrText xml:space="preserve"> </w:instrText>
            </w:r>
            <w:r w:rsidRPr="000D3B5B">
              <w:rPr>
                <w:rStyle w:val="Hipervnculo"/>
                <w:noProof/>
              </w:rPr>
            </w:r>
            <w:r w:rsidRPr="000D3B5B">
              <w:rPr>
                <w:rStyle w:val="Hipervnculo"/>
                <w:noProof/>
              </w:rPr>
              <w:fldChar w:fldCharType="separate"/>
            </w:r>
            <w:r w:rsidRPr="000D3B5B">
              <w:rPr>
                <w:rStyle w:val="Hipervnculo"/>
                <w:noProof/>
              </w:rPr>
              <w:t>3.</w:t>
            </w:r>
            <w:r>
              <w:rPr>
                <w:rFonts w:asciiTheme="minorHAnsi" w:eastAsiaTheme="minorEastAsia" w:hAnsiTheme="minorHAnsi" w:cstheme="minorBidi"/>
                <w:noProof/>
                <w:sz w:val="22"/>
                <w:lang w:eastAsia="es-ES"/>
              </w:rPr>
              <w:tab/>
            </w:r>
            <w:r w:rsidRPr="000D3B5B">
              <w:rPr>
                <w:rStyle w:val="Hipervnculo"/>
                <w:noProof/>
              </w:rPr>
              <w:t>Hardware:</w:t>
            </w:r>
            <w:r>
              <w:rPr>
                <w:noProof/>
                <w:webHidden/>
              </w:rPr>
              <w:tab/>
            </w:r>
            <w:r>
              <w:rPr>
                <w:noProof/>
                <w:webHidden/>
              </w:rPr>
              <w:fldChar w:fldCharType="begin"/>
            </w:r>
            <w:r>
              <w:rPr>
                <w:noProof/>
                <w:webHidden/>
              </w:rPr>
              <w:instrText xml:space="preserve"> PAGEREF _Toc487130330 \h </w:instrText>
            </w:r>
            <w:r>
              <w:rPr>
                <w:noProof/>
                <w:webHidden/>
              </w:rPr>
            </w:r>
          </w:ins>
          <w:r>
            <w:rPr>
              <w:noProof/>
              <w:webHidden/>
            </w:rPr>
            <w:fldChar w:fldCharType="separate"/>
          </w:r>
          <w:ins w:id="29" w:author="Raul García Fernández" w:date="2017-07-06T18:49:00Z">
            <w:r>
              <w:rPr>
                <w:noProof/>
                <w:webHidden/>
              </w:rPr>
              <w:t>6</w:t>
            </w:r>
            <w:r>
              <w:rPr>
                <w:noProof/>
                <w:webHidden/>
              </w:rPr>
              <w:fldChar w:fldCharType="end"/>
            </w:r>
            <w:r w:rsidRPr="000D3B5B">
              <w:rPr>
                <w:rStyle w:val="Hipervnculo"/>
                <w:noProof/>
              </w:rPr>
              <w:fldChar w:fldCharType="end"/>
            </w:r>
          </w:ins>
        </w:p>
        <w:p w14:paraId="7EB416CF" w14:textId="5AC500EE" w:rsidR="00864955" w:rsidRDefault="00864955">
          <w:pPr>
            <w:pStyle w:val="TDC2"/>
            <w:tabs>
              <w:tab w:val="left" w:pos="880"/>
              <w:tab w:val="right" w:leader="dot" w:pos="9061"/>
            </w:tabs>
            <w:rPr>
              <w:ins w:id="30" w:author="Raul García Fernández" w:date="2017-07-06T18:49:00Z"/>
              <w:rFonts w:asciiTheme="minorHAnsi" w:eastAsiaTheme="minorEastAsia" w:hAnsiTheme="minorHAnsi" w:cstheme="minorBidi"/>
              <w:noProof/>
              <w:sz w:val="22"/>
              <w:lang w:eastAsia="es-ES"/>
            </w:rPr>
          </w:pPr>
          <w:ins w:id="31" w:author="Raul García Fernández" w:date="2017-07-06T18:49:00Z">
            <w:r w:rsidRPr="000D3B5B">
              <w:rPr>
                <w:rStyle w:val="Hipervnculo"/>
                <w:noProof/>
              </w:rPr>
              <w:fldChar w:fldCharType="begin"/>
            </w:r>
            <w:r w:rsidRPr="000D3B5B">
              <w:rPr>
                <w:rStyle w:val="Hipervnculo"/>
                <w:noProof/>
              </w:rPr>
              <w:instrText xml:space="preserve"> </w:instrText>
            </w:r>
            <w:r>
              <w:rPr>
                <w:noProof/>
              </w:rPr>
              <w:instrText>HYPERLINK \l "_Toc487130331"</w:instrText>
            </w:r>
            <w:r w:rsidRPr="000D3B5B">
              <w:rPr>
                <w:rStyle w:val="Hipervnculo"/>
                <w:noProof/>
              </w:rPr>
              <w:instrText xml:space="preserve"> </w:instrText>
            </w:r>
            <w:r w:rsidRPr="000D3B5B">
              <w:rPr>
                <w:rStyle w:val="Hipervnculo"/>
                <w:noProof/>
              </w:rPr>
            </w:r>
            <w:r w:rsidRPr="000D3B5B">
              <w:rPr>
                <w:rStyle w:val="Hipervnculo"/>
                <w:noProof/>
              </w:rPr>
              <w:fldChar w:fldCharType="separate"/>
            </w:r>
            <w:r w:rsidRPr="000D3B5B">
              <w:rPr>
                <w:rStyle w:val="Hipervnculo"/>
                <w:noProof/>
              </w:rPr>
              <w:t>3.1.</w:t>
            </w:r>
            <w:r>
              <w:rPr>
                <w:rFonts w:asciiTheme="minorHAnsi" w:eastAsiaTheme="minorEastAsia" w:hAnsiTheme="minorHAnsi" w:cstheme="minorBidi"/>
                <w:noProof/>
                <w:sz w:val="22"/>
                <w:lang w:eastAsia="es-ES"/>
              </w:rPr>
              <w:tab/>
            </w:r>
            <w:r w:rsidRPr="000D3B5B">
              <w:rPr>
                <w:rStyle w:val="Hipervnculo"/>
                <w:noProof/>
              </w:rPr>
              <w:t>Hardware de desarrollo:</w:t>
            </w:r>
            <w:r>
              <w:rPr>
                <w:noProof/>
                <w:webHidden/>
              </w:rPr>
              <w:tab/>
            </w:r>
            <w:r>
              <w:rPr>
                <w:noProof/>
                <w:webHidden/>
              </w:rPr>
              <w:fldChar w:fldCharType="begin"/>
            </w:r>
            <w:r>
              <w:rPr>
                <w:noProof/>
                <w:webHidden/>
              </w:rPr>
              <w:instrText xml:space="preserve"> PAGEREF _Toc487130331 \h </w:instrText>
            </w:r>
            <w:r>
              <w:rPr>
                <w:noProof/>
                <w:webHidden/>
              </w:rPr>
            </w:r>
          </w:ins>
          <w:r>
            <w:rPr>
              <w:noProof/>
              <w:webHidden/>
            </w:rPr>
            <w:fldChar w:fldCharType="separate"/>
          </w:r>
          <w:ins w:id="32" w:author="Raul García Fernández" w:date="2017-07-06T18:49:00Z">
            <w:r>
              <w:rPr>
                <w:noProof/>
                <w:webHidden/>
              </w:rPr>
              <w:t>6</w:t>
            </w:r>
            <w:r>
              <w:rPr>
                <w:noProof/>
                <w:webHidden/>
              </w:rPr>
              <w:fldChar w:fldCharType="end"/>
            </w:r>
            <w:r w:rsidRPr="000D3B5B">
              <w:rPr>
                <w:rStyle w:val="Hipervnculo"/>
                <w:noProof/>
              </w:rPr>
              <w:fldChar w:fldCharType="end"/>
            </w:r>
          </w:ins>
        </w:p>
        <w:p w14:paraId="5DDC0FD7" w14:textId="1292103C" w:rsidR="00864955" w:rsidRDefault="00864955">
          <w:pPr>
            <w:pStyle w:val="TDC2"/>
            <w:tabs>
              <w:tab w:val="left" w:pos="880"/>
              <w:tab w:val="right" w:leader="dot" w:pos="9061"/>
            </w:tabs>
            <w:rPr>
              <w:ins w:id="33" w:author="Raul García Fernández" w:date="2017-07-06T18:49:00Z"/>
              <w:rFonts w:asciiTheme="minorHAnsi" w:eastAsiaTheme="minorEastAsia" w:hAnsiTheme="minorHAnsi" w:cstheme="minorBidi"/>
              <w:noProof/>
              <w:sz w:val="22"/>
              <w:lang w:eastAsia="es-ES"/>
            </w:rPr>
          </w:pPr>
          <w:ins w:id="34" w:author="Raul García Fernández" w:date="2017-07-06T18:49:00Z">
            <w:r w:rsidRPr="000D3B5B">
              <w:rPr>
                <w:rStyle w:val="Hipervnculo"/>
                <w:noProof/>
              </w:rPr>
              <w:fldChar w:fldCharType="begin"/>
            </w:r>
            <w:r w:rsidRPr="000D3B5B">
              <w:rPr>
                <w:rStyle w:val="Hipervnculo"/>
                <w:noProof/>
              </w:rPr>
              <w:instrText xml:space="preserve"> </w:instrText>
            </w:r>
            <w:r>
              <w:rPr>
                <w:noProof/>
              </w:rPr>
              <w:instrText>HYPERLINK \l "_Toc487130332"</w:instrText>
            </w:r>
            <w:r w:rsidRPr="000D3B5B">
              <w:rPr>
                <w:rStyle w:val="Hipervnculo"/>
                <w:noProof/>
              </w:rPr>
              <w:instrText xml:space="preserve"> </w:instrText>
            </w:r>
            <w:r w:rsidRPr="000D3B5B">
              <w:rPr>
                <w:rStyle w:val="Hipervnculo"/>
                <w:noProof/>
              </w:rPr>
            </w:r>
            <w:r w:rsidRPr="000D3B5B">
              <w:rPr>
                <w:rStyle w:val="Hipervnculo"/>
                <w:noProof/>
              </w:rPr>
              <w:fldChar w:fldCharType="separate"/>
            </w:r>
            <w:r w:rsidRPr="000D3B5B">
              <w:rPr>
                <w:rStyle w:val="Hipervnculo"/>
                <w:noProof/>
                <w:lang w:val="es-ES_tradnl"/>
              </w:rPr>
              <w:t>3.2.</w:t>
            </w:r>
            <w:r>
              <w:rPr>
                <w:rFonts w:asciiTheme="minorHAnsi" w:eastAsiaTheme="minorEastAsia" w:hAnsiTheme="minorHAnsi" w:cstheme="minorBidi"/>
                <w:noProof/>
                <w:sz w:val="22"/>
                <w:lang w:eastAsia="es-ES"/>
              </w:rPr>
              <w:tab/>
            </w:r>
            <w:r w:rsidRPr="000D3B5B">
              <w:rPr>
                <w:rStyle w:val="Hipervnculo"/>
                <w:noProof/>
                <w:lang w:val="es-ES_tradnl"/>
              </w:rPr>
              <w:t>Hardware de mantenimiento:</w:t>
            </w:r>
            <w:r>
              <w:rPr>
                <w:noProof/>
                <w:webHidden/>
              </w:rPr>
              <w:tab/>
            </w:r>
            <w:r>
              <w:rPr>
                <w:noProof/>
                <w:webHidden/>
              </w:rPr>
              <w:fldChar w:fldCharType="begin"/>
            </w:r>
            <w:r>
              <w:rPr>
                <w:noProof/>
                <w:webHidden/>
              </w:rPr>
              <w:instrText xml:space="preserve"> PAGEREF _Toc487130332 \h </w:instrText>
            </w:r>
            <w:r>
              <w:rPr>
                <w:noProof/>
                <w:webHidden/>
              </w:rPr>
            </w:r>
          </w:ins>
          <w:r>
            <w:rPr>
              <w:noProof/>
              <w:webHidden/>
            </w:rPr>
            <w:fldChar w:fldCharType="separate"/>
          </w:r>
          <w:ins w:id="35" w:author="Raul García Fernández" w:date="2017-07-06T18:49:00Z">
            <w:r>
              <w:rPr>
                <w:noProof/>
                <w:webHidden/>
              </w:rPr>
              <w:t>6</w:t>
            </w:r>
            <w:r>
              <w:rPr>
                <w:noProof/>
                <w:webHidden/>
              </w:rPr>
              <w:fldChar w:fldCharType="end"/>
            </w:r>
            <w:r w:rsidRPr="000D3B5B">
              <w:rPr>
                <w:rStyle w:val="Hipervnculo"/>
                <w:noProof/>
              </w:rPr>
              <w:fldChar w:fldCharType="end"/>
            </w:r>
          </w:ins>
        </w:p>
        <w:p w14:paraId="5E5882B2" w14:textId="50BCA603" w:rsidR="00864955" w:rsidRDefault="00864955">
          <w:pPr>
            <w:pStyle w:val="TDC1"/>
            <w:tabs>
              <w:tab w:val="left" w:pos="440"/>
              <w:tab w:val="right" w:leader="dot" w:pos="9061"/>
            </w:tabs>
            <w:rPr>
              <w:ins w:id="36" w:author="Raul García Fernández" w:date="2017-07-06T18:49:00Z"/>
              <w:rFonts w:asciiTheme="minorHAnsi" w:eastAsiaTheme="minorEastAsia" w:hAnsiTheme="minorHAnsi" w:cstheme="minorBidi"/>
              <w:noProof/>
              <w:sz w:val="22"/>
              <w:lang w:eastAsia="es-ES"/>
            </w:rPr>
          </w:pPr>
          <w:ins w:id="37" w:author="Raul García Fernández" w:date="2017-07-06T18:49:00Z">
            <w:r w:rsidRPr="000D3B5B">
              <w:rPr>
                <w:rStyle w:val="Hipervnculo"/>
                <w:noProof/>
              </w:rPr>
              <w:fldChar w:fldCharType="begin"/>
            </w:r>
            <w:r w:rsidRPr="000D3B5B">
              <w:rPr>
                <w:rStyle w:val="Hipervnculo"/>
                <w:noProof/>
              </w:rPr>
              <w:instrText xml:space="preserve"> </w:instrText>
            </w:r>
            <w:r>
              <w:rPr>
                <w:noProof/>
              </w:rPr>
              <w:instrText>HYPERLINK \l "_Toc487130333"</w:instrText>
            </w:r>
            <w:r w:rsidRPr="000D3B5B">
              <w:rPr>
                <w:rStyle w:val="Hipervnculo"/>
                <w:noProof/>
              </w:rPr>
              <w:instrText xml:space="preserve"> </w:instrText>
            </w:r>
            <w:r w:rsidRPr="000D3B5B">
              <w:rPr>
                <w:rStyle w:val="Hipervnculo"/>
                <w:noProof/>
              </w:rPr>
            </w:r>
            <w:r w:rsidRPr="000D3B5B">
              <w:rPr>
                <w:rStyle w:val="Hipervnculo"/>
                <w:noProof/>
              </w:rPr>
              <w:fldChar w:fldCharType="separate"/>
            </w:r>
            <w:r w:rsidRPr="000D3B5B">
              <w:rPr>
                <w:rStyle w:val="Hipervnculo"/>
                <w:noProof/>
                <w:lang w:val="es-ES_tradnl"/>
              </w:rPr>
              <w:t>4.</w:t>
            </w:r>
            <w:r>
              <w:rPr>
                <w:rFonts w:asciiTheme="minorHAnsi" w:eastAsiaTheme="minorEastAsia" w:hAnsiTheme="minorHAnsi" w:cstheme="minorBidi"/>
                <w:noProof/>
                <w:sz w:val="22"/>
                <w:lang w:eastAsia="es-ES"/>
              </w:rPr>
              <w:tab/>
            </w:r>
            <w:r w:rsidRPr="000D3B5B">
              <w:rPr>
                <w:rStyle w:val="Hipervnculo"/>
                <w:noProof/>
                <w:lang w:val="es-ES_tradnl"/>
              </w:rPr>
              <w:t>Mano de obra:</w:t>
            </w:r>
            <w:r>
              <w:rPr>
                <w:noProof/>
                <w:webHidden/>
              </w:rPr>
              <w:tab/>
            </w:r>
            <w:r>
              <w:rPr>
                <w:noProof/>
                <w:webHidden/>
              </w:rPr>
              <w:fldChar w:fldCharType="begin"/>
            </w:r>
            <w:r>
              <w:rPr>
                <w:noProof/>
                <w:webHidden/>
              </w:rPr>
              <w:instrText xml:space="preserve"> PAGEREF _Toc487130333 \h </w:instrText>
            </w:r>
            <w:r>
              <w:rPr>
                <w:noProof/>
                <w:webHidden/>
              </w:rPr>
            </w:r>
          </w:ins>
          <w:r>
            <w:rPr>
              <w:noProof/>
              <w:webHidden/>
            </w:rPr>
            <w:fldChar w:fldCharType="separate"/>
          </w:r>
          <w:ins w:id="38" w:author="Raul García Fernández" w:date="2017-07-06T18:49:00Z">
            <w:r>
              <w:rPr>
                <w:noProof/>
                <w:webHidden/>
              </w:rPr>
              <w:t>7</w:t>
            </w:r>
            <w:r>
              <w:rPr>
                <w:noProof/>
                <w:webHidden/>
              </w:rPr>
              <w:fldChar w:fldCharType="end"/>
            </w:r>
            <w:r w:rsidRPr="000D3B5B">
              <w:rPr>
                <w:rStyle w:val="Hipervnculo"/>
                <w:noProof/>
              </w:rPr>
              <w:fldChar w:fldCharType="end"/>
            </w:r>
          </w:ins>
        </w:p>
        <w:p w14:paraId="049ACD78" w14:textId="4A67456E" w:rsidR="00864955" w:rsidRDefault="00864955">
          <w:pPr>
            <w:pStyle w:val="TDC2"/>
            <w:tabs>
              <w:tab w:val="left" w:pos="880"/>
              <w:tab w:val="right" w:leader="dot" w:pos="9061"/>
            </w:tabs>
            <w:rPr>
              <w:ins w:id="39" w:author="Raul García Fernández" w:date="2017-07-06T18:49:00Z"/>
              <w:rFonts w:asciiTheme="minorHAnsi" w:eastAsiaTheme="minorEastAsia" w:hAnsiTheme="minorHAnsi" w:cstheme="minorBidi"/>
              <w:noProof/>
              <w:sz w:val="22"/>
              <w:lang w:eastAsia="es-ES"/>
            </w:rPr>
          </w:pPr>
          <w:ins w:id="40" w:author="Raul García Fernández" w:date="2017-07-06T18:49:00Z">
            <w:r w:rsidRPr="000D3B5B">
              <w:rPr>
                <w:rStyle w:val="Hipervnculo"/>
                <w:noProof/>
              </w:rPr>
              <w:fldChar w:fldCharType="begin"/>
            </w:r>
            <w:r w:rsidRPr="000D3B5B">
              <w:rPr>
                <w:rStyle w:val="Hipervnculo"/>
                <w:noProof/>
              </w:rPr>
              <w:instrText xml:space="preserve"> </w:instrText>
            </w:r>
            <w:r>
              <w:rPr>
                <w:noProof/>
              </w:rPr>
              <w:instrText>HYPERLINK \l "_Toc487130334"</w:instrText>
            </w:r>
            <w:r w:rsidRPr="000D3B5B">
              <w:rPr>
                <w:rStyle w:val="Hipervnculo"/>
                <w:noProof/>
              </w:rPr>
              <w:instrText xml:space="preserve"> </w:instrText>
            </w:r>
            <w:r w:rsidRPr="000D3B5B">
              <w:rPr>
                <w:rStyle w:val="Hipervnculo"/>
                <w:noProof/>
              </w:rPr>
            </w:r>
            <w:r w:rsidRPr="000D3B5B">
              <w:rPr>
                <w:rStyle w:val="Hipervnculo"/>
                <w:noProof/>
              </w:rPr>
              <w:fldChar w:fldCharType="separate"/>
            </w:r>
            <w:r w:rsidRPr="000D3B5B">
              <w:rPr>
                <w:rStyle w:val="Hipervnculo"/>
                <w:noProof/>
              </w:rPr>
              <w:t>4.1.</w:t>
            </w:r>
            <w:r>
              <w:rPr>
                <w:rFonts w:asciiTheme="minorHAnsi" w:eastAsiaTheme="minorEastAsia" w:hAnsiTheme="minorHAnsi" w:cstheme="minorBidi"/>
                <w:noProof/>
                <w:sz w:val="22"/>
                <w:lang w:eastAsia="es-ES"/>
              </w:rPr>
              <w:tab/>
            </w:r>
            <w:r w:rsidRPr="000D3B5B">
              <w:rPr>
                <w:rStyle w:val="Hipervnculo"/>
                <w:noProof/>
              </w:rPr>
              <w:t>Presupuesto mano de obra:</w:t>
            </w:r>
            <w:r>
              <w:rPr>
                <w:noProof/>
                <w:webHidden/>
              </w:rPr>
              <w:tab/>
            </w:r>
            <w:r>
              <w:rPr>
                <w:noProof/>
                <w:webHidden/>
              </w:rPr>
              <w:fldChar w:fldCharType="begin"/>
            </w:r>
            <w:r>
              <w:rPr>
                <w:noProof/>
                <w:webHidden/>
              </w:rPr>
              <w:instrText xml:space="preserve"> PAGEREF _Toc487130334 \h </w:instrText>
            </w:r>
            <w:r>
              <w:rPr>
                <w:noProof/>
                <w:webHidden/>
              </w:rPr>
            </w:r>
          </w:ins>
          <w:r>
            <w:rPr>
              <w:noProof/>
              <w:webHidden/>
            </w:rPr>
            <w:fldChar w:fldCharType="separate"/>
          </w:r>
          <w:ins w:id="41" w:author="Raul García Fernández" w:date="2017-07-06T18:49:00Z">
            <w:r>
              <w:rPr>
                <w:noProof/>
                <w:webHidden/>
              </w:rPr>
              <w:t>7</w:t>
            </w:r>
            <w:r>
              <w:rPr>
                <w:noProof/>
                <w:webHidden/>
              </w:rPr>
              <w:fldChar w:fldCharType="end"/>
            </w:r>
            <w:r w:rsidRPr="000D3B5B">
              <w:rPr>
                <w:rStyle w:val="Hipervnculo"/>
                <w:noProof/>
              </w:rPr>
              <w:fldChar w:fldCharType="end"/>
            </w:r>
          </w:ins>
        </w:p>
        <w:p w14:paraId="41C93029" w14:textId="334D8338" w:rsidR="00864955" w:rsidRDefault="00864955">
          <w:pPr>
            <w:pStyle w:val="TDC1"/>
            <w:tabs>
              <w:tab w:val="left" w:pos="440"/>
              <w:tab w:val="right" w:leader="dot" w:pos="9061"/>
            </w:tabs>
            <w:rPr>
              <w:ins w:id="42" w:author="Raul García Fernández" w:date="2017-07-06T18:49:00Z"/>
              <w:rFonts w:asciiTheme="minorHAnsi" w:eastAsiaTheme="minorEastAsia" w:hAnsiTheme="minorHAnsi" w:cstheme="minorBidi"/>
              <w:noProof/>
              <w:sz w:val="22"/>
              <w:lang w:eastAsia="es-ES"/>
            </w:rPr>
          </w:pPr>
          <w:ins w:id="43" w:author="Raul García Fernández" w:date="2017-07-06T18:49:00Z">
            <w:r w:rsidRPr="000D3B5B">
              <w:rPr>
                <w:rStyle w:val="Hipervnculo"/>
                <w:noProof/>
              </w:rPr>
              <w:fldChar w:fldCharType="begin"/>
            </w:r>
            <w:r w:rsidRPr="000D3B5B">
              <w:rPr>
                <w:rStyle w:val="Hipervnculo"/>
                <w:noProof/>
              </w:rPr>
              <w:instrText xml:space="preserve"> </w:instrText>
            </w:r>
            <w:r>
              <w:rPr>
                <w:noProof/>
              </w:rPr>
              <w:instrText>HYPERLINK \l "_Toc487130335"</w:instrText>
            </w:r>
            <w:r w:rsidRPr="000D3B5B">
              <w:rPr>
                <w:rStyle w:val="Hipervnculo"/>
                <w:noProof/>
              </w:rPr>
              <w:instrText xml:space="preserve"> </w:instrText>
            </w:r>
            <w:r w:rsidRPr="000D3B5B">
              <w:rPr>
                <w:rStyle w:val="Hipervnculo"/>
                <w:noProof/>
              </w:rPr>
            </w:r>
            <w:r w:rsidRPr="000D3B5B">
              <w:rPr>
                <w:rStyle w:val="Hipervnculo"/>
                <w:noProof/>
              </w:rPr>
              <w:fldChar w:fldCharType="separate"/>
            </w:r>
            <w:r w:rsidRPr="000D3B5B">
              <w:rPr>
                <w:rStyle w:val="Hipervnculo"/>
                <w:noProof/>
                <w:lang w:val="en-US"/>
              </w:rPr>
              <w:t>5.</w:t>
            </w:r>
            <w:r>
              <w:rPr>
                <w:rFonts w:asciiTheme="minorHAnsi" w:eastAsiaTheme="minorEastAsia" w:hAnsiTheme="minorHAnsi" w:cstheme="minorBidi"/>
                <w:noProof/>
                <w:sz w:val="22"/>
                <w:lang w:eastAsia="es-ES"/>
              </w:rPr>
              <w:tab/>
            </w:r>
            <w:r w:rsidRPr="000D3B5B">
              <w:rPr>
                <w:rStyle w:val="Hipervnculo"/>
                <w:noProof/>
                <w:lang w:val="es-ES_tradnl"/>
              </w:rPr>
              <w:t>Presupuesto</w:t>
            </w:r>
            <w:r w:rsidRPr="000D3B5B">
              <w:rPr>
                <w:rStyle w:val="Hipervnculo"/>
                <w:noProof/>
                <w:lang w:val="en-US"/>
              </w:rPr>
              <w:t xml:space="preserve"> total:</w:t>
            </w:r>
            <w:r>
              <w:rPr>
                <w:noProof/>
                <w:webHidden/>
              </w:rPr>
              <w:tab/>
            </w:r>
            <w:r>
              <w:rPr>
                <w:noProof/>
                <w:webHidden/>
              </w:rPr>
              <w:fldChar w:fldCharType="begin"/>
            </w:r>
            <w:r>
              <w:rPr>
                <w:noProof/>
                <w:webHidden/>
              </w:rPr>
              <w:instrText xml:space="preserve"> PAGEREF _Toc487130335 \h </w:instrText>
            </w:r>
            <w:r>
              <w:rPr>
                <w:noProof/>
                <w:webHidden/>
              </w:rPr>
            </w:r>
          </w:ins>
          <w:r>
            <w:rPr>
              <w:noProof/>
              <w:webHidden/>
            </w:rPr>
            <w:fldChar w:fldCharType="separate"/>
          </w:r>
          <w:ins w:id="44" w:author="Raul García Fernández" w:date="2017-07-06T18:49:00Z">
            <w:r>
              <w:rPr>
                <w:noProof/>
                <w:webHidden/>
              </w:rPr>
              <w:t>8</w:t>
            </w:r>
            <w:r>
              <w:rPr>
                <w:noProof/>
                <w:webHidden/>
              </w:rPr>
              <w:fldChar w:fldCharType="end"/>
            </w:r>
            <w:r w:rsidRPr="000D3B5B">
              <w:rPr>
                <w:rStyle w:val="Hipervnculo"/>
                <w:noProof/>
              </w:rPr>
              <w:fldChar w:fldCharType="end"/>
            </w:r>
          </w:ins>
        </w:p>
        <w:p w14:paraId="223CFFEB" w14:textId="7D43415B" w:rsidR="005670F7" w:rsidDel="009044FB" w:rsidRDefault="005670F7">
          <w:pPr>
            <w:pStyle w:val="TDC1"/>
            <w:tabs>
              <w:tab w:val="right" w:leader="dot" w:pos="9061"/>
            </w:tabs>
            <w:rPr>
              <w:del w:id="45" w:author="Raul García Fernández" w:date="2017-07-03T19:15:00Z"/>
              <w:rFonts w:asciiTheme="minorHAnsi" w:eastAsiaTheme="minorEastAsia" w:hAnsiTheme="minorHAnsi" w:cstheme="minorBidi"/>
              <w:noProof/>
              <w:sz w:val="22"/>
              <w:lang w:eastAsia="es-ES"/>
            </w:rPr>
          </w:pPr>
          <w:del w:id="46" w:author="Raul García Fernández" w:date="2017-07-03T19:15:00Z">
            <w:r w:rsidRPr="009044FB" w:rsidDel="009044FB">
              <w:rPr>
                <w:noProof/>
                <w:rPrChange w:id="47" w:author="Raul García Fernández" w:date="2017-07-03T19:15:00Z">
                  <w:rPr>
                    <w:rStyle w:val="Hipervnculo"/>
                    <w:noProof/>
                  </w:rPr>
                </w:rPrChange>
              </w:rPr>
              <w:delText>Tablas</w:delText>
            </w:r>
            <w:r w:rsidDel="009044FB">
              <w:rPr>
                <w:noProof/>
                <w:webHidden/>
              </w:rPr>
              <w:tab/>
              <w:delText>2</w:delText>
            </w:r>
          </w:del>
        </w:p>
        <w:p w14:paraId="1932A4DA" w14:textId="077329FF" w:rsidR="005670F7" w:rsidDel="009044FB" w:rsidRDefault="005670F7">
          <w:pPr>
            <w:pStyle w:val="TDC1"/>
            <w:tabs>
              <w:tab w:val="left" w:pos="440"/>
              <w:tab w:val="right" w:leader="dot" w:pos="9061"/>
            </w:tabs>
            <w:rPr>
              <w:del w:id="48" w:author="Raul García Fernández" w:date="2017-07-03T19:15:00Z"/>
              <w:rFonts w:asciiTheme="minorHAnsi" w:eastAsiaTheme="minorEastAsia" w:hAnsiTheme="minorHAnsi" w:cstheme="minorBidi"/>
              <w:noProof/>
              <w:sz w:val="22"/>
              <w:lang w:eastAsia="es-ES"/>
            </w:rPr>
          </w:pPr>
          <w:del w:id="49" w:author="Raul García Fernández" w:date="2017-07-03T19:15:00Z">
            <w:r w:rsidRPr="009044FB" w:rsidDel="009044FB">
              <w:rPr>
                <w:noProof/>
                <w:rPrChange w:id="50" w:author="Raul García Fernández" w:date="2017-07-03T19:15:00Z">
                  <w:rPr>
                    <w:rStyle w:val="Hipervnculo"/>
                    <w:noProof/>
                    <w:lang w:val="es-ES_tradnl"/>
                  </w:rPr>
                </w:rPrChange>
              </w:rPr>
              <w:delText>1.</w:delText>
            </w:r>
            <w:r w:rsidDel="009044FB">
              <w:rPr>
                <w:rFonts w:asciiTheme="minorHAnsi" w:eastAsiaTheme="minorEastAsia" w:hAnsiTheme="minorHAnsi" w:cstheme="minorBidi"/>
                <w:noProof/>
                <w:sz w:val="22"/>
                <w:lang w:eastAsia="es-ES"/>
              </w:rPr>
              <w:tab/>
            </w:r>
            <w:r w:rsidRPr="009044FB" w:rsidDel="009044FB">
              <w:rPr>
                <w:noProof/>
                <w:rPrChange w:id="51" w:author="Raul García Fernández" w:date="2017-07-03T19:15:00Z">
                  <w:rPr>
                    <w:rStyle w:val="Hipervnculo"/>
                    <w:noProof/>
                    <w:lang w:val="es-ES_tradnl"/>
                  </w:rPr>
                </w:rPrChange>
              </w:rPr>
              <w:delText>Introducción:</w:delText>
            </w:r>
            <w:r w:rsidDel="009044FB">
              <w:rPr>
                <w:noProof/>
                <w:webHidden/>
              </w:rPr>
              <w:tab/>
              <w:delText>3</w:delText>
            </w:r>
          </w:del>
        </w:p>
        <w:p w14:paraId="46EB07CD" w14:textId="3E0E9B66" w:rsidR="005670F7" w:rsidDel="009044FB" w:rsidRDefault="005670F7">
          <w:pPr>
            <w:pStyle w:val="TDC1"/>
            <w:tabs>
              <w:tab w:val="left" w:pos="440"/>
              <w:tab w:val="right" w:leader="dot" w:pos="9061"/>
            </w:tabs>
            <w:rPr>
              <w:del w:id="52" w:author="Raul García Fernández" w:date="2017-07-03T19:15:00Z"/>
              <w:rFonts w:asciiTheme="minorHAnsi" w:eastAsiaTheme="minorEastAsia" w:hAnsiTheme="minorHAnsi" w:cstheme="minorBidi"/>
              <w:noProof/>
              <w:sz w:val="22"/>
              <w:lang w:eastAsia="es-ES"/>
            </w:rPr>
          </w:pPr>
          <w:del w:id="53" w:author="Raul García Fernández" w:date="2017-07-03T19:15:00Z">
            <w:r w:rsidRPr="009044FB" w:rsidDel="009044FB">
              <w:rPr>
                <w:noProof/>
                <w:rPrChange w:id="54" w:author="Raul García Fernández" w:date="2017-07-03T19:15:00Z">
                  <w:rPr>
                    <w:rStyle w:val="Hipervnculo"/>
                    <w:noProof/>
                  </w:rPr>
                </w:rPrChange>
              </w:rPr>
              <w:delText>2.</w:delText>
            </w:r>
            <w:r w:rsidDel="009044FB">
              <w:rPr>
                <w:rFonts w:asciiTheme="minorHAnsi" w:eastAsiaTheme="minorEastAsia" w:hAnsiTheme="minorHAnsi" w:cstheme="minorBidi"/>
                <w:noProof/>
                <w:sz w:val="22"/>
                <w:lang w:eastAsia="es-ES"/>
              </w:rPr>
              <w:tab/>
            </w:r>
            <w:r w:rsidRPr="009044FB" w:rsidDel="009044FB">
              <w:rPr>
                <w:noProof/>
                <w:rPrChange w:id="55" w:author="Raul García Fernández" w:date="2017-07-03T19:15:00Z">
                  <w:rPr>
                    <w:rStyle w:val="Hipervnculo"/>
                    <w:noProof/>
                  </w:rPr>
                </w:rPrChange>
              </w:rPr>
              <w:delText>Software:</w:delText>
            </w:r>
            <w:r w:rsidDel="009044FB">
              <w:rPr>
                <w:noProof/>
                <w:webHidden/>
              </w:rPr>
              <w:tab/>
              <w:delText>4</w:delText>
            </w:r>
          </w:del>
        </w:p>
        <w:p w14:paraId="41971DB0" w14:textId="56302365" w:rsidR="005670F7" w:rsidDel="009044FB" w:rsidRDefault="005670F7">
          <w:pPr>
            <w:pStyle w:val="TDC1"/>
            <w:tabs>
              <w:tab w:val="left" w:pos="440"/>
              <w:tab w:val="right" w:leader="dot" w:pos="9061"/>
            </w:tabs>
            <w:rPr>
              <w:del w:id="56" w:author="Raul García Fernández" w:date="2017-07-03T19:15:00Z"/>
              <w:rFonts w:asciiTheme="minorHAnsi" w:eastAsiaTheme="minorEastAsia" w:hAnsiTheme="minorHAnsi" w:cstheme="minorBidi"/>
              <w:noProof/>
              <w:sz w:val="22"/>
              <w:lang w:eastAsia="es-ES"/>
            </w:rPr>
          </w:pPr>
          <w:del w:id="57" w:author="Raul García Fernández" w:date="2017-07-03T19:15:00Z">
            <w:r w:rsidRPr="009044FB" w:rsidDel="009044FB">
              <w:rPr>
                <w:noProof/>
                <w:rPrChange w:id="58" w:author="Raul García Fernández" w:date="2017-07-03T19:15:00Z">
                  <w:rPr>
                    <w:rStyle w:val="Hipervnculo"/>
                    <w:noProof/>
                  </w:rPr>
                </w:rPrChange>
              </w:rPr>
              <w:delText>3.</w:delText>
            </w:r>
            <w:r w:rsidDel="009044FB">
              <w:rPr>
                <w:rFonts w:asciiTheme="minorHAnsi" w:eastAsiaTheme="minorEastAsia" w:hAnsiTheme="minorHAnsi" w:cstheme="minorBidi"/>
                <w:noProof/>
                <w:sz w:val="22"/>
                <w:lang w:eastAsia="es-ES"/>
              </w:rPr>
              <w:tab/>
            </w:r>
            <w:r w:rsidRPr="009044FB" w:rsidDel="009044FB">
              <w:rPr>
                <w:noProof/>
                <w:rPrChange w:id="59" w:author="Raul García Fernández" w:date="2017-07-03T19:15:00Z">
                  <w:rPr>
                    <w:rStyle w:val="Hipervnculo"/>
                    <w:noProof/>
                  </w:rPr>
                </w:rPrChange>
              </w:rPr>
              <w:delText>Hardware:</w:delText>
            </w:r>
            <w:r w:rsidDel="009044FB">
              <w:rPr>
                <w:noProof/>
                <w:webHidden/>
              </w:rPr>
              <w:tab/>
              <w:delText>5</w:delText>
            </w:r>
          </w:del>
        </w:p>
        <w:p w14:paraId="5D5AB716" w14:textId="37088C77" w:rsidR="005670F7" w:rsidDel="009044FB" w:rsidRDefault="005670F7">
          <w:pPr>
            <w:pStyle w:val="TDC2"/>
            <w:tabs>
              <w:tab w:val="left" w:pos="880"/>
              <w:tab w:val="right" w:leader="dot" w:pos="9061"/>
            </w:tabs>
            <w:rPr>
              <w:del w:id="60" w:author="Raul García Fernández" w:date="2017-07-03T19:15:00Z"/>
              <w:rFonts w:asciiTheme="minorHAnsi" w:eastAsiaTheme="minorEastAsia" w:hAnsiTheme="minorHAnsi" w:cstheme="minorBidi"/>
              <w:noProof/>
              <w:sz w:val="22"/>
              <w:lang w:eastAsia="es-ES"/>
            </w:rPr>
          </w:pPr>
          <w:del w:id="61" w:author="Raul García Fernández" w:date="2017-07-03T19:15:00Z">
            <w:r w:rsidRPr="009044FB" w:rsidDel="009044FB">
              <w:rPr>
                <w:noProof/>
                <w:rPrChange w:id="62" w:author="Raul García Fernández" w:date="2017-07-03T19:15:00Z">
                  <w:rPr>
                    <w:rStyle w:val="Hipervnculo"/>
                    <w:noProof/>
                  </w:rPr>
                </w:rPrChange>
              </w:rPr>
              <w:delText>3.1.</w:delText>
            </w:r>
            <w:r w:rsidDel="009044FB">
              <w:rPr>
                <w:rFonts w:asciiTheme="minorHAnsi" w:eastAsiaTheme="minorEastAsia" w:hAnsiTheme="minorHAnsi" w:cstheme="minorBidi"/>
                <w:noProof/>
                <w:sz w:val="22"/>
                <w:lang w:eastAsia="es-ES"/>
              </w:rPr>
              <w:tab/>
            </w:r>
            <w:r w:rsidRPr="009044FB" w:rsidDel="009044FB">
              <w:rPr>
                <w:noProof/>
                <w:rPrChange w:id="63" w:author="Raul García Fernández" w:date="2017-07-03T19:15:00Z">
                  <w:rPr>
                    <w:rStyle w:val="Hipervnculo"/>
                    <w:noProof/>
                  </w:rPr>
                </w:rPrChange>
              </w:rPr>
              <w:delText>Hardware de desarrollo:</w:delText>
            </w:r>
            <w:r w:rsidDel="009044FB">
              <w:rPr>
                <w:noProof/>
                <w:webHidden/>
              </w:rPr>
              <w:tab/>
              <w:delText>5</w:delText>
            </w:r>
          </w:del>
        </w:p>
        <w:p w14:paraId="7C2EB223" w14:textId="27E5869E" w:rsidR="005670F7" w:rsidDel="009044FB" w:rsidRDefault="005670F7">
          <w:pPr>
            <w:pStyle w:val="TDC2"/>
            <w:tabs>
              <w:tab w:val="left" w:pos="880"/>
              <w:tab w:val="right" w:leader="dot" w:pos="9061"/>
            </w:tabs>
            <w:rPr>
              <w:del w:id="64" w:author="Raul García Fernández" w:date="2017-07-03T19:15:00Z"/>
              <w:rFonts w:asciiTheme="minorHAnsi" w:eastAsiaTheme="minorEastAsia" w:hAnsiTheme="minorHAnsi" w:cstheme="minorBidi"/>
              <w:noProof/>
              <w:sz w:val="22"/>
              <w:lang w:eastAsia="es-ES"/>
            </w:rPr>
          </w:pPr>
          <w:del w:id="65" w:author="Raul García Fernández" w:date="2017-07-03T19:15:00Z">
            <w:r w:rsidRPr="009044FB" w:rsidDel="009044FB">
              <w:rPr>
                <w:noProof/>
                <w:rPrChange w:id="66" w:author="Raul García Fernández" w:date="2017-07-03T19:15:00Z">
                  <w:rPr>
                    <w:rStyle w:val="Hipervnculo"/>
                    <w:noProof/>
                    <w:lang w:val="es-ES_tradnl"/>
                  </w:rPr>
                </w:rPrChange>
              </w:rPr>
              <w:delText>3.2.</w:delText>
            </w:r>
            <w:r w:rsidDel="009044FB">
              <w:rPr>
                <w:rFonts w:asciiTheme="minorHAnsi" w:eastAsiaTheme="minorEastAsia" w:hAnsiTheme="minorHAnsi" w:cstheme="minorBidi"/>
                <w:noProof/>
                <w:sz w:val="22"/>
                <w:lang w:eastAsia="es-ES"/>
              </w:rPr>
              <w:tab/>
            </w:r>
            <w:r w:rsidRPr="009044FB" w:rsidDel="009044FB">
              <w:rPr>
                <w:noProof/>
                <w:rPrChange w:id="67" w:author="Raul García Fernández" w:date="2017-07-03T19:15:00Z">
                  <w:rPr>
                    <w:rStyle w:val="Hipervnculo"/>
                    <w:noProof/>
                    <w:lang w:val="es-ES_tradnl"/>
                  </w:rPr>
                </w:rPrChange>
              </w:rPr>
              <w:delText>Hardware de mantenimiento:</w:delText>
            </w:r>
            <w:r w:rsidDel="009044FB">
              <w:rPr>
                <w:noProof/>
                <w:webHidden/>
              </w:rPr>
              <w:tab/>
              <w:delText>5</w:delText>
            </w:r>
          </w:del>
        </w:p>
        <w:p w14:paraId="2674DF2E" w14:textId="1727A263" w:rsidR="005670F7" w:rsidDel="009044FB" w:rsidRDefault="005670F7">
          <w:pPr>
            <w:pStyle w:val="TDC1"/>
            <w:tabs>
              <w:tab w:val="left" w:pos="440"/>
              <w:tab w:val="right" w:leader="dot" w:pos="9061"/>
            </w:tabs>
            <w:rPr>
              <w:del w:id="68" w:author="Raul García Fernández" w:date="2017-07-03T19:15:00Z"/>
              <w:rFonts w:asciiTheme="minorHAnsi" w:eastAsiaTheme="minorEastAsia" w:hAnsiTheme="minorHAnsi" w:cstheme="minorBidi"/>
              <w:noProof/>
              <w:sz w:val="22"/>
              <w:lang w:eastAsia="es-ES"/>
            </w:rPr>
          </w:pPr>
          <w:del w:id="69" w:author="Raul García Fernández" w:date="2017-07-03T19:15:00Z">
            <w:r w:rsidRPr="009044FB" w:rsidDel="009044FB">
              <w:rPr>
                <w:noProof/>
                <w:rPrChange w:id="70" w:author="Raul García Fernández" w:date="2017-07-03T19:15:00Z">
                  <w:rPr>
                    <w:rStyle w:val="Hipervnculo"/>
                    <w:noProof/>
                    <w:lang w:val="es-ES_tradnl"/>
                  </w:rPr>
                </w:rPrChange>
              </w:rPr>
              <w:delText>4.</w:delText>
            </w:r>
            <w:r w:rsidDel="009044FB">
              <w:rPr>
                <w:rFonts w:asciiTheme="minorHAnsi" w:eastAsiaTheme="minorEastAsia" w:hAnsiTheme="minorHAnsi" w:cstheme="minorBidi"/>
                <w:noProof/>
                <w:sz w:val="22"/>
                <w:lang w:eastAsia="es-ES"/>
              </w:rPr>
              <w:tab/>
            </w:r>
            <w:r w:rsidRPr="009044FB" w:rsidDel="009044FB">
              <w:rPr>
                <w:noProof/>
                <w:rPrChange w:id="71" w:author="Raul García Fernández" w:date="2017-07-03T19:15:00Z">
                  <w:rPr>
                    <w:rStyle w:val="Hipervnculo"/>
                    <w:noProof/>
                    <w:lang w:val="es-ES_tradnl"/>
                  </w:rPr>
                </w:rPrChange>
              </w:rPr>
              <w:delText>Mano de obra:</w:delText>
            </w:r>
            <w:r w:rsidDel="009044FB">
              <w:rPr>
                <w:noProof/>
                <w:webHidden/>
              </w:rPr>
              <w:tab/>
              <w:delText>6</w:delText>
            </w:r>
          </w:del>
        </w:p>
        <w:p w14:paraId="6CA2A1EE" w14:textId="5806377E" w:rsidR="005670F7" w:rsidDel="009044FB" w:rsidRDefault="005670F7">
          <w:pPr>
            <w:pStyle w:val="TDC2"/>
            <w:tabs>
              <w:tab w:val="left" w:pos="880"/>
              <w:tab w:val="right" w:leader="dot" w:pos="9061"/>
            </w:tabs>
            <w:rPr>
              <w:del w:id="72" w:author="Raul García Fernández" w:date="2017-07-03T19:15:00Z"/>
              <w:rFonts w:asciiTheme="minorHAnsi" w:eastAsiaTheme="minorEastAsia" w:hAnsiTheme="minorHAnsi" w:cstheme="minorBidi"/>
              <w:noProof/>
              <w:sz w:val="22"/>
              <w:lang w:eastAsia="es-ES"/>
            </w:rPr>
          </w:pPr>
          <w:del w:id="73" w:author="Raul García Fernández" w:date="2017-07-03T19:15:00Z">
            <w:r w:rsidRPr="009044FB" w:rsidDel="009044FB">
              <w:rPr>
                <w:noProof/>
                <w:rPrChange w:id="74" w:author="Raul García Fernández" w:date="2017-07-03T19:15:00Z">
                  <w:rPr>
                    <w:rStyle w:val="Hipervnculo"/>
                    <w:noProof/>
                  </w:rPr>
                </w:rPrChange>
              </w:rPr>
              <w:delText>4.1.</w:delText>
            </w:r>
            <w:r w:rsidDel="009044FB">
              <w:rPr>
                <w:rFonts w:asciiTheme="minorHAnsi" w:eastAsiaTheme="minorEastAsia" w:hAnsiTheme="minorHAnsi" w:cstheme="minorBidi"/>
                <w:noProof/>
                <w:sz w:val="22"/>
                <w:lang w:eastAsia="es-ES"/>
              </w:rPr>
              <w:tab/>
            </w:r>
            <w:r w:rsidRPr="009044FB" w:rsidDel="009044FB">
              <w:rPr>
                <w:noProof/>
                <w:rPrChange w:id="75" w:author="Raul García Fernández" w:date="2017-07-03T19:15:00Z">
                  <w:rPr>
                    <w:rStyle w:val="Hipervnculo"/>
                    <w:noProof/>
                  </w:rPr>
                </w:rPrChange>
              </w:rPr>
              <w:delText>Presupuesto mano de obra:</w:delText>
            </w:r>
            <w:r w:rsidDel="009044FB">
              <w:rPr>
                <w:noProof/>
                <w:webHidden/>
              </w:rPr>
              <w:tab/>
              <w:delText>6</w:delText>
            </w:r>
          </w:del>
        </w:p>
        <w:p w14:paraId="362B0679" w14:textId="0D999964" w:rsidR="005670F7" w:rsidDel="009044FB" w:rsidRDefault="005670F7">
          <w:pPr>
            <w:pStyle w:val="TDC1"/>
            <w:tabs>
              <w:tab w:val="left" w:pos="440"/>
              <w:tab w:val="right" w:leader="dot" w:pos="9061"/>
            </w:tabs>
            <w:rPr>
              <w:del w:id="76" w:author="Raul García Fernández" w:date="2017-07-03T19:15:00Z"/>
              <w:rFonts w:asciiTheme="minorHAnsi" w:eastAsiaTheme="minorEastAsia" w:hAnsiTheme="minorHAnsi" w:cstheme="minorBidi"/>
              <w:noProof/>
              <w:sz w:val="22"/>
              <w:lang w:eastAsia="es-ES"/>
            </w:rPr>
          </w:pPr>
          <w:del w:id="77" w:author="Raul García Fernández" w:date="2017-07-03T19:15:00Z">
            <w:r w:rsidRPr="009044FB" w:rsidDel="009044FB">
              <w:rPr>
                <w:noProof/>
                <w:rPrChange w:id="78" w:author="Raul García Fernández" w:date="2017-07-03T19:15:00Z">
                  <w:rPr>
                    <w:rStyle w:val="Hipervnculo"/>
                    <w:noProof/>
                    <w:lang w:val="en-US"/>
                  </w:rPr>
                </w:rPrChange>
              </w:rPr>
              <w:delText>5.</w:delText>
            </w:r>
            <w:r w:rsidDel="009044FB">
              <w:rPr>
                <w:rFonts w:asciiTheme="minorHAnsi" w:eastAsiaTheme="minorEastAsia" w:hAnsiTheme="minorHAnsi" w:cstheme="minorBidi"/>
                <w:noProof/>
                <w:sz w:val="22"/>
                <w:lang w:eastAsia="es-ES"/>
              </w:rPr>
              <w:tab/>
            </w:r>
            <w:r w:rsidRPr="009044FB" w:rsidDel="009044FB">
              <w:rPr>
                <w:noProof/>
                <w:rPrChange w:id="79" w:author="Raul García Fernández" w:date="2017-07-03T19:15:00Z">
                  <w:rPr>
                    <w:rStyle w:val="Hipervnculo"/>
                    <w:noProof/>
                    <w:lang w:val="en-US"/>
                  </w:rPr>
                </w:rPrChange>
              </w:rPr>
              <w:delText>Presupuesto total:</w:delText>
            </w:r>
            <w:r w:rsidDel="009044FB">
              <w:rPr>
                <w:noProof/>
                <w:webHidden/>
              </w:rPr>
              <w:tab/>
              <w:delText>7</w:delText>
            </w:r>
          </w:del>
        </w:p>
        <w:p w14:paraId="2BA40FB9" w14:textId="77777777" w:rsidR="00502D7A" w:rsidRDefault="00502D7A">
          <w:pPr>
            <w:rPr>
              <w:b/>
              <w:bCs/>
              <w:noProof/>
            </w:rPr>
          </w:pPr>
          <w:r>
            <w:rPr>
              <w:b/>
              <w:bCs/>
              <w:noProof/>
            </w:rPr>
            <w:fldChar w:fldCharType="end"/>
          </w:r>
        </w:p>
        <w:p w14:paraId="4FFBF5C9" w14:textId="77777777" w:rsidR="00502D7A" w:rsidRDefault="00502D7A">
          <w:pPr>
            <w:spacing w:after="0" w:line="240" w:lineRule="auto"/>
          </w:pPr>
          <w:r>
            <w:br w:type="page"/>
          </w:r>
        </w:p>
        <w:p w14:paraId="10110819" w14:textId="77777777" w:rsidR="00502D7A" w:rsidRPr="00502D7A" w:rsidRDefault="00502D7A" w:rsidP="00502D7A">
          <w:pPr>
            <w:pStyle w:val="Ttulo1"/>
          </w:pPr>
          <w:bookmarkStart w:id="80" w:name="_Toc487130327"/>
          <w:r>
            <w:lastRenderedPageBreak/>
            <w:t>Tablas</w:t>
          </w:r>
          <w:bookmarkEnd w:id="80"/>
        </w:p>
        <w:p w14:paraId="78706605" w14:textId="77777777" w:rsidR="00502D7A" w:rsidRDefault="00502D7A">
          <w:pPr>
            <w:pStyle w:val="Tabladeilustraciones"/>
            <w:tabs>
              <w:tab w:val="right" w:leader="dot" w:pos="9061"/>
            </w:tabs>
            <w:rPr>
              <w:noProof/>
            </w:rPr>
          </w:pPr>
          <w:r>
            <w:fldChar w:fldCharType="begin"/>
          </w:r>
          <w:r>
            <w:instrText xml:space="preserve"> TOC \h \z \c "Tabla" </w:instrText>
          </w:r>
          <w:r>
            <w:fldChar w:fldCharType="separate"/>
          </w:r>
          <w:hyperlink w:anchor="_Toc481751495" w:history="1">
            <w:r w:rsidRPr="005C7CC9">
              <w:rPr>
                <w:rStyle w:val="Hipervnculo"/>
                <w:noProof/>
              </w:rPr>
              <w:t>Tabla 2</w:t>
            </w:r>
            <w:r w:rsidRPr="005C7CC9">
              <w:rPr>
                <w:rStyle w:val="Hipervnculo"/>
                <w:noProof/>
              </w:rPr>
              <w:noBreakHyphen/>
              <w:t>1Presupuesto software</w:t>
            </w:r>
            <w:r>
              <w:rPr>
                <w:noProof/>
                <w:webHidden/>
              </w:rPr>
              <w:tab/>
            </w:r>
            <w:r>
              <w:rPr>
                <w:noProof/>
                <w:webHidden/>
              </w:rPr>
              <w:fldChar w:fldCharType="begin"/>
            </w:r>
            <w:r>
              <w:rPr>
                <w:noProof/>
                <w:webHidden/>
              </w:rPr>
              <w:instrText xml:space="preserve"> PAGEREF _Toc481751495 \h </w:instrText>
            </w:r>
            <w:r>
              <w:rPr>
                <w:noProof/>
                <w:webHidden/>
              </w:rPr>
            </w:r>
            <w:r>
              <w:rPr>
                <w:noProof/>
                <w:webHidden/>
              </w:rPr>
              <w:fldChar w:fldCharType="separate"/>
            </w:r>
            <w:r>
              <w:rPr>
                <w:noProof/>
                <w:webHidden/>
              </w:rPr>
              <w:t>4</w:t>
            </w:r>
            <w:r>
              <w:rPr>
                <w:noProof/>
                <w:webHidden/>
              </w:rPr>
              <w:fldChar w:fldCharType="end"/>
            </w:r>
          </w:hyperlink>
        </w:p>
        <w:p w14:paraId="0B06BDD6" w14:textId="77777777" w:rsidR="00502D7A" w:rsidRDefault="00927AF9">
          <w:pPr>
            <w:pStyle w:val="Tabladeilustraciones"/>
            <w:tabs>
              <w:tab w:val="right" w:leader="dot" w:pos="9061"/>
            </w:tabs>
            <w:rPr>
              <w:noProof/>
            </w:rPr>
          </w:pPr>
          <w:hyperlink w:anchor="_Toc481751496" w:history="1">
            <w:r w:rsidR="00502D7A" w:rsidRPr="005C7CC9">
              <w:rPr>
                <w:rStyle w:val="Hipervnculo"/>
                <w:noProof/>
              </w:rPr>
              <w:t>Tabla 3</w:t>
            </w:r>
            <w:r w:rsidR="00502D7A" w:rsidRPr="005C7CC9">
              <w:rPr>
                <w:rStyle w:val="Hipervnculo"/>
                <w:noProof/>
              </w:rPr>
              <w:noBreakHyphen/>
              <w:t>1 Presupuesto Hardware desarrollo (sin amortización)</w:t>
            </w:r>
            <w:r w:rsidR="00502D7A">
              <w:rPr>
                <w:noProof/>
                <w:webHidden/>
              </w:rPr>
              <w:tab/>
            </w:r>
            <w:r w:rsidR="00502D7A">
              <w:rPr>
                <w:noProof/>
                <w:webHidden/>
              </w:rPr>
              <w:fldChar w:fldCharType="begin"/>
            </w:r>
            <w:r w:rsidR="00502D7A">
              <w:rPr>
                <w:noProof/>
                <w:webHidden/>
              </w:rPr>
              <w:instrText xml:space="preserve"> PAGEREF _Toc481751496 \h </w:instrText>
            </w:r>
            <w:r w:rsidR="00502D7A">
              <w:rPr>
                <w:noProof/>
                <w:webHidden/>
              </w:rPr>
            </w:r>
            <w:r w:rsidR="00502D7A">
              <w:rPr>
                <w:noProof/>
                <w:webHidden/>
              </w:rPr>
              <w:fldChar w:fldCharType="separate"/>
            </w:r>
            <w:r w:rsidR="00502D7A">
              <w:rPr>
                <w:noProof/>
                <w:webHidden/>
              </w:rPr>
              <w:t>5</w:t>
            </w:r>
            <w:r w:rsidR="00502D7A">
              <w:rPr>
                <w:noProof/>
                <w:webHidden/>
              </w:rPr>
              <w:fldChar w:fldCharType="end"/>
            </w:r>
          </w:hyperlink>
        </w:p>
        <w:p w14:paraId="1CAD8380" w14:textId="77777777" w:rsidR="00502D7A" w:rsidRDefault="00927AF9">
          <w:pPr>
            <w:pStyle w:val="Tabladeilustraciones"/>
            <w:tabs>
              <w:tab w:val="right" w:leader="dot" w:pos="9061"/>
            </w:tabs>
            <w:rPr>
              <w:noProof/>
            </w:rPr>
          </w:pPr>
          <w:hyperlink w:anchor="_Toc481751497" w:history="1">
            <w:r w:rsidR="00502D7A" w:rsidRPr="005C7CC9">
              <w:rPr>
                <w:rStyle w:val="Hipervnculo"/>
                <w:noProof/>
              </w:rPr>
              <w:t>Tabla 3</w:t>
            </w:r>
            <w:r w:rsidR="00502D7A" w:rsidRPr="005C7CC9">
              <w:rPr>
                <w:rStyle w:val="Hipervnculo"/>
                <w:noProof/>
              </w:rPr>
              <w:noBreakHyphen/>
              <w:t>2 Presupuesto Hardware desarrollo (con amortización)</w:t>
            </w:r>
            <w:r w:rsidR="00502D7A">
              <w:rPr>
                <w:noProof/>
                <w:webHidden/>
              </w:rPr>
              <w:tab/>
            </w:r>
            <w:r w:rsidR="00502D7A">
              <w:rPr>
                <w:noProof/>
                <w:webHidden/>
              </w:rPr>
              <w:fldChar w:fldCharType="begin"/>
            </w:r>
            <w:r w:rsidR="00502D7A">
              <w:rPr>
                <w:noProof/>
                <w:webHidden/>
              </w:rPr>
              <w:instrText xml:space="preserve"> PAGEREF _Toc481751497 \h </w:instrText>
            </w:r>
            <w:r w:rsidR="00502D7A">
              <w:rPr>
                <w:noProof/>
                <w:webHidden/>
              </w:rPr>
            </w:r>
            <w:r w:rsidR="00502D7A">
              <w:rPr>
                <w:noProof/>
                <w:webHidden/>
              </w:rPr>
              <w:fldChar w:fldCharType="separate"/>
            </w:r>
            <w:r w:rsidR="00502D7A">
              <w:rPr>
                <w:noProof/>
                <w:webHidden/>
              </w:rPr>
              <w:t>5</w:t>
            </w:r>
            <w:r w:rsidR="00502D7A">
              <w:rPr>
                <w:noProof/>
                <w:webHidden/>
              </w:rPr>
              <w:fldChar w:fldCharType="end"/>
            </w:r>
          </w:hyperlink>
        </w:p>
        <w:p w14:paraId="479A8749" w14:textId="77777777" w:rsidR="00502D7A" w:rsidRDefault="00927AF9">
          <w:pPr>
            <w:pStyle w:val="Tabladeilustraciones"/>
            <w:tabs>
              <w:tab w:val="right" w:leader="dot" w:pos="9061"/>
            </w:tabs>
            <w:rPr>
              <w:noProof/>
            </w:rPr>
          </w:pPr>
          <w:hyperlink w:anchor="_Toc481751498" w:history="1">
            <w:r w:rsidR="00502D7A" w:rsidRPr="005C7CC9">
              <w:rPr>
                <w:rStyle w:val="Hipervnculo"/>
                <w:noProof/>
              </w:rPr>
              <w:t>Tabla 3</w:t>
            </w:r>
            <w:r w:rsidR="00502D7A" w:rsidRPr="005C7CC9">
              <w:rPr>
                <w:rStyle w:val="Hipervnculo"/>
                <w:noProof/>
              </w:rPr>
              <w:noBreakHyphen/>
              <w:t>3 Presupuesto Hardware producción</w:t>
            </w:r>
            <w:r w:rsidR="00502D7A">
              <w:rPr>
                <w:noProof/>
                <w:webHidden/>
              </w:rPr>
              <w:tab/>
            </w:r>
            <w:r w:rsidR="00502D7A">
              <w:rPr>
                <w:noProof/>
                <w:webHidden/>
              </w:rPr>
              <w:fldChar w:fldCharType="begin"/>
            </w:r>
            <w:r w:rsidR="00502D7A">
              <w:rPr>
                <w:noProof/>
                <w:webHidden/>
              </w:rPr>
              <w:instrText xml:space="preserve"> PAGEREF _Toc481751498 \h </w:instrText>
            </w:r>
            <w:r w:rsidR="00502D7A">
              <w:rPr>
                <w:noProof/>
                <w:webHidden/>
              </w:rPr>
            </w:r>
            <w:r w:rsidR="00502D7A">
              <w:rPr>
                <w:noProof/>
                <w:webHidden/>
              </w:rPr>
              <w:fldChar w:fldCharType="separate"/>
            </w:r>
            <w:r w:rsidR="00502D7A">
              <w:rPr>
                <w:noProof/>
                <w:webHidden/>
              </w:rPr>
              <w:t>5</w:t>
            </w:r>
            <w:r w:rsidR="00502D7A">
              <w:rPr>
                <w:noProof/>
                <w:webHidden/>
              </w:rPr>
              <w:fldChar w:fldCharType="end"/>
            </w:r>
          </w:hyperlink>
        </w:p>
        <w:p w14:paraId="0E44E7CB" w14:textId="77777777" w:rsidR="00502D7A" w:rsidRDefault="00927AF9">
          <w:pPr>
            <w:pStyle w:val="Tabladeilustraciones"/>
            <w:tabs>
              <w:tab w:val="right" w:leader="dot" w:pos="9061"/>
            </w:tabs>
            <w:rPr>
              <w:noProof/>
            </w:rPr>
          </w:pPr>
          <w:hyperlink w:anchor="_Toc481751499" w:history="1">
            <w:r w:rsidR="00502D7A" w:rsidRPr="005C7CC9">
              <w:rPr>
                <w:rStyle w:val="Hipervnculo"/>
                <w:noProof/>
              </w:rPr>
              <w:t>Tabla 4</w:t>
            </w:r>
            <w:r w:rsidR="00502D7A" w:rsidRPr="005C7CC9">
              <w:rPr>
                <w:rStyle w:val="Hipervnculo"/>
                <w:noProof/>
              </w:rPr>
              <w:noBreakHyphen/>
              <w:t>1 Salarios de los roles</w:t>
            </w:r>
            <w:r w:rsidR="00502D7A">
              <w:rPr>
                <w:noProof/>
                <w:webHidden/>
              </w:rPr>
              <w:tab/>
            </w:r>
            <w:r w:rsidR="00502D7A">
              <w:rPr>
                <w:noProof/>
                <w:webHidden/>
              </w:rPr>
              <w:fldChar w:fldCharType="begin"/>
            </w:r>
            <w:r w:rsidR="00502D7A">
              <w:rPr>
                <w:noProof/>
                <w:webHidden/>
              </w:rPr>
              <w:instrText xml:space="preserve"> PAGEREF _Toc481751499 \h </w:instrText>
            </w:r>
            <w:r w:rsidR="00502D7A">
              <w:rPr>
                <w:noProof/>
                <w:webHidden/>
              </w:rPr>
            </w:r>
            <w:r w:rsidR="00502D7A">
              <w:rPr>
                <w:noProof/>
                <w:webHidden/>
              </w:rPr>
              <w:fldChar w:fldCharType="separate"/>
            </w:r>
            <w:r w:rsidR="00502D7A">
              <w:rPr>
                <w:noProof/>
                <w:webHidden/>
              </w:rPr>
              <w:t>6</w:t>
            </w:r>
            <w:r w:rsidR="00502D7A">
              <w:rPr>
                <w:noProof/>
                <w:webHidden/>
              </w:rPr>
              <w:fldChar w:fldCharType="end"/>
            </w:r>
          </w:hyperlink>
        </w:p>
        <w:p w14:paraId="047D1C49" w14:textId="77777777" w:rsidR="00502D7A" w:rsidRDefault="00927AF9">
          <w:pPr>
            <w:pStyle w:val="Tabladeilustraciones"/>
            <w:tabs>
              <w:tab w:val="right" w:leader="dot" w:pos="9061"/>
            </w:tabs>
            <w:rPr>
              <w:noProof/>
            </w:rPr>
          </w:pPr>
          <w:hyperlink w:anchor="_Toc481751500" w:history="1">
            <w:r w:rsidR="00502D7A" w:rsidRPr="005C7CC9">
              <w:rPr>
                <w:rStyle w:val="Hipervnculo"/>
                <w:noProof/>
              </w:rPr>
              <w:t>Tabla 4</w:t>
            </w:r>
            <w:r w:rsidR="00502D7A" w:rsidRPr="005C7CC9">
              <w:rPr>
                <w:rStyle w:val="Hipervnculo"/>
                <w:noProof/>
              </w:rPr>
              <w:noBreakHyphen/>
              <w:t>2 Presupuesto mano de obra</w:t>
            </w:r>
            <w:r w:rsidR="00502D7A">
              <w:rPr>
                <w:noProof/>
                <w:webHidden/>
              </w:rPr>
              <w:tab/>
            </w:r>
            <w:r w:rsidR="00502D7A">
              <w:rPr>
                <w:noProof/>
                <w:webHidden/>
              </w:rPr>
              <w:fldChar w:fldCharType="begin"/>
            </w:r>
            <w:r w:rsidR="00502D7A">
              <w:rPr>
                <w:noProof/>
                <w:webHidden/>
              </w:rPr>
              <w:instrText xml:space="preserve"> PAGEREF _Toc481751500 \h </w:instrText>
            </w:r>
            <w:r w:rsidR="00502D7A">
              <w:rPr>
                <w:noProof/>
                <w:webHidden/>
              </w:rPr>
            </w:r>
            <w:r w:rsidR="00502D7A">
              <w:rPr>
                <w:noProof/>
                <w:webHidden/>
              </w:rPr>
              <w:fldChar w:fldCharType="separate"/>
            </w:r>
            <w:r w:rsidR="00502D7A">
              <w:rPr>
                <w:noProof/>
                <w:webHidden/>
              </w:rPr>
              <w:t>6</w:t>
            </w:r>
            <w:r w:rsidR="00502D7A">
              <w:rPr>
                <w:noProof/>
                <w:webHidden/>
              </w:rPr>
              <w:fldChar w:fldCharType="end"/>
            </w:r>
          </w:hyperlink>
        </w:p>
        <w:p w14:paraId="4EB2BF36" w14:textId="77777777" w:rsidR="00502D7A" w:rsidRDefault="00927AF9">
          <w:pPr>
            <w:pStyle w:val="Tabladeilustraciones"/>
            <w:tabs>
              <w:tab w:val="right" w:leader="dot" w:pos="9061"/>
            </w:tabs>
            <w:rPr>
              <w:noProof/>
            </w:rPr>
          </w:pPr>
          <w:hyperlink w:anchor="_Toc481751501" w:history="1">
            <w:r w:rsidR="00502D7A" w:rsidRPr="005C7CC9">
              <w:rPr>
                <w:rStyle w:val="Hipervnculo"/>
                <w:noProof/>
              </w:rPr>
              <w:t>Tabla 5</w:t>
            </w:r>
            <w:r w:rsidR="00502D7A" w:rsidRPr="005C7CC9">
              <w:rPr>
                <w:rStyle w:val="Hipervnculo"/>
                <w:noProof/>
              </w:rPr>
              <w:noBreakHyphen/>
              <w:t>1 Presupuesto Total</w:t>
            </w:r>
            <w:r w:rsidR="00502D7A">
              <w:rPr>
                <w:noProof/>
                <w:webHidden/>
              </w:rPr>
              <w:tab/>
            </w:r>
            <w:r w:rsidR="00502D7A">
              <w:rPr>
                <w:noProof/>
                <w:webHidden/>
              </w:rPr>
              <w:fldChar w:fldCharType="begin"/>
            </w:r>
            <w:r w:rsidR="00502D7A">
              <w:rPr>
                <w:noProof/>
                <w:webHidden/>
              </w:rPr>
              <w:instrText xml:space="preserve"> PAGEREF _Toc481751501 \h </w:instrText>
            </w:r>
            <w:r w:rsidR="00502D7A">
              <w:rPr>
                <w:noProof/>
                <w:webHidden/>
              </w:rPr>
            </w:r>
            <w:r w:rsidR="00502D7A">
              <w:rPr>
                <w:noProof/>
                <w:webHidden/>
              </w:rPr>
              <w:fldChar w:fldCharType="separate"/>
            </w:r>
            <w:r w:rsidR="00502D7A">
              <w:rPr>
                <w:noProof/>
                <w:webHidden/>
              </w:rPr>
              <w:t>7</w:t>
            </w:r>
            <w:r w:rsidR="00502D7A">
              <w:rPr>
                <w:noProof/>
                <w:webHidden/>
              </w:rPr>
              <w:fldChar w:fldCharType="end"/>
            </w:r>
          </w:hyperlink>
        </w:p>
        <w:p w14:paraId="3A5E5847" w14:textId="77777777" w:rsidR="00502D7A" w:rsidRDefault="00502D7A">
          <w:r>
            <w:fldChar w:fldCharType="end"/>
          </w:r>
        </w:p>
      </w:sdtContent>
    </w:sdt>
    <w:p w14:paraId="506D7794" w14:textId="77777777" w:rsidR="00502D7A" w:rsidRDefault="00502D7A">
      <w:pPr>
        <w:spacing w:after="0" w:line="240" w:lineRule="auto"/>
        <w:rPr>
          <w:lang w:val="es-ES_tradnl"/>
        </w:rPr>
      </w:pPr>
      <w:r>
        <w:rPr>
          <w:lang w:val="es-ES_tradnl"/>
        </w:rPr>
        <w:br w:type="page"/>
      </w:r>
    </w:p>
    <w:p w14:paraId="1291562A" w14:textId="77777777" w:rsidR="00502D7A" w:rsidRDefault="00502D7A" w:rsidP="00E158A0">
      <w:pPr>
        <w:rPr>
          <w:lang w:val="es-ES_tradnl"/>
        </w:rPr>
      </w:pPr>
    </w:p>
    <w:p w14:paraId="6CA34439" w14:textId="77777777" w:rsidR="00476CC4" w:rsidRDefault="00E158A0" w:rsidP="00E158A0">
      <w:pPr>
        <w:pStyle w:val="Ttulo1"/>
        <w:numPr>
          <w:ilvl w:val="0"/>
          <w:numId w:val="26"/>
        </w:numPr>
        <w:rPr>
          <w:lang w:val="es-ES_tradnl"/>
        </w:rPr>
      </w:pPr>
      <w:bookmarkStart w:id="81" w:name="_Toc487130328"/>
      <w:r>
        <w:rPr>
          <w:lang w:val="es-ES_tradnl"/>
        </w:rPr>
        <w:t>Introducción:</w:t>
      </w:r>
      <w:bookmarkEnd w:id="81"/>
    </w:p>
    <w:p w14:paraId="4E7D3D09" w14:textId="77777777" w:rsidR="00972128" w:rsidRDefault="00972128" w:rsidP="00E158A0">
      <w:pPr>
        <w:rPr>
          <w:lang w:val="es-ES_tradnl"/>
        </w:rPr>
      </w:pPr>
    </w:p>
    <w:p w14:paraId="359B65B3" w14:textId="77777777" w:rsidR="00E158A0" w:rsidRDefault="00C4148A" w:rsidP="00E158A0">
      <w:r>
        <w:t>El objetivo del documento es el de describir el presupuesto de todo el proyecto. En este documento se subdivide el presupuesto en diferentes partes según los elementos básicos del desarrollo de un proyecto software</w:t>
      </w:r>
      <w:del w:id="82" w:author="RAQUEL BLANCO AGUIRRE" w:date="2017-06-28T20:03:00Z">
        <w:r w:rsidDel="00B55A61">
          <w:delText>. Dividiremos el proyecto en presupuestos en estos elementos</w:delText>
        </w:r>
      </w:del>
      <w:r>
        <w:t>:</w:t>
      </w:r>
    </w:p>
    <w:p w14:paraId="25995F4B" w14:textId="77777777" w:rsidR="00C4148A" w:rsidRDefault="00C4148A" w:rsidP="00C4148A">
      <w:pPr>
        <w:pStyle w:val="Prrafodelista"/>
        <w:numPr>
          <w:ilvl w:val="0"/>
          <w:numId w:val="27"/>
        </w:numPr>
      </w:pPr>
      <w:r w:rsidRPr="00C4148A">
        <w:rPr>
          <w:b/>
        </w:rPr>
        <w:t>Software</w:t>
      </w:r>
      <w:r>
        <w:t>: Todo lo relacionado con los programas necesarios para realizar el proyecto o para que el proyecto funcione.</w:t>
      </w:r>
    </w:p>
    <w:p w14:paraId="07E97CDE" w14:textId="77777777" w:rsidR="00C4148A" w:rsidRDefault="00C4148A" w:rsidP="00C4148A">
      <w:pPr>
        <w:pStyle w:val="Prrafodelista"/>
        <w:numPr>
          <w:ilvl w:val="0"/>
          <w:numId w:val="27"/>
        </w:numPr>
      </w:pPr>
      <w:r w:rsidRPr="00C4148A">
        <w:rPr>
          <w:b/>
        </w:rPr>
        <w:t>Hardware</w:t>
      </w:r>
      <w:r>
        <w:t>: Todo lo relacionado con los elementos físicos donde el proyecto necesite funcionar o se necesite para desarrollarse.</w:t>
      </w:r>
    </w:p>
    <w:p w14:paraId="2368021A" w14:textId="77777777" w:rsidR="00C4148A" w:rsidRDefault="00C4148A" w:rsidP="00C4148A">
      <w:pPr>
        <w:pStyle w:val="Prrafodelista"/>
        <w:numPr>
          <w:ilvl w:val="0"/>
          <w:numId w:val="27"/>
        </w:numPr>
      </w:pPr>
      <w:r w:rsidRPr="00C4148A">
        <w:rPr>
          <w:b/>
        </w:rPr>
        <w:t>Mano de obra</w:t>
      </w:r>
      <w:r>
        <w:t>: Todo lo relacionado con la mano de obra necesaria para el desarrollo del proyecto.</w:t>
      </w:r>
    </w:p>
    <w:p w14:paraId="682574C9" w14:textId="77777777" w:rsidR="00C4148A" w:rsidRDefault="00C4148A" w:rsidP="00C4148A">
      <w:pPr>
        <w:pStyle w:val="Prrafodelista"/>
        <w:numPr>
          <w:ilvl w:val="0"/>
          <w:numId w:val="27"/>
        </w:numPr>
      </w:pPr>
      <w:r w:rsidRPr="00C4148A">
        <w:rPr>
          <w:b/>
        </w:rPr>
        <w:t>Presupuesto total</w:t>
      </w:r>
      <w:r>
        <w:t>: Resumen general del presupuesto.</w:t>
      </w:r>
    </w:p>
    <w:p w14:paraId="7FFE3EF3" w14:textId="77777777" w:rsidR="00C4148A" w:rsidRDefault="00C4148A">
      <w:pPr>
        <w:spacing w:after="0" w:line="240" w:lineRule="auto"/>
      </w:pPr>
      <w:r>
        <w:br w:type="page"/>
      </w:r>
    </w:p>
    <w:p w14:paraId="57C1DAC0" w14:textId="77777777" w:rsidR="00C4148A" w:rsidRDefault="005B4A8B" w:rsidP="00C4148A">
      <w:pPr>
        <w:pStyle w:val="Ttulo1"/>
        <w:numPr>
          <w:ilvl w:val="0"/>
          <w:numId w:val="26"/>
        </w:numPr>
      </w:pPr>
      <w:bookmarkStart w:id="83" w:name="_Toc487130329"/>
      <w:r>
        <w:lastRenderedPageBreak/>
        <w:t>Software:</w:t>
      </w:r>
      <w:bookmarkEnd w:id="83"/>
    </w:p>
    <w:p w14:paraId="42F1D5EF" w14:textId="77777777" w:rsidR="005B4A8B" w:rsidRDefault="005B4A8B" w:rsidP="005B4A8B"/>
    <w:p w14:paraId="52A91807" w14:textId="77777777" w:rsidR="005B4A8B" w:rsidRDefault="005B4A8B" w:rsidP="005B4A8B">
      <w:pPr>
        <w:ind w:firstLine="360"/>
      </w:pPr>
      <w:r>
        <w:t xml:space="preserve">A continuación, </w:t>
      </w:r>
      <w:ins w:id="84" w:author="RAQUEL BLANCO AGUIRRE" w:date="2017-06-28T20:03:00Z">
        <w:r w:rsidR="00B55A61">
          <w:t xml:space="preserve">se </w:t>
        </w:r>
      </w:ins>
      <w:r>
        <w:t>detalla</w:t>
      </w:r>
      <w:ins w:id="85" w:author="RAQUEL BLANCO AGUIRRE" w:date="2017-06-28T20:03:00Z">
        <w:r w:rsidR="00B55A61">
          <w:t>n</w:t>
        </w:r>
      </w:ins>
      <w:del w:id="86" w:author="RAQUEL BLANCO AGUIRRE" w:date="2017-06-28T20:03:00Z">
        <w:r w:rsidDel="00B55A61">
          <w:delText>mos</w:delText>
        </w:r>
      </w:del>
      <w:r>
        <w:t xml:space="preserve"> todos los programas y licencias necesari</w:t>
      </w:r>
      <w:ins w:id="87" w:author="RAQUEL BLANCO AGUIRRE" w:date="2017-06-28T20:03:00Z">
        <w:r w:rsidR="00B55A61">
          <w:t>a</w:t>
        </w:r>
      </w:ins>
      <w:del w:id="88" w:author="RAQUEL BLANCO AGUIRRE" w:date="2017-06-28T20:03:00Z">
        <w:r w:rsidDel="00B55A61">
          <w:delText>o</w:delText>
        </w:r>
      </w:del>
      <w:r>
        <w:t xml:space="preserve">s para realizar el proyecto. Todos estos programas son de carácter gratuito. </w:t>
      </w:r>
      <w:del w:id="89" w:author="RAQUEL BLANCO AGUIRRE" w:date="2017-06-28T20:03:00Z">
        <w:r w:rsidDel="00B55A61">
          <w:delText xml:space="preserve">Esto es debido a que las empresas que realiza estos softwares, se lucran de grandes negocios o compañías. </w:delText>
        </w:r>
      </w:del>
      <w:r>
        <w:t>La siguiente tabla lista los diversos elementos software.</w:t>
      </w:r>
    </w:p>
    <w:p w14:paraId="3C0B9517" w14:textId="77777777" w:rsidR="005B4A8B" w:rsidRDefault="005B4A8B" w:rsidP="005B4A8B">
      <w:pPr>
        <w:ind w:firstLine="360"/>
      </w:pPr>
    </w:p>
    <w:p w14:paraId="23637750" w14:textId="77777777" w:rsidR="0075132D" w:rsidRDefault="0075132D" w:rsidP="0075132D">
      <w:pPr>
        <w:pStyle w:val="Descripcin"/>
        <w:keepNext/>
      </w:pPr>
      <w:bookmarkStart w:id="90" w:name="_Toc481751495"/>
      <w:r>
        <w:t xml:space="preserve">Tabla </w:t>
      </w:r>
      <w:fldSimple w:instr=" STYLEREF 1 \s ">
        <w:r>
          <w:rPr>
            <w:noProof/>
          </w:rPr>
          <w:t>2</w:t>
        </w:r>
      </w:fldSimple>
      <w:r>
        <w:noBreakHyphen/>
      </w:r>
      <w:fldSimple w:instr=" SEQ Tabla \* ARABIC \s 1 ">
        <w:r>
          <w:rPr>
            <w:noProof/>
          </w:rPr>
          <w:t>1</w:t>
        </w:r>
      </w:fldSimple>
      <w:r>
        <w:t>Presupuesto software</w:t>
      </w:r>
      <w:bookmarkEnd w:id="90"/>
    </w:p>
    <w:tbl>
      <w:tblPr>
        <w:tblStyle w:val="Tabladecuadrcula4"/>
        <w:tblW w:w="0" w:type="auto"/>
        <w:jc w:val="center"/>
        <w:tblLook w:val="04A0" w:firstRow="1" w:lastRow="0" w:firstColumn="1" w:lastColumn="0" w:noHBand="0" w:noVBand="1"/>
      </w:tblPr>
      <w:tblGrid>
        <w:gridCol w:w="2265"/>
        <w:gridCol w:w="2265"/>
        <w:gridCol w:w="2265"/>
        <w:gridCol w:w="2266"/>
      </w:tblGrid>
      <w:tr w:rsidR="005B4A8B" w14:paraId="3C820CAA" w14:textId="77777777" w:rsidTr="00EF5C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5" w:type="dxa"/>
          </w:tcPr>
          <w:p w14:paraId="39E4F761" w14:textId="77777777" w:rsidR="005B4A8B" w:rsidRDefault="005B4A8B" w:rsidP="005B4A8B">
            <w:pPr>
              <w:jc w:val="center"/>
            </w:pPr>
            <w:r>
              <w:t>ID</w:t>
            </w:r>
          </w:p>
        </w:tc>
        <w:tc>
          <w:tcPr>
            <w:tcW w:w="2265" w:type="dxa"/>
          </w:tcPr>
          <w:p w14:paraId="1FF30A60" w14:textId="77777777" w:rsidR="005B4A8B" w:rsidRDefault="005B4A8B" w:rsidP="005B4A8B">
            <w:pPr>
              <w:jc w:val="center"/>
              <w:cnfStyle w:val="100000000000" w:firstRow="1" w:lastRow="0" w:firstColumn="0" w:lastColumn="0" w:oddVBand="0" w:evenVBand="0" w:oddHBand="0" w:evenHBand="0" w:firstRowFirstColumn="0" w:firstRowLastColumn="0" w:lastRowFirstColumn="0" w:lastRowLastColumn="0"/>
            </w:pPr>
            <w:r>
              <w:t>Concepto</w:t>
            </w:r>
          </w:p>
        </w:tc>
        <w:tc>
          <w:tcPr>
            <w:tcW w:w="2265" w:type="dxa"/>
          </w:tcPr>
          <w:p w14:paraId="49E1B8F3" w14:textId="77777777" w:rsidR="005B4A8B" w:rsidRDefault="005B4A8B" w:rsidP="005B4A8B">
            <w:pPr>
              <w:jc w:val="center"/>
              <w:cnfStyle w:val="100000000000" w:firstRow="1" w:lastRow="0" w:firstColumn="0" w:lastColumn="0" w:oddVBand="0" w:evenVBand="0" w:oddHBand="0" w:evenHBand="0" w:firstRowFirstColumn="0" w:firstRowLastColumn="0" w:lastRowFirstColumn="0" w:lastRowLastColumn="0"/>
            </w:pPr>
            <w:r>
              <w:t>Cantidad</w:t>
            </w:r>
          </w:p>
        </w:tc>
        <w:tc>
          <w:tcPr>
            <w:tcW w:w="2266" w:type="dxa"/>
          </w:tcPr>
          <w:p w14:paraId="73812554" w14:textId="77777777" w:rsidR="005B4A8B" w:rsidRDefault="005B4A8B" w:rsidP="005B4A8B">
            <w:pPr>
              <w:jc w:val="center"/>
              <w:cnfStyle w:val="100000000000" w:firstRow="1" w:lastRow="0" w:firstColumn="0" w:lastColumn="0" w:oddVBand="0" w:evenVBand="0" w:oddHBand="0" w:evenHBand="0" w:firstRowFirstColumn="0" w:firstRowLastColumn="0" w:lastRowFirstColumn="0" w:lastRowLastColumn="0"/>
            </w:pPr>
            <w:r>
              <w:t>Precio</w:t>
            </w:r>
          </w:p>
        </w:tc>
      </w:tr>
      <w:tr w:rsidR="005B4A8B" w14:paraId="0776518C" w14:textId="77777777" w:rsidTr="00EF5C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5" w:type="dxa"/>
          </w:tcPr>
          <w:p w14:paraId="642CA70E" w14:textId="77777777" w:rsidR="005B4A8B" w:rsidRDefault="005B4A8B" w:rsidP="005B4A8B">
            <w:pPr>
              <w:jc w:val="center"/>
            </w:pPr>
            <w:r>
              <w:t>2.1</w:t>
            </w:r>
          </w:p>
        </w:tc>
        <w:tc>
          <w:tcPr>
            <w:tcW w:w="2265" w:type="dxa"/>
          </w:tcPr>
          <w:p w14:paraId="2011A100" w14:textId="77777777" w:rsidR="005B4A8B" w:rsidRDefault="005B4A8B" w:rsidP="005B4A8B">
            <w:pPr>
              <w:jc w:val="center"/>
              <w:cnfStyle w:val="000000100000" w:firstRow="0" w:lastRow="0" w:firstColumn="0" w:lastColumn="0" w:oddVBand="0" w:evenVBand="0" w:oddHBand="1" w:evenHBand="0" w:firstRowFirstColumn="0" w:firstRowLastColumn="0" w:lastRowFirstColumn="0" w:lastRowLastColumn="0"/>
            </w:pPr>
            <w:r>
              <w:t xml:space="preserve">Eclipse </w:t>
            </w:r>
            <w:proofErr w:type="spellStart"/>
            <w:r>
              <w:t>Mars</w:t>
            </w:r>
            <w:proofErr w:type="spellEnd"/>
          </w:p>
        </w:tc>
        <w:tc>
          <w:tcPr>
            <w:tcW w:w="2265" w:type="dxa"/>
          </w:tcPr>
          <w:p w14:paraId="5F5A3977" w14:textId="77777777" w:rsidR="005B4A8B" w:rsidRDefault="005B4A8B" w:rsidP="005B4A8B">
            <w:pPr>
              <w:jc w:val="center"/>
              <w:cnfStyle w:val="000000100000" w:firstRow="0" w:lastRow="0" w:firstColumn="0" w:lastColumn="0" w:oddVBand="0" w:evenVBand="0" w:oddHBand="1" w:evenHBand="0" w:firstRowFirstColumn="0" w:firstRowLastColumn="0" w:lastRowFirstColumn="0" w:lastRowLastColumn="0"/>
            </w:pPr>
            <w:r>
              <w:t>1</w:t>
            </w:r>
          </w:p>
        </w:tc>
        <w:tc>
          <w:tcPr>
            <w:tcW w:w="2266" w:type="dxa"/>
          </w:tcPr>
          <w:p w14:paraId="235B7A7A" w14:textId="77777777" w:rsidR="005B4A8B" w:rsidRDefault="005B4A8B" w:rsidP="005B4A8B">
            <w:pPr>
              <w:jc w:val="center"/>
              <w:cnfStyle w:val="000000100000" w:firstRow="0" w:lastRow="0" w:firstColumn="0" w:lastColumn="0" w:oddVBand="0" w:evenVBand="0" w:oddHBand="1" w:evenHBand="0" w:firstRowFirstColumn="0" w:firstRowLastColumn="0" w:lastRowFirstColumn="0" w:lastRowLastColumn="0"/>
            </w:pPr>
            <w:r>
              <w:t>0€</w:t>
            </w:r>
          </w:p>
        </w:tc>
      </w:tr>
      <w:tr w:rsidR="005B4A8B" w14:paraId="77A4DC2F" w14:textId="77777777" w:rsidTr="00EF5C87">
        <w:trPr>
          <w:jc w:val="center"/>
        </w:trPr>
        <w:tc>
          <w:tcPr>
            <w:cnfStyle w:val="001000000000" w:firstRow="0" w:lastRow="0" w:firstColumn="1" w:lastColumn="0" w:oddVBand="0" w:evenVBand="0" w:oddHBand="0" w:evenHBand="0" w:firstRowFirstColumn="0" w:firstRowLastColumn="0" w:lastRowFirstColumn="0" w:lastRowLastColumn="0"/>
            <w:tcW w:w="2265" w:type="dxa"/>
          </w:tcPr>
          <w:p w14:paraId="61231650" w14:textId="77777777" w:rsidR="005B4A8B" w:rsidRDefault="005B4A8B" w:rsidP="005B4A8B">
            <w:pPr>
              <w:jc w:val="center"/>
            </w:pPr>
            <w:r>
              <w:t>2.2</w:t>
            </w:r>
          </w:p>
        </w:tc>
        <w:tc>
          <w:tcPr>
            <w:tcW w:w="2265" w:type="dxa"/>
          </w:tcPr>
          <w:p w14:paraId="1A1BEC95" w14:textId="77777777" w:rsidR="005B4A8B" w:rsidRDefault="005B4A8B" w:rsidP="005B4A8B">
            <w:pPr>
              <w:jc w:val="center"/>
              <w:cnfStyle w:val="000000000000" w:firstRow="0" w:lastRow="0" w:firstColumn="0" w:lastColumn="0" w:oddVBand="0" w:evenVBand="0" w:oddHBand="0" w:evenHBand="0" w:firstRowFirstColumn="0" w:firstRowLastColumn="0" w:lastRowFirstColumn="0" w:lastRowLastColumn="0"/>
            </w:pPr>
            <w:r>
              <w:t>Node.js &amp; Express.js</w:t>
            </w:r>
          </w:p>
        </w:tc>
        <w:tc>
          <w:tcPr>
            <w:tcW w:w="2265" w:type="dxa"/>
          </w:tcPr>
          <w:p w14:paraId="3C4FCAB9" w14:textId="77777777" w:rsidR="005B4A8B" w:rsidRDefault="005B4A8B" w:rsidP="005B4A8B">
            <w:pPr>
              <w:jc w:val="center"/>
              <w:cnfStyle w:val="000000000000" w:firstRow="0" w:lastRow="0" w:firstColumn="0" w:lastColumn="0" w:oddVBand="0" w:evenVBand="0" w:oddHBand="0" w:evenHBand="0" w:firstRowFirstColumn="0" w:firstRowLastColumn="0" w:lastRowFirstColumn="0" w:lastRowLastColumn="0"/>
            </w:pPr>
            <w:r>
              <w:t>1</w:t>
            </w:r>
          </w:p>
        </w:tc>
        <w:tc>
          <w:tcPr>
            <w:tcW w:w="2266" w:type="dxa"/>
          </w:tcPr>
          <w:p w14:paraId="5C20F6B1" w14:textId="77777777" w:rsidR="005B4A8B" w:rsidRDefault="005B4A8B" w:rsidP="005B4A8B">
            <w:pPr>
              <w:jc w:val="center"/>
              <w:cnfStyle w:val="000000000000" w:firstRow="0" w:lastRow="0" w:firstColumn="0" w:lastColumn="0" w:oddVBand="0" w:evenVBand="0" w:oddHBand="0" w:evenHBand="0" w:firstRowFirstColumn="0" w:firstRowLastColumn="0" w:lastRowFirstColumn="0" w:lastRowLastColumn="0"/>
            </w:pPr>
            <w:r>
              <w:t>0€</w:t>
            </w:r>
          </w:p>
        </w:tc>
      </w:tr>
      <w:tr w:rsidR="005B4A8B" w14:paraId="68758A17" w14:textId="77777777" w:rsidTr="00EF5C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5" w:type="dxa"/>
          </w:tcPr>
          <w:p w14:paraId="0A9FE8E5" w14:textId="77777777" w:rsidR="005B4A8B" w:rsidRDefault="005B4A8B" w:rsidP="005B4A8B">
            <w:pPr>
              <w:jc w:val="center"/>
            </w:pPr>
            <w:r>
              <w:t>2.3</w:t>
            </w:r>
          </w:p>
        </w:tc>
        <w:tc>
          <w:tcPr>
            <w:tcW w:w="2265" w:type="dxa"/>
          </w:tcPr>
          <w:p w14:paraId="33B6495F" w14:textId="77777777" w:rsidR="005B4A8B" w:rsidRDefault="005B4A8B" w:rsidP="005B4A8B">
            <w:pPr>
              <w:jc w:val="center"/>
              <w:cnfStyle w:val="000000100000" w:firstRow="0" w:lastRow="0" w:firstColumn="0" w:lastColumn="0" w:oddVBand="0" w:evenVBand="0" w:oddHBand="1" w:evenHBand="0" w:firstRowFirstColumn="0" w:firstRowLastColumn="0" w:lastRowFirstColumn="0" w:lastRowLastColumn="0"/>
            </w:pPr>
            <w:r>
              <w:t>Spring Framework</w:t>
            </w:r>
          </w:p>
        </w:tc>
        <w:tc>
          <w:tcPr>
            <w:tcW w:w="2265" w:type="dxa"/>
          </w:tcPr>
          <w:p w14:paraId="7329937B" w14:textId="77777777" w:rsidR="005B4A8B" w:rsidRDefault="005B4A8B" w:rsidP="005B4A8B">
            <w:pPr>
              <w:jc w:val="center"/>
              <w:cnfStyle w:val="000000100000" w:firstRow="0" w:lastRow="0" w:firstColumn="0" w:lastColumn="0" w:oddVBand="0" w:evenVBand="0" w:oddHBand="1" w:evenHBand="0" w:firstRowFirstColumn="0" w:firstRowLastColumn="0" w:lastRowFirstColumn="0" w:lastRowLastColumn="0"/>
            </w:pPr>
            <w:r>
              <w:t>1</w:t>
            </w:r>
          </w:p>
        </w:tc>
        <w:tc>
          <w:tcPr>
            <w:tcW w:w="2266" w:type="dxa"/>
          </w:tcPr>
          <w:p w14:paraId="1D0BCAF3" w14:textId="77777777" w:rsidR="005B4A8B" w:rsidRDefault="005B4A8B" w:rsidP="005B4A8B">
            <w:pPr>
              <w:jc w:val="center"/>
              <w:cnfStyle w:val="000000100000" w:firstRow="0" w:lastRow="0" w:firstColumn="0" w:lastColumn="0" w:oddVBand="0" w:evenVBand="0" w:oddHBand="1" w:evenHBand="0" w:firstRowFirstColumn="0" w:firstRowLastColumn="0" w:lastRowFirstColumn="0" w:lastRowLastColumn="0"/>
            </w:pPr>
            <w:r>
              <w:t>0€</w:t>
            </w:r>
          </w:p>
        </w:tc>
      </w:tr>
      <w:tr w:rsidR="005B4A8B" w14:paraId="3B6AEEF0" w14:textId="77777777" w:rsidTr="00EF5C87">
        <w:trPr>
          <w:jc w:val="center"/>
        </w:trPr>
        <w:tc>
          <w:tcPr>
            <w:cnfStyle w:val="001000000000" w:firstRow="0" w:lastRow="0" w:firstColumn="1" w:lastColumn="0" w:oddVBand="0" w:evenVBand="0" w:oddHBand="0" w:evenHBand="0" w:firstRowFirstColumn="0" w:firstRowLastColumn="0" w:lastRowFirstColumn="0" w:lastRowLastColumn="0"/>
            <w:tcW w:w="2265" w:type="dxa"/>
          </w:tcPr>
          <w:p w14:paraId="003F8EF1" w14:textId="77777777" w:rsidR="005B4A8B" w:rsidRDefault="005B4A8B" w:rsidP="005B4A8B">
            <w:pPr>
              <w:jc w:val="center"/>
            </w:pPr>
            <w:r>
              <w:t>2.4</w:t>
            </w:r>
          </w:p>
        </w:tc>
        <w:tc>
          <w:tcPr>
            <w:tcW w:w="2265" w:type="dxa"/>
          </w:tcPr>
          <w:p w14:paraId="215B6D53" w14:textId="77777777" w:rsidR="005B4A8B" w:rsidRDefault="005B4A8B" w:rsidP="005B4A8B">
            <w:pPr>
              <w:jc w:val="center"/>
              <w:cnfStyle w:val="000000000000" w:firstRow="0" w:lastRow="0" w:firstColumn="0" w:lastColumn="0" w:oddVBand="0" w:evenVBand="0" w:oddHBand="0" w:evenHBand="0" w:firstRowFirstColumn="0" w:firstRowLastColumn="0" w:lastRowFirstColumn="0" w:lastRowLastColumn="0"/>
            </w:pPr>
            <w:r>
              <w:t>Angular.js</w:t>
            </w:r>
          </w:p>
        </w:tc>
        <w:tc>
          <w:tcPr>
            <w:tcW w:w="2265" w:type="dxa"/>
          </w:tcPr>
          <w:p w14:paraId="4B7DBE5A" w14:textId="77777777" w:rsidR="005B4A8B" w:rsidRDefault="005B4A8B" w:rsidP="005B4A8B">
            <w:pPr>
              <w:jc w:val="center"/>
              <w:cnfStyle w:val="000000000000" w:firstRow="0" w:lastRow="0" w:firstColumn="0" w:lastColumn="0" w:oddVBand="0" w:evenVBand="0" w:oddHBand="0" w:evenHBand="0" w:firstRowFirstColumn="0" w:firstRowLastColumn="0" w:lastRowFirstColumn="0" w:lastRowLastColumn="0"/>
            </w:pPr>
            <w:r>
              <w:t>1</w:t>
            </w:r>
          </w:p>
        </w:tc>
        <w:tc>
          <w:tcPr>
            <w:tcW w:w="2266" w:type="dxa"/>
          </w:tcPr>
          <w:p w14:paraId="31FC6993" w14:textId="77777777" w:rsidR="005B4A8B" w:rsidRDefault="005B4A8B" w:rsidP="005B4A8B">
            <w:pPr>
              <w:jc w:val="center"/>
              <w:cnfStyle w:val="000000000000" w:firstRow="0" w:lastRow="0" w:firstColumn="0" w:lastColumn="0" w:oddVBand="0" w:evenVBand="0" w:oddHBand="0" w:evenHBand="0" w:firstRowFirstColumn="0" w:firstRowLastColumn="0" w:lastRowFirstColumn="0" w:lastRowLastColumn="0"/>
            </w:pPr>
            <w:r>
              <w:t>0€</w:t>
            </w:r>
          </w:p>
        </w:tc>
      </w:tr>
      <w:tr w:rsidR="005B4A8B" w14:paraId="7FEEFC7F" w14:textId="77777777" w:rsidTr="00EF5C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5" w:type="dxa"/>
          </w:tcPr>
          <w:p w14:paraId="105D526B" w14:textId="77777777" w:rsidR="005B4A8B" w:rsidRDefault="005B4A8B" w:rsidP="005B4A8B">
            <w:pPr>
              <w:jc w:val="center"/>
            </w:pPr>
            <w:r>
              <w:t>2.5</w:t>
            </w:r>
          </w:p>
        </w:tc>
        <w:tc>
          <w:tcPr>
            <w:tcW w:w="2265" w:type="dxa"/>
          </w:tcPr>
          <w:p w14:paraId="672F958E" w14:textId="77777777" w:rsidR="005B4A8B" w:rsidRDefault="005B4A8B" w:rsidP="005B4A8B">
            <w:pPr>
              <w:jc w:val="center"/>
              <w:cnfStyle w:val="000000100000" w:firstRow="0" w:lastRow="0" w:firstColumn="0" w:lastColumn="0" w:oddVBand="0" w:evenVBand="0" w:oddHBand="1" w:evenHBand="0" w:firstRowFirstColumn="0" w:firstRowLastColumn="0" w:lastRowFirstColumn="0" w:lastRowLastColumn="0"/>
            </w:pPr>
            <w:r>
              <w:t>Neo4j</w:t>
            </w:r>
          </w:p>
        </w:tc>
        <w:tc>
          <w:tcPr>
            <w:tcW w:w="2265" w:type="dxa"/>
          </w:tcPr>
          <w:p w14:paraId="27895BC1" w14:textId="77777777" w:rsidR="005B4A8B" w:rsidRDefault="005B4A8B" w:rsidP="005B4A8B">
            <w:pPr>
              <w:jc w:val="center"/>
              <w:cnfStyle w:val="000000100000" w:firstRow="0" w:lastRow="0" w:firstColumn="0" w:lastColumn="0" w:oddVBand="0" w:evenVBand="0" w:oddHBand="1" w:evenHBand="0" w:firstRowFirstColumn="0" w:firstRowLastColumn="0" w:lastRowFirstColumn="0" w:lastRowLastColumn="0"/>
            </w:pPr>
            <w:r>
              <w:t>1</w:t>
            </w:r>
          </w:p>
        </w:tc>
        <w:tc>
          <w:tcPr>
            <w:tcW w:w="2266" w:type="dxa"/>
          </w:tcPr>
          <w:p w14:paraId="5B91B58E" w14:textId="77777777" w:rsidR="005B4A8B" w:rsidRDefault="005B4A8B" w:rsidP="005B4A8B">
            <w:pPr>
              <w:jc w:val="center"/>
              <w:cnfStyle w:val="000000100000" w:firstRow="0" w:lastRow="0" w:firstColumn="0" w:lastColumn="0" w:oddVBand="0" w:evenVBand="0" w:oddHBand="1" w:evenHBand="0" w:firstRowFirstColumn="0" w:firstRowLastColumn="0" w:lastRowFirstColumn="0" w:lastRowLastColumn="0"/>
            </w:pPr>
            <w:r>
              <w:t>0€</w:t>
            </w:r>
          </w:p>
        </w:tc>
      </w:tr>
      <w:tr w:rsidR="005B4A8B" w14:paraId="407D33C3" w14:textId="77777777" w:rsidTr="00EF5C87">
        <w:trPr>
          <w:jc w:val="center"/>
        </w:trPr>
        <w:tc>
          <w:tcPr>
            <w:cnfStyle w:val="001000000000" w:firstRow="0" w:lastRow="0" w:firstColumn="1" w:lastColumn="0" w:oddVBand="0" w:evenVBand="0" w:oddHBand="0" w:evenHBand="0" w:firstRowFirstColumn="0" w:firstRowLastColumn="0" w:lastRowFirstColumn="0" w:lastRowLastColumn="0"/>
            <w:tcW w:w="2265" w:type="dxa"/>
          </w:tcPr>
          <w:p w14:paraId="0E599444" w14:textId="77777777" w:rsidR="005B4A8B" w:rsidRDefault="005B4A8B" w:rsidP="005B4A8B">
            <w:pPr>
              <w:jc w:val="center"/>
            </w:pPr>
            <w:r>
              <w:t>2.6</w:t>
            </w:r>
          </w:p>
        </w:tc>
        <w:tc>
          <w:tcPr>
            <w:tcW w:w="2265" w:type="dxa"/>
          </w:tcPr>
          <w:p w14:paraId="1D99BF8F" w14:textId="77777777" w:rsidR="005B4A8B" w:rsidRDefault="005B4A8B" w:rsidP="005B4A8B">
            <w:pPr>
              <w:jc w:val="center"/>
              <w:cnfStyle w:val="000000000000" w:firstRow="0" w:lastRow="0" w:firstColumn="0" w:lastColumn="0" w:oddVBand="0" w:evenVBand="0" w:oddHBand="0" w:evenHBand="0" w:firstRowFirstColumn="0" w:firstRowLastColumn="0" w:lastRowFirstColumn="0" w:lastRowLastColumn="0"/>
            </w:pPr>
            <w:r>
              <w:t>Ubuntu Desktop 16.0</w:t>
            </w:r>
          </w:p>
        </w:tc>
        <w:tc>
          <w:tcPr>
            <w:tcW w:w="2265" w:type="dxa"/>
          </w:tcPr>
          <w:p w14:paraId="2E569609" w14:textId="77777777" w:rsidR="005B4A8B" w:rsidRDefault="005B4A8B" w:rsidP="005B4A8B">
            <w:pPr>
              <w:jc w:val="center"/>
              <w:cnfStyle w:val="000000000000" w:firstRow="0" w:lastRow="0" w:firstColumn="0" w:lastColumn="0" w:oddVBand="0" w:evenVBand="0" w:oddHBand="0" w:evenHBand="0" w:firstRowFirstColumn="0" w:firstRowLastColumn="0" w:lastRowFirstColumn="0" w:lastRowLastColumn="0"/>
            </w:pPr>
            <w:r>
              <w:t>1</w:t>
            </w:r>
          </w:p>
        </w:tc>
        <w:tc>
          <w:tcPr>
            <w:tcW w:w="2266" w:type="dxa"/>
          </w:tcPr>
          <w:p w14:paraId="4AC69CE1" w14:textId="77777777" w:rsidR="005B4A8B" w:rsidRDefault="005B4A8B" w:rsidP="005B4A8B">
            <w:pPr>
              <w:jc w:val="center"/>
              <w:cnfStyle w:val="000000000000" w:firstRow="0" w:lastRow="0" w:firstColumn="0" w:lastColumn="0" w:oddVBand="0" w:evenVBand="0" w:oddHBand="0" w:evenHBand="0" w:firstRowFirstColumn="0" w:firstRowLastColumn="0" w:lastRowFirstColumn="0" w:lastRowLastColumn="0"/>
            </w:pPr>
            <w:r>
              <w:t>0€</w:t>
            </w:r>
          </w:p>
        </w:tc>
      </w:tr>
      <w:tr w:rsidR="009E0B13" w14:paraId="5603FA66" w14:textId="77777777" w:rsidTr="00EF5C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1" w:type="dxa"/>
            <w:gridSpan w:val="4"/>
          </w:tcPr>
          <w:p w14:paraId="1E379962" w14:textId="77777777" w:rsidR="009E0B13" w:rsidRDefault="009E0B13" w:rsidP="009E0B13">
            <w:pPr>
              <w:jc w:val="center"/>
            </w:pPr>
            <w:r>
              <w:t xml:space="preserve">Total:   0€  </w:t>
            </w:r>
          </w:p>
        </w:tc>
      </w:tr>
    </w:tbl>
    <w:p w14:paraId="71AA04ED" w14:textId="77777777" w:rsidR="005B4A8B" w:rsidRDefault="005B4A8B" w:rsidP="005B4A8B">
      <w:pPr>
        <w:ind w:firstLine="360"/>
      </w:pPr>
    </w:p>
    <w:p w14:paraId="228BEB31" w14:textId="77777777" w:rsidR="005B4A8B" w:rsidRDefault="005B4A8B">
      <w:pPr>
        <w:spacing w:after="0" w:line="240" w:lineRule="auto"/>
      </w:pPr>
      <w:r>
        <w:br w:type="page"/>
      </w:r>
    </w:p>
    <w:p w14:paraId="6CCA6A46" w14:textId="77777777" w:rsidR="005B4A8B" w:rsidRDefault="005B4A8B" w:rsidP="005B4A8B">
      <w:pPr>
        <w:pStyle w:val="Ttulo1"/>
        <w:numPr>
          <w:ilvl w:val="0"/>
          <w:numId w:val="26"/>
        </w:numPr>
      </w:pPr>
      <w:bookmarkStart w:id="91" w:name="_Toc487130330"/>
      <w:r>
        <w:lastRenderedPageBreak/>
        <w:t>Hardware:</w:t>
      </w:r>
      <w:bookmarkEnd w:id="91"/>
    </w:p>
    <w:p w14:paraId="2C5BF777" w14:textId="77777777" w:rsidR="005B4A8B" w:rsidRDefault="005B4A8B" w:rsidP="005B4A8B"/>
    <w:p w14:paraId="5F3169C5" w14:textId="77777777" w:rsidR="005B4A8B" w:rsidRDefault="009E0B13" w:rsidP="005B4A8B">
      <w:r>
        <w:t xml:space="preserve">En el hardware </w:t>
      </w:r>
      <w:ins w:id="92" w:author="RAQUEL BLANCO AGUIRRE" w:date="2017-06-28T20:05:00Z">
        <w:r w:rsidR="00B55A61">
          <w:t xml:space="preserve">se </w:t>
        </w:r>
      </w:ins>
      <w:r>
        <w:t>lista</w:t>
      </w:r>
      <w:ins w:id="93" w:author="RAQUEL BLANCO AGUIRRE" w:date="2017-06-28T20:05:00Z">
        <w:r w:rsidR="00B55A61">
          <w:t>n</w:t>
        </w:r>
      </w:ins>
      <w:del w:id="94" w:author="RAQUEL BLANCO AGUIRRE" w:date="2017-06-28T20:05:00Z">
        <w:r w:rsidDel="00B55A61">
          <w:delText>remos</w:delText>
        </w:r>
      </w:del>
      <w:r>
        <w:t xml:space="preserve"> </w:t>
      </w:r>
      <w:ins w:id="95" w:author="RAQUEL BLANCO AGUIRRE" w:date="2017-06-28T20:05:00Z">
        <w:r w:rsidR="00B55A61">
          <w:t>los</w:t>
        </w:r>
      </w:ins>
      <w:del w:id="96" w:author="RAQUEL BLANCO AGUIRRE" w:date="2017-06-28T20:05:00Z">
        <w:r w:rsidDel="00B55A61">
          <w:delText>ciertos</w:delText>
        </w:r>
      </w:del>
      <w:r>
        <w:t xml:space="preserve"> elementos </w:t>
      </w:r>
      <w:ins w:id="97" w:author="RAQUEL BLANCO AGUIRRE" w:date="2017-06-28T20:05:00Z">
        <w:r w:rsidR="00B55A61">
          <w:t>necesarios</w:t>
        </w:r>
      </w:ins>
      <w:del w:id="98" w:author="RAQUEL BLANCO AGUIRRE" w:date="2017-06-28T20:05:00Z">
        <w:r w:rsidDel="00B55A61">
          <w:delText>que han sido utilizados</w:delText>
        </w:r>
      </w:del>
      <w:r>
        <w:t xml:space="preserve"> para el desarrollo</w:t>
      </w:r>
      <w:ins w:id="99" w:author="RAQUEL BLANCO AGUIRRE" w:date="2017-06-28T20:05:00Z">
        <w:r w:rsidR="00B55A61">
          <w:t xml:space="preserve"> y los que </w:t>
        </w:r>
      </w:ins>
      <w:del w:id="100" w:author="RAQUEL BLANCO AGUIRRE" w:date="2017-06-28T20:06:00Z">
        <w:r w:rsidDel="00B55A61">
          <w:delText xml:space="preserve">, como ciertos elementos que </w:delText>
        </w:r>
      </w:del>
      <w:r>
        <w:t>deberán utilizarse para el mantenimiento del software.</w:t>
      </w:r>
    </w:p>
    <w:p w14:paraId="05B386BB" w14:textId="77777777" w:rsidR="009E0B13" w:rsidRDefault="009E0B13" w:rsidP="009E0B13">
      <w:pPr>
        <w:pStyle w:val="Ttulo2"/>
        <w:numPr>
          <w:ilvl w:val="1"/>
          <w:numId w:val="26"/>
        </w:numPr>
      </w:pPr>
      <w:r>
        <w:t xml:space="preserve"> </w:t>
      </w:r>
      <w:bookmarkStart w:id="101" w:name="_Toc487130331"/>
      <w:r>
        <w:t>Hardware de desarrollo:</w:t>
      </w:r>
      <w:bookmarkEnd w:id="101"/>
    </w:p>
    <w:p w14:paraId="53447771" w14:textId="77777777" w:rsidR="009E0B13" w:rsidRDefault="00B55A61" w:rsidP="0075132D">
      <w:pPr>
        <w:ind w:firstLine="360"/>
      </w:pPr>
      <w:ins w:id="102" w:author="RAQUEL BLANCO AGUIRRE" w:date="2017-06-28T20:06:00Z">
        <w:r>
          <w:t>A continuación se muest</w:t>
        </w:r>
      </w:ins>
      <w:ins w:id="103" w:author="RAQUEL BLANCO AGUIRRE" w:date="2017-06-28T20:07:00Z">
        <w:r>
          <w:t>ra el coste de adquisición del equipamiento hardware, así como su coste con amortización para la realización del proyecto</w:t>
        </w:r>
      </w:ins>
      <w:del w:id="104" w:author="RAQUEL BLANCO AGUIRRE" w:date="2017-06-28T20:07:00Z">
        <w:r w:rsidR="009E0B13" w:rsidDel="00B55A61">
          <w:delText xml:space="preserve">El hardware del desarrollo tendrá un coste debido a su adquisición, pero la vida del dispositivo a comprar no termina con el fin del desarrollo del software, es por eso que deberemos incluir solo el precio uso </w:delText>
        </w:r>
        <w:r w:rsidR="0075132D" w:rsidDel="00B55A61">
          <w:delText>por el desarrollo del proyecto</w:delText>
        </w:r>
      </w:del>
      <w:ins w:id="105" w:author="RAQUEL BLANCO AGUIRRE" w:date="2017-06-28T20:07:00Z">
        <w:r>
          <w:t>.</w:t>
        </w:r>
      </w:ins>
    </w:p>
    <w:p w14:paraId="04A71D25" w14:textId="77777777" w:rsidR="0075132D" w:rsidRDefault="0075132D" w:rsidP="0075132D">
      <w:pPr>
        <w:pStyle w:val="Descripcin"/>
        <w:keepNext/>
      </w:pPr>
      <w:bookmarkStart w:id="106" w:name="_Toc481751496"/>
      <w:r>
        <w:t xml:space="preserve">Tabla </w:t>
      </w:r>
      <w:fldSimple w:instr=" STYLEREF 1 \s ">
        <w:r>
          <w:rPr>
            <w:noProof/>
          </w:rPr>
          <w:t>3</w:t>
        </w:r>
      </w:fldSimple>
      <w:r>
        <w:noBreakHyphen/>
      </w:r>
      <w:fldSimple w:instr=" SEQ Tabla \* ARABIC \s 1 ">
        <w:r>
          <w:rPr>
            <w:noProof/>
          </w:rPr>
          <w:t>1</w:t>
        </w:r>
      </w:fldSimple>
      <w:r>
        <w:t xml:space="preserve"> Presupuesto Hardware desarrollo (sin amortización)</w:t>
      </w:r>
      <w:bookmarkEnd w:id="106"/>
    </w:p>
    <w:tbl>
      <w:tblPr>
        <w:tblStyle w:val="Tabladecuadrcula4"/>
        <w:tblW w:w="0" w:type="auto"/>
        <w:jc w:val="center"/>
        <w:tblLook w:val="04A0" w:firstRow="1" w:lastRow="0" w:firstColumn="1" w:lastColumn="0" w:noHBand="0" w:noVBand="1"/>
      </w:tblPr>
      <w:tblGrid>
        <w:gridCol w:w="846"/>
        <w:gridCol w:w="3827"/>
        <w:gridCol w:w="2027"/>
        <w:gridCol w:w="2361"/>
      </w:tblGrid>
      <w:tr w:rsidR="009E0B13" w14:paraId="2A6C128E" w14:textId="77777777" w:rsidTr="00EF5C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1A15C7EB" w14:textId="77777777" w:rsidR="009E0B13" w:rsidRDefault="009E0B13" w:rsidP="009E0B13">
            <w:pPr>
              <w:jc w:val="center"/>
            </w:pPr>
            <w:r>
              <w:t>ID</w:t>
            </w:r>
          </w:p>
        </w:tc>
        <w:tc>
          <w:tcPr>
            <w:tcW w:w="3827" w:type="dxa"/>
          </w:tcPr>
          <w:p w14:paraId="50A3540B" w14:textId="77777777" w:rsidR="009E0B13" w:rsidRDefault="009E0B13" w:rsidP="009E0B13">
            <w:pPr>
              <w:jc w:val="center"/>
              <w:cnfStyle w:val="100000000000" w:firstRow="1" w:lastRow="0" w:firstColumn="0" w:lastColumn="0" w:oddVBand="0" w:evenVBand="0" w:oddHBand="0" w:evenHBand="0" w:firstRowFirstColumn="0" w:firstRowLastColumn="0" w:lastRowFirstColumn="0" w:lastRowLastColumn="0"/>
            </w:pPr>
            <w:r>
              <w:t>Concepto</w:t>
            </w:r>
          </w:p>
        </w:tc>
        <w:tc>
          <w:tcPr>
            <w:tcW w:w="2027" w:type="dxa"/>
          </w:tcPr>
          <w:p w14:paraId="24DC0363" w14:textId="77777777" w:rsidR="009E0B13" w:rsidRDefault="009E0B13" w:rsidP="009E0B13">
            <w:pPr>
              <w:jc w:val="center"/>
              <w:cnfStyle w:val="100000000000" w:firstRow="1" w:lastRow="0" w:firstColumn="0" w:lastColumn="0" w:oddVBand="0" w:evenVBand="0" w:oddHBand="0" w:evenHBand="0" w:firstRowFirstColumn="0" w:firstRowLastColumn="0" w:lastRowFirstColumn="0" w:lastRowLastColumn="0"/>
            </w:pPr>
            <w:r>
              <w:t>Cantidad</w:t>
            </w:r>
          </w:p>
        </w:tc>
        <w:tc>
          <w:tcPr>
            <w:tcW w:w="2361" w:type="dxa"/>
          </w:tcPr>
          <w:p w14:paraId="277ABB31" w14:textId="77777777" w:rsidR="009E0B13" w:rsidRDefault="009E0B13" w:rsidP="009E0B13">
            <w:pPr>
              <w:jc w:val="center"/>
              <w:cnfStyle w:val="100000000000" w:firstRow="1" w:lastRow="0" w:firstColumn="0" w:lastColumn="0" w:oddVBand="0" w:evenVBand="0" w:oddHBand="0" w:evenHBand="0" w:firstRowFirstColumn="0" w:firstRowLastColumn="0" w:lastRowFirstColumn="0" w:lastRowLastColumn="0"/>
            </w:pPr>
            <w:r>
              <w:t>Precio</w:t>
            </w:r>
          </w:p>
        </w:tc>
      </w:tr>
      <w:tr w:rsidR="009E0B13" w14:paraId="33CD7A6C" w14:textId="77777777" w:rsidTr="00EF5C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F109D91" w14:textId="77777777" w:rsidR="009E0B13" w:rsidRDefault="009E0B13" w:rsidP="009E0B13">
            <w:pPr>
              <w:jc w:val="center"/>
            </w:pPr>
            <w:r>
              <w:t>3.1</w:t>
            </w:r>
          </w:p>
        </w:tc>
        <w:tc>
          <w:tcPr>
            <w:tcW w:w="3827" w:type="dxa"/>
          </w:tcPr>
          <w:p w14:paraId="0B797E33" w14:textId="77777777" w:rsidR="009E0B13" w:rsidRDefault="009E0B13" w:rsidP="009E0B13">
            <w:pPr>
              <w:jc w:val="center"/>
              <w:cnfStyle w:val="000000100000" w:firstRow="0" w:lastRow="0" w:firstColumn="0" w:lastColumn="0" w:oddVBand="0" w:evenVBand="0" w:oddHBand="1" w:evenHBand="0" w:firstRowFirstColumn="0" w:firstRowLastColumn="0" w:lastRowFirstColumn="0" w:lastRowLastColumn="0"/>
            </w:pPr>
            <w:r>
              <w:t>Ordenador portátil Lenovo</w:t>
            </w:r>
          </w:p>
        </w:tc>
        <w:tc>
          <w:tcPr>
            <w:tcW w:w="2027" w:type="dxa"/>
          </w:tcPr>
          <w:p w14:paraId="4EEB18AF" w14:textId="77777777" w:rsidR="009E0B13" w:rsidRDefault="009E0B13" w:rsidP="009E0B13">
            <w:pPr>
              <w:jc w:val="center"/>
              <w:cnfStyle w:val="000000100000" w:firstRow="0" w:lastRow="0" w:firstColumn="0" w:lastColumn="0" w:oddVBand="0" w:evenVBand="0" w:oddHBand="1" w:evenHBand="0" w:firstRowFirstColumn="0" w:firstRowLastColumn="0" w:lastRowFirstColumn="0" w:lastRowLastColumn="0"/>
            </w:pPr>
            <w:r>
              <w:t>1</w:t>
            </w:r>
          </w:p>
        </w:tc>
        <w:tc>
          <w:tcPr>
            <w:tcW w:w="2361" w:type="dxa"/>
          </w:tcPr>
          <w:p w14:paraId="2C1EC738" w14:textId="77777777" w:rsidR="009E0B13" w:rsidRDefault="009E0B13" w:rsidP="009E0B13">
            <w:pPr>
              <w:jc w:val="center"/>
              <w:cnfStyle w:val="000000100000" w:firstRow="0" w:lastRow="0" w:firstColumn="0" w:lastColumn="0" w:oddVBand="0" w:evenVBand="0" w:oddHBand="1" w:evenHBand="0" w:firstRowFirstColumn="0" w:firstRowLastColumn="0" w:lastRowFirstColumn="0" w:lastRowLastColumn="0"/>
            </w:pPr>
            <w:r>
              <w:t>495,04€</w:t>
            </w:r>
          </w:p>
        </w:tc>
      </w:tr>
    </w:tbl>
    <w:p w14:paraId="6CDE5B39" w14:textId="77777777" w:rsidR="009E0B13" w:rsidDel="00B55A61" w:rsidRDefault="009E0B13" w:rsidP="009E0B13">
      <w:pPr>
        <w:ind w:firstLine="360"/>
        <w:rPr>
          <w:del w:id="107" w:author="RAQUEL BLANCO AGUIRRE" w:date="2017-06-28T20:07:00Z"/>
        </w:rPr>
      </w:pPr>
      <w:r>
        <w:t xml:space="preserve"> </w:t>
      </w:r>
    </w:p>
    <w:p w14:paraId="295E7951" w14:textId="77777777" w:rsidR="009E0B13" w:rsidRDefault="009E0B13">
      <w:pPr>
        <w:ind w:firstLine="360"/>
      </w:pPr>
      <w:del w:id="108" w:author="RAQUEL BLANCO AGUIRRE" w:date="2017-06-28T20:07:00Z">
        <w:r w:rsidDel="00B55A61">
          <w:delText>A continuación, mostraremos la amortización del uso del portátil.</w:delText>
        </w:r>
      </w:del>
    </w:p>
    <w:p w14:paraId="2860E993" w14:textId="77777777" w:rsidR="0075132D" w:rsidRDefault="0075132D" w:rsidP="0075132D">
      <w:pPr>
        <w:pStyle w:val="Descripcin"/>
        <w:keepNext/>
      </w:pPr>
      <w:bookmarkStart w:id="109" w:name="_Toc481751497"/>
      <w:r>
        <w:t xml:space="preserve">Tabla </w:t>
      </w:r>
      <w:fldSimple w:instr=" STYLEREF 1 \s ">
        <w:r>
          <w:rPr>
            <w:noProof/>
          </w:rPr>
          <w:t>3</w:t>
        </w:r>
      </w:fldSimple>
      <w:r>
        <w:noBreakHyphen/>
      </w:r>
      <w:fldSimple w:instr=" SEQ Tabla \* ARABIC \s 1 ">
        <w:r>
          <w:rPr>
            <w:noProof/>
          </w:rPr>
          <w:t>2</w:t>
        </w:r>
      </w:fldSimple>
      <w:r>
        <w:t xml:space="preserve"> </w:t>
      </w:r>
      <w:r w:rsidRPr="00590F40">
        <w:t>Pres</w:t>
      </w:r>
      <w:r>
        <w:t>upuesto Hardware desarrollo (con</w:t>
      </w:r>
      <w:r w:rsidRPr="00590F40">
        <w:t xml:space="preserve"> amortización)</w:t>
      </w:r>
      <w:bookmarkEnd w:id="109"/>
    </w:p>
    <w:tbl>
      <w:tblPr>
        <w:tblStyle w:val="Tabladecuadrcula4"/>
        <w:tblW w:w="0" w:type="auto"/>
        <w:jc w:val="center"/>
        <w:tblLook w:val="04A0" w:firstRow="1" w:lastRow="0" w:firstColumn="1" w:lastColumn="0" w:noHBand="0" w:noVBand="1"/>
      </w:tblPr>
      <w:tblGrid>
        <w:gridCol w:w="664"/>
        <w:gridCol w:w="2273"/>
        <w:gridCol w:w="1746"/>
        <w:gridCol w:w="1389"/>
        <w:gridCol w:w="1761"/>
        <w:gridCol w:w="1228"/>
      </w:tblGrid>
      <w:tr w:rsidR="009E0B13" w14:paraId="178CADE8" w14:textId="77777777" w:rsidTr="00EF5C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4" w:type="dxa"/>
          </w:tcPr>
          <w:p w14:paraId="28ED7B61" w14:textId="77777777" w:rsidR="009E0B13" w:rsidRDefault="009E0B13" w:rsidP="009E0B13">
            <w:pPr>
              <w:jc w:val="center"/>
            </w:pPr>
            <w:r>
              <w:t>ID</w:t>
            </w:r>
          </w:p>
        </w:tc>
        <w:tc>
          <w:tcPr>
            <w:tcW w:w="2273" w:type="dxa"/>
          </w:tcPr>
          <w:p w14:paraId="39A2FCF3" w14:textId="77777777" w:rsidR="009E0B13" w:rsidRDefault="009E0B13" w:rsidP="009E0B13">
            <w:pPr>
              <w:jc w:val="center"/>
              <w:cnfStyle w:val="100000000000" w:firstRow="1" w:lastRow="0" w:firstColumn="0" w:lastColumn="0" w:oddVBand="0" w:evenVBand="0" w:oddHBand="0" w:evenHBand="0" w:firstRowFirstColumn="0" w:firstRowLastColumn="0" w:lastRowFirstColumn="0" w:lastRowLastColumn="0"/>
            </w:pPr>
            <w:r>
              <w:t>Concepto</w:t>
            </w:r>
          </w:p>
        </w:tc>
        <w:tc>
          <w:tcPr>
            <w:tcW w:w="1746" w:type="dxa"/>
          </w:tcPr>
          <w:p w14:paraId="3CCEBF68" w14:textId="77777777" w:rsidR="009E0B13" w:rsidRDefault="009E0B13" w:rsidP="009E0B13">
            <w:pPr>
              <w:jc w:val="center"/>
              <w:cnfStyle w:val="100000000000" w:firstRow="1" w:lastRow="0" w:firstColumn="0" w:lastColumn="0" w:oddVBand="0" w:evenVBand="0" w:oddHBand="0" w:evenHBand="0" w:firstRowFirstColumn="0" w:firstRowLastColumn="0" w:lastRowFirstColumn="0" w:lastRowLastColumn="0"/>
            </w:pPr>
            <w:r>
              <w:t>Tiempo de uso (h)</w:t>
            </w:r>
          </w:p>
        </w:tc>
        <w:tc>
          <w:tcPr>
            <w:tcW w:w="1389" w:type="dxa"/>
          </w:tcPr>
          <w:p w14:paraId="6291DD68" w14:textId="77777777" w:rsidR="009E0B13" w:rsidRDefault="009E0B13" w:rsidP="009E0B13">
            <w:pPr>
              <w:jc w:val="center"/>
              <w:cnfStyle w:val="100000000000" w:firstRow="1" w:lastRow="0" w:firstColumn="0" w:lastColumn="0" w:oddVBand="0" w:evenVBand="0" w:oddHBand="0" w:evenHBand="0" w:firstRowFirstColumn="0" w:firstRowLastColumn="0" w:lastRowFirstColumn="0" w:lastRowLastColumn="0"/>
            </w:pPr>
            <w:r>
              <w:t>Tiempo de vida (h)</w:t>
            </w:r>
          </w:p>
        </w:tc>
        <w:tc>
          <w:tcPr>
            <w:tcW w:w="1761" w:type="dxa"/>
          </w:tcPr>
          <w:p w14:paraId="10E7DCD0" w14:textId="77777777" w:rsidR="009E0B13" w:rsidRDefault="009E0B13" w:rsidP="009E0B13">
            <w:pPr>
              <w:jc w:val="center"/>
              <w:cnfStyle w:val="100000000000" w:firstRow="1" w:lastRow="0" w:firstColumn="0" w:lastColumn="0" w:oddVBand="0" w:evenVBand="0" w:oddHBand="0" w:evenHBand="0" w:firstRowFirstColumn="0" w:firstRowLastColumn="0" w:lastRowFirstColumn="0" w:lastRowLastColumn="0"/>
            </w:pPr>
            <w:r>
              <w:t>Porcentaje de uso</w:t>
            </w:r>
          </w:p>
        </w:tc>
        <w:tc>
          <w:tcPr>
            <w:tcW w:w="1228" w:type="dxa"/>
          </w:tcPr>
          <w:p w14:paraId="2A0EDEF9" w14:textId="77777777" w:rsidR="009E0B13" w:rsidRDefault="009E0B13" w:rsidP="009E0B13">
            <w:pPr>
              <w:jc w:val="center"/>
              <w:cnfStyle w:val="100000000000" w:firstRow="1" w:lastRow="0" w:firstColumn="0" w:lastColumn="0" w:oddVBand="0" w:evenVBand="0" w:oddHBand="0" w:evenHBand="0" w:firstRowFirstColumn="0" w:firstRowLastColumn="0" w:lastRowFirstColumn="0" w:lastRowLastColumn="0"/>
            </w:pPr>
            <w:r>
              <w:t>Precio total</w:t>
            </w:r>
          </w:p>
        </w:tc>
      </w:tr>
      <w:tr w:rsidR="009E0B13" w14:paraId="7CF5FC23" w14:textId="77777777" w:rsidTr="00EF5C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4" w:type="dxa"/>
          </w:tcPr>
          <w:p w14:paraId="0AF860A5" w14:textId="77777777" w:rsidR="009E0B13" w:rsidRDefault="009E0B13" w:rsidP="009E0B13">
            <w:pPr>
              <w:jc w:val="center"/>
            </w:pPr>
            <w:r>
              <w:t>3.1</w:t>
            </w:r>
          </w:p>
        </w:tc>
        <w:tc>
          <w:tcPr>
            <w:tcW w:w="2273" w:type="dxa"/>
          </w:tcPr>
          <w:p w14:paraId="75A058BA" w14:textId="77777777" w:rsidR="009E0B13" w:rsidRDefault="009E0B13" w:rsidP="009E0B13">
            <w:pPr>
              <w:jc w:val="center"/>
              <w:cnfStyle w:val="000000100000" w:firstRow="0" w:lastRow="0" w:firstColumn="0" w:lastColumn="0" w:oddVBand="0" w:evenVBand="0" w:oddHBand="1" w:evenHBand="0" w:firstRowFirstColumn="0" w:firstRowLastColumn="0" w:lastRowFirstColumn="0" w:lastRowLastColumn="0"/>
            </w:pPr>
            <w:r>
              <w:t>Ordenador portátil Lenovo</w:t>
            </w:r>
          </w:p>
        </w:tc>
        <w:tc>
          <w:tcPr>
            <w:tcW w:w="1746" w:type="dxa"/>
          </w:tcPr>
          <w:p w14:paraId="2378E004" w14:textId="77777777" w:rsidR="009E0B13" w:rsidRDefault="009E0B13" w:rsidP="009E0B13">
            <w:pPr>
              <w:jc w:val="center"/>
              <w:cnfStyle w:val="000000100000" w:firstRow="0" w:lastRow="0" w:firstColumn="0" w:lastColumn="0" w:oddVBand="0" w:evenVBand="0" w:oddHBand="1" w:evenHBand="0" w:firstRowFirstColumn="0" w:firstRowLastColumn="0" w:lastRowFirstColumn="0" w:lastRowLastColumn="0"/>
            </w:pPr>
            <w:r>
              <w:t>176</w:t>
            </w:r>
          </w:p>
        </w:tc>
        <w:tc>
          <w:tcPr>
            <w:tcW w:w="1389" w:type="dxa"/>
          </w:tcPr>
          <w:p w14:paraId="6F36CA73" w14:textId="77777777" w:rsidR="009E0B13" w:rsidRDefault="009E0B13" w:rsidP="009E0B13">
            <w:pPr>
              <w:jc w:val="center"/>
              <w:cnfStyle w:val="000000100000" w:firstRow="0" w:lastRow="0" w:firstColumn="0" w:lastColumn="0" w:oddVBand="0" w:evenVBand="0" w:oddHBand="1" w:evenHBand="0" w:firstRowFirstColumn="0" w:firstRowLastColumn="0" w:lastRowFirstColumn="0" w:lastRowLastColumn="0"/>
            </w:pPr>
            <w:r>
              <w:t>20000</w:t>
            </w:r>
          </w:p>
        </w:tc>
        <w:tc>
          <w:tcPr>
            <w:tcW w:w="1761" w:type="dxa"/>
          </w:tcPr>
          <w:p w14:paraId="2401852E" w14:textId="77777777" w:rsidR="009E0B13" w:rsidRDefault="009E0B13" w:rsidP="009E0B13">
            <w:pPr>
              <w:jc w:val="center"/>
              <w:cnfStyle w:val="000000100000" w:firstRow="0" w:lastRow="0" w:firstColumn="0" w:lastColumn="0" w:oddVBand="0" w:evenVBand="0" w:oddHBand="1" w:evenHBand="0" w:firstRowFirstColumn="0" w:firstRowLastColumn="0" w:lastRowFirstColumn="0" w:lastRowLastColumn="0"/>
            </w:pPr>
            <w:r>
              <w:t>8.8%</w:t>
            </w:r>
          </w:p>
        </w:tc>
        <w:tc>
          <w:tcPr>
            <w:tcW w:w="1228" w:type="dxa"/>
          </w:tcPr>
          <w:p w14:paraId="695F02A9" w14:textId="77777777" w:rsidR="009E0B13" w:rsidRPr="009E0B13" w:rsidRDefault="009E0B13" w:rsidP="009E0B13">
            <w:pPr>
              <w:jc w:val="center"/>
              <w:cnfStyle w:val="000000100000" w:firstRow="0" w:lastRow="0" w:firstColumn="0" w:lastColumn="0" w:oddVBand="0" w:evenVBand="0" w:oddHBand="1" w:evenHBand="0" w:firstRowFirstColumn="0" w:firstRowLastColumn="0" w:lastRowFirstColumn="0" w:lastRowLastColumn="0"/>
              <w:rPr>
                <w:b/>
              </w:rPr>
            </w:pPr>
            <w:r w:rsidRPr="009E0B13">
              <w:rPr>
                <w:b/>
              </w:rPr>
              <w:t>43.56€</w:t>
            </w:r>
          </w:p>
        </w:tc>
      </w:tr>
      <w:tr w:rsidR="009E0B13" w14:paraId="5F1FCE8D" w14:textId="77777777" w:rsidTr="00EF5C87">
        <w:trPr>
          <w:jc w:val="center"/>
        </w:trPr>
        <w:tc>
          <w:tcPr>
            <w:cnfStyle w:val="001000000000" w:firstRow="0" w:lastRow="0" w:firstColumn="1" w:lastColumn="0" w:oddVBand="0" w:evenVBand="0" w:oddHBand="0" w:evenHBand="0" w:firstRowFirstColumn="0" w:firstRowLastColumn="0" w:lastRowFirstColumn="0" w:lastRowLastColumn="0"/>
            <w:tcW w:w="9061" w:type="dxa"/>
            <w:gridSpan w:val="6"/>
          </w:tcPr>
          <w:p w14:paraId="03D6B664" w14:textId="77777777" w:rsidR="009E0B13" w:rsidRPr="009E0B13" w:rsidRDefault="009E0B13" w:rsidP="009E0B13">
            <w:pPr>
              <w:jc w:val="center"/>
            </w:pPr>
            <w:r w:rsidRPr="009E0B13">
              <w:t>Total: 43</w:t>
            </w:r>
            <w:r w:rsidR="006E37E5">
              <w:t>,</w:t>
            </w:r>
            <w:r w:rsidRPr="009E0B13">
              <w:t>56€</w:t>
            </w:r>
          </w:p>
        </w:tc>
      </w:tr>
    </w:tbl>
    <w:p w14:paraId="6243E836" w14:textId="77777777" w:rsidR="009E0B13" w:rsidRPr="009E0B13" w:rsidRDefault="009E0B13" w:rsidP="009E0B13">
      <w:pPr>
        <w:ind w:firstLine="360"/>
      </w:pPr>
    </w:p>
    <w:p w14:paraId="62305C85" w14:textId="77777777" w:rsidR="00F033C9" w:rsidRDefault="008102F3" w:rsidP="008102F3">
      <w:pPr>
        <w:pStyle w:val="Ttulo2"/>
        <w:numPr>
          <w:ilvl w:val="1"/>
          <w:numId w:val="26"/>
        </w:numPr>
        <w:rPr>
          <w:lang w:val="es-ES_tradnl"/>
        </w:rPr>
      </w:pPr>
      <w:r>
        <w:rPr>
          <w:lang w:val="es-ES_tradnl"/>
        </w:rPr>
        <w:t xml:space="preserve"> </w:t>
      </w:r>
      <w:bookmarkStart w:id="110" w:name="_Toc487130332"/>
      <w:r>
        <w:rPr>
          <w:lang w:val="es-ES_tradnl"/>
        </w:rPr>
        <w:t>Hardware de mantenimiento:</w:t>
      </w:r>
      <w:bookmarkEnd w:id="110"/>
    </w:p>
    <w:p w14:paraId="745A52A6" w14:textId="77777777" w:rsidR="008102F3" w:rsidRDefault="008102F3" w:rsidP="008102F3">
      <w:pPr>
        <w:ind w:firstLine="360"/>
        <w:rPr>
          <w:lang w:val="es-ES_tradnl"/>
        </w:rPr>
      </w:pPr>
      <w:r>
        <w:rPr>
          <w:lang w:val="es-ES_tradnl"/>
        </w:rPr>
        <w:t xml:space="preserve">Para que el proyecto </w:t>
      </w:r>
      <w:proofErr w:type="spellStart"/>
      <w:r>
        <w:rPr>
          <w:lang w:val="es-ES_tradnl"/>
        </w:rPr>
        <w:t>UniApi</w:t>
      </w:r>
      <w:proofErr w:type="spellEnd"/>
      <w:r>
        <w:rPr>
          <w:lang w:val="es-ES_tradnl"/>
        </w:rPr>
        <w:t xml:space="preserve"> funcione es necesario arrancar dos grandes subsistemas</w:t>
      </w:r>
      <w:ins w:id="111" w:author="RAQUEL BLANCO AGUIRRE" w:date="2017-06-28T20:08:00Z">
        <w:r w:rsidR="00B55A61">
          <w:rPr>
            <w:lang w:val="es-ES_tradnl"/>
          </w:rPr>
          <w:t>:</w:t>
        </w:r>
      </w:ins>
      <w:r>
        <w:rPr>
          <w:lang w:val="es-ES_tradnl"/>
        </w:rPr>
        <w:t xml:space="preserve"> la aplicación web y el repositorio</w:t>
      </w:r>
      <w:ins w:id="112" w:author="RAQUEL BLANCO AGUIRRE" w:date="2017-06-28T20:09:00Z">
        <w:r w:rsidR="00B55A61">
          <w:rPr>
            <w:lang w:val="es-ES_tradnl"/>
          </w:rPr>
          <w:t>, junto con la base de datos</w:t>
        </w:r>
      </w:ins>
      <w:del w:id="113" w:author="RAQUEL BLANCO AGUIRRE" w:date="2017-06-28T20:09:00Z">
        <w:r w:rsidDel="00B55A61">
          <w:rPr>
            <w:lang w:val="es-ES_tradnl"/>
          </w:rPr>
          <w:delText xml:space="preserve"> (también se puede la base de datos)</w:delText>
        </w:r>
      </w:del>
      <w:r>
        <w:rPr>
          <w:lang w:val="es-ES_tradnl"/>
        </w:rPr>
        <w:t xml:space="preserve">. Para la ejecución de proyecto </w:t>
      </w:r>
      <w:ins w:id="114" w:author="RAQUEL BLANCO AGUIRRE" w:date="2017-06-28T20:09:00Z">
        <w:r w:rsidR="00B55A61">
          <w:rPr>
            <w:lang w:val="es-ES_tradnl"/>
          </w:rPr>
          <w:t xml:space="preserve">se </w:t>
        </w:r>
      </w:ins>
      <w:r>
        <w:rPr>
          <w:lang w:val="es-ES_tradnl"/>
        </w:rPr>
        <w:t>utiliz</w:t>
      </w:r>
      <w:ins w:id="115" w:author="RAQUEL BLANCO AGUIRRE" w:date="2017-06-28T20:10:00Z">
        <w:r w:rsidR="00B55A61">
          <w:rPr>
            <w:lang w:val="es-ES_tradnl"/>
          </w:rPr>
          <w:t>ar</w:t>
        </w:r>
      </w:ins>
      <w:ins w:id="116" w:author="RAQUEL BLANCO AGUIRRE" w:date="2017-06-28T20:09:00Z">
        <w:r w:rsidR="00B55A61">
          <w:rPr>
            <w:lang w:val="es-ES_tradnl"/>
          </w:rPr>
          <w:t>án</w:t>
        </w:r>
      </w:ins>
      <w:del w:id="117" w:author="RAQUEL BLANCO AGUIRRE" w:date="2017-06-28T20:09:00Z">
        <w:r w:rsidDel="00B55A61">
          <w:rPr>
            <w:lang w:val="es-ES_tradnl"/>
          </w:rPr>
          <w:delText>ar</w:delText>
        </w:r>
      </w:del>
      <w:del w:id="118" w:author="RAQUEL BLANCO AGUIRRE" w:date="2017-06-28T20:10:00Z">
        <w:r w:rsidDel="00B55A61">
          <w:rPr>
            <w:lang w:val="es-ES_tradnl"/>
          </w:rPr>
          <w:delText>emos unos ordenadores pequeños conocidos como</w:delText>
        </w:r>
      </w:del>
      <w:r>
        <w:rPr>
          <w:lang w:val="es-ES_tradnl"/>
        </w:rPr>
        <w:t xml:space="preserve"> </w:t>
      </w:r>
      <w:ins w:id="119" w:author="RAQUEL BLANCO AGUIRRE" w:date="2017-06-28T20:10:00Z">
        <w:r w:rsidR="00B55A61">
          <w:rPr>
            <w:lang w:val="es-ES_tradnl"/>
          </w:rPr>
          <w:t xml:space="preserve">2 </w:t>
        </w:r>
        <w:proofErr w:type="spellStart"/>
        <w:r w:rsidR="00B55A61">
          <w:rPr>
            <w:lang w:val="es-ES_tradnl"/>
          </w:rPr>
          <w:t>R</w:t>
        </w:r>
      </w:ins>
      <w:del w:id="120" w:author="RAQUEL BLANCO AGUIRRE" w:date="2017-06-28T20:10:00Z">
        <w:r w:rsidDel="00B55A61">
          <w:rPr>
            <w:lang w:val="es-ES_tradnl"/>
          </w:rPr>
          <w:delText>r</w:delText>
        </w:r>
      </w:del>
      <w:r>
        <w:rPr>
          <w:lang w:val="es-ES_tradnl"/>
        </w:rPr>
        <w:t>asperry</w:t>
      </w:r>
      <w:proofErr w:type="spellEnd"/>
      <w:r>
        <w:rPr>
          <w:lang w:val="es-ES_tradnl"/>
        </w:rPr>
        <w:t xml:space="preserve"> PI</w:t>
      </w:r>
      <w:ins w:id="121" w:author="RAQUEL BLANCO AGUIRRE" w:date="2017-06-28T20:10:00Z">
        <w:r w:rsidR="00B55A61">
          <w:rPr>
            <w:lang w:val="es-ES_tradnl"/>
          </w:rPr>
          <w:t xml:space="preserve">, por su </w:t>
        </w:r>
      </w:ins>
      <w:del w:id="122" w:author="RAQUEL BLANCO AGUIRRE" w:date="2017-06-28T20:10:00Z">
        <w:r w:rsidDel="00B55A61">
          <w:rPr>
            <w:lang w:val="es-ES_tradnl"/>
          </w:rPr>
          <w:delText xml:space="preserve">. Estos ordenadores tienen un </w:delText>
        </w:r>
      </w:del>
      <w:r>
        <w:rPr>
          <w:lang w:val="es-ES_tradnl"/>
        </w:rPr>
        <w:t xml:space="preserve">consumo y </w:t>
      </w:r>
      <w:del w:id="123" w:author="RAQUEL BLANCO AGUIRRE" w:date="2017-06-28T20:10:00Z">
        <w:r w:rsidDel="00B55A61">
          <w:rPr>
            <w:lang w:val="es-ES_tradnl"/>
          </w:rPr>
          <w:delText xml:space="preserve">un </w:delText>
        </w:r>
      </w:del>
      <w:r>
        <w:rPr>
          <w:lang w:val="es-ES_tradnl"/>
        </w:rPr>
        <w:t>precio reducido.</w:t>
      </w:r>
    </w:p>
    <w:p w14:paraId="48219F91" w14:textId="77777777" w:rsidR="0075132D" w:rsidRDefault="0075132D" w:rsidP="0075132D">
      <w:pPr>
        <w:pStyle w:val="Descripcin"/>
        <w:keepNext/>
      </w:pPr>
      <w:bookmarkStart w:id="124" w:name="_Toc481751498"/>
      <w:r>
        <w:t xml:space="preserve">Tabla </w:t>
      </w:r>
      <w:fldSimple w:instr=" STYLEREF 1 \s ">
        <w:r>
          <w:rPr>
            <w:noProof/>
          </w:rPr>
          <w:t>3</w:t>
        </w:r>
      </w:fldSimple>
      <w:r>
        <w:noBreakHyphen/>
      </w:r>
      <w:fldSimple w:instr=" SEQ Tabla \* ARABIC \s 1 ">
        <w:r>
          <w:rPr>
            <w:noProof/>
          </w:rPr>
          <w:t>3</w:t>
        </w:r>
      </w:fldSimple>
      <w:r>
        <w:t xml:space="preserve"> </w:t>
      </w:r>
      <w:r w:rsidRPr="00F7334D">
        <w:t xml:space="preserve">Presupuesto Hardware </w:t>
      </w:r>
      <w:r>
        <w:t>producción</w:t>
      </w:r>
      <w:bookmarkEnd w:id="124"/>
    </w:p>
    <w:tbl>
      <w:tblPr>
        <w:tblStyle w:val="Tabladecuadrcula4"/>
        <w:tblW w:w="0" w:type="auto"/>
        <w:jc w:val="center"/>
        <w:tblLook w:val="04A0" w:firstRow="1" w:lastRow="0" w:firstColumn="1" w:lastColumn="0" w:noHBand="0" w:noVBand="1"/>
      </w:tblPr>
      <w:tblGrid>
        <w:gridCol w:w="846"/>
        <w:gridCol w:w="3827"/>
        <w:gridCol w:w="2027"/>
        <w:gridCol w:w="2361"/>
      </w:tblGrid>
      <w:tr w:rsidR="008102F3" w14:paraId="0068F664" w14:textId="77777777" w:rsidTr="00EF5C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CF361DB" w14:textId="77777777" w:rsidR="008102F3" w:rsidRDefault="008102F3" w:rsidP="002B4B7D">
            <w:pPr>
              <w:jc w:val="center"/>
            </w:pPr>
            <w:r>
              <w:t>ID</w:t>
            </w:r>
          </w:p>
        </w:tc>
        <w:tc>
          <w:tcPr>
            <w:tcW w:w="3827" w:type="dxa"/>
          </w:tcPr>
          <w:p w14:paraId="2FFDE2C8" w14:textId="77777777" w:rsidR="008102F3" w:rsidRDefault="008102F3" w:rsidP="002B4B7D">
            <w:pPr>
              <w:jc w:val="center"/>
              <w:cnfStyle w:val="100000000000" w:firstRow="1" w:lastRow="0" w:firstColumn="0" w:lastColumn="0" w:oddVBand="0" w:evenVBand="0" w:oddHBand="0" w:evenHBand="0" w:firstRowFirstColumn="0" w:firstRowLastColumn="0" w:lastRowFirstColumn="0" w:lastRowLastColumn="0"/>
            </w:pPr>
            <w:r>
              <w:t>Concepto</w:t>
            </w:r>
          </w:p>
        </w:tc>
        <w:tc>
          <w:tcPr>
            <w:tcW w:w="2027" w:type="dxa"/>
          </w:tcPr>
          <w:p w14:paraId="39F1CC6D" w14:textId="77777777" w:rsidR="008102F3" w:rsidRDefault="008102F3" w:rsidP="002B4B7D">
            <w:pPr>
              <w:jc w:val="center"/>
              <w:cnfStyle w:val="100000000000" w:firstRow="1" w:lastRow="0" w:firstColumn="0" w:lastColumn="0" w:oddVBand="0" w:evenVBand="0" w:oddHBand="0" w:evenHBand="0" w:firstRowFirstColumn="0" w:firstRowLastColumn="0" w:lastRowFirstColumn="0" w:lastRowLastColumn="0"/>
            </w:pPr>
            <w:r>
              <w:t>Cantidad</w:t>
            </w:r>
          </w:p>
        </w:tc>
        <w:tc>
          <w:tcPr>
            <w:tcW w:w="2361" w:type="dxa"/>
          </w:tcPr>
          <w:p w14:paraId="0C3C4D2A" w14:textId="77777777" w:rsidR="008102F3" w:rsidRDefault="008102F3" w:rsidP="002B4B7D">
            <w:pPr>
              <w:jc w:val="center"/>
              <w:cnfStyle w:val="100000000000" w:firstRow="1" w:lastRow="0" w:firstColumn="0" w:lastColumn="0" w:oddVBand="0" w:evenVBand="0" w:oddHBand="0" w:evenHBand="0" w:firstRowFirstColumn="0" w:firstRowLastColumn="0" w:lastRowFirstColumn="0" w:lastRowLastColumn="0"/>
            </w:pPr>
            <w:r>
              <w:t>Precio</w:t>
            </w:r>
          </w:p>
        </w:tc>
      </w:tr>
      <w:tr w:rsidR="008102F3" w14:paraId="0FDE14BF" w14:textId="77777777" w:rsidTr="00EF5C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55C0FB4C" w14:textId="77777777" w:rsidR="008102F3" w:rsidRDefault="008102F3" w:rsidP="002B4B7D">
            <w:pPr>
              <w:jc w:val="center"/>
            </w:pPr>
            <w:r>
              <w:t>3.3</w:t>
            </w:r>
          </w:p>
        </w:tc>
        <w:tc>
          <w:tcPr>
            <w:tcW w:w="3827" w:type="dxa"/>
          </w:tcPr>
          <w:p w14:paraId="67756973" w14:textId="77777777" w:rsidR="008102F3" w:rsidRDefault="008102F3" w:rsidP="002B4B7D">
            <w:pPr>
              <w:jc w:val="center"/>
              <w:cnfStyle w:val="000000100000" w:firstRow="0" w:lastRow="0" w:firstColumn="0" w:lastColumn="0" w:oddVBand="0" w:evenVBand="0" w:oddHBand="1" w:evenHBand="0" w:firstRowFirstColumn="0" w:firstRowLastColumn="0" w:lastRowFirstColumn="0" w:lastRowLastColumn="0"/>
            </w:pPr>
            <w:proofErr w:type="spellStart"/>
            <w:r>
              <w:t>Rasperry</w:t>
            </w:r>
            <w:proofErr w:type="spellEnd"/>
            <w:r>
              <w:t xml:space="preserve"> PI 3 (</w:t>
            </w:r>
            <w:proofErr w:type="spellStart"/>
            <w:r>
              <w:t>started</w:t>
            </w:r>
            <w:proofErr w:type="spellEnd"/>
            <w:r>
              <w:t xml:space="preserve"> pack)</w:t>
            </w:r>
          </w:p>
        </w:tc>
        <w:tc>
          <w:tcPr>
            <w:tcW w:w="2027" w:type="dxa"/>
          </w:tcPr>
          <w:p w14:paraId="1E5B5D03" w14:textId="77777777" w:rsidR="008102F3" w:rsidRDefault="008102F3" w:rsidP="002B4B7D">
            <w:pPr>
              <w:jc w:val="center"/>
              <w:cnfStyle w:val="000000100000" w:firstRow="0" w:lastRow="0" w:firstColumn="0" w:lastColumn="0" w:oddVBand="0" w:evenVBand="0" w:oddHBand="1" w:evenHBand="0" w:firstRowFirstColumn="0" w:firstRowLastColumn="0" w:lastRowFirstColumn="0" w:lastRowLastColumn="0"/>
            </w:pPr>
            <w:r>
              <w:t>2</w:t>
            </w:r>
          </w:p>
        </w:tc>
        <w:tc>
          <w:tcPr>
            <w:tcW w:w="2361" w:type="dxa"/>
          </w:tcPr>
          <w:p w14:paraId="320BF5B6" w14:textId="77777777" w:rsidR="008102F3" w:rsidRDefault="008102F3" w:rsidP="002B4B7D">
            <w:pPr>
              <w:jc w:val="center"/>
              <w:cnfStyle w:val="000000100000" w:firstRow="0" w:lastRow="0" w:firstColumn="0" w:lastColumn="0" w:oddVBand="0" w:evenVBand="0" w:oddHBand="1" w:evenHBand="0" w:firstRowFirstColumn="0" w:firstRowLastColumn="0" w:lastRowFirstColumn="0" w:lastRowLastColumn="0"/>
            </w:pPr>
            <w:r>
              <w:t>148,68</w:t>
            </w:r>
          </w:p>
        </w:tc>
      </w:tr>
      <w:tr w:rsidR="008102F3" w14:paraId="7286E20E" w14:textId="77777777" w:rsidTr="00EF5C87">
        <w:trPr>
          <w:jc w:val="center"/>
        </w:trPr>
        <w:tc>
          <w:tcPr>
            <w:cnfStyle w:val="001000000000" w:firstRow="0" w:lastRow="0" w:firstColumn="1" w:lastColumn="0" w:oddVBand="0" w:evenVBand="0" w:oddHBand="0" w:evenHBand="0" w:firstRowFirstColumn="0" w:firstRowLastColumn="0" w:lastRowFirstColumn="0" w:lastRowLastColumn="0"/>
            <w:tcW w:w="9061" w:type="dxa"/>
            <w:gridSpan w:val="4"/>
          </w:tcPr>
          <w:p w14:paraId="55CE9DC1" w14:textId="77777777" w:rsidR="008102F3" w:rsidRDefault="008102F3" w:rsidP="002B4B7D">
            <w:pPr>
              <w:jc w:val="center"/>
            </w:pPr>
            <w:r>
              <w:t>Total: 148,68€</w:t>
            </w:r>
          </w:p>
        </w:tc>
      </w:tr>
    </w:tbl>
    <w:p w14:paraId="3B9B3756" w14:textId="77777777" w:rsidR="008102F3" w:rsidRPr="008102F3" w:rsidRDefault="008102F3" w:rsidP="008102F3">
      <w:pPr>
        <w:ind w:firstLine="360"/>
        <w:rPr>
          <w:lang w:val="es-ES_tradnl"/>
        </w:rPr>
      </w:pPr>
    </w:p>
    <w:p w14:paraId="4CA6A8A5" w14:textId="77777777" w:rsidR="008102F3" w:rsidRDefault="008102F3">
      <w:pPr>
        <w:spacing w:after="0" w:line="240" w:lineRule="auto"/>
        <w:rPr>
          <w:b/>
          <w:szCs w:val="24"/>
          <w:lang w:val="es-ES_tradnl"/>
        </w:rPr>
      </w:pPr>
      <w:r>
        <w:rPr>
          <w:b/>
          <w:szCs w:val="24"/>
          <w:lang w:val="es-ES_tradnl"/>
        </w:rPr>
        <w:br w:type="page"/>
      </w:r>
    </w:p>
    <w:p w14:paraId="30A0A9F1" w14:textId="77777777" w:rsidR="008D3B30" w:rsidRDefault="008102F3" w:rsidP="008102F3">
      <w:pPr>
        <w:pStyle w:val="Ttulo1"/>
        <w:numPr>
          <w:ilvl w:val="0"/>
          <w:numId w:val="26"/>
        </w:numPr>
        <w:rPr>
          <w:lang w:val="es-ES_tradnl"/>
        </w:rPr>
      </w:pPr>
      <w:bookmarkStart w:id="125" w:name="_Toc487130333"/>
      <w:r>
        <w:rPr>
          <w:lang w:val="es-ES_tradnl"/>
        </w:rPr>
        <w:lastRenderedPageBreak/>
        <w:t>Mano de obra:</w:t>
      </w:r>
      <w:bookmarkEnd w:id="125"/>
    </w:p>
    <w:p w14:paraId="1EA460E3" w14:textId="77777777" w:rsidR="00FA0E4A" w:rsidRDefault="00FA0E4A" w:rsidP="00FA0E4A">
      <w:pPr>
        <w:ind w:firstLine="360"/>
        <w:rPr>
          <w:lang w:val="es-ES_tradnl"/>
        </w:rPr>
      </w:pPr>
    </w:p>
    <w:p w14:paraId="2325B23E" w14:textId="77777777" w:rsidR="00FA0E4A" w:rsidRDefault="00FA0E4A" w:rsidP="00FA0E4A">
      <w:pPr>
        <w:ind w:firstLine="360"/>
        <w:rPr>
          <w:lang w:val="es-ES_tradnl"/>
        </w:rPr>
      </w:pPr>
      <w:r>
        <w:rPr>
          <w:lang w:val="es-ES_tradnl"/>
        </w:rPr>
        <w:t xml:space="preserve">Aunque el desarrollo del proyecto ha sido realizado por una sola persona. Esta ha tenido que realizar diversos roles. A continuación, se muestra una tabla resumen </w:t>
      </w:r>
      <w:ins w:id="126" w:author="RAQUEL BLANCO AGUIRRE" w:date="2017-06-28T20:11:00Z">
        <w:r w:rsidR="00B55A61">
          <w:rPr>
            <w:lang w:val="es-ES_tradnl"/>
          </w:rPr>
          <w:t xml:space="preserve">con el coste por hora de cada </w:t>
        </w:r>
      </w:ins>
      <w:ins w:id="127" w:author="RAQUEL BLANCO AGUIRRE" w:date="2017-06-28T20:14:00Z">
        <w:r w:rsidR="00F17673">
          <w:rPr>
            <w:lang w:val="es-ES_tradnl"/>
          </w:rPr>
          <w:t>rol</w:t>
        </w:r>
      </w:ins>
      <w:del w:id="128" w:author="RAQUEL BLANCO AGUIRRE" w:date="2017-06-28T20:14:00Z">
        <w:r w:rsidDel="00F17673">
          <w:rPr>
            <w:lang w:val="es-ES_tradnl"/>
          </w:rPr>
          <w:delText>que muestra los diferentes salarios y sus costes</w:delText>
        </w:r>
      </w:del>
      <w:r>
        <w:rPr>
          <w:lang w:val="es-ES_tradnl"/>
        </w:rPr>
        <w:t>.</w:t>
      </w:r>
    </w:p>
    <w:p w14:paraId="7833BCD3" w14:textId="77777777" w:rsidR="0075132D" w:rsidRDefault="0075132D" w:rsidP="0075132D">
      <w:pPr>
        <w:pStyle w:val="Descripcin"/>
        <w:keepNext/>
      </w:pPr>
      <w:bookmarkStart w:id="129" w:name="_Toc481751499"/>
      <w:r>
        <w:t xml:space="preserve">Tabla </w:t>
      </w:r>
      <w:fldSimple w:instr=" STYLEREF 1 \s ">
        <w:r>
          <w:rPr>
            <w:noProof/>
          </w:rPr>
          <w:t>4</w:t>
        </w:r>
      </w:fldSimple>
      <w:r>
        <w:noBreakHyphen/>
      </w:r>
      <w:fldSimple w:instr=" SEQ Tabla \* ARABIC \s 1 ">
        <w:r>
          <w:rPr>
            <w:noProof/>
          </w:rPr>
          <w:t>1</w:t>
        </w:r>
      </w:fldSimple>
      <w:r>
        <w:t xml:space="preserve"> Salarios de los roles</w:t>
      </w:r>
      <w:bookmarkEnd w:id="129"/>
    </w:p>
    <w:tbl>
      <w:tblPr>
        <w:tblStyle w:val="Tabladecuadrcula4"/>
        <w:tblW w:w="0" w:type="auto"/>
        <w:tblLook w:val="04A0" w:firstRow="1" w:lastRow="0" w:firstColumn="1" w:lastColumn="0" w:noHBand="0" w:noVBand="1"/>
      </w:tblPr>
      <w:tblGrid>
        <w:gridCol w:w="4530"/>
        <w:gridCol w:w="4531"/>
      </w:tblGrid>
      <w:tr w:rsidR="00FA0E4A" w14:paraId="174E9C0C" w14:textId="77777777" w:rsidTr="00FA0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3DFF5B7" w14:textId="77777777" w:rsidR="00FA0E4A" w:rsidRDefault="00FA0E4A" w:rsidP="00FA0E4A">
            <w:pPr>
              <w:jc w:val="center"/>
              <w:rPr>
                <w:lang w:val="es-ES_tradnl"/>
              </w:rPr>
            </w:pPr>
            <w:r>
              <w:rPr>
                <w:lang w:val="es-ES_tradnl"/>
              </w:rPr>
              <w:t>Rol</w:t>
            </w:r>
          </w:p>
        </w:tc>
        <w:tc>
          <w:tcPr>
            <w:tcW w:w="4531" w:type="dxa"/>
          </w:tcPr>
          <w:p w14:paraId="71E2727A" w14:textId="77777777" w:rsidR="00FA0E4A" w:rsidRDefault="00FA0E4A" w:rsidP="00FA0E4A">
            <w:pPr>
              <w:jc w:val="cente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Salario (€/h)</w:t>
            </w:r>
          </w:p>
        </w:tc>
      </w:tr>
      <w:tr w:rsidR="00FA0E4A" w14:paraId="4379D547" w14:textId="77777777" w:rsidTr="00FA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DC5373A" w14:textId="77777777" w:rsidR="00FA0E4A" w:rsidRDefault="00FA0E4A" w:rsidP="00FA0E4A">
            <w:pPr>
              <w:jc w:val="center"/>
              <w:rPr>
                <w:lang w:val="es-ES_tradnl"/>
              </w:rPr>
            </w:pPr>
            <w:r>
              <w:rPr>
                <w:lang w:val="es-ES_tradnl"/>
              </w:rPr>
              <w:t>Analista</w:t>
            </w:r>
          </w:p>
        </w:tc>
        <w:tc>
          <w:tcPr>
            <w:tcW w:w="4531" w:type="dxa"/>
          </w:tcPr>
          <w:p w14:paraId="51E46EC1" w14:textId="77777777" w:rsidR="00FA0E4A" w:rsidRDefault="00FA0E4A" w:rsidP="00FA0E4A">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40</w:t>
            </w:r>
          </w:p>
        </w:tc>
      </w:tr>
      <w:tr w:rsidR="00FA0E4A" w14:paraId="77426BE6" w14:textId="77777777" w:rsidTr="00FA0E4A">
        <w:tc>
          <w:tcPr>
            <w:cnfStyle w:val="001000000000" w:firstRow="0" w:lastRow="0" w:firstColumn="1" w:lastColumn="0" w:oddVBand="0" w:evenVBand="0" w:oddHBand="0" w:evenHBand="0" w:firstRowFirstColumn="0" w:firstRowLastColumn="0" w:lastRowFirstColumn="0" w:lastRowLastColumn="0"/>
            <w:tcW w:w="4530" w:type="dxa"/>
          </w:tcPr>
          <w:p w14:paraId="33F7E59A" w14:textId="77777777" w:rsidR="00FA0E4A" w:rsidRDefault="00EF5C87" w:rsidP="00FA0E4A">
            <w:pPr>
              <w:jc w:val="center"/>
              <w:rPr>
                <w:lang w:val="es-ES_tradnl"/>
              </w:rPr>
            </w:pPr>
            <w:r>
              <w:rPr>
                <w:lang w:val="es-ES_tradnl"/>
              </w:rPr>
              <w:t>Diseñador</w:t>
            </w:r>
          </w:p>
        </w:tc>
        <w:tc>
          <w:tcPr>
            <w:tcW w:w="4531" w:type="dxa"/>
          </w:tcPr>
          <w:p w14:paraId="4830127F" w14:textId="77777777" w:rsidR="00FA0E4A" w:rsidRDefault="00FA0E4A" w:rsidP="00FA0E4A">
            <w:pPr>
              <w:jc w:val="cente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30</w:t>
            </w:r>
          </w:p>
        </w:tc>
      </w:tr>
      <w:tr w:rsidR="00FA0E4A" w14:paraId="42993727" w14:textId="77777777" w:rsidTr="00FA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A32479F" w14:textId="77777777" w:rsidR="00FA0E4A" w:rsidRDefault="00EF5C87" w:rsidP="00FA0E4A">
            <w:pPr>
              <w:jc w:val="center"/>
              <w:rPr>
                <w:lang w:val="es-ES_tradnl"/>
              </w:rPr>
            </w:pPr>
            <w:r>
              <w:rPr>
                <w:lang w:val="es-ES_tradnl"/>
              </w:rPr>
              <w:t>Programador</w:t>
            </w:r>
          </w:p>
        </w:tc>
        <w:tc>
          <w:tcPr>
            <w:tcW w:w="4531" w:type="dxa"/>
          </w:tcPr>
          <w:p w14:paraId="05F27C5A" w14:textId="77777777" w:rsidR="00FA0E4A" w:rsidRDefault="00FA0E4A" w:rsidP="00FA0E4A">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30</w:t>
            </w:r>
          </w:p>
        </w:tc>
      </w:tr>
      <w:tr w:rsidR="00FA0E4A" w14:paraId="2578CAE0" w14:textId="77777777" w:rsidTr="00FA0E4A">
        <w:tc>
          <w:tcPr>
            <w:cnfStyle w:val="001000000000" w:firstRow="0" w:lastRow="0" w:firstColumn="1" w:lastColumn="0" w:oddVBand="0" w:evenVBand="0" w:oddHBand="0" w:evenHBand="0" w:firstRowFirstColumn="0" w:firstRowLastColumn="0" w:lastRowFirstColumn="0" w:lastRowLastColumn="0"/>
            <w:tcW w:w="4530" w:type="dxa"/>
          </w:tcPr>
          <w:p w14:paraId="0AE59E53" w14:textId="77777777" w:rsidR="00FA0E4A" w:rsidRDefault="00EF5C87" w:rsidP="00FA0E4A">
            <w:pPr>
              <w:jc w:val="center"/>
              <w:rPr>
                <w:lang w:val="es-ES_tradnl"/>
              </w:rPr>
            </w:pPr>
            <w:proofErr w:type="spellStart"/>
            <w:r>
              <w:rPr>
                <w:lang w:val="es-ES_tradnl"/>
              </w:rPr>
              <w:t>Tester</w:t>
            </w:r>
            <w:proofErr w:type="spellEnd"/>
          </w:p>
        </w:tc>
        <w:tc>
          <w:tcPr>
            <w:tcW w:w="4531" w:type="dxa"/>
          </w:tcPr>
          <w:p w14:paraId="25F790C0" w14:textId="77777777" w:rsidR="00FA0E4A" w:rsidRDefault="00FA0E4A" w:rsidP="00FA0E4A">
            <w:pPr>
              <w:jc w:val="cente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25</w:t>
            </w:r>
          </w:p>
        </w:tc>
      </w:tr>
    </w:tbl>
    <w:p w14:paraId="260BC4E6" w14:textId="77777777" w:rsidR="008102F3" w:rsidRPr="008102F3" w:rsidRDefault="00FA0E4A" w:rsidP="00FA0E4A">
      <w:pPr>
        <w:ind w:firstLine="360"/>
        <w:rPr>
          <w:lang w:val="es-ES_tradnl"/>
        </w:rPr>
      </w:pPr>
      <w:r>
        <w:rPr>
          <w:lang w:val="es-ES_tradnl"/>
        </w:rPr>
        <w:t xml:space="preserve"> </w:t>
      </w:r>
    </w:p>
    <w:p w14:paraId="2C8D7702" w14:textId="77777777" w:rsidR="00EB6835" w:rsidRDefault="00FA0E4A" w:rsidP="00FA0E4A">
      <w:pPr>
        <w:pStyle w:val="Ttulo2"/>
        <w:numPr>
          <w:ilvl w:val="1"/>
          <w:numId w:val="26"/>
        </w:numPr>
      </w:pPr>
      <w:r>
        <w:t xml:space="preserve"> </w:t>
      </w:r>
      <w:bookmarkStart w:id="130" w:name="_Toc487130334"/>
      <w:r>
        <w:t>Presupuesto mano de obra:</w:t>
      </w:r>
      <w:bookmarkEnd w:id="130"/>
    </w:p>
    <w:p w14:paraId="4A1B5E32" w14:textId="77777777" w:rsidR="00FA0E4A" w:rsidRDefault="00FA0E4A" w:rsidP="00FA0E4A">
      <w:pPr>
        <w:ind w:firstLine="360"/>
      </w:pPr>
      <w:r>
        <w:t xml:space="preserve">A continuación, se relaciona </w:t>
      </w:r>
      <w:commentRangeStart w:id="131"/>
      <w:r>
        <w:t xml:space="preserve">las horas </w:t>
      </w:r>
      <w:del w:id="132" w:author="RAQUEL BLANCO AGUIRRE" w:date="2017-06-28T20:14:00Z">
        <w:r w:rsidDel="00F17673">
          <w:delText xml:space="preserve">generadas </w:delText>
        </w:r>
      </w:del>
      <w:ins w:id="133" w:author="RAQUEL BLANCO AGUIRRE" w:date="2017-06-28T20:14:00Z">
        <w:r w:rsidR="00F17673">
          <w:t xml:space="preserve">empleadas </w:t>
        </w:r>
      </w:ins>
      <w:commentRangeEnd w:id="131"/>
      <w:ins w:id="134" w:author="RAQUEL BLANCO AGUIRRE" w:date="2017-06-28T20:16:00Z">
        <w:r w:rsidR="00F17673">
          <w:rPr>
            <w:rStyle w:val="Refdecomentario"/>
          </w:rPr>
          <w:commentReference w:id="131"/>
        </w:r>
      </w:ins>
      <w:r>
        <w:t xml:space="preserve">por cada rol en el proyecto. Con </w:t>
      </w:r>
      <w:r w:rsidR="006325EA">
        <w:t>el precio unitario de cada hora</w:t>
      </w:r>
      <w:r w:rsidR="00EC04FC">
        <w:t>.</w:t>
      </w:r>
    </w:p>
    <w:p w14:paraId="16F96F2C" w14:textId="77777777" w:rsidR="0075132D" w:rsidRDefault="0075132D" w:rsidP="0075132D">
      <w:pPr>
        <w:pStyle w:val="Descripcin"/>
        <w:keepNext/>
      </w:pPr>
      <w:bookmarkStart w:id="135" w:name="_Toc481751500"/>
      <w:r>
        <w:t xml:space="preserve">Tabla </w:t>
      </w:r>
      <w:fldSimple w:instr=" STYLEREF 1 \s ">
        <w:r>
          <w:rPr>
            <w:noProof/>
          </w:rPr>
          <w:t>4</w:t>
        </w:r>
      </w:fldSimple>
      <w:r>
        <w:noBreakHyphen/>
      </w:r>
      <w:fldSimple w:instr=" SEQ Tabla \* ARABIC \s 1 ">
        <w:r>
          <w:rPr>
            <w:noProof/>
          </w:rPr>
          <w:t>2</w:t>
        </w:r>
      </w:fldSimple>
      <w:r>
        <w:t xml:space="preserve"> Presupuesto mano de obra</w:t>
      </w:r>
      <w:bookmarkEnd w:id="135"/>
    </w:p>
    <w:tbl>
      <w:tblPr>
        <w:tblStyle w:val="Tabladecuadrcula4"/>
        <w:tblW w:w="0" w:type="auto"/>
        <w:tblLook w:val="04A0" w:firstRow="1" w:lastRow="0" w:firstColumn="1" w:lastColumn="0" w:noHBand="0" w:noVBand="1"/>
      </w:tblPr>
      <w:tblGrid>
        <w:gridCol w:w="1812"/>
        <w:gridCol w:w="1812"/>
        <w:gridCol w:w="1812"/>
        <w:gridCol w:w="1812"/>
        <w:gridCol w:w="1813"/>
      </w:tblGrid>
      <w:tr w:rsidR="00FA0E4A" w14:paraId="3455D80A" w14:textId="77777777" w:rsidTr="004D5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A2A97A3" w14:textId="77777777" w:rsidR="00FA0E4A" w:rsidRDefault="00FA0E4A" w:rsidP="00FA0E4A">
            <w:pPr>
              <w:jc w:val="center"/>
            </w:pPr>
            <w:r>
              <w:t>ID</w:t>
            </w:r>
          </w:p>
        </w:tc>
        <w:tc>
          <w:tcPr>
            <w:tcW w:w="1812" w:type="dxa"/>
          </w:tcPr>
          <w:p w14:paraId="4F08524F" w14:textId="77777777" w:rsidR="00FA0E4A" w:rsidRDefault="00FA0E4A" w:rsidP="00FA0E4A">
            <w:pPr>
              <w:jc w:val="center"/>
              <w:cnfStyle w:val="100000000000" w:firstRow="1" w:lastRow="0" w:firstColumn="0" w:lastColumn="0" w:oddVBand="0" w:evenVBand="0" w:oddHBand="0" w:evenHBand="0" w:firstRowFirstColumn="0" w:firstRowLastColumn="0" w:lastRowFirstColumn="0" w:lastRowLastColumn="0"/>
            </w:pPr>
            <w:r>
              <w:t>Concepto</w:t>
            </w:r>
          </w:p>
        </w:tc>
        <w:tc>
          <w:tcPr>
            <w:tcW w:w="1812" w:type="dxa"/>
          </w:tcPr>
          <w:p w14:paraId="0D4A718D" w14:textId="77777777" w:rsidR="00FA0E4A" w:rsidRDefault="00FA0E4A" w:rsidP="00FA0E4A">
            <w:pPr>
              <w:jc w:val="center"/>
              <w:cnfStyle w:val="100000000000" w:firstRow="1" w:lastRow="0" w:firstColumn="0" w:lastColumn="0" w:oddVBand="0" w:evenVBand="0" w:oddHBand="0" w:evenHBand="0" w:firstRowFirstColumn="0" w:firstRowLastColumn="0" w:lastRowFirstColumn="0" w:lastRowLastColumn="0"/>
            </w:pPr>
            <w:r>
              <w:t>Horas</w:t>
            </w:r>
          </w:p>
        </w:tc>
        <w:tc>
          <w:tcPr>
            <w:tcW w:w="1812" w:type="dxa"/>
          </w:tcPr>
          <w:p w14:paraId="7BF2E152" w14:textId="77777777" w:rsidR="00FA0E4A" w:rsidRDefault="00FA0E4A" w:rsidP="00FA0E4A">
            <w:pPr>
              <w:jc w:val="center"/>
              <w:cnfStyle w:val="100000000000" w:firstRow="1" w:lastRow="0" w:firstColumn="0" w:lastColumn="0" w:oddVBand="0" w:evenVBand="0" w:oddHBand="0" w:evenHBand="0" w:firstRowFirstColumn="0" w:firstRowLastColumn="0" w:lastRowFirstColumn="0" w:lastRowLastColumn="0"/>
            </w:pPr>
            <w:r>
              <w:t>Salario(€/h)</w:t>
            </w:r>
          </w:p>
        </w:tc>
        <w:tc>
          <w:tcPr>
            <w:tcW w:w="1813" w:type="dxa"/>
          </w:tcPr>
          <w:p w14:paraId="2FBB0259" w14:textId="77777777" w:rsidR="00FA0E4A" w:rsidRDefault="00FA0E4A" w:rsidP="00FA0E4A">
            <w:pPr>
              <w:jc w:val="center"/>
              <w:cnfStyle w:val="100000000000" w:firstRow="1" w:lastRow="0" w:firstColumn="0" w:lastColumn="0" w:oddVBand="0" w:evenVBand="0" w:oddHBand="0" w:evenHBand="0" w:firstRowFirstColumn="0" w:firstRowLastColumn="0" w:lastRowFirstColumn="0" w:lastRowLastColumn="0"/>
            </w:pPr>
            <w:r>
              <w:t>Precio</w:t>
            </w:r>
          </w:p>
        </w:tc>
      </w:tr>
      <w:tr w:rsidR="00FA0E4A" w14:paraId="75BBE108" w14:textId="77777777" w:rsidTr="004D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C4DCAF4" w14:textId="77777777" w:rsidR="00FA0E4A" w:rsidRDefault="00FA0E4A" w:rsidP="00FA0E4A">
            <w:pPr>
              <w:jc w:val="center"/>
            </w:pPr>
            <w:r>
              <w:t>4.1</w:t>
            </w:r>
          </w:p>
        </w:tc>
        <w:tc>
          <w:tcPr>
            <w:tcW w:w="1812" w:type="dxa"/>
          </w:tcPr>
          <w:p w14:paraId="2F6FCBE2" w14:textId="77777777" w:rsidR="00FA0E4A" w:rsidRDefault="00EF5C87" w:rsidP="00FA0E4A">
            <w:pPr>
              <w:jc w:val="center"/>
              <w:cnfStyle w:val="000000100000" w:firstRow="0" w:lastRow="0" w:firstColumn="0" w:lastColumn="0" w:oddVBand="0" w:evenVBand="0" w:oddHBand="1" w:evenHBand="0" w:firstRowFirstColumn="0" w:firstRowLastColumn="0" w:lastRowFirstColumn="0" w:lastRowLastColumn="0"/>
            </w:pPr>
            <w:r>
              <w:t>Análisis del sistema</w:t>
            </w:r>
            <w:r w:rsidR="00FA0E4A">
              <w:t xml:space="preserve"> </w:t>
            </w:r>
          </w:p>
        </w:tc>
        <w:tc>
          <w:tcPr>
            <w:tcW w:w="1812" w:type="dxa"/>
          </w:tcPr>
          <w:p w14:paraId="6EED5D63" w14:textId="263814EB" w:rsidR="00FA0E4A" w:rsidRDefault="002A12ED" w:rsidP="00FA0E4A">
            <w:pPr>
              <w:jc w:val="center"/>
              <w:cnfStyle w:val="000000100000" w:firstRow="0" w:lastRow="0" w:firstColumn="0" w:lastColumn="0" w:oddVBand="0" w:evenVBand="0" w:oddHBand="1" w:evenHBand="0" w:firstRowFirstColumn="0" w:firstRowLastColumn="0" w:lastRowFirstColumn="0" w:lastRowLastColumn="0"/>
            </w:pPr>
            <w:r>
              <w:t>12</w:t>
            </w:r>
            <w:ins w:id="136" w:author="Raul García Fernández" w:date="2017-07-03T19:07:00Z">
              <w:r w:rsidR="000F401B">
                <w:t>8</w:t>
              </w:r>
            </w:ins>
            <w:del w:id="137" w:author="Raul García Fernández" w:date="2017-07-03T19:07:00Z">
              <w:r w:rsidDel="000F401B">
                <w:delText>0</w:delText>
              </w:r>
            </w:del>
            <w:r>
              <w:t>h</w:t>
            </w:r>
          </w:p>
        </w:tc>
        <w:tc>
          <w:tcPr>
            <w:tcW w:w="1812" w:type="dxa"/>
          </w:tcPr>
          <w:p w14:paraId="23249953" w14:textId="77777777" w:rsidR="00FA0E4A" w:rsidRDefault="00BA3CFF" w:rsidP="00FA0E4A">
            <w:pPr>
              <w:jc w:val="center"/>
              <w:cnfStyle w:val="000000100000" w:firstRow="0" w:lastRow="0" w:firstColumn="0" w:lastColumn="0" w:oddVBand="0" w:evenVBand="0" w:oddHBand="1" w:evenHBand="0" w:firstRowFirstColumn="0" w:firstRowLastColumn="0" w:lastRowFirstColumn="0" w:lastRowLastColumn="0"/>
            </w:pPr>
            <w:r>
              <w:t>40(€/h)</w:t>
            </w:r>
          </w:p>
        </w:tc>
        <w:tc>
          <w:tcPr>
            <w:tcW w:w="1813" w:type="dxa"/>
          </w:tcPr>
          <w:p w14:paraId="4E1AD074" w14:textId="2BBC7418" w:rsidR="00FA0E4A" w:rsidRDefault="000F401B" w:rsidP="00FA0E4A">
            <w:pPr>
              <w:jc w:val="center"/>
              <w:cnfStyle w:val="000000100000" w:firstRow="0" w:lastRow="0" w:firstColumn="0" w:lastColumn="0" w:oddVBand="0" w:evenVBand="0" w:oddHBand="1" w:evenHBand="0" w:firstRowFirstColumn="0" w:firstRowLastColumn="0" w:lastRowFirstColumn="0" w:lastRowLastColumn="0"/>
            </w:pPr>
            <w:ins w:id="138" w:author="Raul García Fernández" w:date="2017-07-03T19:10:00Z">
              <w:r>
                <w:t>5.120</w:t>
              </w:r>
            </w:ins>
            <w:del w:id="139" w:author="Raul García Fernández" w:date="2017-07-03T19:10:00Z">
              <w:r w:rsidR="002A12ED" w:rsidDel="000F401B">
                <w:delText>4.80</w:delText>
              </w:r>
              <w:r w:rsidR="00CC7D16" w:rsidDel="000F401B">
                <w:delText>0</w:delText>
              </w:r>
            </w:del>
            <w:r w:rsidR="00CC7D16">
              <w:t>€</w:t>
            </w:r>
          </w:p>
        </w:tc>
      </w:tr>
      <w:tr w:rsidR="004D5CD4" w14:paraId="5EB4A687" w14:textId="77777777" w:rsidTr="004D5CD4">
        <w:tc>
          <w:tcPr>
            <w:cnfStyle w:val="001000000000" w:firstRow="0" w:lastRow="0" w:firstColumn="1" w:lastColumn="0" w:oddVBand="0" w:evenVBand="0" w:oddHBand="0" w:evenHBand="0" w:firstRowFirstColumn="0" w:firstRowLastColumn="0" w:lastRowFirstColumn="0" w:lastRowLastColumn="0"/>
            <w:tcW w:w="1812" w:type="dxa"/>
          </w:tcPr>
          <w:p w14:paraId="43B4E984" w14:textId="77777777" w:rsidR="004D5CD4" w:rsidRDefault="004D5CD4" w:rsidP="00FA0E4A">
            <w:pPr>
              <w:jc w:val="center"/>
            </w:pPr>
            <w:r>
              <w:t>4.2</w:t>
            </w:r>
          </w:p>
        </w:tc>
        <w:tc>
          <w:tcPr>
            <w:tcW w:w="1812" w:type="dxa"/>
          </w:tcPr>
          <w:p w14:paraId="0E6F3F4D" w14:textId="77777777" w:rsidR="004D5CD4" w:rsidRDefault="00EF5C87" w:rsidP="00FA0E4A">
            <w:pPr>
              <w:jc w:val="center"/>
              <w:cnfStyle w:val="000000000000" w:firstRow="0" w:lastRow="0" w:firstColumn="0" w:lastColumn="0" w:oddVBand="0" w:evenVBand="0" w:oddHBand="0" w:evenHBand="0" w:firstRowFirstColumn="0" w:firstRowLastColumn="0" w:lastRowFirstColumn="0" w:lastRowLastColumn="0"/>
            </w:pPr>
            <w:r>
              <w:t>Diseño del sistema</w:t>
            </w:r>
          </w:p>
        </w:tc>
        <w:tc>
          <w:tcPr>
            <w:tcW w:w="1812" w:type="dxa"/>
          </w:tcPr>
          <w:p w14:paraId="5CDC3859" w14:textId="5779D498" w:rsidR="004D5CD4" w:rsidRDefault="000F401B" w:rsidP="00FA0E4A">
            <w:pPr>
              <w:jc w:val="center"/>
              <w:cnfStyle w:val="000000000000" w:firstRow="0" w:lastRow="0" w:firstColumn="0" w:lastColumn="0" w:oddVBand="0" w:evenVBand="0" w:oddHBand="0" w:evenHBand="0" w:firstRowFirstColumn="0" w:firstRowLastColumn="0" w:lastRowFirstColumn="0" w:lastRowLastColumn="0"/>
            </w:pPr>
            <w:ins w:id="140" w:author="Raul García Fernández" w:date="2017-07-03T19:08:00Z">
              <w:r>
                <w:t>160</w:t>
              </w:r>
            </w:ins>
            <w:del w:id="141" w:author="Raul García Fernández" w:date="2017-07-03T19:08:00Z">
              <w:r w:rsidR="002A12ED" w:rsidDel="000F401B">
                <w:delText>59</w:delText>
              </w:r>
            </w:del>
            <w:r w:rsidR="002A12ED">
              <w:t>h</w:t>
            </w:r>
          </w:p>
        </w:tc>
        <w:tc>
          <w:tcPr>
            <w:tcW w:w="1812" w:type="dxa"/>
          </w:tcPr>
          <w:p w14:paraId="076AA433" w14:textId="77777777" w:rsidR="004D5CD4" w:rsidRDefault="00BA3CFF" w:rsidP="00FA0E4A">
            <w:pPr>
              <w:jc w:val="center"/>
              <w:cnfStyle w:val="000000000000" w:firstRow="0" w:lastRow="0" w:firstColumn="0" w:lastColumn="0" w:oddVBand="0" w:evenVBand="0" w:oddHBand="0" w:evenHBand="0" w:firstRowFirstColumn="0" w:firstRowLastColumn="0" w:lastRowFirstColumn="0" w:lastRowLastColumn="0"/>
            </w:pPr>
            <w:r>
              <w:t>30(€/h)</w:t>
            </w:r>
          </w:p>
        </w:tc>
        <w:tc>
          <w:tcPr>
            <w:tcW w:w="1813" w:type="dxa"/>
          </w:tcPr>
          <w:p w14:paraId="2129E14A" w14:textId="0D3FD7BE" w:rsidR="004D5CD4" w:rsidRDefault="000F401B" w:rsidP="00FA0E4A">
            <w:pPr>
              <w:jc w:val="center"/>
              <w:cnfStyle w:val="000000000000" w:firstRow="0" w:lastRow="0" w:firstColumn="0" w:lastColumn="0" w:oddVBand="0" w:evenVBand="0" w:oddHBand="0" w:evenHBand="0" w:firstRowFirstColumn="0" w:firstRowLastColumn="0" w:lastRowFirstColumn="0" w:lastRowLastColumn="0"/>
            </w:pPr>
            <w:ins w:id="142" w:author="Raul García Fernández" w:date="2017-07-03T19:11:00Z">
              <w:r>
                <w:t>4.800</w:t>
              </w:r>
            </w:ins>
            <w:del w:id="143" w:author="Raul García Fernández" w:date="2017-07-03T19:11:00Z">
              <w:r w:rsidR="002A12ED" w:rsidDel="000F401B">
                <w:delText>1.77</w:delText>
              </w:r>
              <w:r w:rsidR="00BA3CFF" w:rsidDel="000F401B">
                <w:delText>0</w:delText>
              </w:r>
            </w:del>
            <w:r w:rsidR="00BA3CFF">
              <w:t>€</w:t>
            </w:r>
          </w:p>
        </w:tc>
      </w:tr>
      <w:tr w:rsidR="004D5CD4" w14:paraId="3DF6205B" w14:textId="77777777" w:rsidTr="004D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365704B" w14:textId="77777777" w:rsidR="004D5CD4" w:rsidRDefault="004D5CD4" w:rsidP="00FA0E4A">
            <w:pPr>
              <w:jc w:val="center"/>
            </w:pPr>
            <w:r>
              <w:t>4.3</w:t>
            </w:r>
          </w:p>
        </w:tc>
        <w:tc>
          <w:tcPr>
            <w:tcW w:w="1812" w:type="dxa"/>
          </w:tcPr>
          <w:p w14:paraId="7591D29F" w14:textId="77777777" w:rsidR="004D5CD4" w:rsidRDefault="002A12ED" w:rsidP="00FA0E4A">
            <w:pPr>
              <w:jc w:val="center"/>
              <w:cnfStyle w:val="000000100000" w:firstRow="0" w:lastRow="0" w:firstColumn="0" w:lastColumn="0" w:oddVBand="0" w:evenVBand="0" w:oddHBand="1" w:evenHBand="0" w:firstRowFirstColumn="0" w:firstRowLastColumn="0" w:lastRowFirstColumn="0" w:lastRowLastColumn="0"/>
            </w:pPr>
            <w:r>
              <w:t>Construcción</w:t>
            </w:r>
            <w:r w:rsidR="00EF5C87">
              <w:t xml:space="preserve"> del sistema</w:t>
            </w:r>
          </w:p>
        </w:tc>
        <w:tc>
          <w:tcPr>
            <w:tcW w:w="1812" w:type="dxa"/>
          </w:tcPr>
          <w:p w14:paraId="764A14BF" w14:textId="394ACBCB" w:rsidR="004D5CD4" w:rsidRDefault="000F401B" w:rsidP="00FA0E4A">
            <w:pPr>
              <w:jc w:val="center"/>
              <w:cnfStyle w:val="000000100000" w:firstRow="0" w:lastRow="0" w:firstColumn="0" w:lastColumn="0" w:oddVBand="0" w:evenVBand="0" w:oddHBand="1" w:evenHBand="0" w:firstRowFirstColumn="0" w:firstRowLastColumn="0" w:lastRowFirstColumn="0" w:lastRowLastColumn="0"/>
            </w:pPr>
            <w:ins w:id="144" w:author="Raul García Fernández" w:date="2017-06-30T20:07:00Z">
              <w:r>
                <w:t>488</w:t>
              </w:r>
            </w:ins>
            <w:commentRangeStart w:id="145"/>
            <w:del w:id="146" w:author="Raul García Fernández" w:date="2017-06-30T20:07:00Z">
              <w:r w:rsidR="002A12ED" w:rsidDel="00DE4866">
                <w:delText>1880</w:delText>
              </w:r>
            </w:del>
            <w:r w:rsidR="00BA3CFF">
              <w:t>h</w:t>
            </w:r>
            <w:commentRangeEnd w:id="145"/>
            <w:r w:rsidR="00F17673">
              <w:rPr>
                <w:rStyle w:val="Refdecomentario"/>
              </w:rPr>
              <w:commentReference w:id="145"/>
            </w:r>
          </w:p>
        </w:tc>
        <w:tc>
          <w:tcPr>
            <w:tcW w:w="1812" w:type="dxa"/>
          </w:tcPr>
          <w:p w14:paraId="130ACE50" w14:textId="77777777" w:rsidR="004D5CD4" w:rsidRDefault="00BA3CFF" w:rsidP="00FA0E4A">
            <w:pPr>
              <w:jc w:val="center"/>
              <w:cnfStyle w:val="000000100000" w:firstRow="0" w:lastRow="0" w:firstColumn="0" w:lastColumn="0" w:oddVBand="0" w:evenVBand="0" w:oddHBand="1" w:evenHBand="0" w:firstRowFirstColumn="0" w:firstRowLastColumn="0" w:lastRowFirstColumn="0" w:lastRowLastColumn="0"/>
            </w:pPr>
            <w:r>
              <w:t>30(€/h)</w:t>
            </w:r>
          </w:p>
        </w:tc>
        <w:tc>
          <w:tcPr>
            <w:tcW w:w="1813" w:type="dxa"/>
          </w:tcPr>
          <w:p w14:paraId="20998E55" w14:textId="59D15ACD" w:rsidR="004D5CD4" w:rsidRDefault="002A12ED" w:rsidP="00FA0E4A">
            <w:pPr>
              <w:jc w:val="center"/>
              <w:cnfStyle w:val="000000100000" w:firstRow="0" w:lastRow="0" w:firstColumn="0" w:lastColumn="0" w:oddVBand="0" w:evenVBand="0" w:oddHBand="1" w:evenHBand="0" w:firstRowFirstColumn="0" w:firstRowLastColumn="0" w:lastRowFirstColumn="0" w:lastRowLastColumn="0"/>
            </w:pPr>
            <w:del w:id="147" w:author="Raul García Fernández" w:date="2017-06-30T20:07:00Z">
              <w:r w:rsidDel="00DE4866">
                <w:delText>56.400</w:delText>
              </w:r>
            </w:del>
            <w:ins w:id="148" w:author="Raul García Fernández" w:date="2017-06-30T20:07:00Z">
              <w:r w:rsidR="000F401B">
                <w:t>14640</w:t>
              </w:r>
            </w:ins>
            <w:r w:rsidR="00BA3CFF">
              <w:t>€</w:t>
            </w:r>
          </w:p>
        </w:tc>
      </w:tr>
      <w:tr w:rsidR="004D5CD4" w:rsidRPr="004D5CD4" w14:paraId="446B0CBB" w14:textId="77777777" w:rsidTr="004D5CD4">
        <w:tc>
          <w:tcPr>
            <w:cnfStyle w:val="001000000000" w:firstRow="0" w:lastRow="0" w:firstColumn="1" w:lastColumn="0" w:oddVBand="0" w:evenVBand="0" w:oddHBand="0" w:evenHBand="0" w:firstRowFirstColumn="0" w:firstRowLastColumn="0" w:lastRowFirstColumn="0" w:lastRowLastColumn="0"/>
            <w:tcW w:w="1812" w:type="dxa"/>
          </w:tcPr>
          <w:p w14:paraId="264415DB" w14:textId="77777777" w:rsidR="004D5CD4" w:rsidRDefault="004D5CD4" w:rsidP="00FA0E4A">
            <w:pPr>
              <w:jc w:val="center"/>
            </w:pPr>
            <w:r>
              <w:t>4.4</w:t>
            </w:r>
          </w:p>
        </w:tc>
        <w:tc>
          <w:tcPr>
            <w:tcW w:w="1812" w:type="dxa"/>
          </w:tcPr>
          <w:p w14:paraId="1D074163" w14:textId="77777777" w:rsidR="004D5CD4" w:rsidRPr="004D5CD4" w:rsidRDefault="00EF5C87" w:rsidP="00FA0E4A">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Pruebas</w:t>
            </w:r>
            <w:proofErr w:type="spellEnd"/>
            <w:r>
              <w:rPr>
                <w:lang w:val="en-US"/>
              </w:rPr>
              <w:t xml:space="preserve"> del </w:t>
            </w:r>
            <w:proofErr w:type="spellStart"/>
            <w:r>
              <w:rPr>
                <w:lang w:val="en-US"/>
              </w:rPr>
              <w:t>sistema</w:t>
            </w:r>
            <w:proofErr w:type="spellEnd"/>
          </w:p>
        </w:tc>
        <w:tc>
          <w:tcPr>
            <w:tcW w:w="1812" w:type="dxa"/>
          </w:tcPr>
          <w:p w14:paraId="3A6429BD" w14:textId="58319A08" w:rsidR="004D5CD4" w:rsidRPr="004D5CD4" w:rsidRDefault="000F401B" w:rsidP="00FA0E4A">
            <w:pPr>
              <w:jc w:val="center"/>
              <w:cnfStyle w:val="000000000000" w:firstRow="0" w:lastRow="0" w:firstColumn="0" w:lastColumn="0" w:oddVBand="0" w:evenVBand="0" w:oddHBand="0" w:evenHBand="0" w:firstRowFirstColumn="0" w:firstRowLastColumn="0" w:lastRowFirstColumn="0" w:lastRowLastColumn="0"/>
              <w:rPr>
                <w:lang w:val="en-US"/>
              </w:rPr>
            </w:pPr>
            <w:ins w:id="149" w:author="Raul García Fernández" w:date="2017-07-03T19:09:00Z">
              <w:r>
                <w:rPr>
                  <w:lang w:val="en-US"/>
                </w:rPr>
                <w:t>48</w:t>
              </w:r>
            </w:ins>
            <w:del w:id="150" w:author="Raul García Fernández" w:date="2017-07-03T19:09:00Z">
              <w:r w:rsidR="002A12ED" w:rsidDel="000F401B">
                <w:rPr>
                  <w:lang w:val="en-US"/>
                </w:rPr>
                <w:delText>25</w:delText>
              </w:r>
            </w:del>
            <w:r w:rsidR="00BA3CFF">
              <w:rPr>
                <w:lang w:val="en-US"/>
              </w:rPr>
              <w:t>h</w:t>
            </w:r>
          </w:p>
        </w:tc>
        <w:tc>
          <w:tcPr>
            <w:tcW w:w="1812" w:type="dxa"/>
          </w:tcPr>
          <w:p w14:paraId="2FA20909" w14:textId="77777777" w:rsidR="004D5CD4" w:rsidRPr="004D5CD4" w:rsidRDefault="00BA3CFF" w:rsidP="00FA0E4A">
            <w:pPr>
              <w:jc w:val="center"/>
              <w:cnfStyle w:val="000000000000" w:firstRow="0" w:lastRow="0" w:firstColumn="0" w:lastColumn="0" w:oddVBand="0" w:evenVBand="0" w:oddHBand="0" w:evenHBand="0" w:firstRowFirstColumn="0" w:firstRowLastColumn="0" w:lastRowFirstColumn="0" w:lastRowLastColumn="0"/>
              <w:rPr>
                <w:lang w:val="en-US"/>
              </w:rPr>
            </w:pPr>
            <w:r>
              <w:t>25(€/h)</w:t>
            </w:r>
          </w:p>
        </w:tc>
        <w:tc>
          <w:tcPr>
            <w:tcW w:w="1813" w:type="dxa"/>
          </w:tcPr>
          <w:p w14:paraId="76415BC8" w14:textId="30D3BE6D" w:rsidR="004D5CD4" w:rsidRPr="004D5CD4" w:rsidRDefault="000F401B" w:rsidP="00FA0E4A">
            <w:pPr>
              <w:jc w:val="center"/>
              <w:cnfStyle w:val="000000000000" w:firstRow="0" w:lastRow="0" w:firstColumn="0" w:lastColumn="0" w:oddVBand="0" w:evenVBand="0" w:oddHBand="0" w:evenHBand="0" w:firstRowFirstColumn="0" w:firstRowLastColumn="0" w:lastRowFirstColumn="0" w:lastRowLastColumn="0"/>
              <w:rPr>
                <w:lang w:val="en-US"/>
              </w:rPr>
            </w:pPr>
            <w:ins w:id="151" w:author="Raul García Fernández" w:date="2017-07-03T19:11:00Z">
              <w:r>
                <w:rPr>
                  <w:lang w:val="en-US"/>
                </w:rPr>
                <w:t>1200</w:t>
              </w:r>
            </w:ins>
            <w:del w:id="152" w:author="Raul García Fernández" w:date="2017-07-03T19:11:00Z">
              <w:r w:rsidR="002A12ED" w:rsidDel="000F401B">
                <w:rPr>
                  <w:lang w:val="en-US"/>
                </w:rPr>
                <w:delText>625</w:delText>
              </w:r>
            </w:del>
            <w:r w:rsidR="00BA3CFF">
              <w:rPr>
                <w:lang w:val="en-US"/>
              </w:rPr>
              <w:t>€</w:t>
            </w:r>
          </w:p>
        </w:tc>
      </w:tr>
      <w:tr w:rsidR="004D5CD4" w:rsidRPr="004D5CD4" w14:paraId="4435EC4B" w14:textId="77777777" w:rsidTr="004D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9D42C30" w14:textId="77777777" w:rsidR="004D5CD4" w:rsidRDefault="004D5CD4" w:rsidP="00FA0E4A">
            <w:pPr>
              <w:jc w:val="center"/>
            </w:pPr>
            <w:r>
              <w:t>-</w:t>
            </w:r>
          </w:p>
        </w:tc>
        <w:tc>
          <w:tcPr>
            <w:tcW w:w="3624" w:type="dxa"/>
            <w:gridSpan w:val="2"/>
          </w:tcPr>
          <w:p w14:paraId="3BB00780" w14:textId="5FEE0CB8" w:rsidR="004D5CD4" w:rsidRPr="00D631E8" w:rsidRDefault="004D5CD4" w:rsidP="00FA0E4A">
            <w:pPr>
              <w:jc w:val="center"/>
              <w:cnfStyle w:val="000000100000" w:firstRow="0" w:lastRow="0" w:firstColumn="0" w:lastColumn="0" w:oddVBand="0" w:evenVBand="0" w:oddHBand="1" w:evenHBand="0" w:firstRowFirstColumn="0" w:firstRowLastColumn="0" w:lastRowFirstColumn="0" w:lastRowLastColumn="0"/>
              <w:rPr>
                <w:b/>
                <w:lang w:val="en-US"/>
              </w:rPr>
            </w:pPr>
            <w:r w:rsidRPr="00D631E8">
              <w:rPr>
                <w:b/>
                <w:lang w:val="en-US"/>
              </w:rPr>
              <w:t>Total de horas:</w:t>
            </w:r>
            <w:r w:rsidR="002A12ED">
              <w:rPr>
                <w:b/>
                <w:lang w:val="en-US"/>
              </w:rPr>
              <w:t xml:space="preserve"> </w:t>
            </w:r>
            <w:ins w:id="153" w:author="Raul García Fernández" w:date="2017-06-30T20:08:00Z">
              <w:r w:rsidR="000F401B">
                <w:rPr>
                  <w:b/>
                  <w:lang w:val="en-US"/>
                </w:rPr>
                <w:t>824</w:t>
              </w:r>
            </w:ins>
            <w:del w:id="154" w:author="Raul García Fernández" w:date="2017-06-30T20:08:00Z">
              <w:r w:rsidR="002A12ED" w:rsidDel="00DE4866">
                <w:rPr>
                  <w:b/>
                  <w:lang w:val="en-US"/>
                </w:rPr>
                <w:delText>2084</w:delText>
              </w:r>
            </w:del>
            <w:r w:rsidR="00BA3CFF" w:rsidRPr="00D631E8">
              <w:rPr>
                <w:b/>
                <w:lang w:val="en-US"/>
              </w:rPr>
              <w:t>h</w:t>
            </w:r>
          </w:p>
        </w:tc>
        <w:tc>
          <w:tcPr>
            <w:tcW w:w="3625" w:type="dxa"/>
            <w:gridSpan w:val="2"/>
          </w:tcPr>
          <w:p w14:paraId="6B1CA013" w14:textId="11600C0D" w:rsidR="004D5CD4" w:rsidRPr="00D631E8" w:rsidRDefault="004D5CD4" w:rsidP="00FA0E4A">
            <w:pPr>
              <w:jc w:val="center"/>
              <w:cnfStyle w:val="000000100000" w:firstRow="0" w:lastRow="0" w:firstColumn="0" w:lastColumn="0" w:oddVBand="0" w:evenVBand="0" w:oddHBand="1" w:evenHBand="0" w:firstRowFirstColumn="0" w:firstRowLastColumn="0" w:lastRowFirstColumn="0" w:lastRowLastColumn="0"/>
              <w:rPr>
                <w:b/>
                <w:lang w:val="en-US"/>
              </w:rPr>
            </w:pPr>
            <w:r w:rsidRPr="00D631E8">
              <w:rPr>
                <w:b/>
                <w:lang w:val="en-US"/>
              </w:rPr>
              <w:t xml:space="preserve">Total: </w:t>
            </w:r>
            <w:del w:id="155" w:author="Raul García Fernández" w:date="2017-06-30T20:09:00Z">
              <w:r w:rsidR="002A12ED" w:rsidDel="00DE4866">
                <w:rPr>
                  <w:b/>
                  <w:lang w:val="en-US"/>
                </w:rPr>
                <w:delText>63.595</w:delText>
              </w:r>
            </w:del>
            <w:ins w:id="156" w:author="Raul García Fernández" w:date="2017-06-30T20:09:00Z">
              <w:r w:rsidR="000F401B">
                <w:rPr>
                  <w:b/>
                  <w:lang w:val="en-US"/>
                </w:rPr>
                <w:t>25</w:t>
              </w:r>
            </w:ins>
            <w:ins w:id="157" w:author="Raul García Fernández" w:date="2017-07-03T19:12:00Z">
              <w:r w:rsidR="000F401B">
                <w:rPr>
                  <w:b/>
                  <w:lang w:val="en-US"/>
                </w:rPr>
                <w:t>.</w:t>
              </w:r>
            </w:ins>
            <w:ins w:id="158" w:author="Raul García Fernández" w:date="2017-06-30T20:09:00Z">
              <w:r w:rsidR="000F401B">
                <w:rPr>
                  <w:b/>
                  <w:lang w:val="en-US"/>
                </w:rPr>
                <w:t>760</w:t>
              </w:r>
            </w:ins>
            <w:r w:rsidRPr="00D631E8">
              <w:rPr>
                <w:b/>
                <w:lang w:val="en-US"/>
              </w:rPr>
              <w:t>€</w:t>
            </w:r>
          </w:p>
        </w:tc>
      </w:tr>
    </w:tbl>
    <w:p w14:paraId="63B6C898" w14:textId="77777777" w:rsidR="00FA0E4A" w:rsidRPr="004D5CD4" w:rsidRDefault="00FA0E4A" w:rsidP="00FA0E4A">
      <w:pPr>
        <w:ind w:firstLine="360"/>
        <w:rPr>
          <w:lang w:val="en-US"/>
        </w:rPr>
      </w:pPr>
    </w:p>
    <w:p w14:paraId="763A56C4" w14:textId="77777777" w:rsidR="006E37E5" w:rsidRPr="00D56A04" w:rsidRDefault="006E37E5">
      <w:pPr>
        <w:spacing w:after="0" w:line="240" w:lineRule="auto"/>
        <w:rPr>
          <w:lang w:val="es-ES_tradnl"/>
          <w:rPrChange w:id="159" w:author="Raul García Fernández" w:date="2017-07-06T18:49:00Z">
            <w:rPr>
              <w:lang w:val="en-US"/>
            </w:rPr>
          </w:rPrChange>
        </w:rPr>
      </w:pPr>
      <w:r>
        <w:rPr>
          <w:lang w:val="en-US"/>
        </w:rPr>
        <w:br w:type="page"/>
      </w:r>
    </w:p>
    <w:p w14:paraId="371F9E75" w14:textId="77777777" w:rsidR="00FA0E4A" w:rsidRDefault="006E37E5" w:rsidP="006E37E5">
      <w:pPr>
        <w:pStyle w:val="Ttulo1"/>
        <w:numPr>
          <w:ilvl w:val="0"/>
          <w:numId w:val="26"/>
        </w:numPr>
        <w:rPr>
          <w:lang w:val="en-US"/>
        </w:rPr>
      </w:pPr>
      <w:bookmarkStart w:id="160" w:name="_Toc487130335"/>
      <w:r w:rsidRPr="00D56A04">
        <w:rPr>
          <w:lang w:val="es-ES_tradnl"/>
          <w:rPrChange w:id="161" w:author="Raul García Fernández" w:date="2017-07-06T18:49:00Z">
            <w:rPr>
              <w:lang w:val="en-US"/>
            </w:rPr>
          </w:rPrChange>
        </w:rPr>
        <w:lastRenderedPageBreak/>
        <w:t>Presupuesto</w:t>
      </w:r>
      <w:r>
        <w:rPr>
          <w:lang w:val="en-US"/>
        </w:rPr>
        <w:t xml:space="preserve"> total:</w:t>
      </w:r>
      <w:bookmarkEnd w:id="160"/>
    </w:p>
    <w:p w14:paraId="530EAEB7" w14:textId="77777777" w:rsidR="006E37E5" w:rsidRDefault="006E37E5" w:rsidP="006E37E5">
      <w:pPr>
        <w:rPr>
          <w:lang w:val="en-US"/>
        </w:rPr>
      </w:pPr>
    </w:p>
    <w:p w14:paraId="755195DE" w14:textId="574D2044" w:rsidR="006E37E5" w:rsidRPr="00B55A61" w:rsidRDefault="006E37E5" w:rsidP="006E37E5">
      <w:r w:rsidRPr="00B55A61">
        <w:t xml:space="preserve">Tras dividir el presupuesto en pequeñas subdivisiones, uniremos el conjunto de todos los costes en un </w:t>
      </w:r>
      <w:r w:rsidRPr="006E37E5">
        <w:t>presupuesto</w:t>
      </w:r>
      <w:r w:rsidRPr="00B55A61">
        <w:t xml:space="preserve"> general. Aplicaremos el impuesto a los productos (IVA) y </w:t>
      </w:r>
      <w:del w:id="162" w:author="Raul García Fernández" w:date="2017-07-06T18:49:00Z">
        <w:r w:rsidRPr="00B55A61" w:rsidDel="00D56A04">
          <w:delText>generaremos  una</w:delText>
        </w:r>
      </w:del>
      <w:ins w:id="163" w:author="Raul García Fernández" w:date="2017-07-06T18:49:00Z">
        <w:r w:rsidR="00D56A04" w:rsidRPr="00B55A61">
          <w:t>generaremos una</w:t>
        </w:r>
      </w:ins>
      <w:r w:rsidRPr="00B55A61">
        <w:t xml:space="preserve"> tabla con toda la información.</w:t>
      </w:r>
    </w:p>
    <w:p w14:paraId="55EF5B5C" w14:textId="77777777" w:rsidR="00D631E8" w:rsidRPr="00B55A61" w:rsidRDefault="00D631E8" w:rsidP="006E37E5"/>
    <w:p w14:paraId="5A90C00C" w14:textId="77777777" w:rsidR="0075132D" w:rsidRDefault="0075132D" w:rsidP="0075132D">
      <w:pPr>
        <w:pStyle w:val="Descripcin"/>
        <w:keepNext/>
      </w:pPr>
      <w:bookmarkStart w:id="164" w:name="_Toc481751501"/>
      <w:r>
        <w:t xml:space="preserve">Tabla </w:t>
      </w:r>
      <w:fldSimple w:instr=" STYLEREF 1 \s ">
        <w:r>
          <w:rPr>
            <w:noProof/>
          </w:rPr>
          <w:t>5</w:t>
        </w:r>
      </w:fldSimple>
      <w:r>
        <w:noBreakHyphen/>
      </w:r>
      <w:fldSimple w:instr=" SEQ Tabla \* ARABIC \s 1 ">
        <w:r>
          <w:rPr>
            <w:noProof/>
          </w:rPr>
          <w:t>1</w:t>
        </w:r>
      </w:fldSimple>
      <w:r>
        <w:t xml:space="preserve"> Presupuesto Total</w:t>
      </w:r>
      <w:bookmarkEnd w:id="164"/>
    </w:p>
    <w:tbl>
      <w:tblPr>
        <w:tblStyle w:val="Tabladecuadrcula5oscura"/>
        <w:tblW w:w="0" w:type="auto"/>
        <w:tblLook w:val="04A0" w:firstRow="1" w:lastRow="0" w:firstColumn="1" w:lastColumn="0" w:noHBand="0" w:noVBand="1"/>
      </w:tblPr>
      <w:tblGrid>
        <w:gridCol w:w="3020"/>
        <w:gridCol w:w="3020"/>
        <w:gridCol w:w="3021"/>
      </w:tblGrid>
      <w:tr w:rsidR="006E37E5" w14:paraId="3DAC782A" w14:textId="77777777" w:rsidTr="00D63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E246E36" w14:textId="77777777" w:rsidR="006E37E5" w:rsidRDefault="006E37E5" w:rsidP="00D631E8">
            <w:pPr>
              <w:jc w:val="center"/>
            </w:pPr>
            <w:r>
              <w:t>Concepto</w:t>
            </w:r>
          </w:p>
        </w:tc>
        <w:tc>
          <w:tcPr>
            <w:tcW w:w="3020" w:type="dxa"/>
          </w:tcPr>
          <w:p w14:paraId="56A5165C" w14:textId="77777777" w:rsidR="006E37E5" w:rsidRDefault="006E37E5" w:rsidP="00D631E8">
            <w:pPr>
              <w:jc w:val="center"/>
              <w:cnfStyle w:val="100000000000" w:firstRow="1" w:lastRow="0" w:firstColumn="0" w:lastColumn="0" w:oddVBand="0" w:evenVBand="0" w:oddHBand="0" w:evenHBand="0" w:firstRowFirstColumn="0" w:firstRowLastColumn="0" w:lastRowFirstColumn="0" w:lastRowLastColumn="0"/>
            </w:pPr>
            <w:r>
              <w:t>Precio</w:t>
            </w:r>
          </w:p>
        </w:tc>
        <w:tc>
          <w:tcPr>
            <w:tcW w:w="3021" w:type="dxa"/>
          </w:tcPr>
          <w:p w14:paraId="1657B44C" w14:textId="77777777" w:rsidR="006E37E5" w:rsidRDefault="006E37E5" w:rsidP="00D631E8">
            <w:pPr>
              <w:jc w:val="center"/>
              <w:cnfStyle w:val="100000000000" w:firstRow="1" w:lastRow="0" w:firstColumn="0" w:lastColumn="0" w:oddVBand="0" w:evenVBand="0" w:oddHBand="0" w:evenHBand="0" w:firstRowFirstColumn="0" w:firstRowLastColumn="0" w:lastRowFirstColumn="0" w:lastRowLastColumn="0"/>
            </w:pPr>
            <w:r>
              <w:t>Precio con IVA</w:t>
            </w:r>
          </w:p>
        </w:tc>
      </w:tr>
      <w:tr w:rsidR="006E37E5" w14:paraId="5AE9D644" w14:textId="77777777" w:rsidTr="00D6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C8AB1B6" w14:textId="77777777" w:rsidR="006E37E5" w:rsidRDefault="006E37E5" w:rsidP="00D631E8">
            <w:pPr>
              <w:jc w:val="center"/>
            </w:pPr>
            <w:r>
              <w:t>Software</w:t>
            </w:r>
          </w:p>
        </w:tc>
        <w:tc>
          <w:tcPr>
            <w:tcW w:w="3020" w:type="dxa"/>
          </w:tcPr>
          <w:p w14:paraId="0FD04D6A" w14:textId="77777777" w:rsidR="006E37E5" w:rsidRDefault="006E37E5" w:rsidP="00D631E8">
            <w:pPr>
              <w:jc w:val="center"/>
              <w:cnfStyle w:val="000000100000" w:firstRow="0" w:lastRow="0" w:firstColumn="0" w:lastColumn="0" w:oddVBand="0" w:evenVBand="0" w:oddHBand="1" w:evenHBand="0" w:firstRowFirstColumn="0" w:firstRowLastColumn="0" w:lastRowFirstColumn="0" w:lastRowLastColumn="0"/>
            </w:pPr>
            <w:r>
              <w:t>0€</w:t>
            </w:r>
          </w:p>
        </w:tc>
        <w:tc>
          <w:tcPr>
            <w:tcW w:w="3021" w:type="dxa"/>
          </w:tcPr>
          <w:p w14:paraId="45369B1F" w14:textId="77777777" w:rsidR="006E37E5" w:rsidRDefault="006E37E5" w:rsidP="00D631E8">
            <w:pPr>
              <w:jc w:val="center"/>
              <w:cnfStyle w:val="000000100000" w:firstRow="0" w:lastRow="0" w:firstColumn="0" w:lastColumn="0" w:oddVBand="0" w:evenVBand="0" w:oddHBand="1" w:evenHBand="0" w:firstRowFirstColumn="0" w:firstRowLastColumn="0" w:lastRowFirstColumn="0" w:lastRowLastColumn="0"/>
            </w:pPr>
            <w:r>
              <w:t>0€</w:t>
            </w:r>
          </w:p>
        </w:tc>
      </w:tr>
      <w:tr w:rsidR="006E37E5" w14:paraId="7DDDBB24" w14:textId="77777777" w:rsidTr="00D631E8">
        <w:tc>
          <w:tcPr>
            <w:cnfStyle w:val="001000000000" w:firstRow="0" w:lastRow="0" w:firstColumn="1" w:lastColumn="0" w:oddVBand="0" w:evenVBand="0" w:oddHBand="0" w:evenHBand="0" w:firstRowFirstColumn="0" w:firstRowLastColumn="0" w:lastRowFirstColumn="0" w:lastRowLastColumn="0"/>
            <w:tcW w:w="3020" w:type="dxa"/>
          </w:tcPr>
          <w:p w14:paraId="57CDDF05" w14:textId="77777777" w:rsidR="006E37E5" w:rsidRDefault="006E37E5" w:rsidP="00D631E8">
            <w:pPr>
              <w:jc w:val="center"/>
            </w:pPr>
            <w:r>
              <w:t>Hardware (desarrollo)</w:t>
            </w:r>
          </w:p>
        </w:tc>
        <w:tc>
          <w:tcPr>
            <w:tcW w:w="3020" w:type="dxa"/>
          </w:tcPr>
          <w:p w14:paraId="0FF1A760" w14:textId="77777777" w:rsidR="006E37E5" w:rsidRDefault="006E37E5" w:rsidP="00D631E8">
            <w:pPr>
              <w:jc w:val="center"/>
              <w:cnfStyle w:val="000000000000" w:firstRow="0" w:lastRow="0" w:firstColumn="0" w:lastColumn="0" w:oddVBand="0" w:evenVBand="0" w:oddHBand="0" w:evenHBand="0" w:firstRowFirstColumn="0" w:firstRowLastColumn="0" w:lastRowFirstColumn="0" w:lastRowLastColumn="0"/>
            </w:pPr>
            <w:r>
              <w:t>43,56€</w:t>
            </w:r>
          </w:p>
        </w:tc>
        <w:tc>
          <w:tcPr>
            <w:tcW w:w="3021" w:type="dxa"/>
          </w:tcPr>
          <w:p w14:paraId="44AEB836" w14:textId="77777777" w:rsidR="006E37E5" w:rsidRDefault="00D631E8" w:rsidP="00D631E8">
            <w:pPr>
              <w:jc w:val="center"/>
              <w:cnfStyle w:val="000000000000" w:firstRow="0" w:lastRow="0" w:firstColumn="0" w:lastColumn="0" w:oddVBand="0" w:evenVBand="0" w:oddHBand="0" w:evenHBand="0" w:firstRowFirstColumn="0" w:firstRowLastColumn="0" w:lastRowFirstColumn="0" w:lastRowLastColumn="0"/>
            </w:pPr>
            <w:r>
              <w:t>52,71€</w:t>
            </w:r>
          </w:p>
        </w:tc>
      </w:tr>
      <w:tr w:rsidR="006E37E5" w14:paraId="7BD994A0" w14:textId="77777777" w:rsidTr="00D6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E6157E1" w14:textId="77777777" w:rsidR="006E37E5" w:rsidRDefault="00D631E8" w:rsidP="00D631E8">
            <w:pPr>
              <w:jc w:val="center"/>
            </w:pPr>
            <w:r>
              <w:t>Hardware (producción)</w:t>
            </w:r>
          </w:p>
        </w:tc>
        <w:tc>
          <w:tcPr>
            <w:tcW w:w="3020" w:type="dxa"/>
          </w:tcPr>
          <w:p w14:paraId="377519B2" w14:textId="77777777" w:rsidR="006E37E5" w:rsidRDefault="00D631E8" w:rsidP="00D631E8">
            <w:pPr>
              <w:jc w:val="center"/>
              <w:cnfStyle w:val="000000100000" w:firstRow="0" w:lastRow="0" w:firstColumn="0" w:lastColumn="0" w:oddVBand="0" w:evenVBand="0" w:oddHBand="1" w:evenHBand="0" w:firstRowFirstColumn="0" w:firstRowLastColumn="0" w:lastRowFirstColumn="0" w:lastRowLastColumn="0"/>
            </w:pPr>
            <w:r>
              <w:t>-</w:t>
            </w:r>
          </w:p>
        </w:tc>
        <w:tc>
          <w:tcPr>
            <w:tcW w:w="3021" w:type="dxa"/>
          </w:tcPr>
          <w:p w14:paraId="22679C08" w14:textId="77777777" w:rsidR="006E37E5" w:rsidRDefault="00D631E8" w:rsidP="00D631E8">
            <w:pPr>
              <w:jc w:val="center"/>
              <w:cnfStyle w:val="000000100000" w:firstRow="0" w:lastRow="0" w:firstColumn="0" w:lastColumn="0" w:oddVBand="0" w:evenVBand="0" w:oddHBand="1" w:evenHBand="0" w:firstRowFirstColumn="0" w:firstRowLastColumn="0" w:lastRowFirstColumn="0" w:lastRowLastColumn="0"/>
            </w:pPr>
            <w:r w:rsidRPr="00D631E8">
              <w:t>148,68</w:t>
            </w:r>
            <w:r>
              <w:t>€</w:t>
            </w:r>
          </w:p>
        </w:tc>
      </w:tr>
      <w:tr w:rsidR="00D631E8" w14:paraId="3AF37BC7" w14:textId="77777777" w:rsidTr="00D631E8">
        <w:tc>
          <w:tcPr>
            <w:cnfStyle w:val="001000000000" w:firstRow="0" w:lastRow="0" w:firstColumn="1" w:lastColumn="0" w:oddVBand="0" w:evenVBand="0" w:oddHBand="0" w:evenHBand="0" w:firstRowFirstColumn="0" w:firstRowLastColumn="0" w:lastRowFirstColumn="0" w:lastRowLastColumn="0"/>
            <w:tcW w:w="3020" w:type="dxa"/>
          </w:tcPr>
          <w:p w14:paraId="6527C764" w14:textId="77777777" w:rsidR="00D631E8" w:rsidRDefault="00D631E8" w:rsidP="00D631E8">
            <w:pPr>
              <w:jc w:val="center"/>
            </w:pPr>
            <w:r>
              <w:t>Mano de obra</w:t>
            </w:r>
          </w:p>
        </w:tc>
        <w:tc>
          <w:tcPr>
            <w:tcW w:w="3020" w:type="dxa"/>
          </w:tcPr>
          <w:p w14:paraId="42193E8A" w14:textId="3B14EE98" w:rsidR="00D631E8" w:rsidRPr="000F401B" w:rsidRDefault="000F401B" w:rsidP="00D631E8">
            <w:pPr>
              <w:jc w:val="center"/>
              <w:cnfStyle w:val="000000000000" w:firstRow="0" w:lastRow="0" w:firstColumn="0" w:lastColumn="0" w:oddVBand="0" w:evenVBand="0" w:oddHBand="0" w:evenHBand="0" w:firstRowFirstColumn="0" w:firstRowLastColumn="0" w:lastRowFirstColumn="0" w:lastRowLastColumn="0"/>
            </w:pPr>
            <w:ins w:id="165" w:author="Raul García Fernández" w:date="2017-07-03T19:13:00Z">
              <w:r w:rsidRPr="000F401B">
                <w:rPr>
                  <w:lang w:val="en-US"/>
                  <w:rPrChange w:id="166" w:author="Raul García Fernández" w:date="2017-07-03T19:13:00Z">
                    <w:rPr>
                      <w:b/>
                      <w:lang w:val="en-US"/>
                    </w:rPr>
                  </w:rPrChange>
                </w:rPr>
                <w:t>25.760€</w:t>
              </w:r>
            </w:ins>
            <w:del w:id="167" w:author="Raul García Fernández" w:date="2017-07-03T19:13:00Z">
              <w:r w:rsidR="002A12ED" w:rsidRPr="000F401B" w:rsidDel="000F401B">
                <w:delText>63.595</w:delText>
              </w:r>
              <w:r w:rsidR="00D631E8" w:rsidRPr="000F401B" w:rsidDel="000F401B">
                <w:delText>€</w:delText>
              </w:r>
            </w:del>
          </w:p>
        </w:tc>
        <w:tc>
          <w:tcPr>
            <w:tcW w:w="3021" w:type="dxa"/>
          </w:tcPr>
          <w:p w14:paraId="5D810D99" w14:textId="46FBD554" w:rsidR="00D631E8" w:rsidRPr="00D631E8" w:rsidRDefault="007B1299" w:rsidP="00D631E8">
            <w:pPr>
              <w:jc w:val="center"/>
              <w:cnfStyle w:val="000000000000" w:firstRow="0" w:lastRow="0" w:firstColumn="0" w:lastColumn="0" w:oddVBand="0" w:evenVBand="0" w:oddHBand="0" w:evenHBand="0" w:firstRowFirstColumn="0" w:firstRowLastColumn="0" w:lastRowFirstColumn="0" w:lastRowLastColumn="0"/>
            </w:pPr>
            <w:ins w:id="168" w:author="Raul García Fernández" w:date="2017-07-06T18:48:00Z">
              <w:r w:rsidRPr="007B1299">
                <w:rPr>
                  <w:rPrChange w:id="169" w:author="Raul García Fernández" w:date="2017-07-06T18:48:00Z">
                    <w:rPr>
                      <w:color w:val="8DB3E2" w:themeColor="text2" w:themeTint="66"/>
                    </w:rPr>
                  </w:rPrChange>
                </w:rPr>
                <w:t>31.169,6</w:t>
              </w:r>
            </w:ins>
            <w:del w:id="170" w:author="Raul García Fernández" w:date="2017-07-06T18:48:00Z">
              <w:r w:rsidR="00057A83" w:rsidRPr="00057A83" w:rsidDel="007B1299">
                <w:delText>76,949.95</w:delText>
              </w:r>
            </w:del>
          </w:p>
        </w:tc>
      </w:tr>
      <w:tr w:rsidR="00D631E8" w14:paraId="1C5A7874" w14:textId="77777777" w:rsidTr="00D6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3"/>
          </w:tcPr>
          <w:p w14:paraId="29E048ED" w14:textId="08117AB6" w:rsidR="00D631E8" w:rsidRDefault="00D631E8" w:rsidP="00D631E8">
            <w:pPr>
              <w:jc w:val="center"/>
            </w:pPr>
            <w:r>
              <w:t xml:space="preserve">Presupuesto total del proyecto: </w:t>
            </w:r>
            <w:ins w:id="171" w:author="Raul García Fernández" w:date="2017-07-03T19:13:00Z">
              <w:r w:rsidR="000F401B">
                <w:t xml:space="preserve"> </w:t>
              </w:r>
              <w:r w:rsidR="007B1299">
                <w:rPr>
                  <w:color w:val="8DB3E2" w:themeColor="text2" w:themeTint="66"/>
                </w:rPr>
                <w:t>31.371</w:t>
              </w:r>
              <w:r w:rsidR="000F401B">
                <w:rPr>
                  <w:color w:val="8DB3E2" w:themeColor="text2" w:themeTint="66"/>
                </w:rPr>
                <w:t xml:space="preserve"> </w:t>
              </w:r>
            </w:ins>
            <w:del w:id="172" w:author="Raul García Fernández" w:date="2017-07-03T19:13:00Z">
              <w:r w:rsidR="00057A83" w:rsidDel="000F401B">
                <w:rPr>
                  <w:color w:val="8DB3E2" w:themeColor="text2" w:themeTint="66"/>
                </w:rPr>
                <w:delText>77,151.34</w:delText>
              </w:r>
            </w:del>
            <w:r w:rsidRPr="00D631E8">
              <w:rPr>
                <w:color w:val="8DB3E2" w:themeColor="text2" w:themeTint="66"/>
              </w:rPr>
              <w:t>€</w:t>
            </w:r>
          </w:p>
        </w:tc>
      </w:tr>
    </w:tbl>
    <w:p w14:paraId="55CBB123" w14:textId="77777777" w:rsidR="006E37E5" w:rsidRPr="006E37E5" w:rsidRDefault="006E37E5" w:rsidP="006E37E5"/>
    <w:sectPr w:rsidR="006E37E5" w:rsidRPr="006E37E5" w:rsidSect="00972128">
      <w:headerReference w:type="default" r:id="rId12"/>
      <w:footerReference w:type="default" r:id="rId13"/>
      <w:pgSz w:w="11906" w:h="16838"/>
      <w:pgMar w:top="1701" w:right="1134" w:bottom="1134" w:left="1701" w:header="284" w:footer="301"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1" w:author="RAQUEL BLANCO AGUIRRE" w:date="2017-06-28T20:16:00Z" w:initials="RBA">
    <w:p w14:paraId="24805C2B" w14:textId="77777777" w:rsidR="00F17673" w:rsidRDefault="00F17673">
      <w:pPr>
        <w:pStyle w:val="Textocomentario"/>
      </w:pPr>
      <w:r>
        <w:rPr>
          <w:rStyle w:val="Refdecomentario"/>
        </w:rPr>
        <w:annotationRef/>
      </w:r>
      <w:r>
        <w:t>Estas horas tienen que coincidir con las que has puesto en la planificación temporal de la memoria.</w:t>
      </w:r>
    </w:p>
    <w:p w14:paraId="6B5C98AA" w14:textId="77777777" w:rsidR="00F17673" w:rsidRDefault="00F17673">
      <w:pPr>
        <w:pStyle w:val="Textocomentario"/>
      </w:pPr>
    </w:p>
  </w:comment>
  <w:comment w:id="145" w:author="RAQUEL BLANCO AGUIRRE" w:date="2017-06-28T20:17:00Z" w:initials="RBA">
    <w:p w14:paraId="5A5990B1" w14:textId="77777777" w:rsidR="00F17673" w:rsidRDefault="00F17673">
      <w:pPr>
        <w:pStyle w:val="Textocomentario"/>
      </w:pPr>
      <w:r>
        <w:rPr>
          <w:rStyle w:val="Refdecomentario"/>
        </w:rPr>
        <w:annotationRef/>
      </w:r>
      <w:r>
        <w:t>Estas horas, contando jornadas laborales de 8 horas suponen 235 días. En la memoria has puesto que construcción del sistema ha llevado 60 días.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5C98AA" w15:done="1"/>
  <w15:commentEx w15:paraId="5A5990B1"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E34880" w14:textId="77777777" w:rsidR="00927AF9" w:rsidRDefault="00927AF9" w:rsidP="00D66BF6">
      <w:pPr>
        <w:spacing w:after="0" w:line="240" w:lineRule="auto"/>
      </w:pPr>
      <w:r>
        <w:separator/>
      </w:r>
    </w:p>
  </w:endnote>
  <w:endnote w:type="continuationSeparator" w:id="0">
    <w:p w14:paraId="3D5C7F2D" w14:textId="77777777" w:rsidR="00927AF9" w:rsidRDefault="00927AF9" w:rsidP="00D66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C7D02" w14:textId="77777777" w:rsidR="000B6BE2" w:rsidRPr="000B5CF0" w:rsidRDefault="000B6BE2" w:rsidP="0040488F">
    <w:pPr>
      <w:pStyle w:val="Piedepgina"/>
      <w:pBdr>
        <w:top w:val="single" w:sz="4" w:space="1" w:color="auto"/>
      </w:pBdr>
      <w:jc w:val="center"/>
      <w:rPr>
        <w:b/>
        <w:szCs w:val="24"/>
      </w:rPr>
    </w:pPr>
    <w:r>
      <w:rPr>
        <w:b/>
        <w:szCs w:val="24"/>
      </w:rPr>
      <w:t>Raúl García Fernández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AF24B7" w14:textId="77777777" w:rsidR="00927AF9" w:rsidRDefault="00927AF9" w:rsidP="00D66BF6">
      <w:pPr>
        <w:spacing w:after="0" w:line="240" w:lineRule="auto"/>
      </w:pPr>
      <w:r>
        <w:separator/>
      </w:r>
    </w:p>
  </w:footnote>
  <w:footnote w:type="continuationSeparator" w:id="0">
    <w:p w14:paraId="2A1043B5" w14:textId="77777777" w:rsidR="00927AF9" w:rsidRDefault="00927AF9" w:rsidP="00D66B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7387C" w14:textId="77777777" w:rsidR="000B6BE2" w:rsidRPr="00FE6B53" w:rsidRDefault="000B6BE2" w:rsidP="00D66BF6">
    <w:pPr>
      <w:rPr>
        <w:sz w:val="8"/>
        <w:szCs w:val="8"/>
      </w:rPr>
    </w:pPr>
  </w:p>
  <w:p w14:paraId="737EBE0B" w14:textId="77777777" w:rsidR="000B6BE2" w:rsidRDefault="000B6BE2" w:rsidP="00D66BF6">
    <w:r>
      <w:rPr>
        <w:noProof/>
        <w:lang w:eastAsia="es-ES"/>
      </w:rPr>
      <mc:AlternateContent>
        <mc:Choice Requires="wps">
          <w:drawing>
            <wp:anchor distT="0" distB="0" distL="114300" distR="114300" simplePos="0" relativeHeight="251656704" behindDoc="0" locked="0" layoutInCell="1" allowOverlap="1" wp14:anchorId="55EFF232" wp14:editId="712B522F">
              <wp:simplePos x="0" y="0"/>
              <wp:positionH relativeFrom="column">
                <wp:posOffset>891540</wp:posOffset>
              </wp:positionH>
              <wp:positionV relativeFrom="paragraph">
                <wp:posOffset>78105</wp:posOffset>
              </wp:positionV>
              <wp:extent cx="5000625" cy="48450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2B929" w14:textId="61AE6BAE" w:rsidR="000B6BE2" w:rsidRPr="000B5CF0" w:rsidRDefault="000B6BE2" w:rsidP="000B5CF0">
                          <w:pPr>
                            <w:tabs>
                              <w:tab w:val="right" w:pos="7513"/>
                            </w:tabs>
                            <w:rPr>
                              <w:b/>
                            </w:rPr>
                          </w:pPr>
                          <w:r w:rsidRPr="000B5CF0">
                            <w:rPr>
                              <w:b/>
                              <w:smallCaps/>
                              <w:spacing w:val="30"/>
                            </w:rPr>
                            <w:t>Universidad de Oviedo</w:t>
                          </w:r>
                          <w:r w:rsidRPr="000B5CF0">
                            <w:rPr>
                              <w:b/>
                            </w:rPr>
                            <w:t xml:space="preserve"> </w:t>
                          </w:r>
                          <w:r w:rsidRPr="000B5CF0">
                            <w:rPr>
                              <w:b/>
                            </w:rPr>
                            <w:br/>
                            <w:t>Escuela Politécnica de Ingeniería de Gijón</w:t>
                          </w:r>
                          <w:r>
                            <w:rPr>
                              <w:b/>
                            </w:rPr>
                            <w:tab/>
                          </w:r>
                          <w:r w:rsidRPr="000B5CF0">
                            <w:rPr>
                              <w:b/>
                              <w:szCs w:val="24"/>
                            </w:rPr>
                            <w:t xml:space="preserve">Hoja </w:t>
                          </w:r>
                          <w:r w:rsidRPr="000B5CF0">
                            <w:rPr>
                              <w:b/>
                              <w:szCs w:val="24"/>
                            </w:rPr>
                            <w:fldChar w:fldCharType="begin"/>
                          </w:r>
                          <w:r w:rsidRPr="000B5CF0">
                            <w:rPr>
                              <w:b/>
                              <w:szCs w:val="24"/>
                            </w:rPr>
                            <w:instrText xml:space="preserve"> PAGE   \* MERGEFORMAT </w:instrText>
                          </w:r>
                          <w:r w:rsidRPr="000B5CF0">
                            <w:rPr>
                              <w:b/>
                              <w:szCs w:val="24"/>
                            </w:rPr>
                            <w:fldChar w:fldCharType="separate"/>
                          </w:r>
                          <w:r w:rsidR="00864955">
                            <w:rPr>
                              <w:b/>
                              <w:noProof/>
                              <w:szCs w:val="24"/>
                            </w:rPr>
                            <w:t>2</w:t>
                          </w:r>
                          <w:r w:rsidRPr="000B5CF0">
                            <w:rPr>
                              <w:b/>
                              <w:szCs w:val="24"/>
                            </w:rPr>
                            <w:fldChar w:fldCharType="end"/>
                          </w:r>
                          <w:r w:rsidR="0075132D">
                            <w:rPr>
                              <w:b/>
                              <w:szCs w:val="24"/>
                            </w:rPr>
                            <w:t xml:space="preserve"> de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EFF232" id="_x0000_t202" coordsize="21600,21600" o:spt="202" path="m,l,21600r21600,l21600,xe">
              <v:stroke joinstyle="miter"/>
              <v:path gradientshapeok="t" o:connecttype="rect"/>
            </v:shapetype>
            <v:shape id="Cuadro de texto 1" o:spid="_x0000_s1026" type="#_x0000_t202" style="position:absolute;margin-left:70.2pt;margin-top:6.15pt;width:393.75pt;height:38.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" filled="f" stroked="f">
              <v:textbox>
                <w:txbxContent>
                  <w:p w14:paraId="12D2B929" w14:textId="61AE6BAE" w:rsidR="000B6BE2" w:rsidRPr="000B5CF0" w:rsidRDefault="000B6BE2" w:rsidP="000B5CF0">
                    <w:pPr>
                      <w:tabs>
                        <w:tab w:val="right" w:pos="7513"/>
                      </w:tabs>
                      <w:rPr>
                        <w:b/>
                      </w:rPr>
                    </w:pPr>
                    <w:r w:rsidRPr="000B5CF0">
                      <w:rPr>
                        <w:b/>
                        <w:smallCaps/>
                        <w:spacing w:val="30"/>
                      </w:rPr>
                      <w:t>Universidad de Oviedo</w:t>
                    </w:r>
                    <w:r w:rsidRPr="000B5CF0">
                      <w:rPr>
                        <w:b/>
                      </w:rPr>
                      <w:t xml:space="preserve"> </w:t>
                    </w:r>
                    <w:r w:rsidRPr="000B5CF0">
                      <w:rPr>
                        <w:b/>
                      </w:rPr>
                      <w:br/>
                      <w:t>Escuela Politécnica de Ingeniería de Gijón</w:t>
                    </w:r>
                    <w:r>
                      <w:rPr>
                        <w:b/>
                      </w:rPr>
                      <w:tab/>
                    </w:r>
                    <w:r w:rsidRPr="000B5CF0">
                      <w:rPr>
                        <w:b/>
                        <w:szCs w:val="24"/>
                      </w:rPr>
                      <w:t xml:space="preserve">Hoja </w:t>
                    </w:r>
                    <w:r w:rsidRPr="000B5CF0">
                      <w:rPr>
                        <w:b/>
                        <w:szCs w:val="24"/>
                      </w:rPr>
                      <w:fldChar w:fldCharType="begin"/>
                    </w:r>
                    <w:r w:rsidRPr="000B5CF0">
                      <w:rPr>
                        <w:b/>
                        <w:szCs w:val="24"/>
                      </w:rPr>
                      <w:instrText xml:space="preserve"> PAGE   \* MERGEFORMAT </w:instrText>
                    </w:r>
                    <w:r w:rsidRPr="000B5CF0">
                      <w:rPr>
                        <w:b/>
                        <w:szCs w:val="24"/>
                      </w:rPr>
                      <w:fldChar w:fldCharType="separate"/>
                    </w:r>
                    <w:r w:rsidR="00864955">
                      <w:rPr>
                        <w:b/>
                        <w:noProof/>
                        <w:szCs w:val="24"/>
                      </w:rPr>
                      <w:t>2</w:t>
                    </w:r>
                    <w:r w:rsidRPr="000B5CF0">
                      <w:rPr>
                        <w:b/>
                        <w:szCs w:val="24"/>
                      </w:rPr>
                      <w:fldChar w:fldCharType="end"/>
                    </w:r>
                    <w:r w:rsidR="0075132D">
                      <w:rPr>
                        <w:b/>
                        <w:szCs w:val="24"/>
                      </w:rPr>
                      <w:t xml:space="preserve"> de 5</w:t>
                    </w:r>
                  </w:p>
                </w:txbxContent>
              </v:textbox>
            </v:shape>
          </w:pict>
        </mc:Fallback>
      </mc:AlternateContent>
    </w:r>
    <w:r>
      <w:rPr>
        <w:noProof/>
        <w:lang w:eastAsia="es-ES"/>
      </w:rPr>
      <w:drawing>
        <wp:inline distT="0" distB="0" distL="0" distR="0" wp14:anchorId="25FCD61A" wp14:editId="6FAE7531">
          <wp:extent cx="523875" cy="582268"/>
          <wp:effectExtent l="0" t="0" r="0" b="889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pi 2013 color vertical_bajaResoluc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7284" cy="58605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66177"/>
    <w:multiLevelType w:val="multilevel"/>
    <w:tmpl w:val="9DD69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539BC"/>
    <w:multiLevelType w:val="hybridMultilevel"/>
    <w:tmpl w:val="5E5A324E"/>
    <w:lvl w:ilvl="0" w:tplc="3DD8145E">
      <w:start w:val="4"/>
      <w:numFmt w:val="bullet"/>
      <w:lvlText w:val="-"/>
      <w:lvlJc w:val="left"/>
      <w:pPr>
        <w:ind w:left="1428" w:hanging="360"/>
      </w:pPr>
      <w:rPr>
        <w:rFonts w:ascii="Times New Roman" w:eastAsia="Times New Roman" w:hAnsi="Times New Roman"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BBF5404"/>
    <w:multiLevelType w:val="hybridMultilevel"/>
    <w:tmpl w:val="8E3E465A"/>
    <w:lvl w:ilvl="0" w:tplc="7A7C72AC">
      <w:start w:val="1"/>
      <w:numFmt w:val="decimal"/>
      <w:lvlText w:val="%1."/>
      <w:lvlJc w:val="left"/>
      <w:pPr>
        <w:ind w:left="720" w:hanging="360"/>
      </w:pPr>
      <w:rPr>
        <w:rFonts w:ascii="Times New Roman" w:eastAsia="Times New Roman" w:hAnsi="Times New Roman" w:cs="Times New Roman"/>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D65417"/>
    <w:multiLevelType w:val="hybridMultilevel"/>
    <w:tmpl w:val="63CE64C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107050E7"/>
    <w:multiLevelType w:val="hybridMultilevel"/>
    <w:tmpl w:val="DD629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21A1E15"/>
    <w:multiLevelType w:val="hybridMultilevel"/>
    <w:tmpl w:val="A5C05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1694D"/>
    <w:multiLevelType w:val="hybridMultilevel"/>
    <w:tmpl w:val="E94CB05E"/>
    <w:lvl w:ilvl="0" w:tplc="A53A0F8A">
      <w:start w:val="1"/>
      <w:numFmt w:val="decimal"/>
      <w:lvlText w:val="%1."/>
      <w:lvlJc w:val="left"/>
      <w:pPr>
        <w:ind w:left="720" w:hanging="360"/>
      </w:pPr>
      <w:rPr>
        <w:rFonts w:ascii="Times New Roman" w:hAnsi="Times New Roman" w:cs="Times New Roman" w:hint="default"/>
        <w:color w:val="auto"/>
        <w:sz w:val="56"/>
        <w:szCs w:val="5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14C1CFC"/>
    <w:multiLevelType w:val="hybridMultilevel"/>
    <w:tmpl w:val="3BAA3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ABB01B9"/>
    <w:multiLevelType w:val="multilevel"/>
    <w:tmpl w:val="145C86F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B371F85"/>
    <w:multiLevelType w:val="hybridMultilevel"/>
    <w:tmpl w:val="D834EA04"/>
    <w:lvl w:ilvl="0" w:tplc="0C0A0001">
      <w:start w:val="1"/>
      <w:numFmt w:val="bullet"/>
      <w:lvlText w:val=""/>
      <w:lvlJc w:val="left"/>
      <w:pPr>
        <w:ind w:left="783" w:hanging="360"/>
      </w:pPr>
      <w:rPr>
        <w:rFonts w:ascii="Symbol" w:hAnsi="Symbol" w:hint="default"/>
      </w:rPr>
    </w:lvl>
    <w:lvl w:ilvl="1" w:tplc="0C0A0003">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10" w15:restartNumberingAfterBreak="0">
    <w:nsid w:val="3604035F"/>
    <w:multiLevelType w:val="multilevel"/>
    <w:tmpl w:val="1CF40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2B2D2F"/>
    <w:multiLevelType w:val="multilevel"/>
    <w:tmpl w:val="57A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C96E50"/>
    <w:multiLevelType w:val="multilevel"/>
    <w:tmpl w:val="6C00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33271B"/>
    <w:multiLevelType w:val="hybridMultilevel"/>
    <w:tmpl w:val="F82E9B08"/>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4" w15:restartNumberingAfterBreak="0">
    <w:nsid w:val="445D6DCF"/>
    <w:multiLevelType w:val="hybridMultilevel"/>
    <w:tmpl w:val="EAF670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8813527"/>
    <w:multiLevelType w:val="hybridMultilevel"/>
    <w:tmpl w:val="C538A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88B309C"/>
    <w:multiLevelType w:val="multilevel"/>
    <w:tmpl w:val="05BEB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02603C"/>
    <w:multiLevelType w:val="hybridMultilevel"/>
    <w:tmpl w:val="B09AB0E6"/>
    <w:lvl w:ilvl="0" w:tplc="78C0DAA6">
      <w:start w:val="4"/>
      <w:numFmt w:val="bullet"/>
      <w:lvlText w:val=""/>
      <w:lvlJc w:val="left"/>
      <w:pPr>
        <w:ind w:left="1065" w:hanging="360"/>
      </w:pPr>
      <w:rPr>
        <w:rFonts w:ascii="Symbol" w:eastAsia="Times New Roman" w:hAnsi="Symbol" w:cs="Times New Roman"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8" w15:restartNumberingAfterBreak="0">
    <w:nsid w:val="4B21791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D2014A6"/>
    <w:multiLevelType w:val="multilevel"/>
    <w:tmpl w:val="145C86F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56B943FA"/>
    <w:multiLevelType w:val="multilevel"/>
    <w:tmpl w:val="40AA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A9706F"/>
    <w:multiLevelType w:val="multilevel"/>
    <w:tmpl w:val="2B14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640381"/>
    <w:multiLevelType w:val="hybridMultilevel"/>
    <w:tmpl w:val="4ED00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281442A"/>
    <w:multiLevelType w:val="hybridMultilevel"/>
    <w:tmpl w:val="C7CC5A94"/>
    <w:lvl w:ilvl="0" w:tplc="3DD8145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9353771"/>
    <w:multiLevelType w:val="hybridMultilevel"/>
    <w:tmpl w:val="60947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99B6F13"/>
    <w:multiLevelType w:val="hybridMultilevel"/>
    <w:tmpl w:val="0B9E0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9B72966"/>
    <w:multiLevelType w:val="hybridMultilevel"/>
    <w:tmpl w:val="4FFCE600"/>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17"/>
  </w:num>
  <w:num w:numId="2">
    <w:abstractNumId w:val="12"/>
  </w:num>
  <w:num w:numId="3">
    <w:abstractNumId w:val="21"/>
  </w:num>
  <w:num w:numId="4">
    <w:abstractNumId w:val="11"/>
  </w:num>
  <w:num w:numId="5">
    <w:abstractNumId w:val="0"/>
  </w:num>
  <w:num w:numId="6">
    <w:abstractNumId w:val="16"/>
  </w:num>
  <w:num w:numId="7">
    <w:abstractNumId w:val="10"/>
  </w:num>
  <w:num w:numId="8">
    <w:abstractNumId w:val="20"/>
  </w:num>
  <w:num w:numId="9">
    <w:abstractNumId w:val="23"/>
  </w:num>
  <w:num w:numId="10">
    <w:abstractNumId w:val="1"/>
  </w:num>
  <w:num w:numId="11">
    <w:abstractNumId w:val="26"/>
  </w:num>
  <w:num w:numId="12">
    <w:abstractNumId w:val="25"/>
  </w:num>
  <w:num w:numId="13">
    <w:abstractNumId w:val="3"/>
  </w:num>
  <w:num w:numId="14">
    <w:abstractNumId w:val="2"/>
  </w:num>
  <w:num w:numId="15">
    <w:abstractNumId w:val="14"/>
  </w:num>
  <w:num w:numId="16">
    <w:abstractNumId w:val="13"/>
  </w:num>
  <w:num w:numId="17">
    <w:abstractNumId w:val="18"/>
  </w:num>
  <w:num w:numId="18">
    <w:abstractNumId w:val="15"/>
  </w:num>
  <w:num w:numId="19">
    <w:abstractNumId w:val="22"/>
  </w:num>
  <w:num w:numId="20">
    <w:abstractNumId w:val="24"/>
  </w:num>
  <w:num w:numId="21">
    <w:abstractNumId w:val="7"/>
  </w:num>
  <w:num w:numId="22">
    <w:abstractNumId w:val="4"/>
  </w:num>
  <w:num w:numId="23">
    <w:abstractNumId w:val="6"/>
  </w:num>
  <w:num w:numId="24">
    <w:abstractNumId w:val="8"/>
  </w:num>
  <w:num w:numId="25">
    <w:abstractNumId w:val="9"/>
  </w:num>
  <w:num w:numId="26">
    <w:abstractNumId w:val="19"/>
  </w:num>
  <w:num w:numId="2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ul García Fernández">
    <w15:presenceInfo w15:providerId="None" w15:userId="Raul García Fernández"/>
  </w15:person>
  <w15:person w15:author="RAQUEL BLANCO AGUIRRE">
    <w15:presenceInfo w15:providerId="AD" w15:userId="S-1-12-1-620265121-1102118218-4204484013-31107109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BF6"/>
    <w:rsid w:val="00000AAA"/>
    <w:rsid w:val="000150A4"/>
    <w:rsid w:val="00020427"/>
    <w:rsid w:val="000220C3"/>
    <w:rsid w:val="00030A83"/>
    <w:rsid w:val="00033D1F"/>
    <w:rsid w:val="0003493C"/>
    <w:rsid w:val="00037111"/>
    <w:rsid w:val="00042E96"/>
    <w:rsid w:val="00057A83"/>
    <w:rsid w:val="00066D4D"/>
    <w:rsid w:val="00074C8A"/>
    <w:rsid w:val="00074FB2"/>
    <w:rsid w:val="0007657B"/>
    <w:rsid w:val="00083FF7"/>
    <w:rsid w:val="00086ABA"/>
    <w:rsid w:val="000961DD"/>
    <w:rsid w:val="000A5C8E"/>
    <w:rsid w:val="000A7528"/>
    <w:rsid w:val="000B0E03"/>
    <w:rsid w:val="000B2C37"/>
    <w:rsid w:val="000B5528"/>
    <w:rsid w:val="000B5CF0"/>
    <w:rsid w:val="000B6BE2"/>
    <w:rsid w:val="000C0B8D"/>
    <w:rsid w:val="000C244F"/>
    <w:rsid w:val="000D043A"/>
    <w:rsid w:val="000D2869"/>
    <w:rsid w:val="000D2F77"/>
    <w:rsid w:val="000E4351"/>
    <w:rsid w:val="000E4496"/>
    <w:rsid w:val="000E4F97"/>
    <w:rsid w:val="000F139B"/>
    <w:rsid w:val="000F401B"/>
    <w:rsid w:val="000F79B8"/>
    <w:rsid w:val="00102304"/>
    <w:rsid w:val="00105D66"/>
    <w:rsid w:val="00107A4B"/>
    <w:rsid w:val="001144A1"/>
    <w:rsid w:val="00115FD9"/>
    <w:rsid w:val="00120BAF"/>
    <w:rsid w:val="00130A19"/>
    <w:rsid w:val="001337C8"/>
    <w:rsid w:val="00140BB7"/>
    <w:rsid w:val="0014616C"/>
    <w:rsid w:val="00155F7E"/>
    <w:rsid w:val="0015697B"/>
    <w:rsid w:val="00160A60"/>
    <w:rsid w:val="00167F60"/>
    <w:rsid w:val="00180D51"/>
    <w:rsid w:val="0018638B"/>
    <w:rsid w:val="001A01F6"/>
    <w:rsid w:val="001A02F3"/>
    <w:rsid w:val="001A2DE3"/>
    <w:rsid w:val="001A5C47"/>
    <w:rsid w:val="001B327F"/>
    <w:rsid w:val="001C725F"/>
    <w:rsid w:val="001D2552"/>
    <w:rsid w:val="001D541F"/>
    <w:rsid w:val="001D60E1"/>
    <w:rsid w:val="001E2C96"/>
    <w:rsid w:val="001E3327"/>
    <w:rsid w:val="001F074D"/>
    <w:rsid w:val="001F7CA4"/>
    <w:rsid w:val="00203D96"/>
    <w:rsid w:val="0020660D"/>
    <w:rsid w:val="00215DF9"/>
    <w:rsid w:val="002333B1"/>
    <w:rsid w:val="00244F3D"/>
    <w:rsid w:val="00260AB0"/>
    <w:rsid w:val="0026324F"/>
    <w:rsid w:val="00285522"/>
    <w:rsid w:val="002868C2"/>
    <w:rsid w:val="002933CD"/>
    <w:rsid w:val="002A12ED"/>
    <w:rsid w:val="002A1BC1"/>
    <w:rsid w:val="002A2A72"/>
    <w:rsid w:val="002C12E8"/>
    <w:rsid w:val="002D77DA"/>
    <w:rsid w:val="002E4A15"/>
    <w:rsid w:val="002E5D56"/>
    <w:rsid w:val="002F6551"/>
    <w:rsid w:val="00301B47"/>
    <w:rsid w:val="00310B0E"/>
    <w:rsid w:val="00310D20"/>
    <w:rsid w:val="0032180F"/>
    <w:rsid w:val="003267FA"/>
    <w:rsid w:val="00327587"/>
    <w:rsid w:val="00333F7A"/>
    <w:rsid w:val="0034022C"/>
    <w:rsid w:val="00340642"/>
    <w:rsid w:val="003620D1"/>
    <w:rsid w:val="0036353E"/>
    <w:rsid w:val="003658B1"/>
    <w:rsid w:val="00372153"/>
    <w:rsid w:val="003731D6"/>
    <w:rsid w:val="003773EF"/>
    <w:rsid w:val="00396BD6"/>
    <w:rsid w:val="003A4353"/>
    <w:rsid w:val="003B567B"/>
    <w:rsid w:val="003B56C2"/>
    <w:rsid w:val="003B5B75"/>
    <w:rsid w:val="003C2606"/>
    <w:rsid w:val="003C3AF0"/>
    <w:rsid w:val="003E01BC"/>
    <w:rsid w:val="003E1860"/>
    <w:rsid w:val="003E6F3D"/>
    <w:rsid w:val="003F1432"/>
    <w:rsid w:val="003F4CBC"/>
    <w:rsid w:val="003F625E"/>
    <w:rsid w:val="00400A29"/>
    <w:rsid w:val="0040178A"/>
    <w:rsid w:val="0040488F"/>
    <w:rsid w:val="004072B2"/>
    <w:rsid w:val="00417815"/>
    <w:rsid w:val="004234E2"/>
    <w:rsid w:val="00424351"/>
    <w:rsid w:val="004260F7"/>
    <w:rsid w:val="004358ED"/>
    <w:rsid w:val="00442825"/>
    <w:rsid w:val="00444C21"/>
    <w:rsid w:val="00460047"/>
    <w:rsid w:val="00470FD2"/>
    <w:rsid w:val="00473B21"/>
    <w:rsid w:val="00476CC4"/>
    <w:rsid w:val="00480848"/>
    <w:rsid w:val="00482851"/>
    <w:rsid w:val="00487C51"/>
    <w:rsid w:val="00494942"/>
    <w:rsid w:val="004A2644"/>
    <w:rsid w:val="004A4D00"/>
    <w:rsid w:val="004A752D"/>
    <w:rsid w:val="004B49C2"/>
    <w:rsid w:val="004B7355"/>
    <w:rsid w:val="004C32C3"/>
    <w:rsid w:val="004C4A31"/>
    <w:rsid w:val="004D5CD4"/>
    <w:rsid w:val="00502D7A"/>
    <w:rsid w:val="00503542"/>
    <w:rsid w:val="005044B4"/>
    <w:rsid w:val="00505074"/>
    <w:rsid w:val="0050701D"/>
    <w:rsid w:val="005156AA"/>
    <w:rsid w:val="005227A3"/>
    <w:rsid w:val="0052609F"/>
    <w:rsid w:val="00543A19"/>
    <w:rsid w:val="00550046"/>
    <w:rsid w:val="00553A2D"/>
    <w:rsid w:val="005670F7"/>
    <w:rsid w:val="00571536"/>
    <w:rsid w:val="00576069"/>
    <w:rsid w:val="00577B49"/>
    <w:rsid w:val="00577CF9"/>
    <w:rsid w:val="00580016"/>
    <w:rsid w:val="005842E0"/>
    <w:rsid w:val="005936CD"/>
    <w:rsid w:val="005A0452"/>
    <w:rsid w:val="005A28B5"/>
    <w:rsid w:val="005A665E"/>
    <w:rsid w:val="005B4A8B"/>
    <w:rsid w:val="005F3536"/>
    <w:rsid w:val="005F4FD6"/>
    <w:rsid w:val="006325EA"/>
    <w:rsid w:val="00636062"/>
    <w:rsid w:val="00640142"/>
    <w:rsid w:val="006413E7"/>
    <w:rsid w:val="00641B08"/>
    <w:rsid w:val="0065258C"/>
    <w:rsid w:val="00655CA3"/>
    <w:rsid w:val="00662B50"/>
    <w:rsid w:val="00680A4B"/>
    <w:rsid w:val="00680E4D"/>
    <w:rsid w:val="00693B74"/>
    <w:rsid w:val="006A2797"/>
    <w:rsid w:val="006A2DB2"/>
    <w:rsid w:val="006B4C17"/>
    <w:rsid w:val="006B79F5"/>
    <w:rsid w:val="006C0557"/>
    <w:rsid w:val="006C0779"/>
    <w:rsid w:val="006E37E5"/>
    <w:rsid w:val="006F0072"/>
    <w:rsid w:val="006F11E9"/>
    <w:rsid w:val="00703CD3"/>
    <w:rsid w:val="007159AA"/>
    <w:rsid w:val="00723E6A"/>
    <w:rsid w:val="00725A86"/>
    <w:rsid w:val="007263A9"/>
    <w:rsid w:val="007358F7"/>
    <w:rsid w:val="00737323"/>
    <w:rsid w:val="00737672"/>
    <w:rsid w:val="00742184"/>
    <w:rsid w:val="00743997"/>
    <w:rsid w:val="00744D0C"/>
    <w:rsid w:val="00750CE2"/>
    <w:rsid w:val="0075132D"/>
    <w:rsid w:val="007549CB"/>
    <w:rsid w:val="00766B80"/>
    <w:rsid w:val="00774B4C"/>
    <w:rsid w:val="00785539"/>
    <w:rsid w:val="0078567E"/>
    <w:rsid w:val="0079341F"/>
    <w:rsid w:val="007973C0"/>
    <w:rsid w:val="007B0634"/>
    <w:rsid w:val="007B1299"/>
    <w:rsid w:val="007C45B6"/>
    <w:rsid w:val="007D6772"/>
    <w:rsid w:val="007E1D74"/>
    <w:rsid w:val="007E405C"/>
    <w:rsid w:val="007F21B6"/>
    <w:rsid w:val="0080347A"/>
    <w:rsid w:val="0080433B"/>
    <w:rsid w:val="008102F3"/>
    <w:rsid w:val="008131CB"/>
    <w:rsid w:val="00822D46"/>
    <w:rsid w:val="008249A4"/>
    <w:rsid w:val="00826A34"/>
    <w:rsid w:val="0083026E"/>
    <w:rsid w:val="008369B9"/>
    <w:rsid w:val="008409AD"/>
    <w:rsid w:val="008434B2"/>
    <w:rsid w:val="00862FAC"/>
    <w:rsid w:val="00864955"/>
    <w:rsid w:val="00864F67"/>
    <w:rsid w:val="00867071"/>
    <w:rsid w:val="00870284"/>
    <w:rsid w:val="0087283F"/>
    <w:rsid w:val="008767E7"/>
    <w:rsid w:val="00877D8B"/>
    <w:rsid w:val="00884742"/>
    <w:rsid w:val="008857AF"/>
    <w:rsid w:val="008909D8"/>
    <w:rsid w:val="008A7D84"/>
    <w:rsid w:val="008B66B4"/>
    <w:rsid w:val="008C4FEA"/>
    <w:rsid w:val="008D2460"/>
    <w:rsid w:val="008D25A1"/>
    <w:rsid w:val="008D3B30"/>
    <w:rsid w:val="008E461D"/>
    <w:rsid w:val="008F0AB7"/>
    <w:rsid w:val="008F1133"/>
    <w:rsid w:val="009044FB"/>
    <w:rsid w:val="00906C38"/>
    <w:rsid w:val="00927AF9"/>
    <w:rsid w:val="00946C78"/>
    <w:rsid w:val="009567EA"/>
    <w:rsid w:val="00956D73"/>
    <w:rsid w:val="00960F05"/>
    <w:rsid w:val="00961793"/>
    <w:rsid w:val="009710E4"/>
    <w:rsid w:val="00972128"/>
    <w:rsid w:val="00980759"/>
    <w:rsid w:val="00995EC1"/>
    <w:rsid w:val="009A2D7C"/>
    <w:rsid w:val="009A40F2"/>
    <w:rsid w:val="009A4950"/>
    <w:rsid w:val="009B3AC6"/>
    <w:rsid w:val="009B4CFD"/>
    <w:rsid w:val="009B5409"/>
    <w:rsid w:val="009B5925"/>
    <w:rsid w:val="009C2EF8"/>
    <w:rsid w:val="009C6B64"/>
    <w:rsid w:val="009D332E"/>
    <w:rsid w:val="009D48B7"/>
    <w:rsid w:val="009D53E1"/>
    <w:rsid w:val="009E0B13"/>
    <w:rsid w:val="009E18C8"/>
    <w:rsid w:val="009F4481"/>
    <w:rsid w:val="00A01B6E"/>
    <w:rsid w:val="00A156E2"/>
    <w:rsid w:val="00A239BF"/>
    <w:rsid w:val="00A23E34"/>
    <w:rsid w:val="00A2418C"/>
    <w:rsid w:val="00A254A7"/>
    <w:rsid w:val="00A34312"/>
    <w:rsid w:val="00A43D0C"/>
    <w:rsid w:val="00A5322B"/>
    <w:rsid w:val="00A53948"/>
    <w:rsid w:val="00A54AA7"/>
    <w:rsid w:val="00A54CB9"/>
    <w:rsid w:val="00A620D8"/>
    <w:rsid w:val="00A63E75"/>
    <w:rsid w:val="00A81360"/>
    <w:rsid w:val="00A850DC"/>
    <w:rsid w:val="00A97498"/>
    <w:rsid w:val="00AA47A4"/>
    <w:rsid w:val="00AB1E4C"/>
    <w:rsid w:val="00AB3A39"/>
    <w:rsid w:val="00AB5422"/>
    <w:rsid w:val="00AC25A0"/>
    <w:rsid w:val="00AC6D3D"/>
    <w:rsid w:val="00AC7649"/>
    <w:rsid w:val="00AD15C7"/>
    <w:rsid w:val="00AD2429"/>
    <w:rsid w:val="00AD79E2"/>
    <w:rsid w:val="00AE6009"/>
    <w:rsid w:val="00AF1E16"/>
    <w:rsid w:val="00B043B8"/>
    <w:rsid w:val="00B206BF"/>
    <w:rsid w:val="00B2300C"/>
    <w:rsid w:val="00B317F0"/>
    <w:rsid w:val="00B401CC"/>
    <w:rsid w:val="00B40DB9"/>
    <w:rsid w:val="00B44C09"/>
    <w:rsid w:val="00B53460"/>
    <w:rsid w:val="00B5411C"/>
    <w:rsid w:val="00B55A61"/>
    <w:rsid w:val="00B5633D"/>
    <w:rsid w:val="00B763BA"/>
    <w:rsid w:val="00BA3CFF"/>
    <w:rsid w:val="00BB6284"/>
    <w:rsid w:val="00BB7B51"/>
    <w:rsid w:val="00BC4035"/>
    <w:rsid w:val="00BD420C"/>
    <w:rsid w:val="00BE2297"/>
    <w:rsid w:val="00BF3023"/>
    <w:rsid w:val="00C062DA"/>
    <w:rsid w:val="00C07F98"/>
    <w:rsid w:val="00C103C9"/>
    <w:rsid w:val="00C304FA"/>
    <w:rsid w:val="00C4148A"/>
    <w:rsid w:val="00C55B8B"/>
    <w:rsid w:val="00C564F8"/>
    <w:rsid w:val="00C6032A"/>
    <w:rsid w:val="00C86673"/>
    <w:rsid w:val="00CA7097"/>
    <w:rsid w:val="00CB2FD2"/>
    <w:rsid w:val="00CB40B1"/>
    <w:rsid w:val="00CB79D9"/>
    <w:rsid w:val="00CC0F85"/>
    <w:rsid w:val="00CC7D16"/>
    <w:rsid w:val="00CD1D9D"/>
    <w:rsid w:val="00CE00B9"/>
    <w:rsid w:val="00CE1306"/>
    <w:rsid w:val="00CE39CB"/>
    <w:rsid w:val="00CE3B0F"/>
    <w:rsid w:val="00CE3B1E"/>
    <w:rsid w:val="00D1039E"/>
    <w:rsid w:val="00D1254D"/>
    <w:rsid w:val="00D13F5B"/>
    <w:rsid w:val="00D20969"/>
    <w:rsid w:val="00D3017C"/>
    <w:rsid w:val="00D31EAC"/>
    <w:rsid w:val="00D40049"/>
    <w:rsid w:val="00D4670F"/>
    <w:rsid w:val="00D50148"/>
    <w:rsid w:val="00D5067F"/>
    <w:rsid w:val="00D5409A"/>
    <w:rsid w:val="00D54F0A"/>
    <w:rsid w:val="00D56A04"/>
    <w:rsid w:val="00D631E8"/>
    <w:rsid w:val="00D66BF6"/>
    <w:rsid w:val="00D67108"/>
    <w:rsid w:val="00D71236"/>
    <w:rsid w:val="00D76893"/>
    <w:rsid w:val="00D8574C"/>
    <w:rsid w:val="00D90DF8"/>
    <w:rsid w:val="00D93B06"/>
    <w:rsid w:val="00D94E9D"/>
    <w:rsid w:val="00D96AE2"/>
    <w:rsid w:val="00DA143D"/>
    <w:rsid w:val="00DA1FDB"/>
    <w:rsid w:val="00DB2247"/>
    <w:rsid w:val="00DC1B68"/>
    <w:rsid w:val="00DC2BC2"/>
    <w:rsid w:val="00DE146C"/>
    <w:rsid w:val="00DE18E9"/>
    <w:rsid w:val="00DE3C13"/>
    <w:rsid w:val="00DE446F"/>
    <w:rsid w:val="00DE4866"/>
    <w:rsid w:val="00DF586F"/>
    <w:rsid w:val="00E01406"/>
    <w:rsid w:val="00E021D2"/>
    <w:rsid w:val="00E033CD"/>
    <w:rsid w:val="00E129D1"/>
    <w:rsid w:val="00E158A0"/>
    <w:rsid w:val="00E21324"/>
    <w:rsid w:val="00E27CB9"/>
    <w:rsid w:val="00E533F4"/>
    <w:rsid w:val="00E626EF"/>
    <w:rsid w:val="00E661B1"/>
    <w:rsid w:val="00E80E29"/>
    <w:rsid w:val="00E91986"/>
    <w:rsid w:val="00EA0441"/>
    <w:rsid w:val="00EA2CB5"/>
    <w:rsid w:val="00EA6B91"/>
    <w:rsid w:val="00EB6835"/>
    <w:rsid w:val="00EB7DCB"/>
    <w:rsid w:val="00EC04FC"/>
    <w:rsid w:val="00EC166F"/>
    <w:rsid w:val="00EC263D"/>
    <w:rsid w:val="00ED2AC7"/>
    <w:rsid w:val="00EE0742"/>
    <w:rsid w:val="00EE1B6C"/>
    <w:rsid w:val="00EF5C87"/>
    <w:rsid w:val="00F004F8"/>
    <w:rsid w:val="00F00F1C"/>
    <w:rsid w:val="00F02C4D"/>
    <w:rsid w:val="00F033C9"/>
    <w:rsid w:val="00F105B3"/>
    <w:rsid w:val="00F17673"/>
    <w:rsid w:val="00F2402D"/>
    <w:rsid w:val="00F26135"/>
    <w:rsid w:val="00F32F84"/>
    <w:rsid w:val="00F40013"/>
    <w:rsid w:val="00F4177A"/>
    <w:rsid w:val="00F4316F"/>
    <w:rsid w:val="00F73786"/>
    <w:rsid w:val="00F77EB0"/>
    <w:rsid w:val="00F8319C"/>
    <w:rsid w:val="00FA0E4A"/>
    <w:rsid w:val="00FA239C"/>
    <w:rsid w:val="00FA4028"/>
    <w:rsid w:val="00FA59A0"/>
    <w:rsid w:val="00FD2635"/>
    <w:rsid w:val="00FD30BE"/>
    <w:rsid w:val="00FE2E3F"/>
    <w:rsid w:val="00FE688F"/>
    <w:rsid w:val="00FE6B53"/>
    <w:rsid w:val="00FF361D"/>
    <w:rsid w:val="00FF6E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6326E"/>
  <w15:docId w15:val="{126F4519-1F12-41D4-996C-BEF2F46B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02C4D"/>
    <w:pPr>
      <w:spacing w:after="200" w:line="276" w:lineRule="auto"/>
    </w:pPr>
    <w:rPr>
      <w:rFonts w:ascii="Times New Roman" w:hAnsi="Times New Roman"/>
      <w:sz w:val="24"/>
      <w:szCs w:val="22"/>
      <w:lang w:eastAsia="en-US"/>
    </w:rPr>
  </w:style>
  <w:style w:type="paragraph" w:styleId="Ttulo1">
    <w:name w:val="heading 1"/>
    <w:basedOn w:val="Ttulo"/>
    <w:next w:val="Ttulo"/>
    <w:link w:val="Ttulo1Car"/>
    <w:uiPriority w:val="9"/>
    <w:qFormat/>
    <w:rsid w:val="00F02C4D"/>
    <w:pPr>
      <w:keepNext/>
      <w:keepLines/>
      <w:spacing w:before="240"/>
      <w:outlineLvl w:val="0"/>
    </w:pPr>
    <w:rPr>
      <w:szCs w:val="32"/>
    </w:rPr>
  </w:style>
  <w:style w:type="paragraph" w:styleId="Ttulo2">
    <w:name w:val="heading 2"/>
    <w:basedOn w:val="Ttulo1"/>
    <w:next w:val="Ttulo1"/>
    <w:link w:val="Ttulo2Car"/>
    <w:uiPriority w:val="9"/>
    <w:unhideWhenUsed/>
    <w:qFormat/>
    <w:rsid w:val="00F105B3"/>
    <w:pPr>
      <w:spacing w:before="40"/>
      <w:outlineLvl w:val="1"/>
    </w:pPr>
    <w:rPr>
      <w:sz w:val="24"/>
      <w:szCs w:val="26"/>
    </w:rPr>
  </w:style>
  <w:style w:type="paragraph" w:styleId="Ttulo3">
    <w:name w:val="heading 3"/>
    <w:basedOn w:val="Normal"/>
    <w:next w:val="Normal"/>
    <w:link w:val="Ttulo3Car"/>
    <w:uiPriority w:val="9"/>
    <w:semiHidden/>
    <w:unhideWhenUsed/>
    <w:qFormat/>
    <w:rsid w:val="00F105B3"/>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D66BF6"/>
    <w:rPr>
      <w:color w:val="0000FF"/>
      <w:u w:val="single"/>
    </w:rPr>
  </w:style>
  <w:style w:type="character" w:styleId="Hipervnculovisitado">
    <w:name w:val="FollowedHyperlink"/>
    <w:uiPriority w:val="99"/>
    <w:semiHidden/>
    <w:unhideWhenUsed/>
    <w:rsid w:val="00D66BF6"/>
    <w:rPr>
      <w:color w:val="800080"/>
      <w:u w:val="single"/>
    </w:rPr>
  </w:style>
  <w:style w:type="paragraph" w:customStyle="1" w:styleId="xl65">
    <w:name w:val="xl65"/>
    <w:basedOn w:val="Normal"/>
    <w:rsid w:val="00D66BF6"/>
    <w:pPr>
      <w:spacing w:before="100" w:beforeAutospacing="1" w:after="100" w:afterAutospacing="1" w:line="240" w:lineRule="auto"/>
      <w:jc w:val="center"/>
      <w:textAlignment w:val="center"/>
    </w:pPr>
    <w:rPr>
      <w:rFonts w:eastAsia="Times New Roman"/>
      <w:szCs w:val="24"/>
      <w:lang w:eastAsia="es-ES"/>
    </w:rPr>
  </w:style>
  <w:style w:type="paragraph" w:customStyle="1" w:styleId="xl66">
    <w:name w:val="xl66"/>
    <w:basedOn w:val="Normal"/>
    <w:rsid w:val="00D66BF6"/>
    <w:pPr>
      <w:spacing w:before="100" w:beforeAutospacing="1" w:after="100" w:afterAutospacing="1" w:line="240" w:lineRule="auto"/>
    </w:pPr>
    <w:rPr>
      <w:rFonts w:eastAsia="Times New Roman"/>
      <w:b/>
      <w:bCs/>
      <w:szCs w:val="24"/>
      <w:lang w:eastAsia="es-ES"/>
    </w:rPr>
  </w:style>
  <w:style w:type="paragraph" w:customStyle="1" w:styleId="xl67">
    <w:name w:val="xl67"/>
    <w:basedOn w:val="Normal"/>
    <w:rsid w:val="00D66BF6"/>
    <w:pPr>
      <w:spacing w:before="100" w:beforeAutospacing="1" w:after="100" w:afterAutospacing="1" w:line="240" w:lineRule="auto"/>
      <w:jc w:val="center"/>
      <w:textAlignment w:val="center"/>
    </w:pPr>
    <w:rPr>
      <w:rFonts w:eastAsia="Times New Roman"/>
      <w:b/>
      <w:bCs/>
      <w:szCs w:val="24"/>
      <w:lang w:eastAsia="es-ES"/>
    </w:rPr>
  </w:style>
  <w:style w:type="paragraph" w:styleId="Encabezado">
    <w:name w:val="header"/>
    <w:basedOn w:val="Normal"/>
    <w:link w:val="EncabezadoCar"/>
    <w:uiPriority w:val="99"/>
    <w:unhideWhenUsed/>
    <w:rsid w:val="00D66B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BF6"/>
  </w:style>
  <w:style w:type="paragraph" w:styleId="Piedepgina">
    <w:name w:val="footer"/>
    <w:basedOn w:val="Normal"/>
    <w:link w:val="PiedepginaCar"/>
    <w:uiPriority w:val="99"/>
    <w:unhideWhenUsed/>
    <w:rsid w:val="00D66B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BF6"/>
  </w:style>
  <w:style w:type="table" w:styleId="Tablaconcuadrcula">
    <w:name w:val="Table Grid"/>
    <w:basedOn w:val="Tablanormal"/>
    <w:uiPriority w:val="59"/>
    <w:rsid w:val="00D66B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260AB0"/>
    <w:pPr>
      <w:numPr>
        <w:ilvl w:val="1"/>
      </w:numPr>
    </w:pPr>
    <w:rPr>
      <w:rFonts w:ascii="Cambria" w:eastAsia="Times New Roman" w:hAnsi="Cambria"/>
      <w:i/>
      <w:iCs/>
      <w:color w:val="4F81BD"/>
      <w:spacing w:val="15"/>
      <w:szCs w:val="24"/>
    </w:rPr>
  </w:style>
  <w:style w:type="character" w:customStyle="1" w:styleId="SubttuloCar">
    <w:name w:val="Subtítulo Car"/>
    <w:link w:val="Subttulo"/>
    <w:uiPriority w:val="11"/>
    <w:rsid w:val="00260AB0"/>
    <w:rPr>
      <w:rFonts w:ascii="Cambria" w:eastAsia="Times New Roman" w:hAnsi="Cambria" w:cs="Times New Roman"/>
      <w:i/>
      <w:iCs/>
      <w:color w:val="4F81BD"/>
      <w:spacing w:val="15"/>
      <w:sz w:val="24"/>
      <w:szCs w:val="24"/>
    </w:rPr>
  </w:style>
  <w:style w:type="paragraph" w:styleId="Textodeglobo">
    <w:name w:val="Balloon Text"/>
    <w:basedOn w:val="Normal"/>
    <w:link w:val="TextodegloboCar"/>
    <w:uiPriority w:val="99"/>
    <w:semiHidden/>
    <w:unhideWhenUsed/>
    <w:rsid w:val="00260AB0"/>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260AB0"/>
    <w:rPr>
      <w:rFonts w:ascii="Tahoma" w:hAnsi="Tahoma" w:cs="Tahoma"/>
      <w:sz w:val="16"/>
      <w:szCs w:val="16"/>
    </w:rPr>
  </w:style>
  <w:style w:type="paragraph" w:styleId="Prrafodelista">
    <w:name w:val="List Paragraph"/>
    <w:basedOn w:val="Normal"/>
    <w:uiPriority w:val="34"/>
    <w:qFormat/>
    <w:rsid w:val="00476CC4"/>
    <w:pPr>
      <w:ind w:left="720"/>
      <w:contextualSpacing/>
    </w:pPr>
    <w:rPr>
      <w:rFonts w:eastAsia="Times New Roman"/>
      <w:lang w:eastAsia="es-ES"/>
    </w:rPr>
  </w:style>
  <w:style w:type="table" w:customStyle="1" w:styleId="Tablaconcuadrcula1">
    <w:name w:val="Tabla con cuadrícula1"/>
    <w:basedOn w:val="Tablanormal"/>
    <w:next w:val="Tablaconcuadrcula"/>
    <w:uiPriority w:val="39"/>
    <w:rsid w:val="00D76893"/>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02C4D"/>
    <w:rPr>
      <w:rFonts w:ascii="Times New Roman" w:eastAsiaTheme="majorEastAsia" w:hAnsi="Times New Roman" w:cstheme="majorBidi"/>
      <w:b/>
      <w:spacing w:val="-10"/>
      <w:kern w:val="28"/>
      <w:sz w:val="56"/>
      <w:szCs w:val="32"/>
      <w:lang w:eastAsia="en-US"/>
    </w:rPr>
  </w:style>
  <w:style w:type="paragraph" w:styleId="Ttulo">
    <w:name w:val="Title"/>
    <w:basedOn w:val="Normal"/>
    <w:next w:val="Normal"/>
    <w:link w:val="TtuloCar"/>
    <w:uiPriority w:val="10"/>
    <w:qFormat/>
    <w:rsid w:val="00F02C4D"/>
    <w:pPr>
      <w:spacing w:after="0" w:line="240" w:lineRule="auto"/>
      <w:contextualSpacing/>
    </w:pPr>
    <w:rPr>
      <w:rFonts w:eastAsiaTheme="majorEastAsia" w:cstheme="majorBidi"/>
      <w:b/>
      <w:spacing w:val="-10"/>
      <w:kern w:val="28"/>
      <w:sz w:val="56"/>
      <w:szCs w:val="56"/>
    </w:rPr>
  </w:style>
  <w:style w:type="character" w:customStyle="1" w:styleId="TtuloCar">
    <w:name w:val="Título Car"/>
    <w:basedOn w:val="Fuentedeprrafopredeter"/>
    <w:link w:val="Ttulo"/>
    <w:uiPriority w:val="10"/>
    <w:rsid w:val="00F02C4D"/>
    <w:rPr>
      <w:rFonts w:ascii="Times New Roman" w:eastAsiaTheme="majorEastAsia" w:hAnsi="Times New Roman" w:cstheme="majorBidi"/>
      <w:b/>
      <w:spacing w:val="-10"/>
      <w:kern w:val="28"/>
      <w:sz w:val="56"/>
      <w:szCs w:val="56"/>
      <w:lang w:eastAsia="en-US"/>
    </w:rPr>
  </w:style>
  <w:style w:type="character" w:customStyle="1" w:styleId="Ttulo2Car">
    <w:name w:val="Título 2 Car"/>
    <w:basedOn w:val="Fuentedeprrafopredeter"/>
    <w:link w:val="Ttulo2"/>
    <w:uiPriority w:val="9"/>
    <w:rsid w:val="00F105B3"/>
    <w:rPr>
      <w:rFonts w:ascii="Times New Roman" w:eastAsiaTheme="majorEastAsia" w:hAnsi="Times New Roman" w:cstheme="majorBidi"/>
      <w:b/>
      <w:spacing w:val="-10"/>
      <w:kern w:val="28"/>
      <w:sz w:val="24"/>
      <w:szCs w:val="26"/>
      <w:lang w:eastAsia="en-US"/>
    </w:rPr>
  </w:style>
  <w:style w:type="paragraph" w:styleId="TtuloTDC">
    <w:name w:val="TOC Heading"/>
    <w:basedOn w:val="Ttulo1"/>
    <w:next w:val="Normal"/>
    <w:uiPriority w:val="39"/>
    <w:unhideWhenUsed/>
    <w:qFormat/>
    <w:rsid w:val="0087283F"/>
    <w:pPr>
      <w:spacing w:line="259" w:lineRule="auto"/>
      <w:contextualSpacing w:val="0"/>
      <w:outlineLvl w:val="9"/>
    </w:pPr>
    <w:rPr>
      <w:rFonts w:asciiTheme="majorHAnsi" w:hAnsiTheme="majorHAnsi"/>
      <w:b w:val="0"/>
      <w:color w:val="365F91" w:themeColor="accent1" w:themeShade="BF"/>
      <w:spacing w:val="0"/>
      <w:kern w:val="0"/>
      <w:sz w:val="32"/>
      <w:lang w:eastAsia="es-ES"/>
    </w:rPr>
  </w:style>
  <w:style w:type="paragraph" w:styleId="TDC1">
    <w:name w:val="toc 1"/>
    <w:basedOn w:val="Normal"/>
    <w:next w:val="Normal"/>
    <w:autoRedefine/>
    <w:uiPriority w:val="39"/>
    <w:unhideWhenUsed/>
    <w:rsid w:val="0087283F"/>
    <w:pPr>
      <w:spacing w:after="100"/>
    </w:pPr>
  </w:style>
  <w:style w:type="character" w:customStyle="1" w:styleId="Ttulo3Car">
    <w:name w:val="Título 3 Car"/>
    <w:basedOn w:val="Fuentedeprrafopredeter"/>
    <w:link w:val="Ttulo3"/>
    <w:uiPriority w:val="9"/>
    <w:semiHidden/>
    <w:rsid w:val="00F105B3"/>
    <w:rPr>
      <w:rFonts w:ascii="Times New Roman" w:eastAsiaTheme="majorEastAsia" w:hAnsi="Times New Roman" w:cstheme="majorBidi"/>
      <w:b/>
      <w:sz w:val="24"/>
      <w:szCs w:val="24"/>
      <w:lang w:eastAsia="en-US"/>
    </w:rPr>
  </w:style>
  <w:style w:type="paragraph" w:styleId="Descripcin">
    <w:name w:val="caption"/>
    <w:basedOn w:val="Normal"/>
    <w:next w:val="Normal"/>
    <w:uiPriority w:val="35"/>
    <w:unhideWhenUsed/>
    <w:qFormat/>
    <w:rsid w:val="000B6BE2"/>
    <w:pPr>
      <w:spacing w:line="240" w:lineRule="auto"/>
    </w:pPr>
    <w:rPr>
      <w:i/>
      <w:iCs/>
      <w:color w:val="1F497D" w:themeColor="text2"/>
      <w:sz w:val="18"/>
      <w:szCs w:val="18"/>
    </w:rPr>
  </w:style>
  <w:style w:type="table" w:styleId="Tabladecuadrcula4">
    <w:name w:val="Grid Table 4"/>
    <w:basedOn w:val="Tablanormal"/>
    <w:uiPriority w:val="49"/>
    <w:rsid w:val="005B4A8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5oscura">
    <w:name w:val="Grid Table 5 Dark"/>
    <w:basedOn w:val="Tablanormal"/>
    <w:uiPriority w:val="50"/>
    <w:rsid w:val="00D631E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DC2">
    <w:name w:val="toc 2"/>
    <w:basedOn w:val="Normal"/>
    <w:next w:val="Normal"/>
    <w:autoRedefine/>
    <w:uiPriority w:val="39"/>
    <w:unhideWhenUsed/>
    <w:rsid w:val="00502D7A"/>
    <w:pPr>
      <w:spacing w:after="100"/>
      <w:ind w:left="240"/>
    </w:pPr>
  </w:style>
  <w:style w:type="paragraph" w:styleId="Tabladeilustraciones">
    <w:name w:val="table of figures"/>
    <w:basedOn w:val="Normal"/>
    <w:next w:val="Normal"/>
    <w:uiPriority w:val="99"/>
    <w:unhideWhenUsed/>
    <w:rsid w:val="00502D7A"/>
    <w:pPr>
      <w:spacing w:after="0"/>
    </w:pPr>
  </w:style>
  <w:style w:type="paragraph" w:styleId="Sinespaciado">
    <w:name w:val="No Spacing"/>
    <w:link w:val="SinespaciadoCar"/>
    <w:uiPriority w:val="1"/>
    <w:qFormat/>
    <w:rsid w:val="00972128"/>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972128"/>
    <w:rPr>
      <w:rFonts w:asciiTheme="minorHAnsi" w:eastAsiaTheme="minorEastAsia" w:hAnsiTheme="minorHAnsi" w:cstheme="minorBidi"/>
      <w:sz w:val="22"/>
      <w:szCs w:val="22"/>
    </w:rPr>
  </w:style>
  <w:style w:type="paragraph" w:customStyle="1" w:styleId="indep">
    <w:name w:val="indep"/>
    <w:basedOn w:val="Textoindependiente"/>
    <w:rsid w:val="00AC7649"/>
    <w:pPr>
      <w:spacing w:after="0" w:line="240" w:lineRule="auto"/>
      <w:jc w:val="both"/>
    </w:pPr>
    <w:rPr>
      <w:rFonts w:eastAsia="Times New Roman"/>
      <w:szCs w:val="20"/>
      <w:lang w:eastAsia="es-ES"/>
    </w:rPr>
  </w:style>
  <w:style w:type="character" w:customStyle="1" w:styleId="titulacion">
    <w:name w:val="titulacion"/>
    <w:basedOn w:val="Fuentedeprrafopredeter"/>
    <w:rsid w:val="00AC7649"/>
  </w:style>
  <w:style w:type="paragraph" w:styleId="Textoindependiente">
    <w:name w:val="Body Text"/>
    <w:basedOn w:val="Normal"/>
    <w:link w:val="TextoindependienteCar"/>
    <w:uiPriority w:val="99"/>
    <w:semiHidden/>
    <w:unhideWhenUsed/>
    <w:rsid w:val="00AC7649"/>
    <w:pPr>
      <w:spacing w:after="120"/>
    </w:pPr>
  </w:style>
  <w:style w:type="character" w:customStyle="1" w:styleId="TextoindependienteCar">
    <w:name w:val="Texto independiente Car"/>
    <w:basedOn w:val="Fuentedeprrafopredeter"/>
    <w:link w:val="Textoindependiente"/>
    <w:uiPriority w:val="99"/>
    <w:semiHidden/>
    <w:rsid w:val="00AC7649"/>
    <w:rPr>
      <w:rFonts w:ascii="Times New Roman" w:hAnsi="Times New Roman"/>
      <w:sz w:val="24"/>
      <w:szCs w:val="22"/>
      <w:lang w:eastAsia="en-US"/>
    </w:rPr>
  </w:style>
  <w:style w:type="character" w:styleId="Refdecomentario">
    <w:name w:val="annotation reference"/>
    <w:basedOn w:val="Fuentedeprrafopredeter"/>
    <w:uiPriority w:val="99"/>
    <w:semiHidden/>
    <w:unhideWhenUsed/>
    <w:rsid w:val="00F17673"/>
    <w:rPr>
      <w:sz w:val="16"/>
      <w:szCs w:val="16"/>
    </w:rPr>
  </w:style>
  <w:style w:type="paragraph" w:styleId="Textocomentario">
    <w:name w:val="annotation text"/>
    <w:basedOn w:val="Normal"/>
    <w:link w:val="TextocomentarioCar"/>
    <w:uiPriority w:val="99"/>
    <w:semiHidden/>
    <w:unhideWhenUsed/>
    <w:rsid w:val="00F1767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17673"/>
    <w:rPr>
      <w:rFonts w:ascii="Times New Roman" w:hAnsi="Times New Roman"/>
      <w:lang w:eastAsia="en-US"/>
    </w:rPr>
  </w:style>
  <w:style w:type="paragraph" w:styleId="Asuntodelcomentario">
    <w:name w:val="annotation subject"/>
    <w:basedOn w:val="Textocomentario"/>
    <w:next w:val="Textocomentario"/>
    <w:link w:val="AsuntodelcomentarioCar"/>
    <w:uiPriority w:val="99"/>
    <w:semiHidden/>
    <w:unhideWhenUsed/>
    <w:rsid w:val="00F17673"/>
    <w:rPr>
      <w:b/>
      <w:bCs/>
    </w:rPr>
  </w:style>
  <w:style w:type="character" w:customStyle="1" w:styleId="AsuntodelcomentarioCar">
    <w:name w:val="Asunto del comentario Car"/>
    <w:basedOn w:val="TextocomentarioCar"/>
    <w:link w:val="Asuntodelcomentario"/>
    <w:uiPriority w:val="99"/>
    <w:semiHidden/>
    <w:rsid w:val="00F17673"/>
    <w:rPr>
      <w:rFonts w:ascii="Times New Roman" w:hAnsi="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1837">
      <w:bodyDiv w:val="1"/>
      <w:marLeft w:val="0"/>
      <w:marRight w:val="0"/>
      <w:marTop w:val="0"/>
      <w:marBottom w:val="0"/>
      <w:divBdr>
        <w:top w:val="none" w:sz="0" w:space="0" w:color="auto"/>
        <w:left w:val="none" w:sz="0" w:space="0" w:color="auto"/>
        <w:bottom w:val="none" w:sz="0" w:space="0" w:color="auto"/>
        <w:right w:val="none" w:sz="0" w:space="0" w:color="auto"/>
      </w:divBdr>
    </w:div>
    <w:div w:id="64957879">
      <w:bodyDiv w:val="1"/>
      <w:marLeft w:val="0"/>
      <w:marRight w:val="0"/>
      <w:marTop w:val="0"/>
      <w:marBottom w:val="0"/>
      <w:divBdr>
        <w:top w:val="none" w:sz="0" w:space="0" w:color="auto"/>
        <w:left w:val="none" w:sz="0" w:space="0" w:color="auto"/>
        <w:bottom w:val="none" w:sz="0" w:space="0" w:color="auto"/>
        <w:right w:val="none" w:sz="0" w:space="0" w:color="auto"/>
      </w:divBdr>
    </w:div>
    <w:div w:id="649142319">
      <w:bodyDiv w:val="1"/>
      <w:marLeft w:val="0"/>
      <w:marRight w:val="0"/>
      <w:marTop w:val="0"/>
      <w:marBottom w:val="0"/>
      <w:divBdr>
        <w:top w:val="none" w:sz="0" w:space="0" w:color="auto"/>
        <w:left w:val="none" w:sz="0" w:space="0" w:color="auto"/>
        <w:bottom w:val="none" w:sz="0" w:space="0" w:color="auto"/>
        <w:right w:val="none" w:sz="0" w:space="0" w:color="auto"/>
      </w:divBdr>
    </w:div>
    <w:div w:id="1051805947">
      <w:bodyDiv w:val="1"/>
      <w:marLeft w:val="0"/>
      <w:marRight w:val="0"/>
      <w:marTop w:val="0"/>
      <w:marBottom w:val="0"/>
      <w:divBdr>
        <w:top w:val="none" w:sz="0" w:space="0" w:color="auto"/>
        <w:left w:val="none" w:sz="0" w:space="0" w:color="auto"/>
        <w:bottom w:val="none" w:sz="0" w:space="0" w:color="auto"/>
        <w:right w:val="none" w:sz="0" w:space="0" w:color="auto"/>
      </w:divBdr>
    </w:div>
    <w:div w:id="1110246111">
      <w:bodyDiv w:val="1"/>
      <w:marLeft w:val="0"/>
      <w:marRight w:val="0"/>
      <w:marTop w:val="0"/>
      <w:marBottom w:val="0"/>
      <w:divBdr>
        <w:top w:val="none" w:sz="0" w:space="0" w:color="auto"/>
        <w:left w:val="none" w:sz="0" w:space="0" w:color="auto"/>
        <w:bottom w:val="none" w:sz="0" w:space="0" w:color="auto"/>
        <w:right w:val="none" w:sz="0" w:space="0" w:color="auto"/>
      </w:divBdr>
    </w:div>
    <w:div w:id="1264529498">
      <w:bodyDiv w:val="1"/>
      <w:marLeft w:val="0"/>
      <w:marRight w:val="0"/>
      <w:marTop w:val="0"/>
      <w:marBottom w:val="0"/>
      <w:divBdr>
        <w:top w:val="none" w:sz="0" w:space="0" w:color="auto"/>
        <w:left w:val="none" w:sz="0" w:space="0" w:color="auto"/>
        <w:bottom w:val="none" w:sz="0" w:space="0" w:color="auto"/>
        <w:right w:val="none" w:sz="0" w:space="0" w:color="auto"/>
      </w:divBdr>
    </w:div>
    <w:div w:id="1497841680">
      <w:bodyDiv w:val="1"/>
      <w:marLeft w:val="0"/>
      <w:marRight w:val="0"/>
      <w:marTop w:val="0"/>
      <w:marBottom w:val="0"/>
      <w:divBdr>
        <w:top w:val="none" w:sz="0" w:space="0" w:color="auto"/>
        <w:left w:val="none" w:sz="0" w:space="0" w:color="auto"/>
        <w:bottom w:val="none" w:sz="0" w:space="0" w:color="auto"/>
        <w:right w:val="none" w:sz="0" w:space="0" w:color="auto"/>
      </w:divBdr>
    </w:div>
    <w:div w:id="1565486514">
      <w:bodyDiv w:val="1"/>
      <w:marLeft w:val="0"/>
      <w:marRight w:val="0"/>
      <w:marTop w:val="0"/>
      <w:marBottom w:val="0"/>
      <w:divBdr>
        <w:top w:val="none" w:sz="0" w:space="0" w:color="auto"/>
        <w:left w:val="none" w:sz="0" w:space="0" w:color="auto"/>
        <w:bottom w:val="none" w:sz="0" w:space="0" w:color="auto"/>
        <w:right w:val="none" w:sz="0" w:space="0" w:color="auto"/>
      </w:divBdr>
    </w:div>
    <w:div w:id="1623917986">
      <w:bodyDiv w:val="1"/>
      <w:marLeft w:val="0"/>
      <w:marRight w:val="0"/>
      <w:marTop w:val="0"/>
      <w:marBottom w:val="0"/>
      <w:divBdr>
        <w:top w:val="none" w:sz="0" w:space="0" w:color="auto"/>
        <w:left w:val="none" w:sz="0" w:space="0" w:color="auto"/>
        <w:bottom w:val="none" w:sz="0" w:space="0" w:color="auto"/>
        <w:right w:val="none" w:sz="0" w:space="0" w:color="auto"/>
      </w:divBdr>
    </w:div>
    <w:div w:id="1944530100">
      <w:bodyDiv w:val="1"/>
      <w:marLeft w:val="0"/>
      <w:marRight w:val="0"/>
      <w:marTop w:val="0"/>
      <w:marBottom w:val="0"/>
      <w:divBdr>
        <w:top w:val="none" w:sz="0" w:space="0" w:color="auto"/>
        <w:left w:val="none" w:sz="0" w:space="0" w:color="auto"/>
        <w:bottom w:val="none" w:sz="0" w:space="0" w:color="auto"/>
        <w:right w:val="none" w:sz="0" w:space="0" w:color="auto"/>
      </w:divBdr>
    </w:div>
    <w:div w:id="208695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155DB-117C-4B95-BE7B-30F1C39D0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1021</Words>
  <Characters>5619</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de Oviedo</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 Gijon</dc:creator>
  <cp:lastModifiedBy>Raul García Fernández</cp:lastModifiedBy>
  <cp:revision>11</cp:revision>
  <cp:lastPrinted>2014-06-03T08:28:00Z</cp:lastPrinted>
  <dcterms:created xsi:type="dcterms:W3CDTF">2017-06-28T18:19:00Z</dcterms:created>
  <dcterms:modified xsi:type="dcterms:W3CDTF">2017-07-06T16:50:00Z</dcterms:modified>
</cp:coreProperties>
</file>
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Calibri"/>
          <w:szCs w:val="22"/>
          <w:lang w:eastAsia="en-US"/>
        </w:rPr>
        <w:id w:val="1770128360"/>
        <w:docPartObj>
          <w:docPartGallery w:val="Cover Pages"/>
          <w:docPartUnique/>
        </w:docPartObj>
      </w:sdtPr>
      <w:sdtEndPr>
        <w:rPr>
          <w:rFonts w:ascii="Times" w:hAnsi="Times"/>
        </w:rPr>
      </w:sdtEndPr>
      <w:sdtContent>
        <w:p w14:paraId="08DBDCE1" w14:textId="77777777" w:rsidR="00497AF8" w:rsidRDefault="00497AF8" w:rsidP="00497AF8">
          <w:pPr>
            <w:pStyle w:val="indep"/>
          </w:pPr>
          <w:r w:rsidRPr="00AD73D1">
            <w:rPr>
              <w:noProof/>
            </w:rPr>
            <w:drawing>
              <wp:inline distT="0" distB="0" distL="0" distR="0" wp14:anchorId="30E018DA" wp14:editId="20263565">
                <wp:extent cx="3114675" cy="952500"/>
                <wp:effectExtent l="0" t="0" r="9525"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74DB2121" wp14:editId="1592ED18">
                <wp:extent cx="857250" cy="952500"/>
                <wp:effectExtent l="0" t="0" r="0" b="0"/>
                <wp:docPr id="44"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pi 2013 color vertic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75B55DBB" w14:textId="77777777" w:rsidR="00497AF8" w:rsidRDefault="00497AF8" w:rsidP="00497AF8">
          <w:pPr>
            <w:pStyle w:val="indep"/>
          </w:pPr>
        </w:p>
        <w:p w14:paraId="49D9BF67" w14:textId="77777777" w:rsidR="00497AF8" w:rsidRDefault="00497AF8" w:rsidP="00497AF8">
          <w:pPr>
            <w:pStyle w:val="indep"/>
          </w:pPr>
        </w:p>
        <w:p w14:paraId="41909E9F" w14:textId="77777777" w:rsidR="00497AF8" w:rsidRDefault="00497AF8" w:rsidP="00497AF8">
          <w:pPr>
            <w:pStyle w:val="indep"/>
            <w:rPr>
              <w:sz w:val="36"/>
              <w:szCs w:val="36"/>
            </w:rPr>
          </w:pPr>
        </w:p>
        <w:p w14:paraId="6422092F" w14:textId="77777777" w:rsidR="00497AF8" w:rsidRDefault="00497AF8" w:rsidP="00497AF8">
          <w:pPr>
            <w:pStyle w:val="indep"/>
            <w:rPr>
              <w:sz w:val="36"/>
              <w:szCs w:val="36"/>
            </w:rPr>
          </w:pPr>
        </w:p>
        <w:p w14:paraId="08C73E99" w14:textId="77777777" w:rsidR="00497AF8" w:rsidRDefault="00497AF8" w:rsidP="00497AF8">
          <w:pPr>
            <w:pStyle w:val="indep"/>
            <w:rPr>
              <w:sz w:val="36"/>
              <w:szCs w:val="36"/>
            </w:rPr>
          </w:pPr>
        </w:p>
        <w:p w14:paraId="5EB923FC" w14:textId="77777777" w:rsidR="00497AF8" w:rsidRPr="000C23EF" w:rsidRDefault="00497AF8" w:rsidP="00497AF8">
          <w:pPr>
            <w:pStyle w:val="indep"/>
            <w:rPr>
              <w:sz w:val="36"/>
              <w:szCs w:val="36"/>
            </w:rPr>
          </w:pPr>
        </w:p>
        <w:p w14:paraId="7FA6616B" w14:textId="77777777" w:rsidR="00497AF8" w:rsidRPr="000C23EF" w:rsidRDefault="00497AF8" w:rsidP="00497AF8">
          <w:pPr>
            <w:pStyle w:val="indep"/>
            <w:jc w:val="center"/>
            <w:rPr>
              <w:b/>
              <w:bCs/>
              <w:sz w:val="36"/>
              <w:szCs w:val="36"/>
            </w:rPr>
          </w:pPr>
          <w:r w:rsidRPr="000C23EF">
            <w:rPr>
              <w:b/>
              <w:bCs/>
              <w:sz w:val="36"/>
              <w:szCs w:val="36"/>
            </w:rPr>
            <w:t xml:space="preserve">ESCUELA POLITÉCNICA DE INGENIERÍA DE GIJÓN. </w:t>
          </w:r>
        </w:p>
        <w:p w14:paraId="2CF45523" w14:textId="77777777" w:rsidR="00497AF8" w:rsidRPr="000C23EF" w:rsidRDefault="00497AF8" w:rsidP="00497AF8">
          <w:pPr>
            <w:pStyle w:val="indep"/>
            <w:jc w:val="center"/>
            <w:rPr>
              <w:b/>
              <w:bCs/>
              <w:sz w:val="36"/>
              <w:szCs w:val="36"/>
            </w:rPr>
          </w:pPr>
        </w:p>
        <w:p w14:paraId="3472DE95" w14:textId="77777777" w:rsidR="00497AF8" w:rsidRDefault="00497AF8" w:rsidP="00497AF8">
          <w:pPr>
            <w:pStyle w:val="indep"/>
            <w:jc w:val="center"/>
            <w:rPr>
              <w:b/>
              <w:bCs/>
              <w:sz w:val="32"/>
              <w:szCs w:val="32"/>
            </w:rPr>
          </w:pPr>
        </w:p>
        <w:p w14:paraId="35D1BCD1" w14:textId="77777777" w:rsidR="00497AF8" w:rsidRDefault="00497AF8" w:rsidP="00497AF8">
          <w:pPr>
            <w:pStyle w:val="indep"/>
            <w:jc w:val="center"/>
            <w:rPr>
              <w:b/>
              <w:bCs/>
              <w:sz w:val="32"/>
              <w:szCs w:val="32"/>
            </w:rPr>
          </w:pPr>
        </w:p>
        <w:p w14:paraId="4A456ABA" w14:textId="48BF9CE5" w:rsidR="00497AF8" w:rsidRDefault="00497AF8" w:rsidP="00497AF8">
          <w:pPr>
            <w:pStyle w:val="indep"/>
            <w:jc w:val="center"/>
            <w:rPr>
              <w:b/>
              <w:bCs/>
              <w:sz w:val="32"/>
              <w:szCs w:val="32"/>
            </w:rPr>
          </w:pPr>
          <w:r>
            <w:rPr>
              <w:b/>
              <w:bCs/>
              <w:sz w:val="32"/>
              <w:szCs w:val="32"/>
            </w:rPr>
            <w:t>GRADO EN INGENIERÍA INFORM</w:t>
          </w:r>
          <w:ins w:id="0" w:author="Usuario de Windows" w:date="2017-07-06T22:32:00Z">
            <w:r w:rsidR="00B219E1">
              <w:rPr>
                <w:b/>
                <w:bCs/>
                <w:sz w:val="32"/>
                <w:szCs w:val="32"/>
              </w:rPr>
              <w:t>Á</w:t>
            </w:r>
          </w:ins>
          <w:del w:id="1" w:author="Usuario de Windows" w:date="2017-07-06T22:32:00Z">
            <w:r w:rsidDel="00B219E1">
              <w:rPr>
                <w:b/>
                <w:bCs/>
                <w:sz w:val="32"/>
                <w:szCs w:val="32"/>
              </w:rPr>
              <w:delText>A</w:delText>
            </w:r>
          </w:del>
          <w:r>
            <w:rPr>
              <w:b/>
              <w:bCs/>
              <w:sz w:val="32"/>
              <w:szCs w:val="32"/>
            </w:rPr>
            <w:t>TICA EN</w:t>
          </w:r>
        </w:p>
        <w:p w14:paraId="641C4260" w14:textId="307967AA" w:rsidR="00497AF8" w:rsidRDefault="00497AF8" w:rsidP="00497AF8">
          <w:pPr>
            <w:pStyle w:val="indep"/>
            <w:jc w:val="center"/>
            <w:rPr>
              <w:b/>
              <w:bCs/>
              <w:sz w:val="32"/>
              <w:szCs w:val="32"/>
            </w:rPr>
          </w:pPr>
          <w:r>
            <w:rPr>
              <w:b/>
              <w:bCs/>
              <w:sz w:val="32"/>
              <w:szCs w:val="32"/>
            </w:rPr>
            <w:t>TECNOLOG</w:t>
          </w:r>
          <w:ins w:id="2" w:author="Usuario de Windows" w:date="2017-07-07T00:07:00Z">
            <w:r w:rsidR="00A11023">
              <w:rPr>
                <w:b/>
                <w:bCs/>
                <w:sz w:val="32"/>
                <w:szCs w:val="32"/>
              </w:rPr>
              <w:t>Í</w:t>
            </w:r>
          </w:ins>
          <w:bookmarkStart w:id="3" w:name="_GoBack"/>
          <w:bookmarkEnd w:id="3"/>
          <w:del w:id="4" w:author="Usuario de Windows" w:date="2017-07-07T00:07:00Z">
            <w:r w:rsidDel="00A11023">
              <w:rPr>
                <w:b/>
                <w:bCs/>
                <w:sz w:val="32"/>
                <w:szCs w:val="32"/>
              </w:rPr>
              <w:delText>I</w:delText>
            </w:r>
          </w:del>
          <w:r>
            <w:rPr>
              <w:b/>
              <w:bCs/>
              <w:sz w:val="32"/>
              <w:szCs w:val="32"/>
            </w:rPr>
            <w:t>AS DE LA INFORMACIÓN</w:t>
          </w:r>
        </w:p>
        <w:p w14:paraId="2B2B50CA" w14:textId="77777777" w:rsidR="00497AF8" w:rsidRPr="000C23EF" w:rsidRDefault="00497AF8" w:rsidP="00497AF8">
          <w:pPr>
            <w:pStyle w:val="indep"/>
            <w:rPr>
              <w:sz w:val="28"/>
              <w:szCs w:val="28"/>
            </w:rPr>
          </w:pPr>
        </w:p>
        <w:p w14:paraId="37C72F26" w14:textId="77777777" w:rsidR="00497AF8" w:rsidRPr="000C23EF" w:rsidRDefault="00497AF8" w:rsidP="00497AF8">
          <w:pPr>
            <w:pStyle w:val="indep"/>
            <w:rPr>
              <w:sz w:val="28"/>
              <w:szCs w:val="28"/>
            </w:rPr>
          </w:pPr>
        </w:p>
        <w:p w14:paraId="6F688F81" w14:textId="77777777" w:rsidR="00497AF8" w:rsidRPr="000C23EF" w:rsidRDefault="00497AF8" w:rsidP="00497AF8">
          <w:pPr>
            <w:pStyle w:val="indep"/>
            <w:rPr>
              <w:sz w:val="28"/>
              <w:szCs w:val="28"/>
            </w:rPr>
          </w:pPr>
        </w:p>
        <w:p w14:paraId="19564BBD" w14:textId="77777777" w:rsidR="00497AF8" w:rsidRPr="000C23EF" w:rsidRDefault="00497AF8" w:rsidP="00497AF8">
          <w:pPr>
            <w:pStyle w:val="indep"/>
            <w:rPr>
              <w:sz w:val="28"/>
              <w:szCs w:val="28"/>
            </w:rPr>
          </w:pPr>
        </w:p>
        <w:p w14:paraId="1EA45F83" w14:textId="73FC61E7" w:rsidR="00497AF8" w:rsidRPr="000C23EF" w:rsidRDefault="00497AF8" w:rsidP="00497AF8">
          <w:pPr>
            <w:pStyle w:val="indep"/>
            <w:jc w:val="center"/>
            <w:rPr>
              <w:b/>
              <w:bCs/>
              <w:sz w:val="28"/>
              <w:szCs w:val="28"/>
            </w:rPr>
          </w:pPr>
          <w:r w:rsidRPr="000C23EF">
            <w:rPr>
              <w:b/>
              <w:bCs/>
              <w:sz w:val="28"/>
              <w:szCs w:val="28"/>
            </w:rPr>
            <w:t xml:space="preserve">ÁREA DE </w:t>
          </w:r>
          <w:r>
            <w:rPr>
              <w:b/>
              <w:bCs/>
              <w:sz w:val="28"/>
              <w:szCs w:val="28"/>
            </w:rPr>
            <w:t>INGENIER</w:t>
          </w:r>
          <w:ins w:id="5" w:author="Usuario de Windows" w:date="2017-07-06T22:34:00Z">
            <w:r w:rsidR="00B219E1">
              <w:rPr>
                <w:b/>
                <w:bCs/>
                <w:sz w:val="28"/>
                <w:szCs w:val="28"/>
              </w:rPr>
              <w:t>Í</w:t>
            </w:r>
          </w:ins>
          <w:del w:id="6" w:author="Usuario de Windows" w:date="2017-07-06T22:34:00Z">
            <w:r w:rsidDel="00B219E1">
              <w:rPr>
                <w:b/>
                <w:bCs/>
                <w:sz w:val="28"/>
                <w:szCs w:val="28"/>
              </w:rPr>
              <w:delText>I</w:delText>
            </w:r>
          </w:del>
          <w:r>
            <w:rPr>
              <w:b/>
              <w:bCs/>
              <w:sz w:val="28"/>
              <w:szCs w:val="28"/>
            </w:rPr>
            <w:t>A TELEM</w:t>
          </w:r>
          <w:ins w:id="7" w:author="Usuario de Windows" w:date="2017-07-06T22:34:00Z">
            <w:r w:rsidR="00B219E1">
              <w:rPr>
                <w:b/>
                <w:bCs/>
                <w:sz w:val="28"/>
                <w:szCs w:val="28"/>
              </w:rPr>
              <w:t>Á</w:t>
            </w:r>
          </w:ins>
          <w:del w:id="8" w:author="Usuario de Windows" w:date="2017-07-06T22:34:00Z">
            <w:r w:rsidDel="00B219E1">
              <w:rPr>
                <w:b/>
                <w:bCs/>
                <w:sz w:val="28"/>
                <w:szCs w:val="28"/>
              </w:rPr>
              <w:delText>A</w:delText>
            </w:r>
          </w:del>
          <w:r>
            <w:rPr>
              <w:b/>
              <w:bCs/>
              <w:sz w:val="28"/>
              <w:szCs w:val="28"/>
            </w:rPr>
            <w:t>TICA</w:t>
          </w:r>
        </w:p>
        <w:p w14:paraId="22F0F3DE" w14:textId="77777777" w:rsidR="00497AF8" w:rsidRPr="000C23EF" w:rsidRDefault="00497AF8" w:rsidP="00497AF8">
          <w:pPr>
            <w:pStyle w:val="indep"/>
            <w:rPr>
              <w:sz w:val="28"/>
              <w:szCs w:val="28"/>
            </w:rPr>
          </w:pPr>
        </w:p>
        <w:p w14:paraId="10C845DF" w14:textId="77777777" w:rsidR="00497AF8" w:rsidRPr="000C23EF" w:rsidRDefault="00497AF8" w:rsidP="00497AF8">
          <w:pPr>
            <w:pStyle w:val="indep"/>
            <w:rPr>
              <w:sz w:val="28"/>
              <w:szCs w:val="28"/>
            </w:rPr>
          </w:pPr>
        </w:p>
        <w:p w14:paraId="6E2D34A8" w14:textId="77777777" w:rsidR="00497AF8" w:rsidRPr="000C23EF" w:rsidRDefault="00497AF8" w:rsidP="00497AF8">
          <w:pPr>
            <w:pStyle w:val="indep"/>
            <w:jc w:val="center"/>
            <w:rPr>
              <w:b/>
              <w:bCs/>
              <w:sz w:val="28"/>
              <w:szCs w:val="28"/>
            </w:rPr>
          </w:pPr>
          <w:r w:rsidRPr="000C23EF">
            <w:rPr>
              <w:b/>
              <w:bCs/>
              <w:sz w:val="28"/>
              <w:szCs w:val="28"/>
            </w:rPr>
            <w:t>TRABAJO FIN DE GRADO Nº 11111111111</w:t>
          </w:r>
        </w:p>
        <w:p w14:paraId="5749F728" w14:textId="77777777" w:rsidR="00497AF8" w:rsidRPr="000C23EF" w:rsidRDefault="00497AF8" w:rsidP="00497AF8">
          <w:pPr>
            <w:pStyle w:val="indep"/>
            <w:jc w:val="center"/>
            <w:rPr>
              <w:b/>
              <w:bCs/>
              <w:sz w:val="28"/>
              <w:szCs w:val="28"/>
            </w:rPr>
          </w:pPr>
        </w:p>
        <w:p w14:paraId="4B9BA98C" w14:textId="77777777" w:rsidR="00497AF8" w:rsidRPr="00B625B8" w:rsidRDefault="00497AF8" w:rsidP="00497AF8">
          <w:pPr>
            <w:pStyle w:val="indep"/>
            <w:jc w:val="center"/>
            <w:rPr>
              <w:b/>
              <w:bCs/>
              <w:i/>
              <w:sz w:val="28"/>
              <w:szCs w:val="28"/>
            </w:rPr>
          </w:pPr>
          <w:r w:rsidRPr="00B625B8">
            <w:rPr>
              <w:b/>
              <w:bCs/>
              <w:i/>
              <w:sz w:val="28"/>
              <w:szCs w:val="28"/>
            </w:rPr>
            <w:t>“</w:t>
          </w:r>
          <w:r w:rsidRPr="00B625B8">
            <w:rPr>
              <w:rStyle w:val="titulacion"/>
              <w:rFonts w:eastAsiaTheme="majorEastAsia"/>
              <w:i/>
              <w:sz w:val="28"/>
              <w:szCs w:val="28"/>
            </w:rPr>
            <w:t>Aplicación web para la gestión de un repositorio</w:t>
          </w:r>
          <w:r w:rsidRPr="00B625B8">
            <w:rPr>
              <w:b/>
              <w:bCs/>
              <w:i/>
              <w:sz w:val="28"/>
              <w:szCs w:val="28"/>
            </w:rPr>
            <w:t>”</w:t>
          </w:r>
        </w:p>
        <w:p w14:paraId="2DC44EE8" w14:textId="77777777" w:rsidR="00497AF8" w:rsidRPr="000C23EF" w:rsidRDefault="00497AF8" w:rsidP="00497AF8">
          <w:pPr>
            <w:pStyle w:val="indep"/>
            <w:rPr>
              <w:b/>
              <w:bCs/>
              <w:sz w:val="28"/>
              <w:szCs w:val="28"/>
            </w:rPr>
          </w:pPr>
        </w:p>
        <w:p w14:paraId="5F13D519" w14:textId="77777777" w:rsidR="00497AF8" w:rsidRPr="000C23EF" w:rsidRDefault="00497AF8" w:rsidP="00497AF8">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97AF8" w14:paraId="1C6C8443" w14:textId="77777777" w:rsidTr="00BB126F">
            <w:tc>
              <w:tcPr>
                <w:tcW w:w="4530" w:type="dxa"/>
              </w:tcPr>
              <w:p w14:paraId="16E3107A" w14:textId="77777777" w:rsidR="00497AF8" w:rsidRPr="00B625B8" w:rsidRDefault="00497AF8" w:rsidP="00BB126F">
                <w:pPr>
                  <w:pStyle w:val="indep"/>
                  <w:jc w:val="center"/>
                  <w:rPr>
                    <w:b/>
                    <w:sz w:val="28"/>
                    <w:szCs w:val="28"/>
                  </w:rPr>
                </w:pPr>
                <w:r w:rsidRPr="00B625B8">
                  <w:rPr>
                    <w:b/>
                    <w:sz w:val="28"/>
                    <w:szCs w:val="28"/>
                  </w:rPr>
                  <w:t>Autor:</w:t>
                </w:r>
              </w:p>
            </w:tc>
            <w:tc>
              <w:tcPr>
                <w:tcW w:w="4531" w:type="dxa"/>
              </w:tcPr>
              <w:p w14:paraId="1FFBDD7B" w14:textId="77777777" w:rsidR="00497AF8" w:rsidRPr="00B625B8" w:rsidRDefault="00497AF8" w:rsidP="00BB126F">
                <w:pPr>
                  <w:pStyle w:val="indep"/>
                  <w:jc w:val="center"/>
                  <w:rPr>
                    <w:b/>
                    <w:sz w:val="28"/>
                    <w:szCs w:val="28"/>
                  </w:rPr>
                </w:pPr>
                <w:r w:rsidRPr="00B625B8">
                  <w:rPr>
                    <w:b/>
                    <w:sz w:val="28"/>
                    <w:szCs w:val="28"/>
                  </w:rPr>
                  <w:t>Tutor:</w:t>
                </w:r>
              </w:p>
            </w:tc>
          </w:tr>
          <w:tr w:rsidR="00497AF8" w14:paraId="27AB4F54" w14:textId="77777777" w:rsidTr="00BB126F">
            <w:tc>
              <w:tcPr>
                <w:tcW w:w="4530" w:type="dxa"/>
              </w:tcPr>
              <w:p w14:paraId="0A1ACA3F" w14:textId="77777777" w:rsidR="00497AF8" w:rsidRPr="00B625B8" w:rsidRDefault="00497AF8" w:rsidP="00BB126F">
                <w:pPr>
                  <w:pStyle w:val="indep"/>
                  <w:jc w:val="center"/>
                  <w:rPr>
                    <w:b/>
                    <w:sz w:val="28"/>
                    <w:szCs w:val="28"/>
                  </w:rPr>
                </w:pPr>
                <w:r w:rsidRPr="00B625B8">
                  <w:rPr>
                    <w:b/>
                    <w:sz w:val="28"/>
                    <w:szCs w:val="28"/>
                  </w:rPr>
                  <w:t>Raúl García Fernández</w:t>
                </w:r>
              </w:p>
            </w:tc>
            <w:tc>
              <w:tcPr>
                <w:tcW w:w="4531" w:type="dxa"/>
              </w:tcPr>
              <w:p w14:paraId="40CD8670" w14:textId="77777777" w:rsidR="00497AF8" w:rsidRPr="00B625B8" w:rsidRDefault="00497AF8" w:rsidP="00BB126F">
                <w:pPr>
                  <w:pStyle w:val="indep"/>
                  <w:jc w:val="center"/>
                  <w:rPr>
                    <w:b/>
                    <w:sz w:val="28"/>
                    <w:szCs w:val="28"/>
                  </w:rPr>
                </w:pPr>
                <w:r w:rsidRPr="00B625B8">
                  <w:rPr>
                    <w:b/>
                    <w:sz w:val="28"/>
                    <w:szCs w:val="28"/>
                  </w:rPr>
                  <w:t>Raquel Blanco Aguirre</w:t>
                </w:r>
              </w:p>
            </w:tc>
          </w:tr>
        </w:tbl>
        <w:p w14:paraId="720F1EC8" w14:textId="77777777" w:rsidR="00497AF8" w:rsidRPr="000C23EF" w:rsidRDefault="00497AF8" w:rsidP="00497AF8">
          <w:pPr>
            <w:pStyle w:val="indep"/>
            <w:rPr>
              <w:sz w:val="28"/>
              <w:szCs w:val="28"/>
            </w:rPr>
          </w:pPr>
        </w:p>
        <w:p w14:paraId="491CD39E" w14:textId="77777777" w:rsidR="00497AF8" w:rsidRPr="000C23EF" w:rsidRDefault="00497AF8" w:rsidP="00497AF8">
          <w:pPr>
            <w:pStyle w:val="indep"/>
            <w:rPr>
              <w:sz w:val="28"/>
              <w:szCs w:val="28"/>
            </w:rPr>
          </w:pPr>
        </w:p>
        <w:p w14:paraId="71EF4311" w14:textId="77777777" w:rsidR="00497AF8" w:rsidRDefault="00497AF8" w:rsidP="00497AF8">
          <w:pPr>
            <w:pStyle w:val="indep"/>
            <w:rPr>
              <w:b/>
              <w:bCs/>
              <w:sz w:val="28"/>
            </w:rPr>
          </w:pPr>
        </w:p>
        <w:p w14:paraId="02ECC7E2" w14:textId="77777777" w:rsidR="00497AF8" w:rsidRPr="008F4C36" w:rsidRDefault="00497AF8" w:rsidP="00497AF8">
          <w:pPr>
            <w:pStyle w:val="indep"/>
            <w:jc w:val="center"/>
            <w:rPr>
              <w:sz w:val="28"/>
              <w:szCs w:val="28"/>
            </w:rPr>
          </w:pPr>
          <w:r>
            <w:rPr>
              <w:b/>
              <w:bCs/>
              <w:sz w:val="28"/>
            </w:rPr>
            <w:t>Junio de 2017</w:t>
          </w:r>
        </w:p>
        <w:p w14:paraId="50BCE15F" w14:textId="77777777" w:rsidR="00BF6B75" w:rsidRDefault="00BF6B75" w:rsidP="00497AF8">
          <w:pPr>
            <w:rPr>
              <w:rFonts w:ascii="Times" w:eastAsia="Times New Roman" w:hAnsi="Times"/>
              <w:lang w:eastAsia="es-ES"/>
            </w:rPr>
          </w:pPr>
        </w:p>
        <w:p w14:paraId="2C8384A2" w14:textId="77777777" w:rsidR="00964BD8" w:rsidRDefault="00964BD8" w:rsidP="00497AF8">
          <w:pPr>
            <w:rPr>
              <w:ins w:id="9" w:author="Raul García Fernández" w:date="2017-07-04T17:07:00Z"/>
              <w:rFonts w:ascii="Times" w:eastAsia="Times New Roman" w:hAnsi="Times"/>
              <w:lang w:eastAsia="es-ES"/>
            </w:rPr>
          </w:pPr>
        </w:p>
        <w:p w14:paraId="0268387C" w14:textId="77777777" w:rsidR="00964BD8" w:rsidRDefault="00964BD8">
          <w:pPr>
            <w:spacing w:after="0" w:line="240" w:lineRule="auto"/>
            <w:rPr>
              <w:ins w:id="10" w:author="Raul García Fernández" w:date="2017-07-04T17:07:00Z"/>
              <w:rFonts w:ascii="Times" w:eastAsia="Times New Roman" w:hAnsi="Times"/>
              <w:lang w:eastAsia="es-ES"/>
            </w:rPr>
          </w:pPr>
          <w:ins w:id="11" w:author="Raul García Fernández" w:date="2017-07-04T17:07:00Z">
            <w:r>
              <w:rPr>
                <w:rFonts w:ascii="Times" w:eastAsia="Times New Roman" w:hAnsi="Times"/>
                <w:lang w:eastAsia="es-ES"/>
              </w:rPr>
              <w:br w:type="page"/>
            </w:r>
          </w:ins>
        </w:p>
        <w:p w14:paraId="67CDFE8F" w14:textId="77777777" w:rsidR="00964BD8" w:rsidRDefault="00964BD8" w:rsidP="00964BD8">
          <w:pPr>
            <w:spacing w:after="0" w:line="240" w:lineRule="auto"/>
            <w:rPr>
              <w:ins w:id="12" w:author="Raul García Fernández" w:date="2017-07-04T17:07:00Z"/>
              <w:b/>
            </w:rPr>
          </w:pPr>
        </w:p>
        <w:p w14:paraId="64ABA0AB" w14:textId="77777777" w:rsidR="00964BD8" w:rsidRDefault="00964BD8" w:rsidP="00964BD8">
          <w:pPr>
            <w:jc w:val="both"/>
            <w:rPr>
              <w:ins w:id="13" w:author="Raul García Fernández" w:date="2017-07-04T17:07: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3FAF77" w14:textId="77777777" w:rsidR="00964BD8" w:rsidRDefault="00964BD8" w:rsidP="00964BD8">
          <w:pPr>
            <w:ind w:left="708" w:firstLine="708"/>
            <w:jc w:val="both"/>
            <w:rPr>
              <w:ins w:id="14" w:author="Raul García Fernández" w:date="2017-07-04T17:07: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3B3EEC" w14:textId="2DCE132A" w:rsidR="00964BD8" w:rsidRPr="004B6A0A" w:rsidRDefault="00964BD8" w:rsidP="00964BD8">
          <w:pPr>
            <w:jc w:val="center"/>
            <w:rPr>
              <w:ins w:id="15" w:author="Raul García Fernández" w:date="2017-07-04T17:07: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6" w:author="Raul García Fernández" w:date="2017-07-04T17:07:00Z">
            <w:r>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w:t>
            </w:r>
          </w:ins>
        </w:p>
        <w:p w14:paraId="2F381D6A" w14:textId="77777777" w:rsidR="00964BD8" w:rsidRDefault="00964BD8" w:rsidP="00964BD8">
          <w:pPr>
            <w:spacing w:after="0" w:line="240" w:lineRule="auto"/>
            <w:rPr>
              <w:ins w:id="17" w:author="Raul García Fernández" w:date="2017-07-04T17:07:00Z"/>
              <w:b/>
            </w:rPr>
          </w:pPr>
        </w:p>
        <w:p w14:paraId="16CD492C" w14:textId="77777777" w:rsidR="00964BD8" w:rsidRDefault="00964BD8" w:rsidP="00964BD8">
          <w:pPr>
            <w:jc w:val="both"/>
            <w:rPr>
              <w:ins w:id="18" w:author="Raul García Fernández" w:date="2017-07-04T17:07: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A0CD2D" w14:textId="61EE15EF" w:rsidR="00964BD8" w:rsidRPr="004B6A0A" w:rsidRDefault="00964BD8">
          <w:pPr>
            <w:rPr>
              <w:ins w:id="19" w:author="Raul García Fernández" w:date="2017-07-04T17:07: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0" w:author="Raul García Fernández" w:date="2017-07-04T17:07:00Z">
              <w:pPr>
                <w:jc w:val="center"/>
              </w:pPr>
            </w:pPrChange>
          </w:pPr>
        </w:p>
        <w:p w14:paraId="791EE329" w14:textId="2C722D0C" w:rsidR="00497AF8" w:rsidRDefault="00964BD8" w:rsidP="003D2201">
          <w:pPr>
            <w:spacing w:after="0" w:line="240" w:lineRule="auto"/>
            <w:rPr>
              <w:rFonts w:ascii="Times" w:eastAsia="Times New Roman" w:hAnsi="Times"/>
              <w:lang w:eastAsia="es-ES"/>
            </w:rPr>
          </w:pPr>
          <w:ins w:id="21" w:author="Raul García Fernández" w:date="2017-07-04T17:07:00Z">
            <w:r>
              <w:rPr>
                <w:rFonts w:ascii="Times" w:eastAsia="Times New Roman" w:hAnsi="Times"/>
                <w:lang w:eastAsia="es-ES"/>
              </w:rPr>
              <w:br w:type="page"/>
            </w:r>
          </w:ins>
        </w:p>
      </w:sdtContent>
    </w:sdt>
    <w:sdt>
      <w:sdtPr>
        <w:rPr>
          <w:rFonts w:ascii="Times New Roman" w:eastAsia="Calibri" w:hAnsi="Times New Roman" w:cs="Times New Roman"/>
          <w:color w:val="auto"/>
          <w:sz w:val="24"/>
          <w:szCs w:val="22"/>
          <w:lang w:eastAsia="en-US"/>
        </w:rPr>
        <w:id w:val="-1534952732"/>
        <w:docPartObj>
          <w:docPartGallery w:val="Table of Contents"/>
          <w:docPartUnique/>
        </w:docPartObj>
      </w:sdtPr>
      <w:sdtEndPr>
        <w:rPr>
          <w:b/>
          <w:bCs/>
        </w:rPr>
      </w:sdtEndPr>
      <w:sdtContent>
        <w:p w14:paraId="30FD9115" w14:textId="77777777" w:rsidR="006641AF" w:rsidRPr="00287421" w:rsidRDefault="006641AF">
          <w:pPr>
            <w:pStyle w:val="TtulodeTDC"/>
            <w:rPr>
              <w:rStyle w:val="Ttulo1Car"/>
              <w:color w:val="auto"/>
            </w:rPr>
          </w:pPr>
          <w:r w:rsidRPr="00287421">
            <w:rPr>
              <w:rStyle w:val="Ttulo1Car"/>
              <w:color w:val="auto"/>
            </w:rPr>
            <w:t>Contenido</w:t>
          </w:r>
        </w:p>
        <w:p w14:paraId="0FCC28A6" w14:textId="2A160134" w:rsidR="00FE318B" w:rsidRDefault="006641AF">
          <w:pPr>
            <w:pStyle w:val="TDC1"/>
            <w:tabs>
              <w:tab w:val="right" w:leader="dot" w:pos="9061"/>
            </w:tabs>
            <w:rPr>
              <w:ins w:id="22" w:author="Raul García Fernández" w:date="2017-07-05T20:47:00Z"/>
              <w:rFonts w:asciiTheme="minorHAnsi" w:eastAsiaTheme="minorEastAsia" w:hAnsiTheme="minorHAnsi" w:cstheme="minorBidi"/>
              <w:noProof/>
              <w:sz w:val="22"/>
              <w:lang w:eastAsia="es-ES"/>
            </w:rPr>
          </w:pPr>
          <w:r>
            <w:fldChar w:fldCharType="begin"/>
          </w:r>
          <w:r>
            <w:instrText xml:space="preserve"> TOC \o "1-3" \h \z \u </w:instrText>
          </w:r>
          <w:r>
            <w:fldChar w:fldCharType="separate"/>
          </w:r>
          <w:ins w:id="23" w:author="Raul García Fernández" w:date="2017-07-05T20:47:00Z">
            <w:r w:rsidR="00FE318B" w:rsidRPr="00262599">
              <w:rPr>
                <w:rStyle w:val="Hipervnculo"/>
                <w:noProof/>
              </w:rPr>
              <w:fldChar w:fldCharType="begin"/>
            </w:r>
            <w:r w:rsidR="00FE318B" w:rsidRPr="00262599">
              <w:rPr>
                <w:rStyle w:val="Hipervnculo"/>
                <w:noProof/>
              </w:rPr>
              <w:instrText xml:space="preserve"> </w:instrText>
            </w:r>
            <w:r w:rsidR="00FE318B">
              <w:rPr>
                <w:noProof/>
              </w:rPr>
              <w:instrText>HYPERLINK \l "_Toc487050959"</w:instrText>
            </w:r>
            <w:r w:rsidR="00FE318B" w:rsidRPr="00262599">
              <w:rPr>
                <w:rStyle w:val="Hipervnculo"/>
                <w:noProof/>
              </w:rPr>
              <w:instrText xml:space="preserve"> </w:instrText>
            </w:r>
            <w:r w:rsidR="00FE318B" w:rsidRPr="00262599">
              <w:rPr>
                <w:rStyle w:val="Hipervnculo"/>
                <w:noProof/>
              </w:rPr>
              <w:fldChar w:fldCharType="separate"/>
            </w:r>
            <w:r w:rsidR="00FE318B" w:rsidRPr="00262599">
              <w:rPr>
                <w:rStyle w:val="Hipervnculo"/>
                <w:noProof/>
              </w:rPr>
              <w:t>Tablas</w:t>
            </w:r>
            <w:r w:rsidR="00FE318B">
              <w:rPr>
                <w:noProof/>
                <w:webHidden/>
              </w:rPr>
              <w:tab/>
            </w:r>
            <w:r w:rsidR="00FE318B">
              <w:rPr>
                <w:noProof/>
                <w:webHidden/>
              </w:rPr>
              <w:fldChar w:fldCharType="begin"/>
            </w:r>
            <w:r w:rsidR="00FE318B">
              <w:rPr>
                <w:noProof/>
                <w:webHidden/>
              </w:rPr>
              <w:instrText xml:space="preserve"> PAGEREF _Toc487050959 \h </w:instrText>
            </w:r>
          </w:ins>
          <w:r w:rsidR="00FE318B">
            <w:rPr>
              <w:noProof/>
              <w:webHidden/>
            </w:rPr>
          </w:r>
          <w:r w:rsidR="00FE318B">
            <w:rPr>
              <w:noProof/>
              <w:webHidden/>
            </w:rPr>
            <w:fldChar w:fldCharType="separate"/>
          </w:r>
          <w:ins w:id="24" w:author="Raul García Fernández" w:date="2017-07-05T20:47:00Z">
            <w:r w:rsidR="00FE318B">
              <w:rPr>
                <w:noProof/>
                <w:webHidden/>
              </w:rPr>
              <w:t>3</w:t>
            </w:r>
            <w:r w:rsidR="00FE318B">
              <w:rPr>
                <w:noProof/>
                <w:webHidden/>
              </w:rPr>
              <w:fldChar w:fldCharType="end"/>
            </w:r>
            <w:r w:rsidR="00FE318B" w:rsidRPr="00262599">
              <w:rPr>
                <w:rStyle w:val="Hipervnculo"/>
                <w:noProof/>
              </w:rPr>
              <w:fldChar w:fldCharType="end"/>
            </w:r>
          </w:ins>
        </w:p>
        <w:p w14:paraId="26402B71" w14:textId="78AFA683" w:rsidR="00FE318B" w:rsidRDefault="00FE318B">
          <w:pPr>
            <w:pStyle w:val="TDC1"/>
            <w:tabs>
              <w:tab w:val="left" w:pos="480"/>
              <w:tab w:val="right" w:leader="dot" w:pos="9061"/>
            </w:tabs>
            <w:rPr>
              <w:ins w:id="25" w:author="Raul García Fernández" w:date="2017-07-05T20:47:00Z"/>
              <w:rFonts w:asciiTheme="minorHAnsi" w:eastAsiaTheme="minorEastAsia" w:hAnsiTheme="minorHAnsi" w:cstheme="minorBidi"/>
              <w:noProof/>
              <w:sz w:val="22"/>
              <w:lang w:eastAsia="es-ES"/>
            </w:rPr>
          </w:pPr>
          <w:ins w:id="26"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"_Toc487050960"</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w:t>
            </w:r>
            <w:r>
              <w:rPr>
                <w:rFonts w:asciiTheme="minorHAnsi" w:eastAsiaTheme="minorEastAsia" w:hAnsiTheme="minorHAnsi" w:cstheme="minorBidi"/>
                <w:noProof/>
                <w:sz w:val="22"/>
                <w:lang w:eastAsia="es-ES"/>
              </w:rPr>
              <w:tab/>
            </w:r>
            <w:r w:rsidRPr="00262599">
              <w:rPr>
                <w:rStyle w:val="Hipervnculo"/>
                <w:noProof/>
              </w:rPr>
              <w:t>Diseño de pruebas:</w:t>
            </w:r>
            <w:r>
              <w:rPr>
                <w:noProof/>
                <w:webHidden/>
              </w:rPr>
              <w:tab/>
            </w:r>
            <w:r>
              <w:rPr>
                <w:noProof/>
                <w:webHidden/>
              </w:rPr>
              <w:fldChar w:fldCharType="begin"/>
            </w:r>
            <w:r>
              <w:rPr>
                <w:noProof/>
                <w:webHidden/>
              </w:rPr>
              <w:instrText xml:space="preserve"> PAGEREF _Toc487050960 \h </w:instrText>
            </w:r>
          </w:ins>
          <w:r>
            <w:rPr>
              <w:noProof/>
              <w:webHidden/>
            </w:rPr>
          </w:r>
          <w:r>
            <w:rPr>
              <w:noProof/>
              <w:webHidden/>
            </w:rPr>
            <w:fldChar w:fldCharType="separate"/>
          </w:r>
          <w:ins w:id="27" w:author="Raul García Fernández" w:date="2017-07-05T20:47:00Z">
            <w:r>
              <w:rPr>
                <w:noProof/>
                <w:webHidden/>
              </w:rPr>
              <w:t>4</w:t>
            </w:r>
            <w:r>
              <w:rPr>
                <w:noProof/>
                <w:webHidden/>
              </w:rPr>
              <w:fldChar w:fldCharType="end"/>
            </w:r>
            <w:r w:rsidRPr="00262599">
              <w:rPr>
                <w:rStyle w:val="Hipervnculo"/>
                <w:noProof/>
              </w:rPr>
              <w:fldChar w:fldCharType="end"/>
            </w:r>
          </w:ins>
        </w:p>
        <w:p w14:paraId="06CF5E4E" w14:textId="1DC210A2" w:rsidR="00FE318B" w:rsidRDefault="00FE318B">
          <w:pPr>
            <w:pStyle w:val="TDC2"/>
            <w:tabs>
              <w:tab w:val="left" w:pos="880"/>
              <w:tab w:val="right" w:leader="dot" w:pos="9061"/>
            </w:tabs>
            <w:rPr>
              <w:ins w:id="28" w:author="Raul García Fernández" w:date="2017-07-05T20:47:00Z"/>
              <w:rFonts w:asciiTheme="minorHAnsi" w:eastAsiaTheme="minorEastAsia" w:hAnsiTheme="minorHAnsi" w:cstheme="minorBidi"/>
              <w:noProof/>
              <w:sz w:val="22"/>
              <w:lang w:eastAsia="es-ES"/>
            </w:rPr>
          </w:pPr>
          <w:ins w:id="29"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"_Toc487050961"</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1.1.</w:t>
            </w:r>
            <w:r>
              <w:rPr>
                <w:rFonts w:asciiTheme="minorHAnsi" w:eastAsiaTheme="minorEastAsia" w:hAnsiTheme="minorHAnsi" w:cstheme="minorBidi"/>
                <w:noProof/>
                <w:sz w:val="22"/>
                <w:lang w:eastAsia="es-ES"/>
              </w:rPr>
              <w:tab/>
            </w:r>
            <w:r w:rsidRPr="00262599">
              <w:rPr>
                <w:rStyle w:val="Hipervnculo"/>
                <w:noProof/>
              </w:rPr>
              <w:t>Diseño de Pruebas Funcionales:</w:t>
            </w:r>
            <w:r>
              <w:rPr>
                <w:noProof/>
                <w:webHidden/>
              </w:rPr>
              <w:tab/>
            </w:r>
            <w:r>
              <w:rPr>
                <w:noProof/>
                <w:webHidden/>
              </w:rPr>
              <w:fldChar w:fldCharType="begin"/>
            </w:r>
            <w:r>
              <w:rPr>
                <w:noProof/>
                <w:webHidden/>
              </w:rPr>
              <w:instrText xml:space="preserve"> PAGEREF _Toc487050961 \h </w:instrText>
            </w:r>
          </w:ins>
          <w:r>
            <w:rPr>
              <w:noProof/>
              <w:webHidden/>
            </w:rPr>
          </w:r>
          <w:r>
            <w:rPr>
              <w:noProof/>
              <w:webHidden/>
            </w:rPr>
            <w:fldChar w:fldCharType="separate"/>
          </w:r>
          <w:ins w:id="30" w:author="Raul García Fernández" w:date="2017-07-05T20:47:00Z">
            <w:r>
              <w:rPr>
                <w:noProof/>
                <w:webHidden/>
              </w:rPr>
              <w:t>4</w:t>
            </w:r>
            <w:r>
              <w:rPr>
                <w:noProof/>
                <w:webHidden/>
              </w:rPr>
              <w:fldChar w:fldCharType="end"/>
            </w:r>
            <w:r w:rsidRPr="00262599">
              <w:rPr>
                <w:rStyle w:val="Hipervnculo"/>
                <w:noProof/>
              </w:rPr>
              <w:fldChar w:fldCharType="end"/>
            </w:r>
          </w:ins>
        </w:p>
        <w:p w14:paraId="5C61780D" w14:textId="2F10D899" w:rsidR="00FE318B" w:rsidRDefault="00FE318B">
          <w:pPr>
            <w:pStyle w:val="TDC3"/>
            <w:tabs>
              <w:tab w:val="left" w:pos="1320"/>
              <w:tab w:val="right" w:leader="dot" w:pos="9061"/>
            </w:tabs>
            <w:rPr>
              <w:ins w:id="31" w:author="Raul García Fernández" w:date="2017-07-05T20:47:00Z"/>
              <w:rFonts w:asciiTheme="minorHAnsi" w:eastAsiaTheme="minorEastAsia" w:hAnsiTheme="minorHAnsi" w:cstheme="minorBidi"/>
              <w:noProof/>
              <w:sz w:val="22"/>
              <w:lang w:eastAsia="es-ES"/>
            </w:rPr>
          </w:pPr>
          <w:ins w:id="32"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"_Toc487050962"</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1.1.1.</w:t>
            </w:r>
            <w:r>
              <w:rPr>
                <w:rFonts w:asciiTheme="minorHAnsi" w:eastAsiaTheme="minorEastAsia" w:hAnsiTheme="minorHAnsi" w:cstheme="minorBidi"/>
                <w:noProof/>
                <w:sz w:val="22"/>
                <w:lang w:eastAsia="es-ES"/>
              </w:rPr>
              <w:tab/>
            </w:r>
            <w:r w:rsidRPr="00262599">
              <w:rPr>
                <w:rStyle w:val="Hipervnculo"/>
                <w:noProof/>
              </w:rPr>
              <w:t>Pruebas sobre Usuarios y Administradores:</w:t>
            </w:r>
            <w:r>
              <w:rPr>
                <w:noProof/>
                <w:webHidden/>
              </w:rPr>
              <w:tab/>
            </w:r>
            <w:r>
              <w:rPr>
                <w:noProof/>
                <w:webHidden/>
              </w:rPr>
              <w:fldChar w:fldCharType="begin"/>
            </w:r>
            <w:r>
              <w:rPr>
                <w:noProof/>
                <w:webHidden/>
              </w:rPr>
              <w:instrText xml:space="preserve"> PAGEREF _Toc487050962 \h </w:instrText>
            </w:r>
          </w:ins>
          <w:r>
            <w:rPr>
              <w:noProof/>
              <w:webHidden/>
            </w:rPr>
          </w:r>
          <w:r>
            <w:rPr>
              <w:noProof/>
              <w:webHidden/>
            </w:rPr>
            <w:fldChar w:fldCharType="separate"/>
          </w:r>
          <w:ins w:id="33" w:author="Raul García Fernández" w:date="2017-07-05T20:47:00Z">
            <w:r>
              <w:rPr>
                <w:noProof/>
                <w:webHidden/>
              </w:rPr>
              <w:t>4</w:t>
            </w:r>
            <w:r>
              <w:rPr>
                <w:noProof/>
                <w:webHidden/>
              </w:rPr>
              <w:fldChar w:fldCharType="end"/>
            </w:r>
            <w:r w:rsidRPr="00262599">
              <w:rPr>
                <w:rStyle w:val="Hipervnculo"/>
                <w:noProof/>
              </w:rPr>
              <w:fldChar w:fldCharType="end"/>
            </w:r>
          </w:ins>
        </w:p>
        <w:p w14:paraId="224780E3" w14:textId="12DBA9B7" w:rsidR="00FE318B" w:rsidRDefault="00FE318B">
          <w:pPr>
            <w:pStyle w:val="TDC3"/>
            <w:tabs>
              <w:tab w:val="left" w:pos="1320"/>
              <w:tab w:val="right" w:leader="dot" w:pos="9061"/>
            </w:tabs>
            <w:rPr>
              <w:ins w:id="34" w:author="Raul García Fernández" w:date="2017-07-05T20:47:00Z"/>
              <w:rFonts w:asciiTheme="minorHAnsi" w:eastAsiaTheme="minorEastAsia" w:hAnsiTheme="minorHAnsi" w:cstheme="minorBidi"/>
              <w:noProof/>
              <w:sz w:val="22"/>
              <w:lang w:eastAsia="es-ES"/>
            </w:rPr>
          </w:pPr>
          <w:ins w:id="35"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"_Toc487050963"</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1.1.2.</w:t>
            </w:r>
            <w:r>
              <w:rPr>
                <w:rFonts w:asciiTheme="minorHAnsi" w:eastAsiaTheme="minorEastAsia" w:hAnsiTheme="minorHAnsi" w:cstheme="minorBidi"/>
                <w:noProof/>
                <w:sz w:val="22"/>
                <w:lang w:eastAsia="es-ES"/>
              </w:rPr>
              <w:tab/>
            </w:r>
            <w:r w:rsidRPr="00262599">
              <w:rPr>
                <w:rStyle w:val="Hipervnculo"/>
                <w:noProof/>
              </w:rPr>
              <w:t>Pruebas sobre Proyectos:</w:t>
            </w:r>
            <w:r>
              <w:rPr>
                <w:noProof/>
                <w:webHidden/>
              </w:rPr>
              <w:tab/>
            </w:r>
            <w:r>
              <w:rPr>
                <w:noProof/>
                <w:webHidden/>
              </w:rPr>
              <w:fldChar w:fldCharType="begin"/>
            </w:r>
            <w:r>
              <w:rPr>
                <w:noProof/>
                <w:webHidden/>
              </w:rPr>
              <w:instrText xml:space="preserve"> PAGEREF _Toc487050963 \h </w:instrText>
            </w:r>
          </w:ins>
          <w:r>
            <w:rPr>
              <w:noProof/>
              <w:webHidden/>
            </w:rPr>
          </w:r>
          <w:r>
            <w:rPr>
              <w:noProof/>
              <w:webHidden/>
            </w:rPr>
            <w:fldChar w:fldCharType="separate"/>
          </w:r>
          <w:ins w:id="36" w:author="Raul García Fernández" w:date="2017-07-05T20:47:00Z">
            <w:r>
              <w:rPr>
                <w:noProof/>
                <w:webHidden/>
              </w:rPr>
              <w:t>5</w:t>
            </w:r>
            <w:r>
              <w:rPr>
                <w:noProof/>
                <w:webHidden/>
              </w:rPr>
              <w:fldChar w:fldCharType="end"/>
            </w:r>
            <w:r w:rsidRPr="00262599">
              <w:rPr>
                <w:rStyle w:val="Hipervnculo"/>
                <w:noProof/>
              </w:rPr>
              <w:fldChar w:fldCharType="end"/>
            </w:r>
          </w:ins>
        </w:p>
        <w:p w14:paraId="2C28491A" w14:textId="4B132874" w:rsidR="00FE318B" w:rsidRDefault="00FE318B">
          <w:pPr>
            <w:pStyle w:val="TDC3"/>
            <w:tabs>
              <w:tab w:val="left" w:pos="1320"/>
              <w:tab w:val="right" w:leader="dot" w:pos="9061"/>
            </w:tabs>
            <w:rPr>
              <w:ins w:id="37" w:author="Raul García Fernández" w:date="2017-07-05T20:47:00Z"/>
              <w:rFonts w:asciiTheme="minorHAnsi" w:eastAsiaTheme="minorEastAsia" w:hAnsiTheme="minorHAnsi" w:cstheme="minorBidi"/>
              <w:noProof/>
              <w:sz w:val="22"/>
              <w:lang w:eastAsia="es-ES"/>
            </w:rPr>
          </w:pPr>
          <w:ins w:id="38"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"_Toc487050964"</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1.1.3.</w:t>
            </w:r>
            <w:r>
              <w:rPr>
                <w:rFonts w:asciiTheme="minorHAnsi" w:eastAsiaTheme="minorEastAsia" w:hAnsiTheme="minorHAnsi" w:cstheme="minorBidi"/>
                <w:noProof/>
                <w:sz w:val="22"/>
                <w:lang w:eastAsia="es-ES"/>
              </w:rPr>
              <w:tab/>
            </w:r>
            <w:r w:rsidRPr="00262599">
              <w:rPr>
                <w:rStyle w:val="Hipervnculo"/>
                <w:noProof/>
              </w:rPr>
              <w:t>Pruebas sobre ejecuciones:</w:t>
            </w:r>
            <w:r>
              <w:rPr>
                <w:noProof/>
                <w:webHidden/>
              </w:rPr>
              <w:tab/>
            </w:r>
            <w:r>
              <w:rPr>
                <w:noProof/>
                <w:webHidden/>
              </w:rPr>
              <w:fldChar w:fldCharType="begin"/>
            </w:r>
            <w:r>
              <w:rPr>
                <w:noProof/>
                <w:webHidden/>
              </w:rPr>
              <w:instrText xml:space="preserve"> PAGEREF _Toc487050964 \h </w:instrText>
            </w:r>
          </w:ins>
          <w:r>
            <w:rPr>
              <w:noProof/>
              <w:webHidden/>
            </w:rPr>
          </w:r>
          <w:r>
            <w:rPr>
              <w:noProof/>
              <w:webHidden/>
            </w:rPr>
            <w:fldChar w:fldCharType="separate"/>
          </w:r>
          <w:ins w:id="39" w:author="Raul García Fernández" w:date="2017-07-05T20:47:00Z">
            <w:r>
              <w:rPr>
                <w:noProof/>
                <w:webHidden/>
              </w:rPr>
              <w:t>6</w:t>
            </w:r>
            <w:r>
              <w:rPr>
                <w:noProof/>
                <w:webHidden/>
              </w:rPr>
              <w:fldChar w:fldCharType="end"/>
            </w:r>
            <w:r w:rsidRPr="00262599">
              <w:rPr>
                <w:rStyle w:val="Hipervnculo"/>
                <w:noProof/>
              </w:rPr>
              <w:fldChar w:fldCharType="end"/>
            </w:r>
          </w:ins>
        </w:p>
        <w:p w14:paraId="20892C9C" w14:textId="0CEB7401" w:rsidR="00FE318B" w:rsidRDefault="00FE318B">
          <w:pPr>
            <w:pStyle w:val="TDC3"/>
            <w:tabs>
              <w:tab w:val="left" w:pos="1320"/>
              <w:tab w:val="right" w:leader="dot" w:pos="9061"/>
            </w:tabs>
            <w:rPr>
              <w:ins w:id="40" w:author="Raul García Fernández" w:date="2017-07-05T20:47:00Z"/>
              <w:rFonts w:asciiTheme="minorHAnsi" w:eastAsiaTheme="minorEastAsia" w:hAnsiTheme="minorHAnsi" w:cstheme="minorBidi"/>
              <w:noProof/>
              <w:sz w:val="22"/>
              <w:lang w:eastAsia="es-ES"/>
            </w:rPr>
          </w:pPr>
          <w:ins w:id="41"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"_Toc487050965"</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1.1.4.</w:t>
            </w:r>
            <w:r>
              <w:rPr>
                <w:rFonts w:asciiTheme="minorHAnsi" w:eastAsiaTheme="minorEastAsia" w:hAnsiTheme="minorHAnsi" w:cstheme="minorBidi"/>
                <w:noProof/>
                <w:sz w:val="22"/>
                <w:lang w:eastAsia="es-ES"/>
              </w:rPr>
              <w:tab/>
            </w:r>
            <w:r w:rsidRPr="00262599">
              <w:rPr>
                <w:rStyle w:val="Hipervnculo"/>
                <w:noProof/>
              </w:rPr>
              <w:t>Pruebas sobre grupos y subgrupos:</w:t>
            </w:r>
            <w:r>
              <w:rPr>
                <w:noProof/>
                <w:webHidden/>
              </w:rPr>
              <w:tab/>
            </w:r>
            <w:r>
              <w:rPr>
                <w:noProof/>
                <w:webHidden/>
              </w:rPr>
              <w:fldChar w:fldCharType="begin"/>
            </w:r>
            <w:r>
              <w:rPr>
                <w:noProof/>
                <w:webHidden/>
              </w:rPr>
              <w:instrText xml:space="preserve"> PAGEREF _Toc487050965 \h </w:instrText>
            </w:r>
          </w:ins>
          <w:r>
            <w:rPr>
              <w:noProof/>
              <w:webHidden/>
            </w:rPr>
          </w:r>
          <w:r>
            <w:rPr>
              <w:noProof/>
              <w:webHidden/>
            </w:rPr>
            <w:fldChar w:fldCharType="separate"/>
          </w:r>
          <w:ins w:id="42" w:author="Raul García Fernández" w:date="2017-07-05T20:47:00Z">
            <w:r>
              <w:rPr>
                <w:noProof/>
                <w:webHidden/>
              </w:rPr>
              <w:t>9</w:t>
            </w:r>
            <w:r>
              <w:rPr>
                <w:noProof/>
                <w:webHidden/>
              </w:rPr>
              <w:fldChar w:fldCharType="end"/>
            </w:r>
            <w:r w:rsidRPr="00262599">
              <w:rPr>
                <w:rStyle w:val="Hipervnculo"/>
                <w:noProof/>
              </w:rPr>
              <w:fldChar w:fldCharType="end"/>
            </w:r>
          </w:ins>
        </w:p>
        <w:p w14:paraId="49811F0F" w14:textId="1567EFD0" w:rsidR="00FE318B" w:rsidRDefault="00FE318B">
          <w:pPr>
            <w:pStyle w:val="TDC2"/>
            <w:tabs>
              <w:tab w:val="left" w:pos="880"/>
              <w:tab w:val="right" w:leader="dot" w:pos="9061"/>
            </w:tabs>
            <w:rPr>
              <w:ins w:id="43" w:author="Raul García Fernández" w:date="2017-07-05T20:47:00Z"/>
              <w:rFonts w:asciiTheme="minorHAnsi" w:eastAsiaTheme="minorEastAsia" w:hAnsiTheme="minorHAnsi" w:cstheme="minorBidi"/>
              <w:noProof/>
              <w:sz w:val="22"/>
              <w:lang w:eastAsia="es-ES"/>
            </w:rPr>
          </w:pPr>
          <w:ins w:id="44"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"_Toc487050966"</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1.2.</w:t>
            </w:r>
            <w:r>
              <w:rPr>
                <w:rFonts w:asciiTheme="minorHAnsi" w:eastAsiaTheme="minorEastAsia" w:hAnsiTheme="minorHAnsi" w:cstheme="minorBidi"/>
                <w:noProof/>
                <w:sz w:val="22"/>
                <w:lang w:eastAsia="es-ES"/>
              </w:rPr>
              <w:tab/>
            </w:r>
            <w:r w:rsidRPr="00262599">
              <w:rPr>
                <w:rStyle w:val="Hipervnculo"/>
                <w:noProof/>
              </w:rPr>
              <w:t>Diseño de Pruebas Unitarias:</w:t>
            </w:r>
            <w:r>
              <w:rPr>
                <w:noProof/>
                <w:webHidden/>
              </w:rPr>
              <w:tab/>
            </w:r>
            <w:r>
              <w:rPr>
                <w:noProof/>
                <w:webHidden/>
              </w:rPr>
              <w:fldChar w:fldCharType="begin"/>
            </w:r>
            <w:r>
              <w:rPr>
                <w:noProof/>
                <w:webHidden/>
              </w:rPr>
              <w:instrText xml:space="preserve"> PAGEREF _Toc487050966 \h </w:instrText>
            </w:r>
          </w:ins>
          <w:r>
            <w:rPr>
              <w:noProof/>
              <w:webHidden/>
            </w:rPr>
          </w:r>
          <w:r>
            <w:rPr>
              <w:noProof/>
              <w:webHidden/>
            </w:rPr>
            <w:fldChar w:fldCharType="separate"/>
          </w:r>
          <w:ins w:id="45" w:author="Raul García Fernández" w:date="2017-07-05T20:47:00Z">
            <w:r>
              <w:rPr>
                <w:noProof/>
                <w:webHidden/>
              </w:rPr>
              <w:t>12</w:t>
            </w:r>
            <w:r>
              <w:rPr>
                <w:noProof/>
                <w:webHidden/>
              </w:rPr>
              <w:fldChar w:fldCharType="end"/>
            </w:r>
            <w:r w:rsidRPr="00262599">
              <w:rPr>
                <w:rStyle w:val="Hipervnculo"/>
                <w:noProof/>
              </w:rPr>
              <w:fldChar w:fldCharType="end"/>
            </w:r>
          </w:ins>
        </w:p>
        <w:p w14:paraId="799159BD" w14:textId="47EA85FC" w:rsidR="00FE318B" w:rsidRDefault="00FE318B">
          <w:pPr>
            <w:pStyle w:val="TDC2"/>
            <w:tabs>
              <w:tab w:val="left" w:pos="880"/>
              <w:tab w:val="right" w:leader="dot" w:pos="9061"/>
            </w:tabs>
            <w:rPr>
              <w:ins w:id="46" w:author="Raul García Fernández" w:date="2017-07-05T20:47:00Z"/>
              <w:rFonts w:asciiTheme="minorHAnsi" w:eastAsiaTheme="minorEastAsia" w:hAnsiTheme="minorHAnsi" w:cstheme="minorBidi"/>
              <w:noProof/>
              <w:sz w:val="22"/>
              <w:lang w:eastAsia="es-ES"/>
            </w:rPr>
          </w:pPr>
          <w:ins w:id="47"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"_Toc487050967"</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1.3.</w:t>
            </w:r>
            <w:r>
              <w:rPr>
                <w:rFonts w:asciiTheme="minorHAnsi" w:eastAsiaTheme="minorEastAsia" w:hAnsiTheme="minorHAnsi" w:cstheme="minorBidi"/>
                <w:noProof/>
                <w:sz w:val="22"/>
                <w:lang w:eastAsia="es-ES"/>
              </w:rPr>
              <w:tab/>
            </w:r>
            <w:r w:rsidRPr="00262599">
              <w:rPr>
                <w:rStyle w:val="Hipervnculo"/>
                <w:noProof/>
              </w:rPr>
              <w:t>Diseño de Pruebas de Navegabilidad:</w:t>
            </w:r>
            <w:r>
              <w:rPr>
                <w:noProof/>
                <w:webHidden/>
              </w:rPr>
              <w:tab/>
            </w:r>
            <w:r>
              <w:rPr>
                <w:noProof/>
                <w:webHidden/>
              </w:rPr>
              <w:fldChar w:fldCharType="begin"/>
            </w:r>
            <w:r>
              <w:rPr>
                <w:noProof/>
                <w:webHidden/>
              </w:rPr>
              <w:instrText xml:space="preserve"> PAGEREF _Toc487050967 \h </w:instrText>
            </w:r>
          </w:ins>
          <w:r>
            <w:rPr>
              <w:noProof/>
              <w:webHidden/>
            </w:rPr>
          </w:r>
          <w:r>
            <w:rPr>
              <w:noProof/>
              <w:webHidden/>
            </w:rPr>
            <w:fldChar w:fldCharType="separate"/>
          </w:r>
          <w:ins w:id="48" w:author="Raul García Fernández" w:date="2017-07-05T20:47:00Z">
            <w:r>
              <w:rPr>
                <w:noProof/>
                <w:webHidden/>
              </w:rPr>
              <w:t>13</w:t>
            </w:r>
            <w:r>
              <w:rPr>
                <w:noProof/>
                <w:webHidden/>
              </w:rPr>
              <w:fldChar w:fldCharType="end"/>
            </w:r>
            <w:r w:rsidRPr="00262599">
              <w:rPr>
                <w:rStyle w:val="Hipervnculo"/>
                <w:noProof/>
              </w:rPr>
              <w:fldChar w:fldCharType="end"/>
            </w:r>
          </w:ins>
        </w:p>
        <w:p w14:paraId="582C98F3" w14:textId="3E28AE15" w:rsidR="00FE318B" w:rsidRDefault="00FE318B">
          <w:pPr>
            <w:pStyle w:val="TDC1"/>
            <w:tabs>
              <w:tab w:val="left" w:pos="480"/>
              <w:tab w:val="right" w:leader="dot" w:pos="9061"/>
            </w:tabs>
            <w:rPr>
              <w:ins w:id="49" w:author="Raul García Fernández" w:date="2017-07-05T20:47:00Z"/>
              <w:rFonts w:asciiTheme="minorHAnsi" w:eastAsiaTheme="minorEastAsia" w:hAnsiTheme="minorHAnsi" w:cstheme="minorBidi"/>
              <w:noProof/>
              <w:sz w:val="22"/>
              <w:lang w:eastAsia="es-ES"/>
            </w:rPr>
          </w:pPr>
          <w:ins w:id="50"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"_Toc487051010"</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2.</w:t>
            </w:r>
            <w:r>
              <w:rPr>
                <w:rFonts w:asciiTheme="minorHAnsi" w:eastAsiaTheme="minorEastAsia" w:hAnsiTheme="minorHAnsi" w:cstheme="minorBidi"/>
                <w:noProof/>
                <w:sz w:val="22"/>
                <w:lang w:eastAsia="es-ES"/>
              </w:rPr>
              <w:tab/>
            </w:r>
            <w:r w:rsidRPr="00262599">
              <w:rPr>
                <w:rStyle w:val="Hipervnculo"/>
                <w:noProof/>
              </w:rPr>
              <w:t>Carga de los datos:</w:t>
            </w:r>
            <w:r>
              <w:rPr>
                <w:noProof/>
                <w:webHidden/>
              </w:rPr>
              <w:tab/>
            </w:r>
            <w:r>
              <w:rPr>
                <w:noProof/>
                <w:webHidden/>
              </w:rPr>
              <w:fldChar w:fldCharType="begin"/>
            </w:r>
            <w:r>
              <w:rPr>
                <w:noProof/>
                <w:webHidden/>
              </w:rPr>
              <w:instrText xml:space="preserve"> PAGEREF _Toc487051010 \h </w:instrText>
            </w:r>
          </w:ins>
          <w:r>
            <w:rPr>
              <w:noProof/>
              <w:webHidden/>
            </w:rPr>
          </w:r>
          <w:r>
            <w:rPr>
              <w:noProof/>
              <w:webHidden/>
            </w:rPr>
            <w:fldChar w:fldCharType="separate"/>
          </w:r>
          <w:ins w:id="51" w:author="Raul García Fernández" w:date="2017-07-05T20:47:00Z">
            <w:r>
              <w:rPr>
                <w:noProof/>
                <w:webHidden/>
              </w:rPr>
              <w:t>15</w:t>
            </w:r>
            <w:r>
              <w:rPr>
                <w:noProof/>
                <w:webHidden/>
              </w:rPr>
              <w:fldChar w:fldCharType="end"/>
            </w:r>
            <w:r w:rsidRPr="00262599">
              <w:rPr>
                <w:rStyle w:val="Hipervnculo"/>
                <w:noProof/>
              </w:rPr>
              <w:fldChar w:fldCharType="end"/>
            </w:r>
          </w:ins>
        </w:p>
        <w:p w14:paraId="41F494B1" w14:textId="179DA027" w:rsidR="00FE318B" w:rsidRDefault="00FE318B">
          <w:pPr>
            <w:pStyle w:val="TDC2"/>
            <w:tabs>
              <w:tab w:val="left" w:pos="880"/>
              <w:tab w:val="right" w:leader="dot" w:pos="9061"/>
            </w:tabs>
            <w:rPr>
              <w:ins w:id="52" w:author="Raul García Fernández" w:date="2017-07-05T20:47:00Z"/>
              <w:rFonts w:asciiTheme="minorHAnsi" w:eastAsiaTheme="minorEastAsia" w:hAnsiTheme="minorHAnsi" w:cstheme="minorBidi"/>
              <w:noProof/>
              <w:sz w:val="22"/>
              <w:lang w:eastAsia="es-ES"/>
            </w:rPr>
          </w:pPr>
          <w:ins w:id="53"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"_Toc487051011"</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2.1.</w:t>
            </w:r>
            <w:r>
              <w:rPr>
                <w:rFonts w:asciiTheme="minorHAnsi" w:eastAsiaTheme="minorEastAsia" w:hAnsiTheme="minorHAnsi" w:cstheme="minorBidi"/>
                <w:noProof/>
                <w:sz w:val="22"/>
                <w:lang w:eastAsia="es-ES"/>
              </w:rPr>
              <w:tab/>
            </w:r>
            <w:r w:rsidRPr="00262599">
              <w:rPr>
                <w:rStyle w:val="Hipervnculo"/>
                <w:noProof/>
              </w:rPr>
              <w:t>Carga de los datos: Valores</w:t>
            </w:r>
            <w:r>
              <w:rPr>
                <w:noProof/>
                <w:webHidden/>
              </w:rPr>
              <w:tab/>
            </w:r>
            <w:r>
              <w:rPr>
                <w:noProof/>
                <w:webHidden/>
              </w:rPr>
              <w:fldChar w:fldCharType="begin"/>
            </w:r>
            <w:r>
              <w:rPr>
                <w:noProof/>
                <w:webHidden/>
              </w:rPr>
              <w:instrText xml:space="preserve"> PAGEREF _Toc487051011 \h </w:instrText>
            </w:r>
          </w:ins>
          <w:r>
            <w:rPr>
              <w:noProof/>
              <w:webHidden/>
            </w:rPr>
          </w:r>
          <w:r>
            <w:rPr>
              <w:noProof/>
              <w:webHidden/>
            </w:rPr>
            <w:fldChar w:fldCharType="separate"/>
          </w:r>
          <w:ins w:id="54" w:author="Raul García Fernández" w:date="2017-07-05T20:47:00Z">
            <w:r>
              <w:rPr>
                <w:noProof/>
                <w:webHidden/>
              </w:rPr>
              <w:t>15</w:t>
            </w:r>
            <w:r>
              <w:rPr>
                <w:noProof/>
                <w:webHidden/>
              </w:rPr>
              <w:fldChar w:fldCharType="end"/>
            </w:r>
            <w:r w:rsidRPr="00262599">
              <w:rPr>
                <w:rStyle w:val="Hipervnculo"/>
                <w:noProof/>
              </w:rPr>
              <w:fldChar w:fldCharType="end"/>
            </w:r>
          </w:ins>
        </w:p>
        <w:p w14:paraId="5EF93226" w14:textId="48EC1DFB" w:rsidR="00FE318B" w:rsidRDefault="00FE318B">
          <w:pPr>
            <w:pStyle w:val="TDC3"/>
            <w:tabs>
              <w:tab w:val="left" w:pos="1320"/>
              <w:tab w:val="right" w:leader="dot" w:pos="9061"/>
            </w:tabs>
            <w:rPr>
              <w:ins w:id="55" w:author="Raul García Fernández" w:date="2017-07-05T20:47:00Z"/>
              <w:rFonts w:asciiTheme="minorHAnsi" w:eastAsiaTheme="minorEastAsia" w:hAnsiTheme="minorHAnsi" w:cstheme="minorBidi"/>
              <w:noProof/>
              <w:sz w:val="22"/>
              <w:lang w:eastAsia="es-ES"/>
            </w:rPr>
          </w:pPr>
          <w:ins w:id="56"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"_Toc487051012"</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2.1.1.</w:t>
            </w:r>
            <w:r>
              <w:rPr>
                <w:rFonts w:asciiTheme="minorHAnsi" w:eastAsiaTheme="minorEastAsia" w:hAnsiTheme="minorHAnsi" w:cstheme="minorBidi"/>
                <w:noProof/>
                <w:sz w:val="22"/>
                <w:lang w:eastAsia="es-ES"/>
              </w:rPr>
              <w:tab/>
            </w:r>
            <w:r w:rsidRPr="00262599">
              <w:rPr>
                <w:rStyle w:val="Hipervnculo"/>
                <w:noProof/>
              </w:rPr>
              <w:t>UserLogin:</w:t>
            </w:r>
            <w:r>
              <w:rPr>
                <w:noProof/>
                <w:webHidden/>
              </w:rPr>
              <w:tab/>
            </w:r>
            <w:r>
              <w:rPr>
                <w:noProof/>
                <w:webHidden/>
              </w:rPr>
              <w:fldChar w:fldCharType="begin"/>
            </w:r>
            <w:r>
              <w:rPr>
                <w:noProof/>
                <w:webHidden/>
              </w:rPr>
              <w:instrText xml:space="preserve"> PAGEREF _Toc487051012 \h </w:instrText>
            </w:r>
          </w:ins>
          <w:r>
            <w:rPr>
              <w:noProof/>
              <w:webHidden/>
            </w:rPr>
          </w:r>
          <w:r>
            <w:rPr>
              <w:noProof/>
              <w:webHidden/>
            </w:rPr>
            <w:fldChar w:fldCharType="separate"/>
          </w:r>
          <w:ins w:id="57" w:author="Raul García Fernández" w:date="2017-07-05T20:47:00Z">
            <w:r>
              <w:rPr>
                <w:noProof/>
                <w:webHidden/>
              </w:rPr>
              <w:t>15</w:t>
            </w:r>
            <w:r>
              <w:rPr>
                <w:noProof/>
                <w:webHidden/>
              </w:rPr>
              <w:fldChar w:fldCharType="end"/>
            </w:r>
            <w:r w:rsidRPr="00262599">
              <w:rPr>
                <w:rStyle w:val="Hipervnculo"/>
                <w:noProof/>
              </w:rPr>
              <w:fldChar w:fldCharType="end"/>
            </w:r>
          </w:ins>
        </w:p>
        <w:p w14:paraId="1905D292" w14:textId="6226CACC" w:rsidR="00FE318B" w:rsidRDefault="00FE318B">
          <w:pPr>
            <w:pStyle w:val="TDC3"/>
            <w:tabs>
              <w:tab w:val="left" w:pos="1320"/>
              <w:tab w:val="right" w:leader="dot" w:pos="9061"/>
            </w:tabs>
            <w:rPr>
              <w:ins w:id="58" w:author="Raul García Fernández" w:date="2017-07-05T20:47:00Z"/>
              <w:rFonts w:asciiTheme="minorHAnsi" w:eastAsiaTheme="minorEastAsia" w:hAnsiTheme="minorHAnsi" w:cstheme="minorBidi"/>
              <w:noProof/>
              <w:sz w:val="22"/>
              <w:lang w:eastAsia="es-ES"/>
            </w:rPr>
          </w:pPr>
          <w:ins w:id="59"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"_Toc487051013"</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 xml:space="preserve">2.1.2. </w:t>
            </w:r>
            <w:r>
              <w:rPr>
                <w:rFonts w:asciiTheme="minorHAnsi" w:eastAsiaTheme="minorEastAsia" w:hAnsiTheme="minorHAnsi" w:cstheme="minorBidi"/>
                <w:noProof/>
                <w:sz w:val="22"/>
                <w:lang w:eastAsia="es-ES"/>
              </w:rPr>
              <w:tab/>
            </w:r>
            <w:r w:rsidRPr="00262599">
              <w:rPr>
                <w:rStyle w:val="Hipervnculo"/>
                <w:noProof/>
              </w:rPr>
              <w:t>Grupos:</w:t>
            </w:r>
            <w:r>
              <w:rPr>
                <w:noProof/>
                <w:webHidden/>
              </w:rPr>
              <w:tab/>
            </w:r>
            <w:r>
              <w:rPr>
                <w:noProof/>
                <w:webHidden/>
              </w:rPr>
              <w:fldChar w:fldCharType="begin"/>
            </w:r>
            <w:r>
              <w:rPr>
                <w:noProof/>
                <w:webHidden/>
              </w:rPr>
              <w:instrText xml:space="preserve"> PAGEREF _Toc487051013 \h </w:instrText>
            </w:r>
          </w:ins>
          <w:r>
            <w:rPr>
              <w:noProof/>
              <w:webHidden/>
            </w:rPr>
          </w:r>
          <w:r>
            <w:rPr>
              <w:noProof/>
              <w:webHidden/>
            </w:rPr>
            <w:fldChar w:fldCharType="separate"/>
          </w:r>
          <w:ins w:id="60" w:author="Raul García Fernández" w:date="2017-07-05T20:47:00Z">
            <w:r>
              <w:rPr>
                <w:noProof/>
                <w:webHidden/>
              </w:rPr>
              <w:t>17</w:t>
            </w:r>
            <w:r>
              <w:rPr>
                <w:noProof/>
                <w:webHidden/>
              </w:rPr>
              <w:fldChar w:fldCharType="end"/>
            </w:r>
            <w:r w:rsidRPr="00262599">
              <w:rPr>
                <w:rStyle w:val="Hipervnculo"/>
                <w:noProof/>
              </w:rPr>
              <w:fldChar w:fldCharType="end"/>
            </w:r>
          </w:ins>
        </w:p>
        <w:p w14:paraId="0F6BDAB2" w14:textId="0812FA57" w:rsidR="00FE318B" w:rsidRDefault="00FE318B">
          <w:pPr>
            <w:pStyle w:val="TDC1"/>
            <w:tabs>
              <w:tab w:val="left" w:pos="480"/>
              <w:tab w:val="right" w:leader="dot" w:pos="9061"/>
            </w:tabs>
            <w:rPr>
              <w:ins w:id="61" w:author="Raul García Fernández" w:date="2017-07-05T20:47:00Z"/>
              <w:rFonts w:asciiTheme="minorHAnsi" w:eastAsiaTheme="minorEastAsia" w:hAnsiTheme="minorHAnsi" w:cstheme="minorBidi"/>
              <w:noProof/>
              <w:sz w:val="22"/>
              <w:lang w:eastAsia="es-ES"/>
            </w:rPr>
          </w:pPr>
          <w:ins w:id="62"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"_Toc487051014"</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w:t>
            </w:r>
            <w:r>
              <w:rPr>
                <w:rFonts w:asciiTheme="minorHAnsi" w:eastAsiaTheme="minorEastAsia" w:hAnsiTheme="minorHAnsi" w:cstheme="minorBidi"/>
                <w:noProof/>
                <w:sz w:val="22"/>
                <w:lang w:eastAsia="es-ES"/>
              </w:rPr>
              <w:tab/>
            </w:r>
            <w:r w:rsidRPr="00262599">
              <w:rPr>
                <w:rStyle w:val="Hipervnculo"/>
                <w:noProof/>
              </w:rPr>
              <w:t>Ejecución de pruebas:</w:t>
            </w:r>
            <w:r>
              <w:rPr>
                <w:noProof/>
                <w:webHidden/>
              </w:rPr>
              <w:tab/>
            </w:r>
            <w:r>
              <w:rPr>
                <w:noProof/>
                <w:webHidden/>
              </w:rPr>
              <w:fldChar w:fldCharType="begin"/>
            </w:r>
            <w:r>
              <w:rPr>
                <w:noProof/>
                <w:webHidden/>
              </w:rPr>
              <w:instrText xml:space="preserve"> PAGEREF _Toc487051014 \h </w:instrText>
            </w:r>
          </w:ins>
          <w:r>
            <w:rPr>
              <w:noProof/>
              <w:webHidden/>
            </w:rPr>
          </w:r>
          <w:r>
            <w:rPr>
              <w:noProof/>
              <w:webHidden/>
            </w:rPr>
            <w:fldChar w:fldCharType="separate"/>
          </w:r>
          <w:ins w:id="63" w:author="Raul García Fernández" w:date="2017-07-05T20:47:00Z">
            <w:r>
              <w:rPr>
                <w:noProof/>
                <w:webHidden/>
              </w:rPr>
              <w:t>18</w:t>
            </w:r>
            <w:r>
              <w:rPr>
                <w:noProof/>
                <w:webHidden/>
              </w:rPr>
              <w:fldChar w:fldCharType="end"/>
            </w:r>
            <w:r w:rsidRPr="00262599">
              <w:rPr>
                <w:rStyle w:val="Hipervnculo"/>
                <w:noProof/>
              </w:rPr>
              <w:fldChar w:fldCharType="end"/>
            </w:r>
          </w:ins>
        </w:p>
        <w:p w14:paraId="37B1A639" w14:textId="5A7DCAEC" w:rsidR="00FE318B" w:rsidRDefault="00FE318B">
          <w:pPr>
            <w:pStyle w:val="TDC2"/>
            <w:tabs>
              <w:tab w:val="left" w:pos="880"/>
              <w:tab w:val="right" w:leader="dot" w:pos="9061"/>
            </w:tabs>
            <w:rPr>
              <w:ins w:id="64" w:author="Raul García Fernández" w:date="2017-07-05T20:47:00Z"/>
              <w:rFonts w:asciiTheme="minorHAnsi" w:eastAsiaTheme="minorEastAsia" w:hAnsiTheme="minorHAnsi" w:cstheme="minorBidi"/>
              <w:noProof/>
              <w:sz w:val="22"/>
              <w:lang w:eastAsia="es-ES"/>
            </w:rPr>
          </w:pPr>
          <w:ins w:id="65"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"_Toc487051015"</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3.1.</w:t>
            </w:r>
            <w:r>
              <w:rPr>
                <w:rFonts w:asciiTheme="minorHAnsi" w:eastAsiaTheme="minorEastAsia" w:hAnsiTheme="minorHAnsi" w:cstheme="minorBidi"/>
                <w:noProof/>
                <w:sz w:val="22"/>
                <w:lang w:eastAsia="es-ES"/>
              </w:rPr>
              <w:tab/>
            </w:r>
            <w:r w:rsidRPr="00262599">
              <w:rPr>
                <w:rStyle w:val="Hipervnculo"/>
                <w:noProof/>
              </w:rPr>
              <w:t>Pruebas funcionales:</w:t>
            </w:r>
            <w:r>
              <w:rPr>
                <w:noProof/>
                <w:webHidden/>
              </w:rPr>
              <w:tab/>
            </w:r>
            <w:r>
              <w:rPr>
                <w:noProof/>
                <w:webHidden/>
              </w:rPr>
              <w:fldChar w:fldCharType="begin"/>
            </w:r>
            <w:r>
              <w:rPr>
                <w:noProof/>
                <w:webHidden/>
              </w:rPr>
              <w:instrText xml:space="preserve"> PAGEREF _Toc487051015 \h </w:instrText>
            </w:r>
          </w:ins>
          <w:r>
            <w:rPr>
              <w:noProof/>
              <w:webHidden/>
            </w:rPr>
          </w:r>
          <w:r>
            <w:rPr>
              <w:noProof/>
              <w:webHidden/>
            </w:rPr>
            <w:fldChar w:fldCharType="separate"/>
          </w:r>
          <w:ins w:id="66" w:author="Raul García Fernández" w:date="2017-07-05T20:47:00Z">
            <w:r>
              <w:rPr>
                <w:noProof/>
                <w:webHidden/>
              </w:rPr>
              <w:t>18</w:t>
            </w:r>
            <w:r>
              <w:rPr>
                <w:noProof/>
                <w:webHidden/>
              </w:rPr>
              <w:fldChar w:fldCharType="end"/>
            </w:r>
            <w:r w:rsidRPr="00262599">
              <w:rPr>
                <w:rStyle w:val="Hipervnculo"/>
                <w:noProof/>
              </w:rPr>
              <w:fldChar w:fldCharType="end"/>
            </w:r>
          </w:ins>
        </w:p>
        <w:p w14:paraId="35429E17" w14:textId="6EC3CD39" w:rsidR="00FE318B" w:rsidRDefault="00FE318B">
          <w:pPr>
            <w:pStyle w:val="TDC2"/>
            <w:tabs>
              <w:tab w:val="left" w:pos="880"/>
              <w:tab w:val="right" w:leader="dot" w:pos="9061"/>
            </w:tabs>
            <w:rPr>
              <w:ins w:id="67" w:author="Raul García Fernández" w:date="2017-07-05T20:47:00Z"/>
              <w:rFonts w:asciiTheme="minorHAnsi" w:eastAsiaTheme="minorEastAsia" w:hAnsiTheme="minorHAnsi" w:cstheme="minorBidi"/>
              <w:noProof/>
              <w:sz w:val="22"/>
              <w:lang w:eastAsia="es-ES"/>
            </w:rPr>
          </w:pPr>
          <w:ins w:id="68"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"_Toc487051016"</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3.2.</w:t>
            </w:r>
            <w:r>
              <w:rPr>
                <w:rFonts w:asciiTheme="minorHAnsi" w:eastAsiaTheme="minorEastAsia" w:hAnsiTheme="minorHAnsi" w:cstheme="minorBidi"/>
                <w:noProof/>
                <w:sz w:val="22"/>
                <w:lang w:eastAsia="es-ES"/>
              </w:rPr>
              <w:tab/>
            </w:r>
            <w:r w:rsidRPr="00262599">
              <w:rPr>
                <w:rStyle w:val="Hipervnculo"/>
                <w:noProof/>
              </w:rPr>
              <w:t>Pruebas sobre Usuarios y administradores:</w:t>
            </w:r>
            <w:r>
              <w:rPr>
                <w:noProof/>
                <w:webHidden/>
              </w:rPr>
              <w:tab/>
            </w:r>
            <w:r>
              <w:rPr>
                <w:noProof/>
                <w:webHidden/>
              </w:rPr>
              <w:fldChar w:fldCharType="begin"/>
            </w:r>
            <w:r>
              <w:rPr>
                <w:noProof/>
                <w:webHidden/>
              </w:rPr>
              <w:instrText xml:space="preserve"> PAGEREF _Toc487051016 \h </w:instrText>
            </w:r>
          </w:ins>
          <w:r>
            <w:rPr>
              <w:noProof/>
              <w:webHidden/>
            </w:rPr>
          </w:r>
          <w:r>
            <w:rPr>
              <w:noProof/>
              <w:webHidden/>
            </w:rPr>
            <w:fldChar w:fldCharType="separate"/>
          </w:r>
          <w:ins w:id="69" w:author="Raul García Fernández" w:date="2017-07-05T20:47:00Z">
            <w:r>
              <w:rPr>
                <w:noProof/>
                <w:webHidden/>
              </w:rPr>
              <w:t>18</w:t>
            </w:r>
            <w:r>
              <w:rPr>
                <w:noProof/>
                <w:webHidden/>
              </w:rPr>
              <w:fldChar w:fldCharType="end"/>
            </w:r>
            <w:r w:rsidRPr="00262599">
              <w:rPr>
                <w:rStyle w:val="Hipervnculo"/>
                <w:noProof/>
              </w:rPr>
              <w:fldChar w:fldCharType="end"/>
            </w:r>
          </w:ins>
        </w:p>
        <w:p w14:paraId="57B7B9D6" w14:textId="55F737D3" w:rsidR="00FE318B" w:rsidRDefault="00FE318B">
          <w:pPr>
            <w:pStyle w:val="TDC2"/>
            <w:tabs>
              <w:tab w:val="left" w:pos="880"/>
              <w:tab w:val="right" w:leader="dot" w:pos="9061"/>
            </w:tabs>
            <w:rPr>
              <w:ins w:id="70" w:author="Raul García Fernández" w:date="2017-07-05T20:47:00Z"/>
              <w:rFonts w:asciiTheme="minorHAnsi" w:eastAsiaTheme="minorEastAsia" w:hAnsiTheme="minorHAnsi" w:cstheme="minorBidi"/>
              <w:noProof/>
              <w:sz w:val="22"/>
              <w:lang w:eastAsia="es-ES"/>
            </w:rPr>
          </w:pPr>
          <w:ins w:id="71"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"_Toc487051017"</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3.3.</w:t>
            </w:r>
            <w:r>
              <w:rPr>
                <w:rFonts w:asciiTheme="minorHAnsi" w:eastAsiaTheme="minorEastAsia" w:hAnsiTheme="minorHAnsi" w:cstheme="minorBidi"/>
                <w:noProof/>
                <w:sz w:val="22"/>
                <w:lang w:eastAsia="es-ES"/>
              </w:rPr>
              <w:tab/>
            </w:r>
            <w:r w:rsidRPr="00262599">
              <w:rPr>
                <w:rStyle w:val="Hipervnculo"/>
                <w:noProof/>
              </w:rPr>
              <w:t>Pruebas sobre proyectos:</w:t>
            </w:r>
            <w:r>
              <w:rPr>
                <w:noProof/>
                <w:webHidden/>
              </w:rPr>
              <w:tab/>
            </w:r>
            <w:r>
              <w:rPr>
                <w:noProof/>
                <w:webHidden/>
              </w:rPr>
              <w:fldChar w:fldCharType="begin"/>
            </w:r>
            <w:r>
              <w:rPr>
                <w:noProof/>
                <w:webHidden/>
              </w:rPr>
              <w:instrText xml:space="preserve"> PAGEREF _Toc487051017 \h </w:instrText>
            </w:r>
          </w:ins>
          <w:r>
            <w:rPr>
              <w:noProof/>
              <w:webHidden/>
            </w:rPr>
          </w:r>
          <w:r>
            <w:rPr>
              <w:noProof/>
              <w:webHidden/>
            </w:rPr>
            <w:fldChar w:fldCharType="separate"/>
          </w:r>
          <w:ins w:id="72" w:author="Raul García Fernández" w:date="2017-07-05T20:47:00Z">
            <w:r>
              <w:rPr>
                <w:noProof/>
                <w:webHidden/>
              </w:rPr>
              <w:t>19</w:t>
            </w:r>
            <w:r>
              <w:rPr>
                <w:noProof/>
                <w:webHidden/>
              </w:rPr>
              <w:fldChar w:fldCharType="end"/>
            </w:r>
            <w:r w:rsidRPr="00262599">
              <w:rPr>
                <w:rStyle w:val="Hipervnculo"/>
                <w:noProof/>
              </w:rPr>
              <w:fldChar w:fldCharType="end"/>
            </w:r>
          </w:ins>
        </w:p>
        <w:p w14:paraId="3E612CA5" w14:textId="58E2782C" w:rsidR="00FE318B" w:rsidRDefault="00FE318B">
          <w:pPr>
            <w:pStyle w:val="TDC2"/>
            <w:tabs>
              <w:tab w:val="left" w:pos="880"/>
              <w:tab w:val="right" w:leader="dot" w:pos="9061"/>
            </w:tabs>
            <w:rPr>
              <w:ins w:id="73" w:author="Raul García Fernández" w:date="2017-07-05T20:47:00Z"/>
              <w:rFonts w:asciiTheme="minorHAnsi" w:eastAsiaTheme="minorEastAsia" w:hAnsiTheme="minorHAnsi" w:cstheme="minorBidi"/>
              <w:noProof/>
              <w:sz w:val="22"/>
              <w:lang w:eastAsia="es-ES"/>
            </w:rPr>
          </w:pPr>
          <w:ins w:id="74"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"_Toc487051018"</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3.4.</w:t>
            </w:r>
            <w:r>
              <w:rPr>
                <w:rFonts w:asciiTheme="minorHAnsi" w:eastAsiaTheme="minorEastAsia" w:hAnsiTheme="minorHAnsi" w:cstheme="minorBidi"/>
                <w:noProof/>
                <w:sz w:val="22"/>
                <w:lang w:eastAsia="es-ES"/>
              </w:rPr>
              <w:tab/>
            </w:r>
            <w:r w:rsidRPr="00262599">
              <w:rPr>
                <w:rStyle w:val="Hipervnculo"/>
                <w:noProof/>
              </w:rPr>
              <w:t>Pruebas sobre ejecuciones:</w:t>
            </w:r>
            <w:r>
              <w:rPr>
                <w:noProof/>
                <w:webHidden/>
              </w:rPr>
              <w:tab/>
            </w:r>
            <w:r>
              <w:rPr>
                <w:noProof/>
                <w:webHidden/>
              </w:rPr>
              <w:fldChar w:fldCharType="begin"/>
            </w:r>
            <w:r>
              <w:rPr>
                <w:noProof/>
                <w:webHidden/>
              </w:rPr>
              <w:instrText xml:space="preserve"> PAGEREF _Toc487051018 \h </w:instrText>
            </w:r>
          </w:ins>
          <w:r>
            <w:rPr>
              <w:noProof/>
              <w:webHidden/>
            </w:rPr>
          </w:r>
          <w:r>
            <w:rPr>
              <w:noProof/>
              <w:webHidden/>
            </w:rPr>
            <w:fldChar w:fldCharType="separate"/>
          </w:r>
          <w:ins w:id="75" w:author="Raul García Fernández" w:date="2017-07-05T20:47:00Z">
            <w:r>
              <w:rPr>
                <w:noProof/>
                <w:webHidden/>
              </w:rPr>
              <w:t>21</w:t>
            </w:r>
            <w:r>
              <w:rPr>
                <w:noProof/>
                <w:webHidden/>
              </w:rPr>
              <w:fldChar w:fldCharType="end"/>
            </w:r>
            <w:r w:rsidRPr="00262599">
              <w:rPr>
                <w:rStyle w:val="Hipervnculo"/>
                <w:noProof/>
              </w:rPr>
              <w:fldChar w:fldCharType="end"/>
            </w:r>
          </w:ins>
        </w:p>
        <w:p w14:paraId="30FA90FB" w14:textId="0A884FCC" w:rsidR="00FE318B" w:rsidRDefault="00FE318B">
          <w:pPr>
            <w:pStyle w:val="TDC2"/>
            <w:tabs>
              <w:tab w:val="left" w:pos="880"/>
              <w:tab w:val="right" w:leader="dot" w:pos="9061"/>
            </w:tabs>
            <w:rPr>
              <w:ins w:id="76" w:author="Raul García Fernández" w:date="2017-07-05T20:47:00Z"/>
              <w:rFonts w:asciiTheme="minorHAnsi" w:eastAsiaTheme="minorEastAsia" w:hAnsiTheme="minorHAnsi" w:cstheme="minorBidi"/>
              <w:noProof/>
              <w:sz w:val="22"/>
              <w:lang w:eastAsia="es-ES"/>
            </w:rPr>
          </w:pPr>
          <w:ins w:id="77"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"_Toc487051019"</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3.5.</w:t>
            </w:r>
            <w:r>
              <w:rPr>
                <w:rFonts w:asciiTheme="minorHAnsi" w:eastAsiaTheme="minorEastAsia" w:hAnsiTheme="minorHAnsi" w:cstheme="minorBidi"/>
                <w:noProof/>
                <w:sz w:val="22"/>
                <w:lang w:eastAsia="es-ES"/>
              </w:rPr>
              <w:tab/>
            </w:r>
            <w:r w:rsidRPr="00262599">
              <w:rPr>
                <w:rStyle w:val="Hipervnculo"/>
                <w:noProof/>
              </w:rPr>
              <w:t>Pruebas sobre grupos y subgrupos:</w:t>
            </w:r>
            <w:r>
              <w:rPr>
                <w:noProof/>
                <w:webHidden/>
              </w:rPr>
              <w:tab/>
            </w:r>
            <w:r>
              <w:rPr>
                <w:noProof/>
                <w:webHidden/>
              </w:rPr>
              <w:fldChar w:fldCharType="begin"/>
            </w:r>
            <w:r>
              <w:rPr>
                <w:noProof/>
                <w:webHidden/>
              </w:rPr>
              <w:instrText xml:space="preserve"> PAGEREF _Toc487051019 \h </w:instrText>
            </w:r>
          </w:ins>
          <w:r>
            <w:rPr>
              <w:noProof/>
              <w:webHidden/>
            </w:rPr>
          </w:r>
          <w:r>
            <w:rPr>
              <w:noProof/>
              <w:webHidden/>
            </w:rPr>
            <w:fldChar w:fldCharType="separate"/>
          </w:r>
          <w:ins w:id="78" w:author="Raul García Fernández" w:date="2017-07-05T20:47:00Z">
            <w:r>
              <w:rPr>
                <w:noProof/>
                <w:webHidden/>
              </w:rPr>
              <w:t>24</w:t>
            </w:r>
            <w:r>
              <w:rPr>
                <w:noProof/>
                <w:webHidden/>
              </w:rPr>
              <w:fldChar w:fldCharType="end"/>
            </w:r>
            <w:r w:rsidRPr="00262599">
              <w:rPr>
                <w:rStyle w:val="Hipervnculo"/>
                <w:noProof/>
              </w:rPr>
              <w:fldChar w:fldCharType="end"/>
            </w:r>
          </w:ins>
        </w:p>
        <w:p w14:paraId="1798BB43" w14:textId="1011D342" w:rsidR="00FE318B" w:rsidRDefault="00FE318B">
          <w:pPr>
            <w:pStyle w:val="TDC2"/>
            <w:tabs>
              <w:tab w:val="left" w:pos="880"/>
              <w:tab w:val="right" w:leader="dot" w:pos="9061"/>
            </w:tabs>
            <w:rPr>
              <w:ins w:id="79" w:author="Raul García Fernández" w:date="2017-07-05T20:47:00Z"/>
              <w:rFonts w:asciiTheme="minorHAnsi" w:eastAsiaTheme="minorEastAsia" w:hAnsiTheme="minorHAnsi" w:cstheme="minorBidi"/>
              <w:noProof/>
              <w:sz w:val="22"/>
              <w:lang w:eastAsia="es-ES"/>
            </w:rPr>
          </w:pPr>
          <w:ins w:id="80"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"_Toc487051117"</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3.6.</w:t>
            </w:r>
            <w:r>
              <w:rPr>
                <w:rFonts w:asciiTheme="minorHAnsi" w:eastAsiaTheme="minorEastAsia" w:hAnsiTheme="minorHAnsi" w:cstheme="minorBidi"/>
                <w:noProof/>
                <w:sz w:val="22"/>
                <w:lang w:eastAsia="es-ES"/>
              </w:rPr>
              <w:tab/>
            </w:r>
            <w:r w:rsidRPr="00262599">
              <w:rPr>
                <w:rStyle w:val="Hipervnculo"/>
                <w:noProof/>
              </w:rPr>
              <w:t>Pruebas Unitarias:</w:t>
            </w:r>
            <w:r>
              <w:rPr>
                <w:noProof/>
                <w:webHidden/>
              </w:rPr>
              <w:tab/>
            </w:r>
            <w:r>
              <w:rPr>
                <w:noProof/>
                <w:webHidden/>
              </w:rPr>
              <w:fldChar w:fldCharType="begin"/>
            </w:r>
            <w:r>
              <w:rPr>
                <w:noProof/>
                <w:webHidden/>
              </w:rPr>
              <w:instrText xml:space="preserve"> PAGEREF _Toc487051117 \h </w:instrText>
            </w:r>
          </w:ins>
          <w:r>
            <w:rPr>
              <w:noProof/>
              <w:webHidden/>
            </w:rPr>
          </w:r>
          <w:r>
            <w:rPr>
              <w:noProof/>
              <w:webHidden/>
            </w:rPr>
            <w:fldChar w:fldCharType="separate"/>
          </w:r>
          <w:ins w:id="81" w:author="Raul García Fernández" w:date="2017-07-05T20:47:00Z">
            <w:r>
              <w:rPr>
                <w:noProof/>
                <w:webHidden/>
              </w:rPr>
              <w:t>27</w:t>
            </w:r>
            <w:r>
              <w:rPr>
                <w:noProof/>
                <w:webHidden/>
              </w:rPr>
              <w:fldChar w:fldCharType="end"/>
            </w:r>
            <w:r w:rsidRPr="00262599">
              <w:rPr>
                <w:rStyle w:val="Hipervnculo"/>
                <w:noProof/>
              </w:rPr>
              <w:fldChar w:fldCharType="end"/>
            </w:r>
          </w:ins>
        </w:p>
        <w:p w14:paraId="5954B728" w14:textId="651F8147" w:rsidR="00FE318B" w:rsidRDefault="00FE318B">
          <w:pPr>
            <w:pStyle w:val="TDC3"/>
            <w:tabs>
              <w:tab w:val="left" w:pos="1320"/>
              <w:tab w:val="right" w:leader="dot" w:pos="9061"/>
            </w:tabs>
            <w:rPr>
              <w:ins w:id="82" w:author="Raul García Fernández" w:date="2017-07-05T20:47:00Z"/>
              <w:rFonts w:asciiTheme="minorHAnsi" w:eastAsiaTheme="minorEastAsia" w:hAnsiTheme="minorHAnsi" w:cstheme="minorBidi"/>
              <w:noProof/>
              <w:sz w:val="22"/>
              <w:lang w:eastAsia="es-ES"/>
            </w:rPr>
          </w:pPr>
          <w:ins w:id="83"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"_Toc487051118"</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3.6.1.</w:t>
            </w:r>
            <w:r>
              <w:rPr>
                <w:rFonts w:asciiTheme="minorHAnsi" w:eastAsiaTheme="minorEastAsia" w:hAnsiTheme="minorHAnsi" w:cstheme="minorBidi"/>
                <w:noProof/>
                <w:sz w:val="22"/>
                <w:lang w:eastAsia="es-ES"/>
              </w:rPr>
              <w:tab/>
            </w:r>
            <w:r w:rsidRPr="00262599">
              <w:rPr>
                <w:rStyle w:val="Hipervnculo"/>
                <w:noProof/>
              </w:rPr>
              <w:t>Pruebas Unitarias Aplicación WEB:</w:t>
            </w:r>
            <w:r>
              <w:rPr>
                <w:noProof/>
                <w:webHidden/>
              </w:rPr>
              <w:tab/>
            </w:r>
            <w:r>
              <w:rPr>
                <w:noProof/>
                <w:webHidden/>
              </w:rPr>
              <w:fldChar w:fldCharType="begin"/>
            </w:r>
            <w:r>
              <w:rPr>
                <w:noProof/>
                <w:webHidden/>
              </w:rPr>
              <w:instrText xml:space="preserve"> PAGEREF _Toc487051118 \h </w:instrText>
            </w:r>
          </w:ins>
          <w:r>
            <w:rPr>
              <w:noProof/>
              <w:webHidden/>
            </w:rPr>
          </w:r>
          <w:r>
            <w:rPr>
              <w:noProof/>
              <w:webHidden/>
            </w:rPr>
            <w:fldChar w:fldCharType="separate"/>
          </w:r>
          <w:ins w:id="84" w:author="Raul García Fernández" w:date="2017-07-05T20:47:00Z">
            <w:r>
              <w:rPr>
                <w:noProof/>
                <w:webHidden/>
              </w:rPr>
              <w:t>27</w:t>
            </w:r>
            <w:r>
              <w:rPr>
                <w:noProof/>
                <w:webHidden/>
              </w:rPr>
              <w:fldChar w:fldCharType="end"/>
            </w:r>
            <w:r w:rsidRPr="00262599">
              <w:rPr>
                <w:rStyle w:val="Hipervnculo"/>
                <w:noProof/>
              </w:rPr>
              <w:fldChar w:fldCharType="end"/>
            </w:r>
          </w:ins>
        </w:p>
        <w:p w14:paraId="22034DC1" w14:textId="7C7E4399" w:rsidR="00FE318B" w:rsidRDefault="00FE318B">
          <w:pPr>
            <w:pStyle w:val="TDC3"/>
            <w:tabs>
              <w:tab w:val="left" w:pos="1320"/>
              <w:tab w:val="right" w:leader="dot" w:pos="9061"/>
            </w:tabs>
            <w:rPr>
              <w:ins w:id="85" w:author="Raul García Fernández" w:date="2017-07-05T20:47:00Z"/>
              <w:rFonts w:asciiTheme="minorHAnsi" w:eastAsiaTheme="minorEastAsia" w:hAnsiTheme="minorHAnsi" w:cstheme="minorBidi"/>
              <w:noProof/>
              <w:sz w:val="22"/>
              <w:lang w:eastAsia="es-ES"/>
            </w:rPr>
          </w:pPr>
          <w:ins w:id="86"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"_Toc487051119"</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3.6.2.</w:t>
            </w:r>
            <w:r>
              <w:rPr>
                <w:rFonts w:asciiTheme="minorHAnsi" w:eastAsiaTheme="minorEastAsia" w:hAnsiTheme="minorHAnsi" w:cstheme="minorBidi"/>
                <w:noProof/>
                <w:sz w:val="22"/>
                <w:lang w:eastAsia="es-ES"/>
              </w:rPr>
              <w:tab/>
            </w:r>
            <w:r w:rsidRPr="00262599">
              <w:rPr>
                <w:rStyle w:val="Hipervnculo"/>
                <w:noProof/>
              </w:rPr>
              <w:t>Pruebas Unitarias Repositorio:</w:t>
            </w:r>
            <w:r>
              <w:rPr>
                <w:noProof/>
                <w:webHidden/>
              </w:rPr>
              <w:tab/>
            </w:r>
            <w:r>
              <w:rPr>
                <w:noProof/>
                <w:webHidden/>
              </w:rPr>
              <w:fldChar w:fldCharType="begin"/>
            </w:r>
            <w:r>
              <w:rPr>
                <w:noProof/>
                <w:webHidden/>
              </w:rPr>
              <w:instrText xml:space="preserve"> PAGEREF _Toc487051119 \h </w:instrText>
            </w:r>
          </w:ins>
          <w:r>
            <w:rPr>
              <w:noProof/>
              <w:webHidden/>
            </w:rPr>
          </w:r>
          <w:r>
            <w:rPr>
              <w:noProof/>
              <w:webHidden/>
            </w:rPr>
            <w:fldChar w:fldCharType="separate"/>
          </w:r>
          <w:ins w:id="87" w:author="Raul García Fernández" w:date="2017-07-05T20:47:00Z">
            <w:r>
              <w:rPr>
                <w:noProof/>
                <w:webHidden/>
              </w:rPr>
              <w:t>27</w:t>
            </w:r>
            <w:r>
              <w:rPr>
                <w:noProof/>
                <w:webHidden/>
              </w:rPr>
              <w:fldChar w:fldCharType="end"/>
            </w:r>
            <w:r w:rsidRPr="00262599">
              <w:rPr>
                <w:rStyle w:val="Hipervnculo"/>
                <w:noProof/>
              </w:rPr>
              <w:fldChar w:fldCharType="end"/>
            </w:r>
          </w:ins>
        </w:p>
        <w:p w14:paraId="73CA9EE1" w14:textId="752D808A" w:rsidR="00FE318B" w:rsidRDefault="00FE318B">
          <w:pPr>
            <w:pStyle w:val="TDC2"/>
            <w:tabs>
              <w:tab w:val="left" w:pos="880"/>
              <w:tab w:val="right" w:leader="dot" w:pos="9061"/>
            </w:tabs>
            <w:rPr>
              <w:ins w:id="88" w:author="Raul García Fernández" w:date="2017-07-05T20:47:00Z"/>
              <w:rFonts w:asciiTheme="minorHAnsi" w:eastAsiaTheme="minorEastAsia" w:hAnsiTheme="minorHAnsi" w:cstheme="minorBidi"/>
              <w:noProof/>
              <w:sz w:val="22"/>
              <w:lang w:eastAsia="es-ES"/>
            </w:rPr>
          </w:pPr>
          <w:ins w:id="89" w:author="Raul García Fernández" w:date="2017-07-05T20:47:00Z">
            <w:r w:rsidRPr="00262599">
              <w:rPr>
                <w:rStyle w:val="Hipervnculo"/>
                <w:noProof/>
              </w:rPr>
              <w:fldChar w:fldCharType="begin"/>
            </w:r>
            <w:r w:rsidRPr="00262599">
              <w:rPr>
                <w:rStyle w:val="Hipervnculo"/>
                <w:noProof/>
              </w:rPr>
              <w:instrText xml:space="preserve"> </w:instrText>
            </w:r>
            <w:r>
              <w:rPr>
                <w:noProof/>
              </w:rPr>
              <w:instrText>HYPERLINK \l "_Toc487051120"</w:instrText>
            </w:r>
            <w:r w:rsidRPr="00262599">
              <w:rPr>
                <w:rStyle w:val="Hipervnculo"/>
                <w:noProof/>
              </w:rPr>
              <w:instrText xml:space="preserve"> </w:instrText>
            </w:r>
            <w:r w:rsidRPr="00262599">
              <w:rPr>
                <w:rStyle w:val="Hipervnculo"/>
                <w:noProof/>
              </w:rPr>
              <w:fldChar w:fldCharType="separate"/>
            </w:r>
            <w:r w:rsidRPr="00262599">
              <w:rPr>
                <w:rStyle w:val="Hipervnculo"/>
                <w:noProof/>
              </w:rPr>
              <w:t>3.7.</w:t>
            </w:r>
            <w:r>
              <w:rPr>
                <w:rFonts w:asciiTheme="minorHAnsi" w:eastAsiaTheme="minorEastAsia" w:hAnsiTheme="minorHAnsi" w:cstheme="minorBidi"/>
                <w:noProof/>
                <w:sz w:val="22"/>
                <w:lang w:eastAsia="es-ES"/>
              </w:rPr>
              <w:tab/>
            </w:r>
            <w:r w:rsidRPr="00262599">
              <w:rPr>
                <w:rStyle w:val="Hipervnculo"/>
                <w:noProof/>
              </w:rPr>
              <w:t>Pruebas de Navegabilidad:</w:t>
            </w:r>
            <w:r>
              <w:rPr>
                <w:noProof/>
                <w:webHidden/>
              </w:rPr>
              <w:tab/>
            </w:r>
            <w:r>
              <w:rPr>
                <w:noProof/>
                <w:webHidden/>
              </w:rPr>
              <w:fldChar w:fldCharType="begin"/>
            </w:r>
            <w:r>
              <w:rPr>
                <w:noProof/>
                <w:webHidden/>
              </w:rPr>
              <w:instrText xml:space="preserve"> PAGEREF _Toc487051120 \h </w:instrText>
            </w:r>
          </w:ins>
          <w:r>
            <w:rPr>
              <w:noProof/>
              <w:webHidden/>
            </w:rPr>
          </w:r>
          <w:r>
            <w:rPr>
              <w:noProof/>
              <w:webHidden/>
            </w:rPr>
            <w:fldChar w:fldCharType="separate"/>
          </w:r>
          <w:ins w:id="90" w:author="Raul García Fernández" w:date="2017-07-05T20:47:00Z">
            <w:r>
              <w:rPr>
                <w:noProof/>
                <w:webHidden/>
              </w:rPr>
              <w:t>28</w:t>
            </w:r>
            <w:r>
              <w:rPr>
                <w:noProof/>
                <w:webHidden/>
              </w:rPr>
              <w:fldChar w:fldCharType="end"/>
            </w:r>
            <w:r w:rsidRPr="00262599">
              <w:rPr>
                <w:rStyle w:val="Hipervnculo"/>
                <w:noProof/>
              </w:rPr>
              <w:fldChar w:fldCharType="end"/>
            </w:r>
          </w:ins>
        </w:p>
        <w:p w14:paraId="0AB3AFC5" w14:textId="1D458A02" w:rsidR="006C045C" w:rsidDel="009776FD" w:rsidRDefault="006C045C">
          <w:pPr>
            <w:pStyle w:val="TDC1"/>
            <w:tabs>
              <w:tab w:val="right" w:leader="dot" w:pos="9061"/>
            </w:tabs>
            <w:rPr>
              <w:del w:id="91" w:author="Raul García Fernández" w:date="2017-07-05T20:32:00Z"/>
              <w:rFonts w:asciiTheme="minorHAnsi" w:eastAsiaTheme="minorEastAsia" w:hAnsiTheme="minorHAnsi" w:cstheme="minorBidi"/>
              <w:noProof/>
              <w:sz w:val="22"/>
              <w:lang w:eastAsia="es-ES"/>
            </w:rPr>
          </w:pPr>
          <w:del w:id="92" w:author="Raul García Fernández" w:date="2017-07-05T20:32:00Z">
            <w:r w:rsidRPr="009776FD" w:rsidDel="009776FD">
              <w:rPr>
                <w:rPrChange w:id="93" w:author="Raul García Fernández" w:date="2017-07-05T20:32:00Z">
                  <w:rPr>
                    <w:rStyle w:val="Hipervnculo"/>
                    <w:noProof/>
                  </w:rPr>
                </w:rPrChange>
              </w:rPr>
              <w:delText>Tablas</w:delText>
            </w:r>
            <w:r w:rsidDel="009776FD">
              <w:rPr>
                <w:noProof/>
                <w:webHidden/>
              </w:rPr>
              <w:tab/>
              <w:delText>2</w:delText>
            </w:r>
          </w:del>
        </w:p>
        <w:p w14:paraId="2A6AC394" w14:textId="60EF6652" w:rsidR="006C045C" w:rsidDel="009776FD" w:rsidRDefault="006C045C">
          <w:pPr>
            <w:pStyle w:val="TDC1"/>
            <w:tabs>
              <w:tab w:val="left" w:pos="480"/>
              <w:tab w:val="right" w:leader="dot" w:pos="9061"/>
            </w:tabs>
            <w:rPr>
              <w:del w:id="94" w:author="Raul García Fernández" w:date="2017-07-05T20:32:00Z"/>
              <w:rFonts w:asciiTheme="minorHAnsi" w:eastAsiaTheme="minorEastAsia" w:hAnsiTheme="minorHAnsi" w:cstheme="minorBidi"/>
              <w:noProof/>
              <w:sz w:val="22"/>
              <w:lang w:eastAsia="es-ES"/>
            </w:rPr>
          </w:pPr>
          <w:del w:id="95" w:author="Raul García Fernández" w:date="2017-07-05T20:32:00Z">
            <w:r w:rsidRPr="009776FD" w:rsidDel="009776FD">
              <w:rPr>
                <w:rPrChange w:id="96" w:author="Raul García Fernández" w:date="2017-07-05T20:32:00Z">
                  <w:rPr>
                    <w:rStyle w:val="Hipervnculo"/>
                    <w:noProof/>
                  </w:rPr>
                </w:rPrChange>
              </w:rPr>
              <w:delText>1.</w:delText>
            </w:r>
            <w:r w:rsidDel="009776FD">
              <w:rPr>
                <w:rFonts w:asciiTheme="minorHAnsi" w:eastAsiaTheme="minorEastAsia" w:hAnsiTheme="minorHAnsi" w:cstheme="minorBidi"/>
                <w:noProof/>
                <w:sz w:val="22"/>
                <w:lang w:eastAsia="es-ES"/>
              </w:rPr>
              <w:tab/>
            </w:r>
            <w:r w:rsidRPr="009776FD" w:rsidDel="009776FD">
              <w:rPr>
                <w:rPrChange w:id="97" w:author="Raul García Fernández" w:date="2017-07-05T20:32:00Z">
                  <w:rPr>
                    <w:rStyle w:val="Hipervnculo"/>
                    <w:noProof/>
                  </w:rPr>
                </w:rPrChange>
              </w:rPr>
              <w:delText>Diseño de pruebas:</w:delText>
            </w:r>
            <w:r w:rsidDel="009776FD">
              <w:rPr>
                <w:noProof/>
                <w:webHidden/>
              </w:rPr>
              <w:tab/>
              <w:delText>3</w:delText>
            </w:r>
          </w:del>
        </w:p>
        <w:p w14:paraId="5CDDC248" w14:textId="5FECA51F" w:rsidR="006C045C" w:rsidDel="009776FD" w:rsidRDefault="006C045C">
          <w:pPr>
            <w:pStyle w:val="TDC2"/>
            <w:tabs>
              <w:tab w:val="left" w:pos="880"/>
              <w:tab w:val="right" w:leader="dot" w:pos="9061"/>
            </w:tabs>
            <w:rPr>
              <w:del w:id="98" w:author="Raul García Fernández" w:date="2017-07-05T20:32:00Z"/>
              <w:rFonts w:asciiTheme="minorHAnsi" w:eastAsiaTheme="minorEastAsia" w:hAnsiTheme="minorHAnsi" w:cstheme="minorBidi"/>
              <w:noProof/>
              <w:sz w:val="22"/>
              <w:lang w:eastAsia="es-ES"/>
            </w:rPr>
          </w:pPr>
          <w:del w:id="99" w:author="Raul García Fernández" w:date="2017-07-05T20:32:00Z">
            <w:r w:rsidRPr="009776FD" w:rsidDel="009776FD">
              <w:rPr>
                <w:rPrChange w:id="100" w:author="Raul García Fernández" w:date="2017-07-05T20:32:00Z">
                  <w:rPr>
                    <w:rStyle w:val="Hipervnculo"/>
                    <w:noProof/>
                  </w:rPr>
                </w:rPrChange>
              </w:rPr>
              <w:delText>1.1.</w:delText>
            </w:r>
            <w:r w:rsidDel="009776FD">
              <w:rPr>
                <w:rFonts w:asciiTheme="minorHAnsi" w:eastAsiaTheme="minorEastAsia" w:hAnsiTheme="minorHAnsi" w:cstheme="minorBidi"/>
                <w:noProof/>
                <w:sz w:val="22"/>
                <w:lang w:eastAsia="es-ES"/>
              </w:rPr>
              <w:tab/>
            </w:r>
            <w:r w:rsidRPr="009776FD" w:rsidDel="009776FD">
              <w:rPr>
                <w:rPrChange w:id="101" w:author="Raul García Fernández" w:date="2017-07-05T20:32:00Z">
                  <w:rPr>
                    <w:rStyle w:val="Hipervnculo"/>
                    <w:noProof/>
                  </w:rPr>
                </w:rPrChange>
              </w:rPr>
              <w:delText>Pruebas unitarias y Pruebas funcionales:</w:delText>
            </w:r>
            <w:r w:rsidDel="009776FD">
              <w:rPr>
                <w:noProof/>
                <w:webHidden/>
              </w:rPr>
              <w:tab/>
              <w:delText>3</w:delText>
            </w:r>
          </w:del>
        </w:p>
        <w:p w14:paraId="427322DE" w14:textId="575BC88C" w:rsidR="006C045C" w:rsidDel="009776FD" w:rsidRDefault="006C045C">
          <w:pPr>
            <w:pStyle w:val="TDC2"/>
            <w:tabs>
              <w:tab w:val="left" w:pos="880"/>
              <w:tab w:val="right" w:leader="dot" w:pos="9061"/>
            </w:tabs>
            <w:rPr>
              <w:del w:id="102" w:author="Raul García Fernández" w:date="2017-07-05T20:32:00Z"/>
              <w:rFonts w:asciiTheme="minorHAnsi" w:eastAsiaTheme="minorEastAsia" w:hAnsiTheme="minorHAnsi" w:cstheme="minorBidi"/>
              <w:noProof/>
              <w:sz w:val="22"/>
              <w:lang w:eastAsia="es-ES"/>
            </w:rPr>
          </w:pPr>
          <w:del w:id="103" w:author="Raul García Fernández" w:date="2017-07-05T20:32:00Z">
            <w:r w:rsidRPr="009776FD" w:rsidDel="009776FD">
              <w:rPr>
                <w:rPrChange w:id="104" w:author="Raul García Fernández" w:date="2017-07-05T20:32:00Z">
                  <w:rPr>
                    <w:rStyle w:val="Hipervnculo"/>
                    <w:noProof/>
                  </w:rPr>
                </w:rPrChange>
              </w:rPr>
              <w:delText>1.2.</w:delText>
            </w:r>
            <w:r w:rsidDel="009776FD">
              <w:rPr>
                <w:rFonts w:asciiTheme="minorHAnsi" w:eastAsiaTheme="minorEastAsia" w:hAnsiTheme="minorHAnsi" w:cstheme="minorBidi"/>
                <w:noProof/>
                <w:sz w:val="22"/>
                <w:lang w:eastAsia="es-ES"/>
              </w:rPr>
              <w:tab/>
            </w:r>
            <w:r w:rsidRPr="009776FD" w:rsidDel="009776FD">
              <w:rPr>
                <w:rPrChange w:id="105" w:author="Raul García Fernández" w:date="2017-07-05T20:32:00Z">
                  <w:rPr>
                    <w:rStyle w:val="Hipervnculo"/>
                    <w:noProof/>
                  </w:rPr>
                </w:rPrChange>
              </w:rPr>
              <w:delText>Diseño de pruebas: Pruebas repositorio:</w:delText>
            </w:r>
            <w:r w:rsidDel="009776FD">
              <w:rPr>
                <w:noProof/>
                <w:webHidden/>
              </w:rPr>
              <w:tab/>
              <w:delText>4</w:delText>
            </w:r>
          </w:del>
        </w:p>
        <w:p w14:paraId="560D68E7" w14:textId="5269BEF5" w:rsidR="006C045C" w:rsidDel="009776FD" w:rsidRDefault="006C045C">
          <w:pPr>
            <w:pStyle w:val="TDC3"/>
            <w:tabs>
              <w:tab w:val="left" w:pos="1320"/>
              <w:tab w:val="right" w:leader="dot" w:pos="9061"/>
            </w:tabs>
            <w:rPr>
              <w:del w:id="106" w:author="Raul García Fernández" w:date="2017-07-05T20:32:00Z"/>
              <w:rFonts w:asciiTheme="minorHAnsi" w:eastAsiaTheme="minorEastAsia" w:hAnsiTheme="minorHAnsi" w:cstheme="minorBidi"/>
              <w:noProof/>
              <w:sz w:val="22"/>
              <w:lang w:eastAsia="es-ES"/>
            </w:rPr>
          </w:pPr>
          <w:del w:id="107" w:author="Raul García Fernández" w:date="2017-07-05T20:32:00Z">
            <w:r w:rsidRPr="009776FD" w:rsidDel="009776FD">
              <w:rPr>
                <w:rPrChange w:id="108" w:author="Raul García Fernández" w:date="2017-07-05T20:32:00Z">
                  <w:rPr>
                    <w:rStyle w:val="Hipervnculo"/>
                    <w:noProof/>
                  </w:rPr>
                </w:rPrChange>
              </w:rPr>
              <w:delText>1.2.1.</w:delText>
            </w:r>
            <w:r w:rsidDel="009776FD">
              <w:rPr>
                <w:rFonts w:asciiTheme="minorHAnsi" w:eastAsiaTheme="minorEastAsia" w:hAnsiTheme="minorHAnsi" w:cstheme="minorBidi"/>
                <w:noProof/>
                <w:sz w:val="22"/>
                <w:lang w:eastAsia="es-ES"/>
              </w:rPr>
              <w:tab/>
            </w:r>
            <w:r w:rsidRPr="009776FD" w:rsidDel="009776FD">
              <w:rPr>
                <w:rPrChange w:id="109" w:author="Raul García Fernández" w:date="2017-07-05T20:32:00Z">
                  <w:rPr>
                    <w:rStyle w:val="Hipervnculo"/>
                    <w:noProof/>
                  </w:rPr>
                </w:rPrChange>
              </w:rPr>
              <w:delText>Diseño de pruebas unitaria:</w:delText>
            </w:r>
            <w:r w:rsidDel="009776FD">
              <w:rPr>
                <w:noProof/>
                <w:webHidden/>
              </w:rPr>
              <w:tab/>
              <w:delText>4</w:delText>
            </w:r>
          </w:del>
        </w:p>
        <w:p w14:paraId="5B7E3FFB" w14:textId="3CD258E2" w:rsidR="006C045C" w:rsidDel="009776FD" w:rsidRDefault="006C045C">
          <w:pPr>
            <w:pStyle w:val="TDC3"/>
            <w:tabs>
              <w:tab w:val="left" w:pos="1320"/>
              <w:tab w:val="right" w:leader="dot" w:pos="9061"/>
            </w:tabs>
            <w:rPr>
              <w:del w:id="110" w:author="Raul García Fernández" w:date="2017-07-05T20:32:00Z"/>
              <w:rFonts w:asciiTheme="minorHAnsi" w:eastAsiaTheme="minorEastAsia" w:hAnsiTheme="minorHAnsi" w:cstheme="minorBidi"/>
              <w:noProof/>
              <w:sz w:val="22"/>
              <w:lang w:eastAsia="es-ES"/>
            </w:rPr>
          </w:pPr>
          <w:del w:id="111" w:author="Raul García Fernández" w:date="2017-07-05T20:32:00Z">
            <w:r w:rsidRPr="009776FD" w:rsidDel="009776FD">
              <w:rPr>
                <w:rPrChange w:id="112" w:author="Raul García Fernández" w:date="2017-07-05T20:32:00Z">
                  <w:rPr>
                    <w:rStyle w:val="Hipervnculo"/>
                    <w:noProof/>
                  </w:rPr>
                </w:rPrChange>
              </w:rPr>
              <w:delText>1.2.2.</w:delText>
            </w:r>
            <w:r w:rsidDel="009776FD">
              <w:rPr>
                <w:rFonts w:asciiTheme="minorHAnsi" w:eastAsiaTheme="minorEastAsia" w:hAnsiTheme="minorHAnsi" w:cstheme="minorBidi"/>
                <w:noProof/>
                <w:sz w:val="22"/>
                <w:lang w:eastAsia="es-ES"/>
              </w:rPr>
              <w:tab/>
            </w:r>
            <w:r w:rsidRPr="009776FD" w:rsidDel="009776FD">
              <w:rPr>
                <w:rPrChange w:id="113" w:author="Raul García Fernández" w:date="2017-07-05T20:32:00Z">
                  <w:rPr>
                    <w:rStyle w:val="Hipervnculo"/>
                    <w:noProof/>
                  </w:rPr>
                </w:rPrChange>
              </w:rPr>
              <w:delText>Diseño de pruebas funcionales:</w:delText>
            </w:r>
            <w:r w:rsidDel="009776FD">
              <w:rPr>
                <w:noProof/>
                <w:webHidden/>
              </w:rPr>
              <w:tab/>
              <w:delText>4</w:delText>
            </w:r>
          </w:del>
        </w:p>
        <w:p w14:paraId="156966C3" w14:textId="795EF71F" w:rsidR="006C045C" w:rsidDel="009776FD" w:rsidRDefault="006C045C">
          <w:pPr>
            <w:pStyle w:val="TDC2"/>
            <w:tabs>
              <w:tab w:val="left" w:pos="880"/>
              <w:tab w:val="right" w:leader="dot" w:pos="9061"/>
            </w:tabs>
            <w:rPr>
              <w:del w:id="114" w:author="Raul García Fernández" w:date="2017-07-05T20:32:00Z"/>
              <w:rFonts w:asciiTheme="minorHAnsi" w:eastAsiaTheme="minorEastAsia" w:hAnsiTheme="minorHAnsi" w:cstheme="minorBidi"/>
              <w:noProof/>
              <w:sz w:val="22"/>
              <w:lang w:eastAsia="es-ES"/>
            </w:rPr>
          </w:pPr>
          <w:del w:id="115" w:author="Raul García Fernández" w:date="2017-07-05T20:32:00Z">
            <w:r w:rsidRPr="009776FD" w:rsidDel="009776FD">
              <w:rPr>
                <w:rPrChange w:id="116" w:author="Raul García Fernández" w:date="2017-07-05T20:32:00Z">
                  <w:rPr>
                    <w:rStyle w:val="Hipervnculo"/>
                    <w:noProof/>
                  </w:rPr>
                </w:rPrChange>
              </w:rPr>
              <w:delText>1.3.</w:delText>
            </w:r>
            <w:r w:rsidDel="009776FD">
              <w:rPr>
                <w:rFonts w:asciiTheme="minorHAnsi" w:eastAsiaTheme="minorEastAsia" w:hAnsiTheme="minorHAnsi" w:cstheme="minorBidi"/>
                <w:noProof/>
                <w:sz w:val="22"/>
                <w:lang w:eastAsia="es-ES"/>
              </w:rPr>
              <w:tab/>
            </w:r>
            <w:r w:rsidRPr="009776FD" w:rsidDel="009776FD">
              <w:rPr>
                <w:rPrChange w:id="117" w:author="Raul García Fernández" w:date="2017-07-05T20:32:00Z">
                  <w:rPr>
                    <w:rStyle w:val="Hipervnculo"/>
                    <w:noProof/>
                  </w:rPr>
                </w:rPrChange>
              </w:rPr>
              <w:delText>Diseño de pruebas: Pruebas de la aplicación web</w:delText>
            </w:r>
            <w:r w:rsidDel="009776FD">
              <w:rPr>
                <w:noProof/>
                <w:webHidden/>
              </w:rPr>
              <w:tab/>
              <w:delText>4</w:delText>
            </w:r>
          </w:del>
        </w:p>
        <w:p w14:paraId="079813DF" w14:textId="40B4A0CA" w:rsidR="006C045C" w:rsidDel="009776FD" w:rsidRDefault="006C045C">
          <w:pPr>
            <w:pStyle w:val="TDC3"/>
            <w:tabs>
              <w:tab w:val="left" w:pos="1320"/>
              <w:tab w:val="right" w:leader="dot" w:pos="9061"/>
            </w:tabs>
            <w:rPr>
              <w:del w:id="118" w:author="Raul García Fernández" w:date="2017-07-05T20:32:00Z"/>
              <w:rFonts w:asciiTheme="minorHAnsi" w:eastAsiaTheme="minorEastAsia" w:hAnsiTheme="minorHAnsi" w:cstheme="minorBidi"/>
              <w:noProof/>
              <w:sz w:val="22"/>
              <w:lang w:eastAsia="es-ES"/>
            </w:rPr>
          </w:pPr>
          <w:del w:id="119" w:author="Raul García Fernández" w:date="2017-07-05T20:32:00Z">
            <w:r w:rsidRPr="009776FD" w:rsidDel="009776FD">
              <w:rPr>
                <w:rPrChange w:id="120" w:author="Raul García Fernández" w:date="2017-07-05T20:32:00Z">
                  <w:rPr>
                    <w:rStyle w:val="Hipervnculo"/>
                    <w:noProof/>
                  </w:rPr>
                </w:rPrChange>
              </w:rPr>
              <w:delText>1.3.1.</w:delText>
            </w:r>
            <w:r w:rsidDel="009776FD">
              <w:rPr>
                <w:rFonts w:asciiTheme="minorHAnsi" w:eastAsiaTheme="minorEastAsia" w:hAnsiTheme="minorHAnsi" w:cstheme="minorBidi"/>
                <w:noProof/>
                <w:sz w:val="22"/>
                <w:lang w:eastAsia="es-ES"/>
              </w:rPr>
              <w:tab/>
            </w:r>
            <w:r w:rsidRPr="009776FD" w:rsidDel="009776FD">
              <w:rPr>
                <w:rPrChange w:id="121" w:author="Raul García Fernández" w:date="2017-07-05T20:32:00Z">
                  <w:rPr>
                    <w:rStyle w:val="Hipervnculo"/>
                    <w:noProof/>
                  </w:rPr>
                </w:rPrChange>
              </w:rPr>
              <w:delText>Diseño de pruebas funcionales:</w:delText>
            </w:r>
            <w:r w:rsidDel="009776FD">
              <w:rPr>
                <w:noProof/>
                <w:webHidden/>
              </w:rPr>
              <w:tab/>
              <w:delText>4</w:delText>
            </w:r>
          </w:del>
        </w:p>
        <w:p w14:paraId="703EFAFF" w14:textId="486E73A9" w:rsidR="006C045C" w:rsidDel="009776FD" w:rsidRDefault="006C045C">
          <w:pPr>
            <w:pStyle w:val="TDC3"/>
            <w:tabs>
              <w:tab w:val="left" w:pos="1320"/>
              <w:tab w:val="right" w:leader="dot" w:pos="9061"/>
            </w:tabs>
            <w:rPr>
              <w:del w:id="122" w:author="Raul García Fernández" w:date="2017-07-05T20:32:00Z"/>
              <w:rFonts w:asciiTheme="minorHAnsi" w:eastAsiaTheme="minorEastAsia" w:hAnsiTheme="minorHAnsi" w:cstheme="minorBidi"/>
              <w:noProof/>
              <w:sz w:val="22"/>
              <w:lang w:eastAsia="es-ES"/>
            </w:rPr>
          </w:pPr>
          <w:del w:id="123" w:author="Raul García Fernández" w:date="2017-07-05T20:32:00Z">
            <w:r w:rsidRPr="009776FD" w:rsidDel="009776FD">
              <w:rPr>
                <w:rPrChange w:id="124" w:author="Raul García Fernández" w:date="2017-07-05T20:32:00Z">
                  <w:rPr>
                    <w:rStyle w:val="Hipervnculo"/>
                    <w:noProof/>
                  </w:rPr>
                </w:rPrChange>
              </w:rPr>
              <w:delText>1.3.2.</w:delText>
            </w:r>
            <w:r w:rsidDel="009776FD">
              <w:rPr>
                <w:rFonts w:asciiTheme="minorHAnsi" w:eastAsiaTheme="minorEastAsia" w:hAnsiTheme="minorHAnsi" w:cstheme="minorBidi"/>
                <w:noProof/>
                <w:sz w:val="22"/>
                <w:lang w:eastAsia="es-ES"/>
              </w:rPr>
              <w:tab/>
            </w:r>
            <w:r w:rsidRPr="009776FD" w:rsidDel="009776FD">
              <w:rPr>
                <w:rPrChange w:id="125" w:author="Raul García Fernández" w:date="2017-07-05T20:32:00Z">
                  <w:rPr>
                    <w:rStyle w:val="Hipervnculo"/>
                    <w:noProof/>
                  </w:rPr>
                </w:rPrChange>
              </w:rPr>
              <w:delText>Diseño de pruebas unitarias:</w:delText>
            </w:r>
            <w:r w:rsidDel="009776FD">
              <w:rPr>
                <w:noProof/>
                <w:webHidden/>
              </w:rPr>
              <w:tab/>
              <w:delText>5</w:delText>
            </w:r>
          </w:del>
        </w:p>
        <w:p w14:paraId="3B2FF030" w14:textId="3C1A9EF3" w:rsidR="006C045C" w:rsidDel="009776FD" w:rsidRDefault="006C045C">
          <w:pPr>
            <w:pStyle w:val="TDC3"/>
            <w:tabs>
              <w:tab w:val="left" w:pos="1320"/>
              <w:tab w:val="right" w:leader="dot" w:pos="9061"/>
            </w:tabs>
            <w:rPr>
              <w:del w:id="126" w:author="Raul García Fernández" w:date="2017-07-05T20:32:00Z"/>
              <w:rFonts w:asciiTheme="minorHAnsi" w:eastAsiaTheme="minorEastAsia" w:hAnsiTheme="minorHAnsi" w:cstheme="minorBidi"/>
              <w:noProof/>
              <w:sz w:val="22"/>
              <w:lang w:eastAsia="es-ES"/>
            </w:rPr>
          </w:pPr>
          <w:del w:id="127" w:author="Raul García Fernández" w:date="2017-07-05T20:32:00Z">
            <w:r w:rsidRPr="009776FD" w:rsidDel="009776FD">
              <w:rPr>
                <w:rPrChange w:id="128" w:author="Raul García Fernández" w:date="2017-07-05T20:32:00Z">
                  <w:rPr>
                    <w:rStyle w:val="Hipervnculo"/>
                    <w:noProof/>
                  </w:rPr>
                </w:rPrChange>
              </w:rPr>
              <w:delText>1.3.3.</w:delText>
            </w:r>
            <w:r w:rsidDel="009776FD">
              <w:rPr>
                <w:rFonts w:asciiTheme="minorHAnsi" w:eastAsiaTheme="minorEastAsia" w:hAnsiTheme="minorHAnsi" w:cstheme="minorBidi"/>
                <w:noProof/>
                <w:sz w:val="22"/>
                <w:lang w:eastAsia="es-ES"/>
              </w:rPr>
              <w:tab/>
            </w:r>
            <w:r w:rsidRPr="009776FD" w:rsidDel="009776FD">
              <w:rPr>
                <w:rPrChange w:id="129" w:author="Raul García Fernández" w:date="2017-07-05T20:32:00Z">
                  <w:rPr>
                    <w:rStyle w:val="Hipervnculo"/>
                    <w:noProof/>
                  </w:rPr>
                </w:rPrChange>
              </w:rPr>
              <w:delText>Diseño de pruebas de navegabilidad:</w:delText>
            </w:r>
            <w:r w:rsidDel="009776FD">
              <w:rPr>
                <w:noProof/>
                <w:webHidden/>
              </w:rPr>
              <w:tab/>
              <w:delText>6</w:delText>
            </w:r>
          </w:del>
        </w:p>
        <w:p w14:paraId="391E3C7A" w14:textId="785B0AEE" w:rsidR="006C045C" w:rsidDel="009776FD" w:rsidRDefault="006C045C">
          <w:pPr>
            <w:pStyle w:val="TDC1"/>
            <w:tabs>
              <w:tab w:val="left" w:pos="480"/>
              <w:tab w:val="right" w:leader="dot" w:pos="9061"/>
            </w:tabs>
            <w:rPr>
              <w:del w:id="130" w:author="Raul García Fernández" w:date="2017-07-05T20:32:00Z"/>
              <w:rFonts w:asciiTheme="minorHAnsi" w:eastAsiaTheme="minorEastAsia" w:hAnsiTheme="minorHAnsi" w:cstheme="minorBidi"/>
              <w:noProof/>
              <w:sz w:val="22"/>
              <w:lang w:eastAsia="es-ES"/>
            </w:rPr>
          </w:pPr>
          <w:del w:id="131" w:author="Raul García Fernández" w:date="2017-07-05T20:32:00Z">
            <w:r w:rsidRPr="009776FD" w:rsidDel="009776FD">
              <w:rPr>
                <w:rPrChange w:id="132" w:author="Raul García Fernández" w:date="2017-07-05T20:32:00Z">
                  <w:rPr>
                    <w:rStyle w:val="Hipervnculo"/>
                    <w:noProof/>
                  </w:rPr>
                </w:rPrChange>
              </w:rPr>
              <w:delText>2.</w:delText>
            </w:r>
            <w:r w:rsidDel="009776FD">
              <w:rPr>
                <w:rFonts w:asciiTheme="minorHAnsi" w:eastAsiaTheme="minorEastAsia" w:hAnsiTheme="minorHAnsi" w:cstheme="minorBidi"/>
                <w:noProof/>
                <w:sz w:val="22"/>
                <w:lang w:eastAsia="es-ES"/>
              </w:rPr>
              <w:tab/>
            </w:r>
            <w:r w:rsidRPr="009776FD" w:rsidDel="009776FD">
              <w:rPr>
                <w:rPrChange w:id="133" w:author="Raul García Fernández" w:date="2017-07-05T20:32:00Z">
                  <w:rPr>
                    <w:rStyle w:val="Hipervnculo"/>
                    <w:noProof/>
                  </w:rPr>
                </w:rPrChange>
              </w:rPr>
              <w:delText>Carga de los datos:</w:delText>
            </w:r>
            <w:r w:rsidDel="009776FD">
              <w:rPr>
                <w:noProof/>
                <w:webHidden/>
              </w:rPr>
              <w:tab/>
              <w:delText>7</w:delText>
            </w:r>
          </w:del>
        </w:p>
        <w:p w14:paraId="5802E265" w14:textId="75D996A7" w:rsidR="006C045C" w:rsidDel="009776FD" w:rsidRDefault="006C045C">
          <w:pPr>
            <w:pStyle w:val="TDC2"/>
            <w:tabs>
              <w:tab w:val="left" w:pos="880"/>
              <w:tab w:val="right" w:leader="dot" w:pos="9061"/>
            </w:tabs>
            <w:rPr>
              <w:del w:id="134" w:author="Raul García Fernández" w:date="2017-07-05T20:32:00Z"/>
              <w:rFonts w:asciiTheme="minorHAnsi" w:eastAsiaTheme="minorEastAsia" w:hAnsiTheme="minorHAnsi" w:cstheme="minorBidi"/>
              <w:noProof/>
              <w:sz w:val="22"/>
              <w:lang w:eastAsia="es-ES"/>
            </w:rPr>
          </w:pPr>
          <w:del w:id="135" w:author="Raul García Fernández" w:date="2017-07-05T20:32:00Z">
            <w:r w:rsidRPr="009776FD" w:rsidDel="009776FD">
              <w:rPr>
                <w:rPrChange w:id="136" w:author="Raul García Fernández" w:date="2017-07-05T20:32:00Z">
                  <w:rPr>
                    <w:rStyle w:val="Hipervnculo"/>
                    <w:noProof/>
                  </w:rPr>
                </w:rPrChange>
              </w:rPr>
              <w:delText>2.1.</w:delText>
            </w:r>
            <w:r w:rsidDel="009776FD">
              <w:rPr>
                <w:rFonts w:asciiTheme="minorHAnsi" w:eastAsiaTheme="minorEastAsia" w:hAnsiTheme="minorHAnsi" w:cstheme="minorBidi"/>
                <w:noProof/>
                <w:sz w:val="22"/>
                <w:lang w:eastAsia="es-ES"/>
              </w:rPr>
              <w:tab/>
            </w:r>
            <w:r w:rsidRPr="009776FD" w:rsidDel="009776FD">
              <w:rPr>
                <w:rPrChange w:id="137" w:author="Raul García Fernández" w:date="2017-07-05T20:32:00Z">
                  <w:rPr>
                    <w:rStyle w:val="Hipervnculo"/>
                    <w:noProof/>
                  </w:rPr>
                </w:rPrChange>
              </w:rPr>
              <w:delText>Carga de los datos: Valores</w:delText>
            </w:r>
            <w:r w:rsidDel="009776FD">
              <w:rPr>
                <w:noProof/>
                <w:webHidden/>
              </w:rPr>
              <w:tab/>
              <w:delText>7</w:delText>
            </w:r>
          </w:del>
        </w:p>
        <w:p w14:paraId="01B420E0" w14:textId="3BD51CC3" w:rsidR="006C045C" w:rsidDel="009776FD" w:rsidRDefault="006C045C">
          <w:pPr>
            <w:pStyle w:val="TDC3"/>
            <w:tabs>
              <w:tab w:val="left" w:pos="1320"/>
              <w:tab w:val="right" w:leader="dot" w:pos="9061"/>
            </w:tabs>
            <w:rPr>
              <w:del w:id="138" w:author="Raul García Fernández" w:date="2017-07-05T20:32:00Z"/>
              <w:rFonts w:asciiTheme="minorHAnsi" w:eastAsiaTheme="minorEastAsia" w:hAnsiTheme="minorHAnsi" w:cstheme="minorBidi"/>
              <w:noProof/>
              <w:sz w:val="22"/>
              <w:lang w:eastAsia="es-ES"/>
            </w:rPr>
          </w:pPr>
          <w:del w:id="139" w:author="Raul García Fernández" w:date="2017-07-05T20:32:00Z">
            <w:r w:rsidRPr="009776FD" w:rsidDel="009776FD">
              <w:rPr>
                <w:rPrChange w:id="140" w:author="Raul García Fernández" w:date="2017-07-05T20:32:00Z">
                  <w:rPr>
                    <w:rStyle w:val="Hipervnculo"/>
                    <w:noProof/>
                  </w:rPr>
                </w:rPrChange>
              </w:rPr>
              <w:delText>2.1.1.</w:delText>
            </w:r>
            <w:r w:rsidDel="009776FD">
              <w:rPr>
                <w:rFonts w:asciiTheme="minorHAnsi" w:eastAsiaTheme="minorEastAsia" w:hAnsiTheme="minorHAnsi" w:cstheme="minorBidi"/>
                <w:noProof/>
                <w:sz w:val="22"/>
                <w:lang w:eastAsia="es-ES"/>
              </w:rPr>
              <w:tab/>
            </w:r>
            <w:r w:rsidRPr="009776FD" w:rsidDel="009776FD">
              <w:rPr>
                <w:rPrChange w:id="141" w:author="Raul García Fernández" w:date="2017-07-05T20:32:00Z">
                  <w:rPr>
                    <w:rStyle w:val="Hipervnculo"/>
                    <w:noProof/>
                  </w:rPr>
                </w:rPrChange>
              </w:rPr>
              <w:delText>UserLogin:</w:delText>
            </w:r>
            <w:r w:rsidDel="009776FD">
              <w:rPr>
                <w:noProof/>
                <w:webHidden/>
              </w:rPr>
              <w:tab/>
              <w:delText>7</w:delText>
            </w:r>
          </w:del>
        </w:p>
        <w:p w14:paraId="765DDF3A" w14:textId="411CBCC5" w:rsidR="006C045C" w:rsidDel="009776FD" w:rsidRDefault="006C045C">
          <w:pPr>
            <w:pStyle w:val="TDC3"/>
            <w:tabs>
              <w:tab w:val="left" w:pos="1320"/>
              <w:tab w:val="right" w:leader="dot" w:pos="9061"/>
            </w:tabs>
            <w:rPr>
              <w:del w:id="142" w:author="Raul García Fernández" w:date="2017-07-05T20:32:00Z"/>
              <w:rFonts w:asciiTheme="minorHAnsi" w:eastAsiaTheme="minorEastAsia" w:hAnsiTheme="minorHAnsi" w:cstheme="minorBidi"/>
              <w:noProof/>
              <w:sz w:val="22"/>
              <w:lang w:eastAsia="es-ES"/>
            </w:rPr>
          </w:pPr>
          <w:del w:id="143" w:author="Raul García Fernández" w:date="2017-07-05T20:32:00Z">
            <w:r w:rsidRPr="009776FD" w:rsidDel="009776FD">
              <w:rPr>
                <w:rPrChange w:id="144" w:author="Raul García Fernández" w:date="2017-07-05T20:32:00Z">
                  <w:rPr>
                    <w:rStyle w:val="Hipervnculo"/>
                    <w:noProof/>
                  </w:rPr>
                </w:rPrChange>
              </w:rPr>
              <w:delText xml:space="preserve">2.1.2. </w:delText>
            </w:r>
            <w:r w:rsidDel="009776FD">
              <w:rPr>
                <w:rFonts w:asciiTheme="minorHAnsi" w:eastAsiaTheme="minorEastAsia" w:hAnsiTheme="minorHAnsi" w:cstheme="minorBidi"/>
                <w:noProof/>
                <w:sz w:val="22"/>
                <w:lang w:eastAsia="es-ES"/>
              </w:rPr>
              <w:tab/>
            </w:r>
            <w:r w:rsidRPr="009776FD" w:rsidDel="009776FD">
              <w:rPr>
                <w:rPrChange w:id="145" w:author="Raul García Fernández" w:date="2017-07-05T20:32:00Z">
                  <w:rPr>
                    <w:rStyle w:val="Hipervnculo"/>
                    <w:noProof/>
                  </w:rPr>
                </w:rPrChange>
              </w:rPr>
              <w:delText>Grupos:</w:delText>
            </w:r>
            <w:r w:rsidDel="009776FD">
              <w:rPr>
                <w:noProof/>
                <w:webHidden/>
              </w:rPr>
              <w:tab/>
              <w:delText>9</w:delText>
            </w:r>
          </w:del>
        </w:p>
        <w:p w14:paraId="0A49BA93" w14:textId="26D2D293" w:rsidR="006C045C" w:rsidDel="009776FD" w:rsidRDefault="006C045C">
          <w:pPr>
            <w:pStyle w:val="TDC1"/>
            <w:tabs>
              <w:tab w:val="left" w:pos="480"/>
              <w:tab w:val="right" w:leader="dot" w:pos="9061"/>
            </w:tabs>
            <w:rPr>
              <w:del w:id="146" w:author="Raul García Fernández" w:date="2017-07-05T20:32:00Z"/>
              <w:rFonts w:asciiTheme="minorHAnsi" w:eastAsiaTheme="minorEastAsia" w:hAnsiTheme="minorHAnsi" w:cstheme="minorBidi"/>
              <w:noProof/>
              <w:sz w:val="22"/>
              <w:lang w:eastAsia="es-ES"/>
            </w:rPr>
          </w:pPr>
          <w:del w:id="147" w:author="Raul García Fernández" w:date="2017-07-05T20:32:00Z">
            <w:r w:rsidRPr="009776FD" w:rsidDel="009776FD">
              <w:rPr>
                <w:rPrChange w:id="148" w:author="Raul García Fernández" w:date="2017-07-05T20:32:00Z">
                  <w:rPr>
                    <w:rStyle w:val="Hipervnculo"/>
                    <w:noProof/>
                  </w:rPr>
                </w:rPrChange>
              </w:rPr>
              <w:delText>3.</w:delText>
            </w:r>
            <w:r w:rsidDel="009776FD">
              <w:rPr>
                <w:rFonts w:asciiTheme="minorHAnsi" w:eastAsiaTheme="minorEastAsia" w:hAnsiTheme="minorHAnsi" w:cstheme="minorBidi"/>
                <w:noProof/>
                <w:sz w:val="22"/>
                <w:lang w:eastAsia="es-ES"/>
              </w:rPr>
              <w:tab/>
            </w:r>
            <w:r w:rsidRPr="009776FD" w:rsidDel="009776FD">
              <w:rPr>
                <w:rPrChange w:id="149" w:author="Raul García Fernández" w:date="2017-07-05T20:32:00Z">
                  <w:rPr>
                    <w:rStyle w:val="Hipervnculo"/>
                    <w:noProof/>
                  </w:rPr>
                </w:rPrChange>
              </w:rPr>
              <w:delText>Ejecución de pruebas:</w:delText>
            </w:r>
            <w:r w:rsidDel="009776FD">
              <w:rPr>
                <w:noProof/>
                <w:webHidden/>
              </w:rPr>
              <w:tab/>
              <w:delText>10</w:delText>
            </w:r>
          </w:del>
        </w:p>
        <w:p w14:paraId="49873F3E" w14:textId="1C403820" w:rsidR="006C045C" w:rsidDel="009776FD" w:rsidRDefault="006C045C">
          <w:pPr>
            <w:pStyle w:val="TDC2"/>
            <w:tabs>
              <w:tab w:val="left" w:pos="880"/>
              <w:tab w:val="right" w:leader="dot" w:pos="9061"/>
            </w:tabs>
            <w:rPr>
              <w:del w:id="150" w:author="Raul García Fernández" w:date="2017-07-05T20:32:00Z"/>
              <w:rFonts w:asciiTheme="minorHAnsi" w:eastAsiaTheme="minorEastAsia" w:hAnsiTheme="minorHAnsi" w:cstheme="minorBidi"/>
              <w:noProof/>
              <w:sz w:val="22"/>
              <w:lang w:eastAsia="es-ES"/>
            </w:rPr>
          </w:pPr>
          <w:del w:id="151" w:author="Raul García Fernández" w:date="2017-07-05T20:32:00Z">
            <w:r w:rsidRPr="009776FD" w:rsidDel="009776FD">
              <w:rPr>
                <w:rPrChange w:id="152" w:author="Raul García Fernández" w:date="2017-07-05T20:32:00Z">
                  <w:rPr>
                    <w:rStyle w:val="Hipervnculo"/>
                    <w:noProof/>
                  </w:rPr>
                </w:rPrChange>
              </w:rPr>
              <w:delText>3.1.</w:delText>
            </w:r>
            <w:r w:rsidDel="009776FD">
              <w:rPr>
                <w:rFonts w:asciiTheme="minorHAnsi" w:eastAsiaTheme="minorEastAsia" w:hAnsiTheme="minorHAnsi" w:cstheme="minorBidi"/>
                <w:noProof/>
                <w:sz w:val="22"/>
                <w:lang w:eastAsia="es-ES"/>
              </w:rPr>
              <w:tab/>
            </w:r>
            <w:r w:rsidRPr="009776FD" w:rsidDel="009776FD">
              <w:rPr>
                <w:rPrChange w:id="153" w:author="Raul García Fernández" w:date="2017-07-05T20:32:00Z">
                  <w:rPr>
                    <w:rStyle w:val="Hipervnculo"/>
                    <w:noProof/>
                  </w:rPr>
                </w:rPrChange>
              </w:rPr>
              <w:delText>Resumen de las pruebas:</w:delText>
            </w:r>
            <w:r w:rsidDel="009776FD">
              <w:rPr>
                <w:noProof/>
                <w:webHidden/>
              </w:rPr>
              <w:tab/>
              <w:delText>10</w:delText>
            </w:r>
          </w:del>
        </w:p>
        <w:p w14:paraId="6491FCF2" w14:textId="1D4C3C2D" w:rsidR="006C045C" w:rsidDel="009776FD" w:rsidRDefault="006C045C">
          <w:pPr>
            <w:pStyle w:val="TDC2"/>
            <w:tabs>
              <w:tab w:val="left" w:pos="880"/>
              <w:tab w:val="right" w:leader="dot" w:pos="9061"/>
            </w:tabs>
            <w:rPr>
              <w:del w:id="154" w:author="Raul García Fernández" w:date="2017-07-05T20:32:00Z"/>
              <w:rFonts w:asciiTheme="minorHAnsi" w:eastAsiaTheme="minorEastAsia" w:hAnsiTheme="minorHAnsi" w:cstheme="minorBidi"/>
              <w:noProof/>
              <w:sz w:val="22"/>
              <w:lang w:eastAsia="es-ES"/>
            </w:rPr>
          </w:pPr>
          <w:del w:id="155" w:author="Raul García Fernández" w:date="2017-07-05T20:32:00Z">
            <w:r w:rsidRPr="009776FD" w:rsidDel="009776FD">
              <w:rPr>
                <w:rPrChange w:id="156" w:author="Raul García Fernández" w:date="2017-07-05T20:32:00Z">
                  <w:rPr>
                    <w:rStyle w:val="Hipervnculo"/>
                    <w:noProof/>
                  </w:rPr>
                </w:rPrChange>
              </w:rPr>
              <w:delText>3.2.</w:delText>
            </w:r>
            <w:r w:rsidDel="009776FD">
              <w:rPr>
                <w:rFonts w:asciiTheme="minorHAnsi" w:eastAsiaTheme="minorEastAsia" w:hAnsiTheme="minorHAnsi" w:cstheme="minorBidi"/>
                <w:noProof/>
                <w:sz w:val="22"/>
                <w:lang w:eastAsia="es-ES"/>
              </w:rPr>
              <w:tab/>
            </w:r>
            <w:r w:rsidRPr="009776FD" w:rsidDel="009776FD">
              <w:rPr>
                <w:rPrChange w:id="157" w:author="Raul García Fernández" w:date="2017-07-05T20:32:00Z">
                  <w:rPr>
                    <w:rStyle w:val="Hipervnculo"/>
                    <w:noProof/>
                  </w:rPr>
                </w:rPrChange>
              </w:rPr>
              <w:delText>Errores de la aplicación de ejemplo:</w:delText>
            </w:r>
            <w:r w:rsidDel="009776FD">
              <w:rPr>
                <w:noProof/>
                <w:webHidden/>
              </w:rPr>
              <w:tab/>
              <w:delText>10</w:delText>
            </w:r>
          </w:del>
        </w:p>
        <w:p w14:paraId="4FA1BE6F" w14:textId="77777777" w:rsidR="007D3F7F" w:rsidRDefault="006641AF" w:rsidP="006641AF">
          <w:pPr>
            <w:rPr>
              <w:b/>
              <w:bCs/>
            </w:rPr>
          </w:pPr>
          <w:r>
            <w:rPr>
              <w:b/>
              <w:bCs/>
            </w:rPr>
            <w:fldChar w:fldCharType="end"/>
          </w:r>
        </w:p>
        <w:p w14:paraId="4AA1CE87" w14:textId="77777777" w:rsidR="00F335EA" w:rsidRPr="007D3F7F" w:rsidDel="00F335EA" w:rsidRDefault="007D3F7F">
          <w:pPr>
            <w:rPr>
              <w:ins w:id="158" w:author="Raul García Fernández" w:date="2017-07-05T20:48:00Z"/>
            </w:rPr>
          </w:pPr>
          <w:r>
            <w:br w:type="page"/>
          </w:r>
        </w:p>
        <w:p w14:paraId="0B137F18" w14:textId="09B04709" w:rsidR="002222AF" w:rsidRPr="007D3F7F" w:rsidDel="00F335EA" w:rsidRDefault="002222AF">
          <w:pPr>
            <w:rPr>
              <w:del w:id="159" w:author="Raul García Fernández" w:date="2017-07-05T20:48:00Z"/>
            </w:rPr>
          </w:pPr>
        </w:p>
        <w:p w14:paraId="05FF7C3C" w14:textId="4988BD7E" w:rsidR="007D3F7F" w:rsidDel="00F335EA" w:rsidRDefault="007D3F7F">
          <w:pPr>
            <w:rPr>
              <w:del w:id="160" w:author="Raul García Fernández" w:date="2017-07-05T20:48:00Z"/>
            </w:rPr>
            <w:pPrChange w:id="161" w:author="Raul García Fernández" w:date="2017-07-05T20:48:00Z">
              <w:pPr>
                <w:pStyle w:val="Ttulo1"/>
              </w:pPr>
            </w:pPrChange>
          </w:pPr>
          <w:bookmarkStart w:id="162" w:name="_Toc487050959"/>
          <w:del w:id="163" w:author="Raul García Fernández" w:date="2017-07-05T20:48:00Z">
            <w:r w:rsidDel="00F335EA">
              <w:delText>Tablas</w:delText>
            </w:r>
            <w:bookmarkEnd w:id="162"/>
          </w:del>
        </w:p>
        <w:p w14:paraId="354DCC56" w14:textId="7D323C7A" w:rsidR="007D3F7F" w:rsidDel="00FE318B" w:rsidRDefault="007D3F7F">
          <w:pPr>
            <w:rPr>
              <w:del w:id="164" w:author="Raul García Fernández" w:date="2017-07-05T20:47:00Z"/>
              <w:rFonts w:asciiTheme="minorHAnsi" w:eastAsiaTheme="minorEastAsia" w:hAnsiTheme="minorHAnsi" w:cstheme="minorBidi"/>
              <w:noProof/>
              <w:sz w:val="22"/>
              <w:lang w:eastAsia="es-ES"/>
            </w:rPr>
            <w:pPrChange w:id="165" w:author="Raul García Fernández" w:date="2017-07-05T20:48:00Z">
              <w:pPr>
                <w:pStyle w:val="Tabladeilustraciones"/>
                <w:tabs>
                  <w:tab w:val="right" w:leader="dot" w:pos="9061"/>
                </w:tabs>
              </w:pPr>
            </w:pPrChange>
          </w:pPr>
          <w:del w:id="166" w:author="Raul García Fernández" w:date="2017-07-05T20:47:00Z">
            <w:r w:rsidDel="00FE318B">
              <w:fldChar w:fldCharType="begin"/>
            </w:r>
            <w:r w:rsidDel="00FE318B">
              <w:delInstrText xml:space="preserve"> TOC \h \z \c "Tabla" </w:delInstrText>
            </w:r>
            <w:r w:rsidDel="00FE318B">
              <w:fldChar w:fldCharType="separate"/>
            </w:r>
            <w:r w:rsidR="00EE000C" w:rsidDel="00FE318B">
              <w:fldChar w:fldCharType="begin"/>
            </w:r>
            <w:r w:rsidR="00EE000C" w:rsidDel="00FE318B">
              <w:delInstrText xml:space="preserve"> HYPERLINK \l "_Toc481608599" </w:delInstrText>
            </w:r>
            <w:r w:rsidR="00EE000C" w:rsidDel="00FE318B">
              <w:fldChar w:fldCharType="separate"/>
            </w:r>
            <w:r w:rsidRPr="00F40C4F" w:rsidDel="00FE318B">
              <w:rPr>
                <w:rStyle w:val="Hipervnculo"/>
                <w:noProof/>
              </w:rPr>
              <w:delText>Tabla 3</w:delText>
            </w:r>
            <w:r w:rsidRPr="00F40C4F" w:rsidDel="00FE318B">
              <w:rPr>
                <w:rStyle w:val="Hipervnculo"/>
                <w:noProof/>
              </w:rPr>
              <w:noBreakHyphen/>
              <w:delText>1 UserLogin 1</w:delText>
            </w:r>
            <w:r w:rsidDel="00FE318B">
              <w:rPr>
                <w:noProof/>
                <w:webHidden/>
              </w:rPr>
              <w:tab/>
            </w:r>
            <w:r w:rsidDel="00FE318B">
              <w:rPr>
                <w:noProof/>
                <w:webHidden/>
              </w:rPr>
              <w:fldChar w:fldCharType="begin"/>
            </w:r>
            <w:r w:rsidDel="00FE318B">
              <w:rPr>
                <w:noProof/>
                <w:webHidden/>
              </w:rPr>
              <w:delInstrText xml:space="preserve"> PAGEREF _Toc481608599 \h </w:delInstrText>
            </w:r>
            <w:r w:rsidDel="00FE318B">
              <w:rPr>
                <w:noProof/>
                <w:webHidden/>
              </w:rPr>
            </w:r>
            <w:r w:rsidDel="00FE318B">
              <w:rPr>
                <w:noProof/>
                <w:webHidden/>
              </w:rPr>
              <w:fldChar w:fldCharType="separate"/>
            </w:r>
            <w:r w:rsidDel="00FE318B">
              <w:rPr>
                <w:noProof/>
                <w:webHidden/>
              </w:rPr>
              <w:delText>7</w:delText>
            </w:r>
            <w:r w:rsidDel="00FE318B">
              <w:rPr>
                <w:noProof/>
                <w:webHidden/>
              </w:rPr>
              <w:fldChar w:fldCharType="end"/>
            </w:r>
            <w:r w:rsidR="00EE000C" w:rsidDel="00FE318B">
              <w:rPr>
                <w:noProof/>
              </w:rPr>
              <w:fldChar w:fldCharType="end"/>
            </w:r>
          </w:del>
        </w:p>
        <w:p w14:paraId="04A4BE1C" w14:textId="2109E088" w:rsidR="007D3F7F" w:rsidDel="00FE318B" w:rsidRDefault="00EE000C">
          <w:pPr>
            <w:rPr>
              <w:del w:id="167" w:author="Raul García Fernández" w:date="2017-07-05T20:47:00Z"/>
              <w:rFonts w:asciiTheme="minorHAnsi" w:eastAsiaTheme="minorEastAsia" w:hAnsiTheme="minorHAnsi" w:cstheme="minorBidi"/>
              <w:noProof/>
              <w:sz w:val="22"/>
              <w:lang w:eastAsia="es-ES"/>
            </w:rPr>
            <w:pPrChange w:id="168" w:author="Raul García Fernández" w:date="2017-07-05T20:48:00Z">
              <w:pPr>
                <w:pStyle w:val="Tabladeilustraciones"/>
                <w:tabs>
                  <w:tab w:val="right" w:leader="dot" w:pos="9061"/>
                </w:tabs>
              </w:pPr>
            </w:pPrChange>
          </w:pPr>
          <w:del w:id="169" w:author="Raul García Fernández" w:date="2017-07-05T20:47:00Z">
            <w:r w:rsidDel="00FE318B">
              <w:fldChar w:fldCharType="begin"/>
            </w:r>
            <w:r w:rsidDel="00FE318B">
              <w:delInstrText xml:space="preserve"> HYPERLINK \l "_Toc481608600" </w:delInstrText>
            </w:r>
            <w:r w:rsidDel="00FE318B">
              <w:fldChar w:fldCharType="separate"/>
            </w:r>
            <w:r w:rsidR="007D3F7F" w:rsidRPr="00F40C4F" w:rsidDel="00FE318B">
              <w:rPr>
                <w:rStyle w:val="Hipervnculo"/>
                <w:noProof/>
              </w:rPr>
              <w:delText>Tabla 3</w:delText>
            </w:r>
            <w:r w:rsidR="007D3F7F" w:rsidRPr="00F40C4F" w:rsidDel="00FE318B">
              <w:rPr>
                <w:rStyle w:val="Hipervnculo"/>
                <w:noProof/>
              </w:rPr>
              <w:noBreakHyphen/>
              <w:delText>2 UserLogin 2</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_Toc481608600 \h </w:delInstrText>
            </w:r>
            <w:r w:rsidR="007D3F7F" w:rsidDel="00FE318B">
              <w:rPr>
                <w:noProof/>
                <w:webHidden/>
              </w:rPr>
            </w:r>
            <w:r w:rsidR="007D3F7F" w:rsidDel="00FE318B">
              <w:rPr>
                <w:noProof/>
                <w:webHidden/>
              </w:rPr>
              <w:fldChar w:fldCharType="separate"/>
            </w:r>
            <w:r w:rsidR="007D3F7F" w:rsidDel="00FE318B">
              <w:rPr>
                <w:noProof/>
                <w:webHidden/>
              </w:rPr>
              <w:delText>8</w:delText>
            </w:r>
            <w:r w:rsidR="007D3F7F" w:rsidDel="00FE318B">
              <w:rPr>
                <w:noProof/>
                <w:webHidden/>
              </w:rPr>
              <w:fldChar w:fldCharType="end"/>
            </w:r>
            <w:r w:rsidDel="00FE318B">
              <w:rPr>
                <w:noProof/>
              </w:rPr>
              <w:fldChar w:fldCharType="end"/>
            </w:r>
          </w:del>
        </w:p>
        <w:p w14:paraId="3F1DFADC" w14:textId="74046A29" w:rsidR="007D3F7F" w:rsidDel="00FE318B" w:rsidRDefault="00EE000C">
          <w:pPr>
            <w:rPr>
              <w:del w:id="170" w:author="Raul García Fernández" w:date="2017-07-05T20:47:00Z"/>
              <w:rFonts w:asciiTheme="minorHAnsi" w:eastAsiaTheme="minorEastAsia" w:hAnsiTheme="minorHAnsi" w:cstheme="minorBidi"/>
              <w:noProof/>
              <w:sz w:val="22"/>
              <w:lang w:eastAsia="es-ES"/>
            </w:rPr>
            <w:pPrChange w:id="171" w:author="Raul García Fernández" w:date="2017-07-05T20:48:00Z">
              <w:pPr>
                <w:pStyle w:val="Tabladeilustraciones"/>
                <w:tabs>
                  <w:tab w:val="right" w:leader="dot" w:pos="9061"/>
                </w:tabs>
              </w:pPr>
            </w:pPrChange>
          </w:pPr>
          <w:del w:id="172" w:author="Raul García Fernández" w:date="2017-07-05T20:47:00Z">
            <w:r w:rsidDel="00FE318B">
              <w:fldChar w:fldCharType="begin"/>
            </w:r>
            <w:r w:rsidDel="00FE318B">
              <w:delInstrText xml:space="preserve"> HYPERLINK \l "_Toc481608601" </w:delInstrText>
            </w:r>
            <w:r w:rsidDel="00FE318B">
              <w:fldChar w:fldCharType="separate"/>
            </w:r>
            <w:r w:rsidR="007D3F7F" w:rsidRPr="00F40C4F" w:rsidDel="00FE318B">
              <w:rPr>
                <w:rStyle w:val="Hipervnculo"/>
                <w:noProof/>
              </w:rPr>
              <w:delText>Tabla 3</w:delText>
            </w:r>
            <w:r w:rsidR="007D3F7F" w:rsidRPr="00F40C4F" w:rsidDel="00FE318B">
              <w:rPr>
                <w:rStyle w:val="Hipervnculo"/>
                <w:noProof/>
              </w:rPr>
              <w:noBreakHyphen/>
              <w:delText>3 UserLogin 3</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_Toc481608601 \h </w:delInstrText>
            </w:r>
            <w:r w:rsidR="007D3F7F" w:rsidDel="00FE318B">
              <w:rPr>
                <w:noProof/>
                <w:webHidden/>
              </w:rPr>
            </w:r>
            <w:r w:rsidR="007D3F7F" w:rsidDel="00FE318B">
              <w:rPr>
                <w:noProof/>
                <w:webHidden/>
              </w:rPr>
              <w:fldChar w:fldCharType="separate"/>
            </w:r>
            <w:r w:rsidR="007D3F7F" w:rsidDel="00FE318B">
              <w:rPr>
                <w:noProof/>
                <w:webHidden/>
              </w:rPr>
              <w:delText>8</w:delText>
            </w:r>
            <w:r w:rsidR="007D3F7F" w:rsidDel="00FE318B">
              <w:rPr>
                <w:noProof/>
                <w:webHidden/>
              </w:rPr>
              <w:fldChar w:fldCharType="end"/>
            </w:r>
            <w:r w:rsidDel="00FE318B">
              <w:rPr>
                <w:noProof/>
              </w:rPr>
              <w:fldChar w:fldCharType="end"/>
            </w:r>
          </w:del>
        </w:p>
        <w:p w14:paraId="7C2D96B8" w14:textId="1D734464" w:rsidR="007D3F7F" w:rsidDel="00FE318B" w:rsidRDefault="00EE000C">
          <w:pPr>
            <w:rPr>
              <w:del w:id="173" w:author="Raul García Fernández" w:date="2017-07-05T20:47:00Z"/>
              <w:rFonts w:asciiTheme="minorHAnsi" w:eastAsiaTheme="minorEastAsia" w:hAnsiTheme="minorHAnsi" w:cstheme="minorBidi"/>
              <w:noProof/>
              <w:sz w:val="22"/>
              <w:lang w:eastAsia="es-ES"/>
            </w:rPr>
            <w:pPrChange w:id="174" w:author="Raul García Fernández" w:date="2017-07-05T20:48:00Z">
              <w:pPr>
                <w:pStyle w:val="Tabladeilustraciones"/>
                <w:tabs>
                  <w:tab w:val="right" w:leader="dot" w:pos="9061"/>
                </w:tabs>
              </w:pPr>
            </w:pPrChange>
          </w:pPr>
          <w:del w:id="175" w:author="Raul García Fernández" w:date="2017-07-05T20:47:00Z">
            <w:r w:rsidDel="00FE318B">
              <w:fldChar w:fldCharType="begin"/>
            </w:r>
            <w:r w:rsidDel="00FE318B">
              <w:delInstrText xml:space="preserve"> HYPERLINK \l "_Toc481608602"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1 Resumen de pruebas</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_Toc481608602 \h </w:delInstrText>
            </w:r>
            <w:r w:rsidR="007D3F7F" w:rsidDel="00FE318B">
              <w:rPr>
                <w:noProof/>
                <w:webHidden/>
              </w:rPr>
            </w:r>
            <w:r w:rsidR="007D3F7F" w:rsidDel="00FE318B">
              <w:rPr>
                <w:noProof/>
                <w:webHidden/>
              </w:rPr>
              <w:fldChar w:fldCharType="separate"/>
            </w:r>
            <w:r w:rsidR="007D3F7F" w:rsidDel="00FE318B">
              <w:rPr>
                <w:noProof/>
                <w:webHidden/>
              </w:rPr>
              <w:delText>10</w:delText>
            </w:r>
            <w:r w:rsidR="007D3F7F" w:rsidDel="00FE318B">
              <w:rPr>
                <w:noProof/>
                <w:webHidden/>
              </w:rPr>
              <w:fldChar w:fldCharType="end"/>
            </w:r>
            <w:r w:rsidDel="00FE318B">
              <w:rPr>
                <w:noProof/>
              </w:rPr>
              <w:fldChar w:fldCharType="end"/>
            </w:r>
          </w:del>
        </w:p>
        <w:p w14:paraId="7BFC1803" w14:textId="6D8C2615" w:rsidR="007D3F7F" w:rsidDel="00FE318B" w:rsidRDefault="00EE000C">
          <w:pPr>
            <w:rPr>
              <w:del w:id="176" w:author="Raul García Fernández" w:date="2017-07-05T20:47:00Z"/>
              <w:rFonts w:asciiTheme="minorHAnsi" w:eastAsiaTheme="minorEastAsia" w:hAnsiTheme="minorHAnsi" w:cstheme="minorBidi"/>
              <w:noProof/>
              <w:sz w:val="22"/>
              <w:lang w:eastAsia="es-ES"/>
            </w:rPr>
            <w:pPrChange w:id="177" w:author="Raul García Fernández" w:date="2017-07-05T20:48:00Z">
              <w:pPr>
                <w:pStyle w:val="Tabladeilustraciones"/>
                <w:tabs>
                  <w:tab w:val="right" w:leader="dot" w:pos="9061"/>
                </w:tabs>
              </w:pPr>
            </w:pPrChange>
          </w:pPr>
          <w:del w:id="178" w:author="Raul García Fernández" w:date="2017-07-05T20:47:00Z">
            <w:r w:rsidDel="00FE318B">
              <w:fldChar w:fldCharType="begin"/>
            </w:r>
            <w:r w:rsidDel="00FE318B">
              <w:delInstrText xml:space="preserve"> HYPERLINK \l "_Toc481608603"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2 Ejemplo prueba: 1</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_Toc481608603 \h </w:delInstrText>
            </w:r>
            <w:r w:rsidR="007D3F7F" w:rsidDel="00FE318B">
              <w:rPr>
                <w:noProof/>
                <w:webHidden/>
              </w:rPr>
            </w:r>
            <w:r w:rsidR="007D3F7F" w:rsidDel="00FE318B">
              <w:rPr>
                <w:noProof/>
                <w:webHidden/>
              </w:rPr>
              <w:fldChar w:fldCharType="separate"/>
            </w:r>
            <w:r w:rsidR="007D3F7F" w:rsidDel="00FE318B">
              <w:rPr>
                <w:noProof/>
                <w:webHidden/>
              </w:rPr>
              <w:delText>11</w:delText>
            </w:r>
            <w:r w:rsidR="007D3F7F" w:rsidDel="00FE318B">
              <w:rPr>
                <w:noProof/>
                <w:webHidden/>
              </w:rPr>
              <w:fldChar w:fldCharType="end"/>
            </w:r>
            <w:r w:rsidDel="00FE318B">
              <w:rPr>
                <w:noProof/>
              </w:rPr>
              <w:fldChar w:fldCharType="end"/>
            </w:r>
          </w:del>
        </w:p>
        <w:p w14:paraId="11321F02" w14:textId="73A3D734" w:rsidR="007D3F7F" w:rsidDel="00FE318B" w:rsidRDefault="00EE000C">
          <w:pPr>
            <w:rPr>
              <w:del w:id="179" w:author="Raul García Fernández" w:date="2017-07-05T20:47:00Z"/>
              <w:rFonts w:asciiTheme="minorHAnsi" w:eastAsiaTheme="minorEastAsia" w:hAnsiTheme="minorHAnsi" w:cstheme="minorBidi"/>
              <w:noProof/>
              <w:sz w:val="22"/>
              <w:lang w:eastAsia="es-ES"/>
            </w:rPr>
            <w:pPrChange w:id="180" w:author="Raul García Fernández" w:date="2017-07-05T20:48:00Z">
              <w:pPr>
                <w:pStyle w:val="Tabladeilustraciones"/>
                <w:tabs>
                  <w:tab w:val="right" w:leader="dot" w:pos="9061"/>
                </w:tabs>
              </w:pPr>
            </w:pPrChange>
          </w:pPr>
          <w:del w:id="181" w:author="Raul García Fernández" w:date="2017-07-05T20:47:00Z">
            <w:r w:rsidDel="00FE318B">
              <w:fldChar w:fldCharType="begin"/>
            </w:r>
            <w:r w:rsidDel="00FE318B">
              <w:delInstrText xml:space="preserve"> HYPERLINK \l "_Toc481608604"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3 Ejemplo prueba: 2</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_Toc481608604 \h </w:delInstrText>
            </w:r>
            <w:r w:rsidR="007D3F7F" w:rsidDel="00FE318B">
              <w:rPr>
                <w:noProof/>
                <w:webHidden/>
              </w:rPr>
            </w:r>
            <w:r w:rsidR="007D3F7F" w:rsidDel="00FE318B">
              <w:rPr>
                <w:noProof/>
                <w:webHidden/>
              </w:rPr>
              <w:fldChar w:fldCharType="separate"/>
            </w:r>
            <w:r w:rsidR="007D3F7F" w:rsidDel="00FE318B">
              <w:rPr>
                <w:noProof/>
                <w:webHidden/>
              </w:rPr>
              <w:delText>11</w:delText>
            </w:r>
            <w:r w:rsidR="007D3F7F" w:rsidDel="00FE318B">
              <w:rPr>
                <w:noProof/>
                <w:webHidden/>
              </w:rPr>
              <w:fldChar w:fldCharType="end"/>
            </w:r>
            <w:r w:rsidDel="00FE318B">
              <w:rPr>
                <w:noProof/>
              </w:rPr>
              <w:fldChar w:fldCharType="end"/>
            </w:r>
          </w:del>
        </w:p>
        <w:p w14:paraId="4ADC4334" w14:textId="324A4693" w:rsidR="007D3F7F" w:rsidDel="00FE318B" w:rsidRDefault="00EE000C">
          <w:pPr>
            <w:rPr>
              <w:del w:id="182" w:author="Raul García Fernández" w:date="2017-07-05T20:47:00Z"/>
              <w:rFonts w:asciiTheme="minorHAnsi" w:eastAsiaTheme="minorEastAsia" w:hAnsiTheme="minorHAnsi" w:cstheme="minorBidi"/>
              <w:noProof/>
              <w:sz w:val="22"/>
              <w:lang w:eastAsia="es-ES"/>
            </w:rPr>
            <w:pPrChange w:id="183" w:author="Raul García Fernández" w:date="2017-07-05T20:48:00Z">
              <w:pPr>
                <w:pStyle w:val="Tabladeilustraciones"/>
                <w:tabs>
                  <w:tab w:val="right" w:leader="dot" w:pos="9061"/>
                </w:tabs>
              </w:pPr>
            </w:pPrChange>
          </w:pPr>
          <w:del w:id="184" w:author="Raul García Fernández" w:date="2017-07-05T20:47:00Z">
            <w:r w:rsidDel="00FE318B">
              <w:fldChar w:fldCharType="begin"/>
            </w:r>
            <w:r w:rsidDel="00FE318B">
              <w:delInstrText xml:space="preserve"> HYPERLINK \l "_Toc481608605"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4 Ejemplo prueba: 3</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_Toc481608605 \h </w:delInstrText>
            </w:r>
            <w:r w:rsidR="007D3F7F" w:rsidDel="00FE318B">
              <w:rPr>
                <w:noProof/>
                <w:webHidden/>
              </w:rPr>
            </w:r>
            <w:r w:rsidR="007D3F7F" w:rsidDel="00FE318B">
              <w:rPr>
                <w:noProof/>
                <w:webHidden/>
              </w:rPr>
              <w:fldChar w:fldCharType="separate"/>
            </w:r>
            <w:r w:rsidR="007D3F7F" w:rsidDel="00FE318B">
              <w:rPr>
                <w:noProof/>
                <w:webHidden/>
              </w:rPr>
              <w:delText>11</w:delText>
            </w:r>
            <w:r w:rsidR="007D3F7F" w:rsidDel="00FE318B">
              <w:rPr>
                <w:noProof/>
                <w:webHidden/>
              </w:rPr>
              <w:fldChar w:fldCharType="end"/>
            </w:r>
            <w:r w:rsidDel="00FE318B">
              <w:rPr>
                <w:noProof/>
              </w:rPr>
              <w:fldChar w:fldCharType="end"/>
            </w:r>
          </w:del>
        </w:p>
        <w:p w14:paraId="7F0AF38F" w14:textId="5658B108" w:rsidR="007D3F7F" w:rsidDel="00FE318B" w:rsidRDefault="00EE000C">
          <w:pPr>
            <w:rPr>
              <w:del w:id="185" w:author="Raul García Fernández" w:date="2017-07-05T20:47:00Z"/>
              <w:rFonts w:asciiTheme="minorHAnsi" w:eastAsiaTheme="minorEastAsia" w:hAnsiTheme="minorHAnsi" w:cstheme="minorBidi"/>
              <w:noProof/>
              <w:sz w:val="22"/>
              <w:lang w:eastAsia="es-ES"/>
            </w:rPr>
            <w:pPrChange w:id="186" w:author="Raul García Fernández" w:date="2017-07-05T20:48:00Z">
              <w:pPr>
                <w:pStyle w:val="Tabladeilustraciones"/>
                <w:tabs>
                  <w:tab w:val="right" w:leader="dot" w:pos="9061"/>
                </w:tabs>
              </w:pPr>
            </w:pPrChange>
          </w:pPr>
          <w:del w:id="187" w:author="Raul García Fernández" w:date="2017-07-05T20:47:00Z">
            <w:r w:rsidDel="00FE318B">
              <w:fldChar w:fldCharType="begin"/>
            </w:r>
            <w:r w:rsidDel="00FE318B">
              <w:delInstrText xml:space="preserve"> HYPERLINK \l "_Toc481608606"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5 Ejemplo prueba: 4</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_Toc481608606 \h </w:delInstrText>
            </w:r>
            <w:r w:rsidR="007D3F7F" w:rsidDel="00FE318B">
              <w:rPr>
                <w:noProof/>
                <w:webHidden/>
              </w:rPr>
            </w:r>
            <w:r w:rsidR="007D3F7F" w:rsidDel="00FE318B">
              <w:rPr>
                <w:noProof/>
                <w:webHidden/>
              </w:rPr>
              <w:fldChar w:fldCharType="separate"/>
            </w:r>
            <w:r w:rsidR="007D3F7F" w:rsidDel="00FE318B">
              <w:rPr>
                <w:noProof/>
                <w:webHidden/>
              </w:rPr>
              <w:delText>12</w:delText>
            </w:r>
            <w:r w:rsidR="007D3F7F" w:rsidDel="00FE318B">
              <w:rPr>
                <w:noProof/>
                <w:webHidden/>
              </w:rPr>
              <w:fldChar w:fldCharType="end"/>
            </w:r>
            <w:r w:rsidDel="00FE318B">
              <w:rPr>
                <w:noProof/>
              </w:rPr>
              <w:fldChar w:fldCharType="end"/>
            </w:r>
          </w:del>
        </w:p>
        <w:p w14:paraId="622EB4B3" w14:textId="555984E1" w:rsidR="007D3F7F" w:rsidDel="00FE318B" w:rsidRDefault="00EE000C">
          <w:pPr>
            <w:rPr>
              <w:del w:id="188" w:author="Raul García Fernández" w:date="2017-07-05T20:47:00Z"/>
              <w:rFonts w:asciiTheme="minorHAnsi" w:eastAsiaTheme="minorEastAsia" w:hAnsiTheme="minorHAnsi" w:cstheme="minorBidi"/>
              <w:noProof/>
              <w:sz w:val="22"/>
              <w:lang w:eastAsia="es-ES"/>
            </w:rPr>
            <w:pPrChange w:id="189" w:author="Raul García Fernández" w:date="2017-07-05T20:48:00Z">
              <w:pPr>
                <w:pStyle w:val="Tabladeilustraciones"/>
                <w:tabs>
                  <w:tab w:val="right" w:leader="dot" w:pos="9061"/>
                </w:tabs>
              </w:pPr>
            </w:pPrChange>
          </w:pPr>
          <w:del w:id="190" w:author="Raul García Fernández" w:date="2017-07-05T20:47:00Z">
            <w:r w:rsidDel="00FE318B">
              <w:fldChar w:fldCharType="begin"/>
            </w:r>
            <w:r w:rsidDel="00FE318B">
              <w:delInstrText xml:space="preserve"> HYPERLINK \l "_Toc481608607"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6 Ejemplo prueba: 5</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_Toc481608607 \h </w:delInstrText>
            </w:r>
            <w:r w:rsidR="007D3F7F" w:rsidDel="00FE318B">
              <w:rPr>
                <w:noProof/>
                <w:webHidden/>
              </w:rPr>
            </w:r>
            <w:r w:rsidR="007D3F7F" w:rsidDel="00FE318B">
              <w:rPr>
                <w:noProof/>
                <w:webHidden/>
              </w:rPr>
              <w:fldChar w:fldCharType="separate"/>
            </w:r>
            <w:r w:rsidR="007D3F7F" w:rsidDel="00FE318B">
              <w:rPr>
                <w:noProof/>
                <w:webHidden/>
              </w:rPr>
              <w:delText>12</w:delText>
            </w:r>
            <w:r w:rsidR="007D3F7F" w:rsidDel="00FE318B">
              <w:rPr>
                <w:noProof/>
                <w:webHidden/>
              </w:rPr>
              <w:fldChar w:fldCharType="end"/>
            </w:r>
            <w:r w:rsidDel="00FE318B">
              <w:rPr>
                <w:noProof/>
              </w:rPr>
              <w:fldChar w:fldCharType="end"/>
            </w:r>
          </w:del>
        </w:p>
        <w:p w14:paraId="34D72BB1" w14:textId="0F1F3AEB" w:rsidR="007D3F7F" w:rsidDel="00FE318B" w:rsidRDefault="00EE000C">
          <w:pPr>
            <w:rPr>
              <w:del w:id="191" w:author="Raul García Fernández" w:date="2017-07-05T20:47:00Z"/>
              <w:rFonts w:asciiTheme="minorHAnsi" w:eastAsiaTheme="minorEastAsia" w:hAnsiTheme="minorHAnsi" w:cstheme="minorBidi"/>
              <w:noProof/>
              <w:sz w:val="22"/>
              <w:lang w:eastAsia="es-ES"/>
            </w:rPr>
            <w:pPrChange w:id="192" w:author="Raul García Fernández" w:date="2017-07-05T20:48:00Z">
              <w:pPr>
                <w:pStyle w:val="Tabladeilustraciones"/>
                <w:tabs>
                  <w:tab w:val="right" w:leader="dot" w:pos="9061"/>
                </w:tabs>
              </w:pPr>
            </w:pPrChange>
          </w:pPr>
          <w:del w:id="193" w:author="Raul García Fernández" w:date="2017-07-05T20:47:00Z">
            <w:r w:rsidDel="00FE318B">
              <w:fldChar w:fldCharType="begin"/>
            </w:r>
            <w:r w:rsidDel="00FE318B">
              <w:delInstrText xml:space="preserve"> HYPERLINK \l "_Toc481608608" </w:delInstrText>
            </w:r>
            <w:r w:rsidDel="00FE318B">
              <w:fldChar w:fldCharType="separate"/>
            </w:r>
            <w:r w:rsidR="007D3F7F" w:rsidRPr="00F40C4F" w:rsidDel="00FE318B">
              <w:rPr>
                <w:rStyle w:val="Hipervnculo"/>
                <w:noProof/>
              </w:rPr>
              <w:delText>Tabla 4</w:delText>
            </w:r>
            <w:r w:rsidR="007D3F7F" w:rsidRPr="00F40C4F" w:rsidDel="00FE318B">
              <w:rPr>
                <w:rStyle w:val="Hipervnculo"/>
                <w:noProof/>
              </w:rPr>
              <w:noBreakHyphen/>
              <w:delText>7 Ejemplo prueba: 6</w:delText>
            </w:r>
            <w:r w:rsidR="007D3F7F" w:rsidDel="00FE318B">
              <w:rPr>
                <w:noProof/>
                <w:webHidden/>
              </w:rPr>
              <w:tab/>
            </w:r>
            <w:r w:rsidR="007D3F7F" w:rsidDel="00FE318B">
              <w:rPr>
                <w:noProof/>
                <w:webHidden/>
              </w:rPr>
              <w:fldChar w:fldCharType="begin"/>
            </w:r>
            <w:r w:rsidR="007D3F7F" w:rsidDel="00FE318B">
              <w:rPr>
                <w:noProof/>
                <w:webHidden/>
              </w:rPr>
              <w:delInstrText xml:space="preserve"> PAGEREF _Toc481608608 \h </w:delInstrText>
            </w:r>
            <w:r w:rsidR="007D3F7F" w:rsidDel="00FE318B">
              <w:rPr>
                <w:noProof/>
                <w:webHidden/>
              </w:rPr>
            </w:r>
            <w:r w:rsidR="007D3F7F" w:rsidDel="00FE318B">
              <w:rPr>
                <w:noProof/>
                <w:webHidden/>
              </w:rPr>
              <w:fldChar w:fldCharType="separate"/>
            </w:r>
            <w:r w:rsidR="007D3F7F" w:rsidDel="00FE318B">
              <w:rPr>
                <w:noProof/>
                <w:webHidden/>
              </w:rPr>
              <w:delText>13</w:delText>
            </w:r>
            <w:r w:rsidR="007D3F7F" w:rsidDel="00FE318B">
              <w:rPr>
                <w:noProof/>
                <w:webHidden/>
              </w:rPr>
              <w:fldChar w:fldCharType="end"/>
            </w:r>
            <w:r w:rsidDel="00FE318B">
              <w:rPr>
                <w:noProof/>
              </w:rPr>
              <w:fldChar w:fldCharType="end"/>
            </w:r>
          </w:del>
        </w:p>
        <w:p w14:paraId="3DB3F806" w14:textId="3A3FD362" w:rsidR="00476CC4" w:rsidRPr="00EE3870" w:rsidDel="00F335EA" w:rsidRDefault="007D3F7F">
          <w:pPr>
            <w:rPr>
              <w:del w:id="194" w:author="Raul García Fernández" w:date="2017-07-05T20:48:00Z"/>
            </w:rPr>
          </w:pPr>
          <w:del w:id="195" w:author="Raul García Fernández" w:date="2017-07-05T20:47:00Z">
            <w:r w:rsidDel="00FE318B">
              <w:fldChar w:fldCharType="end"/>
            </w:r>
          </w:del>
        </w:p>
      </w:sdtContent>
    </w:sdt>
    <w:p w14:paraId="3C3EC609" w14:textId="77777777" w:rsidR="00577D22" w:rsidRDefault="00577D22">
      <w:pPr>
        <w:rPr>
          <w:szCs w:val="24"/>
          <w:lang w:val="es-ES_tradnl"/>
        </w:rPr>
        <w:pPrChange w:id="196" w:author="Raul García Fernández" w:date="2017-07-05T20:48:00Z">
          <w:pPr>
            <w:spacing w:after="0" w:line="240" w:lineRule="auto"/>
          </w:pPr>
        </w:pPrChange>
      </w:pPr>
      <w:del w:id="197" w:author="Raul García Fernández" w:date="2017-07-05T20:48:00Z">
        <w:r w:rsidDel="00F335EA">
          <w:rPr>
            <w:szCs w:val="24"/>
            <w:lang w:val="es-ES_tradnl"/>
          </w:rPr>
          <w:br w:type="page"/>
        </w:r>
      </w:del>
    </w:p>
    <w:p w14:paraId="4F402887" w14:textId="24D6AB88" w:rsidR="00E65006" w:rsidRPr="00917983" w:rsidRDefault="00577D22" w:rsidP="00917983">
      <w:pPr>
        <w:pStyle w:val="Ttulo1"/>
        <w:numPr>
          <w:ilvl w:val="0"/>
          <w:numId w:val="26"/>
        </w:numPr>
      </w:pPr>
      <w:bookmarkStart w:id="198" w:name="_Toc487050960"/>
      <w:r w:rsidRPr="00917983">
        <w:t>Diseño de pruebas</w:t>
      </w:r>
      <w:r w:rsidR="002A5B65" w:rsidRPr="00917983">
        <w:t>:</w:t>
      </w:r>
      <w:bookmarkEnd w:id="198"/>
    </w:p>
    <w:p w14:paraId="6B5F940A" w14:textId="77777777" w:rsidR="00E65006" w:rsidRPr="00E65006" w:rsidRDefault="00E65006" w:rsidP="00E65006">
      <w:pPr>
        <w:rPr>
          <w:lang w:val="es-ES_tradnl"/>
        </w:rPr>
      </w:pPr>
    </w:p>
    <w:p w14:paraId="4CBF2B09" w14:textId="630BD574" w:rsidR="00EB6835" w:rsidRPr="006022B2" w:rsidDel="00EE3CB7" w:rsidRDefault="00EE3CB7" w:rsidP="003D2201">
      <w:pPr>
        <w:ind w:firstLine="360"/>
        <w:jc w:val="both"/>
        <w:rPr>
          <w:del w:id="199" w:author="Raul García Fernández" w:date="2017-07-04T17:08:00Z"/>
          <w:szCs w:val="24"/>
          <w:lang w:val="es-ES_tradnl"/>
        </w:rPr>
      </w:pPr>
      <w:ins w:id="200" w:author="Raul García Fernández" w:date="2017-07-04T17:10:00Z">
        <w:r>
          <w:rPr>
            <w:szCs w:val="24"/>
            <w:lang w:val="es-ES_tradnl"/>
          </w:rPr>
          <w:t>Para la reali</w:t>
        </w:r>
        <w:r w:rsidR="001B3F8C">
          <w:rPr>
            <w:szCs w:val="24"/>
            <w:lang w:val="es-ES_tradnl"/>
          </w:rPr>
          <w:t>zación del diseño de pruebas se ha</w:t>
        </w:r>
        <w:r>
          <w:rPr>
            <w:szCs w:val="24"/>
            <w:lang w:val="es-ES_tradnl"/>
          </w:rPr>
          <w:t xml:space="preserve"> centrado </w:t>
        </w:r>
      </w:ins>
      <w:ins w:id="201" w:author="Raul García Fernández" w:date="2017-07-05T17:04:00Z">
        <w:r w:rsidR="001B3F8C">
          <w:rPr>
            <w:szCs w:val="24"/>
            <w:lang w:val="es-ES_tradnl"/>
          </w:rPr>
          <w:t xml:space="preserve">el documento en </w:t>
        </w:r>
      </w:ins>
      <w:ins w:id="202" w:author="Raul García Fernández" w:date="2017-07-04T17:10:00Z">
        <w:r>
          <w:rPr>
            <w:szCs w:val="24"/>
            <w:lang w:val="es-ES_tradnl"/>
          </w:rPr>
          <w:t xml:space="preserve">tres </w:t>
        </w:r>
      </w:ins>
      <w:ins w:id="203" w:author="Raul García Fernández" w:date="2017-07-05T17:04:00Z">
        <w:r w:rsidR="001B3F8C">
          <w:rPr>
            <w:szCs w:val="24"/>
            <w:lang w:val="es-ES_tradnl"/>
          </w:rPr>
          <w:t>partes</w:t>
        </w:r>
      </w:ins>
      <w:ins w:id="204" w:author="Raul García Fernández" w:date="2017-07-04T17:10:00Z">
        <w:r>
          <w:rPr>
            <w:szCs w:val="24"/>
            <w:lang w:val="es-ES_tradnl"/>
          </w:rPr>
          <w:t>, buscando conseguir</w:t>
        </w:r>
      </w:ins>
      <w:ins w:id="205" w:author="Raul García Fernández" w:date="2017-07-05T17:05:00Z">
        <w:r w:rsidR="001B3F8C">
          <w:rPr>
            <w:szCs w:val="24"/>
            <w:lang w:val="es-ES_tradnl"/>
          </w:rPr>
          <w:t xml:space="preserve"> como objetivo</w:t>
        </w:r>
      </w:ins>
      <w:ins w:id="206" w:author="Raul García Fernández" w:date="2017-07-04T17:10:00Z">
        <w:r w:rsidR="001B3F8C">
          <w:rPr>
            <w:szCs w:val="24"/>
            <w:lang w:val="es-ES_tradnl"/>
          </w:rPr>
          <w:t xml:space="preserve"> </w:t>
        </w:r>
        <w:r>
          <w:rPr>
            <w:szCs w:val="24"/>
            <w:lang w:val="es-ES_tradnl"/>
          </w:rPr>
          <w:t xml:space="preserve">una cobertura </w:t>
        </w:r>
      </w:ins>
      <w:ins w:id="207" w:author="Raul García Fernández" w:date="2017-07-04T17:12:00Z">
        <w:r>
          <w:rPr>
            <w:szCs w:val="24"/>
            <w:lang w:val="es-ES_tradnl"/>
          </w:rPr>
          <w:t>básica esencial</w:t>
        </w:r>
      </w:ins>
      <w:ins w:id="208" w:author="Raul García Fernández" w:date="2017-07-04T17:10:00Z">
        <w:r>
          <w:rPr>
            <w:szCs w:val="24"/>
            <w:lang w:val="es-ES_tradnl"/>
          </w:rPr>
          <w:t xml:space="preserve"> para un correcto </w:t>
        </w:r>
      </w:ins>
      <w:ins w:id="209" w:author="Raul García Fernández" w:date="2017-07-04T17:12:00Z">
        <w:r>
          <w:rPr>
            <w:szCs w:val="24"/>
            <w:lang w:val="es-ES_tradnl"/>
          </w:rPr>
          <w:t>funcionamiento del sistema. He</w:t>
        </w:r>
        <w:r w:rsidR="001B3F8C">
          <w:rPr>
            <w:szCs w:val="24"/>
            <w:lang w:val="es-ES_tradnl"/>
          </w:rPr>
          <w:t>mos dividido las pruebas en estas tres grandes partes</w:t>
        </w:r>
        <w:r>
          <w:rPr>
            <w:szCs w:val="24"/>
            <w:lang w:val="es-ES_tradnl"/>
          </w:rPr>
          <w:t>:</w:t>
        </w:r>
      </w:ins>
      <w:del w:id="210" w:author="Raul García Fernández" w:date="2017-07-04T17:09:00Z">
        <w:r w:rsidR="002A5B65" w:rsidRPr="006022B2" w:rsidDel="00EE3CB7">
          <w:rPr>
            <w:szCs w:val="24"/>
            <w:lang w:val="es-ES_tradnl"/>
          </w:rPr>
          <w:delText xml:space="preserve">Para el estudio y diseño de las pruebas de la aplicación </w:delText>
        </w:r>
      </w:del>
      <w:del w:id="211" w:author="Raul García Fernández" w:date="2017-07-04T17:08:00Z">
        <w:r w:rsidR="002A5B65" w:rsidRPr="006022B2" w:rsidDel="00EE3CB7">
          <w:rPr>
            <w:szCs w:val="24"/>
            <w:lang w:val="es-ES_tradnl"/>
          </w:rPr>
          <w:delText xml:space="preserve">del repositorio se ha tenido en </w:delText>
        </w:r>
        <w:commentRangeStart w:id="212"/>
        <w:r w:rsidR="002A5B65" w:rsidRPr="006022B2" w:rsidDel="00EE3CB7">
          <w:rPr>
            <w:szCs w:val="24"/>
            <w:lang w:val="es-ES_tradnl"/>
          </w:rPr>
          <w:delText>cuenta, la cobertura máxima de las pruebas</w:delText>
        </w:r>
        <w:commentRangeEnd w:id="212"/>
        <w:r w:rsidR="00BB126F" w:rsidDel="00EE3CB7">
          <w:rPr>
            <w:rStyle w:val="Refdecomentario"/>
          </w:rPr>
          <w:commentReference w:id="212"/>
        </w:r>
        <w:r w:rsidR="002A5B65" w:rsidRPr="006022B2" w:rsidDel="00EE3CB7">
          <w:rPr>
            <w:szCs w:val="24"/>
            <w:lang w:val="es-ES_tradnl"/>
          </w:rPr>
          <w:delText xml:space="preserve">. </w:delText>
        </w:r>
        <w:commentRangeStart w:id="213"/>
        <w:r w:rsidR="002A5B65" w:rsidRPr="006022B2" w:rsidDel="00EE3CB7">
          <w:rPr>
            <w:szCs w:val="24"/>
            <w:lang w:val="es-ES_tradnl"/>
          </w:rPr>
          <w:delText xml:space="preserve">Esta aplicación es muy </w:delText>
        </w:r>
        <w:r w:rsidR="006022B2" w:rsidRPr="006022B2" w:rsidDel="00EE3CB7">
          <w:rPr>
            <w:szCs w:val="24"/>
            <w:lang w:val="es-ES_tradnl"/>
          </w:rPr>
          <w:delText>extensa y</w:delText>
        </w:r>
        <w:r w:rsidR="002A5B65" w:rsidRPr="006022B2" w:rsidDel="00EE3CB7">
          <w:rPr>
            <w:szCs w:val="24"/>
            <w:lang w:val="es-ES_tradnl"/>
          </w:rPr>
          <w:delText xml:space="preserve"> si quisiéramos generar una cobertura de la mayoría del código, sería un trabajo igual o superior al desarrollo del mismo.</w:delText>
        </w:r>
        <w:commentRangeEnd w:id="213"/>
        <w:r w:rsidR="00BB126F" w:rsidDel="00EE3CB7">
          <w:rPr>
            <w:rStyle w:val="Refdecomentario"/>
          </w:rPr>
          <w:commentReference w:id="213"/>
        </w:r>
      </w:del>
    </w:p>
    <w:p w14:paraId="5CE2C538" w14:textId="162E68A5" w:rsidR="002A5B65" w:rsidRPr="006022B2" w:rsidDel="00EE3CB7" w:rsidRDefault="002A5B65" w:rsidP="009C727B">
      <w:pPr>
        <w:jc w:val="both"/>
        <w:rPr>
          <w:del w:id="214" w:author="Raul García Fernández" w:date="2017-07-04T17:09:00Z"/>
          <w:szCs w:val="24"/>
          <w:lang w:val="es-ES_tradnl"/>
        </w:rPr>
      </w:pPr>
      <w:del w:id="215" w:author="Raul García Fernández" w:date="2017-07-04T17:08:00Z">
        <w:r w:rsidRPr="006022B2" w:rsidDel="00EE3CB7">
          <w:rPr>
            <w:szCs w:val="24"/>
            <w:lang w:val="es-ES_tradnl"/>
          </w:rPr>
          <w:delText>H</w:delText>
        </w:r>
      </w:del>
      <w:del w:id="216" w:author="Raul García Fernández" w:date="2017-07-04T17:09:00Z">
        <w:r w:rsidRPr="006022B2" w:rsidDel="00EE3CB7">
          <w:rPr>
            <w:szCs w:val="24"/>
            <w:lang w:val="es-ES_tradnl"/>
          </w:rPr>
          <w:delText>ay que entender que existe</w:delText>
        </w:r>
        <w:r w:rsidR="002C1011" w:rsidDel="00EE3CB7">
          <w:rPr>
            <w:szCs w:val="24"/>
            <w:lang w:val="es-ES_tradnl"/>
          </w:rPr>
          <w:delText>n</w:delText>
        </w:r>
        <w:r w:rsidRPr="006022B2" w:rsidDel="00EE3CB7">
          <w:rPr>
            <w:szCs w:val="24"/>
            <w:lang w:val="es-ES_tradnl"/>
          </w:rPr>
          <w:delText xml:space="preserve"> dos capas en la aplicación con dos funcionalidades diferente</w:delText>
        </w:r>
        <w:r w:rsidR="002C1011" w:rsidDel="00EE3CB7">
          <w:rPr>
            <w:szCs w:val="24"/>
            <w:lang w:val="es-ES_tradnl"/>
          </w:rPr>
          <w:delText>s</w:delText>
        </w:r>
        <w:r w:rsidRPr="006022B2" w:rsidDel="00EE3CB7">
          <w:rPr>
            <w:szCs w:val="24"/>
            <w:lang w:val="es-ES_tradnl"/>
          </w:rPr>
          <w:delText>.</w:delText>
        </w:r>
      </w:del>
    </w:p>
    <w:p w14:paraId="02B4E418" w14:textId="4497C75E" w:rsidR="00C77FF0" w:rsidRPr="006022B2" w:rsidDel="00EE3CB7" w:rsidRDefault="00C77FF0" w:rsidP="009C727B">
      <w:pPr>
        <w:jc w:val="both"/>
        <w:rPr>
          <w:del w:id="217" w:author="Raul García Fernández" w:date="2017-07-04T17:09:00Z"/>
          <w:szCs w:val="24"/>
          <w:lang w:val="es-ES_tradnl"/>
        </w:rPr>
      </w:pPr>
    </w:p>
    <w:p w14:paraId="709F0BA9" w14:textId="7FA38E7F" w:rsidR="002A5B65" w:rsidDel="00EE3CB7" w:rsidRDefault="002A5B65">
      <w:pPr>
        <w:jc w:val="both"/>
        <w:rPr>
          <w:del w:id="218" w:author="Raul García Fernández" w:date="2017-07-04T17:09:00Z"/>
          <w:szCs w:val="24"/>
        </w:rPr>
        <w:pPrChange w:id="219" w:author="Raul García Fernández" w:date="2017-07-04T17:13:00Z">
          <w:pPr>
            <w:pStyle w:val="Prrafodelista"/>
            <w:numPr>
              <w:numId w:val="25"/>
            </w:numPr>
            <w:ind w:hanging="360"/>
            <w:jc w:val="both"/>
          </w:pPr>
        </w:pPrChange>
      </w:pPr>
      <w:del w:id="220" w:author="Raul García Fernández" w:date="2017-07-04T17:09:00Z">
        <w:r w:rsidRPr="006022B2" w:rsidDel="00EE3CB7">
          <w:rPr>
            <w:b/>
            <w:szCs w:val="24"/>
          </w:rPr>
          <w:delText>El repositorio</w:delText>
        </w:r>
        <w:r w:rsidR="002C1011" w:rsidDel="00EE3CB7">
          <w:rPr>
            <w:szCs w:val="24"/>
          </w:rPr>
          <w:delText xml:space="preserve">: Esta capa está orientada a </w:delText>
        </w:r>
        <w:r w:rsidRPr="006022B2" w:rsidDel="00EE3CB7">
          <w:rPr>
            <w:szCs w:val="24"/>
          </w:rPr>
          <w:delText xml:space="preserve">gestionar el negocio de la aplicación. Las pruebas que realizaremos estarán orientadas a comprobar el código. Para esta capa </w:delText>
        </w:r>
      </w:del>
      <w:ins w:id="221" w:author="RAQUEL BLANCO AGUIRRE" w:date="2017-06-28T20:21:00Z">
        <w:del w:id="222" w:author="Raul García Fernández" w:date="2017-07-04T17:09:00Z">
          <w:r w:rsidR="00BB126F" w:rsidDel="00EE3CB7">
            <w:rPr>
              <w:szCs w:val="24"/>
            </w:rPr>
            <w:delText xml:space="preserve">se diseñará </w:delText>
          </w:r>
        </w:del>
      </w:ins>
      <w:del w:id="223" w:author="Raul García Fernández" w:date="2017-07-04T17:09:00Z">
        <w:r w:rsidRPr="006022B2" w:rsidDel="00EE3CB7">
          <w:rPr>
            <w:szCs w:val="24"/>
          </w:rPr>
          <w:delText xml:space="preserve">realizaremos una batería de pruebas unitarias dentro del código y </w:delText>
        </w:r>
      </w:del>
      <w:ins w:id="224" w:author="RAQUEL BLANCO AGUIRRE" w:date="2017-06-28T20:21:00Z">
        <w:del w:id="225" w:author="Raul García Fernández" w:date="2017-07-04T17:09:00Z">
          <w:r w:rsidR="00BB126F" w:rsidDel="00EE3CB7">
            <w:rPr>
              <w:szCs w:val="24"/>
            </w:rPr>
            <w:delText xml:space="preserve">una batería de pruebas funcionales para </w:delText>
          </w:r>
        </w:del>
      </w:ins>
      <w:del w:id="226" w:author="Raul García Fernández" w:date="2017-07-04T17:09:00Z">
        <w:r w:rsidRPr="006022B2" w:rsidDel="00EE3CB7">
          <w:rPr>
            <w:szCs w:val="24"/>
          </w:rPr>
          <w:delText>para la comunicación</w:delText>
        </w:r>
        <w:r w:rsidR="002C1011" w:rsidDel="00EE3CB7">
          <w:rPr>
            <w:szCs w:val="24"/>
          </w:rPr>
          <w:delText>,</w:delText>
        </w:r>
        <w:r w:rsidRPr="006022B2" w:rsidDel="00EE3CB7">
          <w:rPr>
            <w:szCs w:val="24"/>
          </w:rPr>
          <w:delText xml:space="preserve"> pruebas funcionales.</w:delText>
        </w:r>
      </w:del>
    </w:p>
    <w:p w14:paraId="208F5347" w14:textId="409E8CCE" w:rsidR="006022B2" w:rsidRPr="006022B2" w:rsidDel="00EE3CB7" w:rsidRDefault="006022B2">
      <w:pPr>
        <w:jc w:val="both"/>
        <w:rPr>
          <w:del w:id="227" w:author="Raul García Fernández" w:date="2017-07-04T17:09:00Z"/>
          <w:szCs w:val="24"/>
        </w:rPr>
        <w:pPrChange w:id="228" w:author="Raul García Fernández" w:date="2017-07-04T17:13:00Z">
          <w:pPr>
            <w:pStyle w:val="Prrafodelista"/>
            <w:jc w:val="both"/>
          </w:pPr>
        </w:pPrChange>
      </w:pPr>
    </w:p>
    <w:p w14:paraId="357A7F2B" w14:textId="29064BB6" w:rsidR="002A5B65" w:rsidRDefault="002A5B65">
      <w:pPr>
        <w:jc w:val="both"/>
        <w:rPr>
          <w:szCs w:val="24"/>
        </w:rPr>
        <w:pPrChange w:id="229" w:author="Raul García Fernández" w:date="2017-07-04T17:13:00Z">
          <w:pPr>
            <w:pStyle w:val="Prrafodelista"/>
            <w:numPr>
              <w:numId w:val="25"/>
            </w:numPr>
            <w:ind w:hanging="360"/>
            <w:jc w:val="both"/>
          </w:pPr>
        </w:pPrChange>
      </w:pPr>
      <w:del w:id="230" w:author="Raul García Fernández" w:date="2017-07-04T17:09:00Z">
        <w:r w:rsidRPr="006022B2" w:rsidDel="00EE3CB7">
          <w:rPr>
            <w:b/>
            <w:szCs w:val="24"/>
          </w:rPr>
          <w:delText>La aplicación</w:delText>
        </w:r>
        <w:r w:rsidRPr="006022B2" w:rsidDel="00EE3CB7">
          <w:rPr>
            <w:szCs w:val="24"/>
          </w:rPr>
          <w:delText>: La aplicación web está destinada a la comunicación con el usuario, su objetivo es más hacer cosas, que saber cómo hacerlas. Como el objetivo es el usuario,</w:delText>
        </w:r>
      </w:del>
      <w:ins w:id="231" w:author="RAQUEL BLANCO AGUIRRE" w:date="2017-06-28T20:22:00Z">
        <w:del w:id="232" w:author="Raul García Fernández" w:date="2017-07-04T17:09:00Z">
          <w:r w:rsidR="00BB126F" w:rsidDel="00EE3CB7">
            <w:rPr>
              <w:szCs w:val="24"/>
            </w:rPr>
            <w:delText>Para esta capa se diseñarán</w:delText>
          </w:r>
        </w:del>
      </w:ins>
      <w:del w:id="233" w:author="Raul García Fernández" w:date="2017-07-04T17:09:00Z">
        <w:r w:rsidRPr="006022B2" w:rsidDel="00EE3CB7">
          <w:rPr>
            <w:szCs w:val="24"/>
          </w:rPr>
          <w:delText xml:space="preserve"> realizaremos pruebas funcionales </w:delText>
        </w:r>
        <w:r w:rsidR="00572B20" w:rsidRPr="006022B2" w:rsidDel="00EE3CB7">
          <w:rPr>
            <w:szCs w:val="24"/>
          </w:rPr>
          <w:delText>utilizando los casos de uso del análisis del sistema.</w:delText>
        </w:r>
      </w:del>
    </w:p>
    <w:p w14:paraId="376D6D30" w14:textId="77777777" w:rsidR="00E65006" w:rsidRPr="00E65006" w:rsidRDefault="00E65006" w:rsidP="002C1011">
      <w:pPr>
        <w:pStyle w:val="Prrafodelista"/>
        <w:jc w:val="both"/>
        <w:rPr>
          <w:szCs w:val="24"/>
        </w:rPr>
      </w:pPr>
    </w:p>
    <w:p w14:paraId="7C0298BC" w14:textId="3444D820" w:rsidR="00E65006" w:rsidRDefault="001B3F8C">
      <w:pPr>
        <w:pStyle w:val="Prrafodelista"/>
        <w:numPr>
          <w:ilvl w:val="0"/>
          <w:numId w:val="33"/>
        </w:numPr>
        <w:jc w:val="both"/>
        <w:rPr>
          <w:ins w:id="234" w:author="Raul García Fernández" w:date="2017-07-04T17:14:00Z"/>
          <w:szCs w:val="24"/>
        </w:rPr>
        <w:pPrChange w:id="235" w:author="Raul García Fernández" w:date="2017-07-04T17:13:00Z">
          <w:pPr>
            <w:pStyle w:val="Prrafodelista"/>
            <w:jc w:val="both"/>
          </w:pPr>
        </w:pPrChange>
      </w:pPr>
      <w:ins w:id="236" w:author="Raul García Fernández" w:date="2017-07-05T17:05:00Z">
        <w:r>
          <w:rPr>
            <w:b/>
            <w:szCs w:val="24"/>
          </w:rPr>
          <w:t xml:space="preserve">Pruebas </w:t>
        </w:r>
      </w:ins>
      <w:ins w:id="237" w:author="Raul García Fernández" w:date="2017-07-04T17:13:00Z">
        <w:r w:rsidR="00EE3CB7" w:rsidRPr="00EE3CB7">
          <w:rPr>
            <w:b/>
            <w:szCs w:val="24"/>
            <w:rPrChange w:id="238" w:author="Raul García Fernández" w:date="2017-07-04T17:15:00Z">
              <w:rPr>
                <w:szCs w:val="24"/>
              </w:rPr>
            </w:rPrChange>
          </w:rPr>
          <w:t>Funcionales</w:t>
        </w:r>
        <w:r w:rsidR="00EE3CB7">
          <w:rPr>
            <w:szCs w:val="24"/>
          </w:rPr>
          <w:t xml:space="preserve">: Su objetivo es comprobar el correcto funcionamiento de las </w:t>
        </w:r>
      </w:ins>
      <w:ins w:id="239" w:author="Raul García Fernández" w:date="2017-07-04T17:14:00Z">
        <w:r w:rsidR="00EE3CB7">
          <w:rPr>
            <w:szCs w:val="24"/>
          </w:rPr>
          <w:t>diferentes</w:t>
        </w:r>
      </w:ins>
      <w:ins w:id="240" w:author="Raul García Fernández" w:date="2017-07-04T17:13:00Z">
        <w:r w:rsidR="00EE3CB7">
          <w:rPr>
            <w:szCs w:val="24"/>
          </w:rPr>
          <w:t xml:space="preserve"> </w:t>
        </w:r>
      </w:ins>
      <w:ins w:id="241" w:author="Raul García Fernández" w:date="2017-07-04T17:14:00Z">
        <w:r w:rsidR="00EE3CB7">
          <w:rPr>
            <w:szCs w:val="24"/>
          </w:rPr>
          <w:t>características</w:t>
        </w:r>
      </w:ins>
      <w:ins w:id="242" w:author="Raul García Fernández" w:date="2017-07-04T17:13:00Z">
        <w:r w:rsidR="00EE3CB7">
          <w:rPr>
            <w:szCs w:val="24"/>
          </w:rPr>
          <w:t xml:space="preserve"> </w:t>
        </w:r>
      </w:ins>
      <w:ins w:id="243" w:author="Raul García Fernández" w:date="2017-07-04T17:14:00Z">
        <w:r w:rsidR="00EE3CB7">
          <w:rPr>
            <w:szCs w:val="24"/>
          </w:rPr>
          <w:t>del sistema</w:t>
        </w:r>
      </w:ins>
      <w:ins w:id="244" w:author="Usuario de Windows" w:date="2017-07-06T22:36:00Z">
        <w:r w:rsidR="00B219E1">
          <w:rPr>
            <w:szCs w:val="24"/>
          </w:rPr>
          <w:t>.</w:t>
        </w:r>
      </w:ins>
      <w:ins w:id="245" w:author="Raul García Fernández" w:date="2017-07-04T17:14:00Z">
        <w:del w:id="246" w:author="Usuario de Windows" w:date="2017-07-06T22:36:00Z">
          <w:r w:rsidR="00EE3CB7" w:rsidDel="00B219E1">
            <w:rPr>
              <w:szCs w:val="24"/>
            </w:rPr>
            <w:delText>,</w:delText>
          </w:r>
        </w:del>
      </w:ins>
    </w:p>
    <w:p w14:paraId="3D9DA6F1" w14:textId="545A2306" w:rsidR="00EE3CB7" w:rsidRDefault="001B3F8C">
      <w:pPr>
        <w:pStyle w:val="Prrafodelista"/>
        <w:numPr>
          <w:ilvl w:val="0"/>
          <w:numId w:val="33"/>
        </w:numPr>
        <w:jc w:val="both"/>
        <w:rPr>
          <w:ins w:id="247" w:author="Raul García Fernández" w:date="2017-07-04T17:14:00Z"/>
          <w:szCs w:val="24"/>
        </w:rPr>
        <w:pPrChange w:id="248" w:author="Raul García Fernández" w:date="2017-07-04T17:13:00Z">
          <w:pPr>
            <w:pStyle w:val="Prrafodelista"/>
            <w:jc w:val="both"/>
          </w:pPr>
        </w:pPrChange>
      </w:pPr>
      <w:ins w:id="249" w:author="Raul García Fernández" w:date="2017-07-05T17:05:00Z">
        <w:r>
          <w:rPr>
            <w:b/>
            <w:szCs w:val="24"/>
          </w:rPr>
          <w:t xml:space="preserve">Pruebas </w:t>
        </w:r>
      </w:ins>
      <w:ins w:id="250" w:author="Raul García Fernández" w:date="2017-07-04T17:14:00Z">
        <w:r w:rsidR="00EE3CB7" w:rsidRPr="00EE3CB7">
          <w:rPr>
            <w:b/>
            <w:szCs w:val="24"/>
            <w:rPrChange w:id="251" w:author="Raul García Fernández" w:date="2017-07-04T17:16:00Z">
              <w:rPr>
                <w:szCs w:val="24"/>
              </w:rPr>
            </w:rPrChange>
          </w:rPr>
          <w:t>Unitarias</w:t>
        </w:r>
        <w:r w:rsidR="00EE3CB7">
          <w:rPr>
            <w:szCs w:val="24"/>
          </w:rPr>
          <w:t>: Su objetivo es comprobar el funcionamiento eficaz de cada una de las funciones y las relaciones existentes entre ellas.</w:t>
        </w:r>
      </w:ins>
    </w:p>
    <w:p w14:paraId="0D7A8107" w14:textId="19C55DF0" w:rsidR="00EE3CB7" w:rsidRPr="006022B2" w:rsidDel="00322085" w:rsidRDefault="001B3F8C">
      <w:pPr>
        <w:pStyle w:val="Prrafodelista"/>
        <w:numPr>
          <w:ilvl w:val="0"/>
          <w:numId w:val="33"/>
        </w:numPr>
        <w:jc w:val="both"/>
        <w:rPr>
          <w:del w:id="252" w:author="Raul García Fernández" w:date="2017-07-05T17:06:00Z"/>
          <w:szCs w:val="24"/>
        </w:rPr>
        <w:pPrChange w:id="253" w:author="Raul García Fernández" w:date="2017-07-04T17:13:00Z">
          <w:pPr>
            <w:pStyle w:val="Prrafodelista"/>
            <w:jc w:val="both"/>
          </w:pPr>
        </w:pPrChange>
      </w:pPr>
      <w:ins w:id="254" w:author="Raul García Fernández" w:date="2017-07-05T17:06:00Z">
        <w:r>
          <w:rPr>
            <w:b/>
            <w:szCs w:val="24"/>
          </w:rPr>
          <w:t xml:space="preserve">Pruebas de </w:t>
        </w:r>
      </w:ins>
      <w:ins w:id="255" w:author="Raul García Fernández" w:date="2017-07-04T17:14:00Z">
        <w:r w:rsidR="00EE3CB7" w:rsidRPr="00EE3CB7">
          <w:rPr>
            <w:b/>
            <w:szCs w:val="24"/>
            <w:rPrChange w:id="256" w:author="Raul García Fernández" w:date="2017-07-04T17:16:00Z">
              <w:rPr>
                <w:szCs w:val="24"/>
              </w:rPr>
            </w:rPrChange>
          </w:rPr>
          <w:t>Navegabilidad</w:t>
        </w:r>
        <w:r w:rsidR="00EE3CB7">
          <w:rPr>
            <w:szCs w:val="24"/>
          </w:rPr>
          <w:t>: Su objetivo es comprobar el correcto funcionamiento de la navegabilidad de la aplicaci</w:t>
        </w:r>
      </w:ins>
      <w:ins w:id="257" w:author="Raul García Fernández" w:date="2017-07-04T17:15:00Z">
        <w:r w:rsidR="00EE3CB7">
          <w:rPr>
            <w:szCs w:val="24"/>
          </w:rPr>
          <w:t>ón.</w:t>
        </w:r>
      </w:ins>
    </w:p>
    <w:p w14:paraId="0AAA5D62" w14:textId="6F96BD59" w:rsidR="00C77FF0" w:rsidRPr="0005022B" w:rsidRDefault="00C77FF0">
      <w:pPr>
        <w:pStyle w:val="Prrafodelista"/>
        <w:numPr>
          <w:ilvl w:val="0"/>
          <w:numId w:val="33"/>
        </w:numPr>
        <w:jc w:val="both"/>
        <w:rPr>
          <w:szCs w:val="24"/>
        </w:rPr>
        <w:pPrChange w:id="258" w:author="Raul García Fernández" w:date="2017-07-05T17:06:00Z">
          <w:pPr>
            <w:pStyle w:val="Prrafodelista"/>
            <w:spacing w:after="0" w:line="360" w:lineRule="auto"/>
            <w:ind w:left="780"/>
            <w:jc w:val="both"/>
          </w:pPr>
        </w:pPrChange>
      </w:pPr>
    </w:p>
    <w:p w14:paraId="274378D7" w14:textId="502859A4" w:rsidR="00EE3CB7" w:rsidRDefault="003B10E9" w:rsidP="002C1011">
      <w:pPr>
        <w:pStyle w:val="Ttulo2"/>
        <w:numPr>
          <w:ilvl w:val="1"/>
          <w:numId w:val="26"/>
        </w:numPr>
        <w:rPr>
          <w:ins w:id="259" w:author="Raul García Fernández" w:date="2017-07-04T17:16:00Z"/>
        </w:rPr>
      </w:pPr>
      <w:bookmarkStart w:id="260" w:name="_Toc487050961"/>
      <w:ins w:id="261" w:author="Raul García Fernández" w:date="2017-07-04T17:24:00Z">
        <w:r>
          <w:t xml:space="preserve">Diseño de </w:t>
        </w:r>
      </w:ins>
      <w:commentRangeStart w:id="262"/>
      <w:r w:rsidR="00C77FF0" w:rsidRPr="00C77FF0">
        <w:t xml:space="preserve">Pruebas </w:t>
      </w:r>
      <w:del w:id="263" w:author="Raul García Fernández" w:date="2017-07-04T17:15:00Z">
        <w:r w:rsidR="00C77FF0" w:rsidRPr="00C77FF0" w:rsidDel="00EE3CB7">
          <w:delText>unitarias y Pruebas funcionales:</w:delText>
        </w:r>
      </w:del>
      <w:ins w:id="264" w:author="Raul García Fernández" w:date="2017-07-04T17:15:00Z">
        <w:r w:rsidR="00BA0EDA">
          <w:t>F</w:t>
        </w:r>
        <w:r w:rsidR="00EE3CB7">
          <w:t>uncionales:</w:t>
        </w:r>
      </w:ins>
      <w:bookmarkEnd w:id="260"/>
    </w:p>
    <w:p w14:paraId="25A3B475" w14:textId="347343D0" w:rsidR="00EE3CB7" w:rsidRDefault="00EE3CB7">
      <w:pPr>
        <w:rPr>
          <w:ins w:id="265" w:author="Raul García Fernández" w:date="2017-07-04T17:17:00Z"/>
        </w:rPr>
        <w:pPrChange w:id="266" w:author="Raul García Fernández" w:date="2017-07-04T17:16:00Z">
          <w:pPr>
            <w:pStyle w:val="Ttulo2"/>
            <w:numPr>
              <w:ilvl w:val="1"/>
              <w:numId w:val="26"/>
            </w:numPr>
            <w:ind w:left="1080" w:hanging="720"/>
          </w:pPr>
        </w:pPrChange>
      </w:pPr>
    </w:p>
    <w:p w14:paraId="20F5E0F2" w14:textId="11CDCF76" w:rsidR="003D2201" w:rsidRDefault="00EE3CB7">
      <w:pPr>
        <w:ind w:firstLine="360"/>
        <w:jc w:val="both"/>
        <w:rPr>
          <w:ins w:id="267" w:author="Raul García Fernández" w:date="2017-07-04T17:33:00Z"/>
        </w:rPr>
        <w:pPrChange w:id="268" w:author="Raul García Fernández" w:date="2017-07-04T17:19:00Z">
          <w:pPr>
            <w:pStyle w:val="Ttulo2"/>
            <w:numPr>
              <w:ilvl w:val="1"/>
              <w:numId w:val="26"/>
            </w:numPr>
            <w:ind w:left="1080" w:hanging="720"/>
          </w:pPr>
        </w:pPrChange>
      </w:pPr>
      <w:ins w:id="269" w:author="Raul García Fernández" w:date="2017-07-04T17:17:00Z">
        <w:r>
          <w:t>Para el desarrollo de las pruebas funcionales se ha</w:t>
        </w:r>
      </w:ins>
      <w:ins w:id="270" w:author="Raul García Fernández" w:date="2017-07-04T17:32:00Z">
        <w:r w:rsidR="003D2201">
          <w:t>n</w:t>
        </w:r>
      </w:ins>
      <w:ins w:id="271" w:author="Raul García Fernández" w:date="2017-07-04T17:17:00Z">
        <w:r>
          <w:t xml:space="preserve"> agrupado las diferentes pruebas en lotes básicos</w:t>
        </w:r>
      </w:ins>
      <w:ins w:id="272" w:author="Usuario de Windows" w:date="2017-07-06T22:38:00Z">
        <w:r w:rsidR="00B219E1">
          <w:t>,</w:t>
        </w:r>
      </w:ins>
      <w:ins w:id="273" w:author="Raul García Fernández" w:date="2017-07-04T17:17:00Z">
        <w:r w:rsidR="003D2201">
          <w:t xml:space="preserve"> </w:t>
        </w:r>
      </w:ins>
      <w:ins w:id="274" w:author="Usuario de Windows" w:date="2017-07-06T22:38:00Z">
        <w:r w:rsidR="00B219E1">
          <w:t>para que</w:t>
        </w:r>
      </w:ins>
      <w:ins w:id="275" w:author="Raul García Fernández" w:date="2017-07-04T17:17:00Z">
        <w:del w:id="276" w:author="Usuario de Windows" w:date="2017-07-06T22:38:00Z">
          <w:r w:rsidR="003D2201" w:rsidDel="00B219E1">
            <w:delText>que</w:delText>
          </w:r>
        </w:del>
        <w:r w:rsidR="003D2201">
          <w:t xml:space="preserve"> faciliten un</w:t>
        </w:r>
      </w:ins>
      <w:ins w:id="277" w:author="Raul García Fernández" w:date="2017-07-05T17:07:00Z">
        <w:r w:rsidR="00322085">
          <w:t>a</w:t>
        </w:r>
      </w:ins>
      <w:ins w:id="278" w:author="Raul García Fernández" w:date="2017-07-04T17:17:00Z">
        <w:r w:rsidR="003D2201">
          <w:t xml:space="preserve"> correct</w:t>
        </w:r>
      </w:ins>
      <w:ins w:id="279" w:author="Raul García Fernández" w:date="2017-07-05T17:07:00Z">
        <w:r w:rsidR="00322085">
          <w:t xml:space="preserve">a </w:t>
        </w:r>
      </w:ins>
      <w:ins w:id="280" w:author="Raul García Fernández" w:date="2017-07-05T17:08:00Z">
        <w:r w:rsidR="00322085">
          <w:t>organización</w:t>
        </w:r>
      </w:ins>
      <w:ins w:id="281" w:author="Raul García Fernández" w:date="2017-07-04T17:32:00Z">
        <w:r w:rsidR="00322085">
          <w:t xml:space="preserve"> de las diversa</w:t>
        </w:r>
        <w:r w:rsidR="003D2201">
          <w:t>s</w:t>
        </w:r>
      </w:ins>
      <w:ins w:id="282" w:author="Raul García Fernández" w:date="2017-07-04T17:17:00Z">
        <w:r w:rsidR="00322085">
          <w:t xml:space="preserve"> funcionalidades</w:t>
        </w:r>
        <w:r>
          <w:t xml:space="preserve"> de la aplicación. </w:t>
        </w:r>
      </w:ins>
    </w:p>
    <w:p w14:paraId="44FD4E04" w14:textId="7E5D72A4" w:rsidR="00EE3CB7" w:rsidRDefault="00EE3CB7">
      <w:pPr>
        <w:ind w:firstLine="360"/>
        <w:jc w:val="both"/>
        <w:rPr>
          <w:ins w:id="283" w:author="Raul García Fernández" w:date="2017-07-04T17:19:00Z"/>
        </w:rPr>
        <w:pPrChange w:id="284" w:author="Raul García Fernández" w:date="2017-07-04T17:19:00Z">
          <w:pPr>
            <w:pStyle w:val="Ttulo2"/>
            <w:numPr>
              <w:ilvl w:val="1"/>
              <w:numId w:val="26"/>
            </w:numPr>
            <w:ind w:left="1080" w:hanging="720"/>
          </w:pPr>
        </w:pPrChange>
      </w:pPr>
      <w:ins w:id="285" w:author="Raul García Fernández" w:date="2017-07-04T17:17:00Z">
        <w:r>
          <w:t xml:space="preserve">Cabe destacar que es posible añadir </w:t>
        </w:r>
      </w:ins>
      <w:ins w:id="286" w:author="Raul García Fernández" w:date="2017-07-04T17:18:00Z">
        <w:r w:rsidR="003B10E9">
          <w:t>más</w:t>
        </w:r>
      </w:ins>
      <w:ins w:id="287" w:author="Raul García Fernández" w:date="2017-07-04T17:17:00Z">
        <w:r>
          <w:t xml:space="preserve"> pruebas funcionales</w:t>
        </w:r>
      </w:ins>
      <w:ins w:id="288" w:author="Raul García Fernández" w:date="2017-07-04T17:33:00Z">
        <w:r w:rsidR="003D2201">
          <w:t xml:space="preserve"> a las existentes,</w:t>
        </w:r>
      </w:ins>
      <w:ins w:id="289" w:author="Raul García Fernández" w:date="2017-07-04T17:18:00Z">
        <w:r>
          <w:t xml:space="preserve"> </w:t>
        </w:r>
      </w:ins>
      <w:ins w:id="290" w:author="Raul García Fernández" w:date="2017-07-05T17:09:00Z">
        <w:r w:rsidR="00322085">
          <w:t xml:space="preserve">generando mediante ello un </w:t>
        </w:r>
      </w:ins>
      <w:ins w:id="291" w:author="Raul García Fernández" w:date="2017-07-04T17:18:00Z">
        <w:r w:rsidR="00322085">
          <w:t>aumento en</w:t>
        </w:r>
        <w:r>
          <w:t xml:space="preserve"> la cobertura de </w:t>
        </w:r>
        <w:r w:rsidR="003B10E9">
          <w:t xml:space="preserve">pruebas </w:t>
        </w:r>
      </w:ins>
      <w:ins w:id="292" w:author="Raul García Fernández" w:date="2017-07-05T17:10:00Z">
        <w:r w:rsidR="00322085">
          <w:t>de</w:t>
        </w:r>
      </w:ins>
      <w:ins w:id="293" w:author="Raul García Fernández" w:date="2017-07-04T17:18:00Z">
        <w:r w:rsidR="003B10E9">
          <w:t xml:space="preserve"> la aplicación</w:t>
        </w:r>
      </w:ins>
      <w:ins w:id="294" w:author="Raul García Fernández" w:date="2017-07-04T17:17:00Z">
        <w:r w:rsidR="003D2201">
          <w:t>. P</w:t>
        </w:r>
        <w:r>
          <w:t xml:space="preserve">ero se ha querido introducir una </w:t>
        </w:r>
      </w:ins>
      <w:ins w:id="295" w:author="Raul García Fernández" w:date="2017-07-04T17:18:00Z">
        <w:r>
          <w:t>batería</w:t>
        </w:r>
      </w:ins>
      <w:ins w:id="296" w:author="Raul García Fernández" w:date="2017-07-04T17:17:00Z">
        <w:r>
          <w:t xml:space="preserve"> </w:t>
        </w:r>
      </w:ins>
      <w:ins w:id="297" w:author="Raul García Fernández" w:date="2017-07-04T17:18:00Z">
        <w:r>
          <w:t>de pruebas funcionales</w:t>
        </w:r>
      </w:ins>
      <w:ins w:id="298" w:author="Raul García Fernández" w:date="2017-07-04T17:19:00Z">
        <w:r w:rsidR="003B10E9">
          <w:t xml:space="preserve"> </w:t>
        </w:r>
      </w:ins>
      <w:ins w:id="299" w:author="Raul García Fernández" w:date="2017-07-04T17:27:00Z">
        <w:r w:rsidR="003D2201">
          <w:t>que abarquen</w:t>
        </w:r>
        <w:r w:rsidR="003B10E9">
          <w:t xml:space="preserve"> </w:t>
        </w:r>
      </w:ins>
      <w:ins w:id="300" w:author="Raul García Fernández" w:date="2017-07-04T17:34:00Z">
        <w:r w:rsidR="003D2201">
          <w:t>un</w:t>
        </w:r>
      </w:ins>
      <w:ins w:id="301" w:author="Raul García Fernández" w:date="2017-07-04T17:27:00Z">
        <w:r w:rsidR="003B10E9">
          <w:t xml:space="preserve"> funcionamiento </w:t>
        </w:r>
      </w:ins>
      <w:ins w:id="302" w:author="Raul García Fernández" w:date="2017-07-04T17:34:00Z">
        <w:r w:rsidR="003D2201">
          <w:t>básico</w:t>
        </w:r>
      </w:ins>
      <w:ins w:id="303" w:author="Raul García Fernández" w:date="2017-07-05T17:11:00Z">
        <w:r w:rsidR="00322085">
          <w:t xml:space="preserve"> en la aplicaci</w:t>
        </w:r>
      </w:ins>
      <w:ins w:id="304" w:author="Raul García Fernández" w:date="2017-07-05T17:12:00Z">
        <w:r w:rsidR="00322085">
          <w:t>ón</w:t>
        </w:r>
      </w:ins>
      <w:ins w:id="305" w:author="Raul García Fernández" w:date="2017-07-05T17:11:00Z">
        <w:r w:rsidR="00322085">
          <w:t>.</w:t>
        </w:r>
      </w:ins>
    </w:p>
    <w:p w14:paraId="4DAB0D24" w14:textId="29646D45" w:rsidR="003B10E9" w:rsidRPr="001B3F8C" w:rsidRDefault="003B10E9">
      <w:pPr>
        <w:pStyle w:val="Prrafodelista"/>
        <w:numPr>
          <w:ilvl w:val="2"/>
          <w:numId w:val="26"/>
        </w:numPr>
        <w:outlineLvl w:val="2"/>
        <w:rPr>
          <w:ins w:id="306" w:author="Raul García Fernández" w:date="2017-07-04T17:19:00Z"/>
        </w:rPr>
        <w:pPrChange w:id="307" w:author="Raul García Fernández" w:date="2017-07-05T20:33:00Z">
          <w:pPr>
            <w:pStyle w:val="Ttulo2"/>
            <w:numPr>
              <w:ilvl w:val="1"/>
              <w:numId w:val="26"/>
            </w:numPr>
            <w:ind w:left="1080" w:hanging="720"/>
          </w:pPr>
        </w:pPrChange>
      </w:pPr>
      <w:bookmarkStart w:id="308" w:name="_Toc487050962"/>
      <w:ins w:id="309" w:author="Raul García Fernández" w:date="2017-07-04T17:19:00Z">
        <w:r w:rsidRPr="003D2201">
          <w:rPr>
            <w:b/>
            <w:rPrChange w:id="310" w:author="Raul García Fernández" w:date="2017-07-04T17:31:00Z">
              <w:rPr/>
            </w:rPrChange>
          </w:rPr>
          <w:t>Pruebas sobre Usuarios</w:t>
        </w:r>
        <w:r w:rsidR="003D2201" w:rsidRPr="003D2201">
          <w:rPr>
            <w:b/>
          </w:rPr>
          <w:t xml:space="preserve"> y A</w:t>
        </w:r>
        <w:r w:rsidRPr="003D2201">
          <w:rPr>
            <w:b/>
            <w:rPrChange w:id="311" w:author="Raul García Fernández" w:date="2017-07-04T17:31:00Z">
              <w:rPr/>
            </w:rPrChange>
          </w:rPr>
          <w:t>dministradores:</w:t>
        </w:r>
      </w:ins>
      <w:bookmarkEnd w:id="308"/>
      <w:ins w:id="312" w:author="Raul García Fernández" w:date="2017-07-04T17:37:00Z">
        <w:r w:rsidR="003D2201">
          <w:rPr>
            <w:b/>
          </w:rPr>
          <w:br/>
        </w:r>
      </w:ins>
    </w:p>
    <w:p w14:paraId="649A2DA5" w14:textId="7A0400D2" w:rsidR="003B10E9" w:rsidRDefault="003B10E9">
      <w:pPr>
        <w:pStyle w:val="Prrafodelista"/>
        <w:numPr>
          <w:ilvl w:val="0"/>
          <w:numId w:val="34"/>
        </w:numPr>
        <w:jc w:val="both"/>
        <w:rPr>
          <w:ins w:id="313" w:author="Raul García Fernández" w:date="2017-07-04T17:21:00Z"/>
        </w:rPr>
        <w:pPrChange w:id="314" w:author="Usuario de Windows" w:date="2017-07-06T22:45:00Z">
          <w:pPr>
            <w:pStyle w:val="Ttulo2"/>
            <w:numPr>
              <w:ilvl w:val="1"/>
              <w:numId w:val="26"/>
            </w:numPr>
            <w:ind w:left="1080" w:hanging="720"/>
          </w:pPr>
        </w:pPrChange>
      </w:pPr>
      <w:ins w:id="315" w:author="Raul García Fernández" w:date="2017-07-04T17:23:00Z">
        <w:r>
          <w:t>1.</w:t>
        </w:r>
      </w:ins>
      <w:ins w:id="316" w:author="Raul García Fernández" w:date="2017-07-04T17:24:00Z">
        <w:r>
          <w:t>1.</w:t>
        </w:r>
      </w:ins>
      <w:ins w:id="317" w:author="Raul García Fernández" w:date="2017-07-04T17:23:00Z">
        <w:r>
          <w:t xml:space="preserve"> </w:t>
        </w:r>
      </w:ins>
      <w:ins w:id="318" w:author="Raul García Fernández" w:date="2017-07-04T17:19:00Z">
        <w:r w:rsidRPr="009B53D1">
          <w:rPr>
            <w:u w:val="single"/>
            <w:rPrChange w:id="319" w:author="Raul García Fernández" w:date="2017-07-04T17:58:00Z">
              <w:rPr/>
            </w:rPrChange>
          </w:rPr>
          <w:t>Creación de usuario</w:t>
        </w:r>
      </w:ins>
      <w:ins w:id="320" w:author="Raul García Fernández" w:date="2017-07-04T17:20:00Z">
        <w:r w:rsidRPr="009B53D1">
          <w:rPr>
            <w:u w:val="single"/>
            <w:rPrChange w:id="321" w:author="Raul García Fernández" w:date="2017-07-04T17:58:00Z">
              <w:rPr/>
            </w:rPrChange>
          </w:rPr>
          <w:t xml:space="preserve"> por parte de usuario</w:t>
        </w:r>
      </w:ins>
      <w:ins w:id="322" w:author="Raul García Fernández" w:date="2017-07-04T17:21:00Z">
        <w:r>
          <w:t>:</w:t>
        </w:r>
      </w:ins>
    </w:p>
    <w:p w14:paraId="30F4A73A" w14:textId="6526806F" w:rsidR="003B10E9" w:rsidRDefault="003B10E9">
      <w:pPr>
        <w:pStyle w:val="Prrafodelista"/>
        <w:numPr>
          <w:ilvl w:val="1"/>
          <w:numId w:val="34"/>
        </w:numPr>
        <w:jc w:val="both"/>
        <w:rPr>
          <w:ins w:id="323" w:author="Raul García Fernández" w:date="2017-07-04T17:22:00Z"/>
        </w:rPr>
        <w:pPrChange w:id="324" w:author="Usuario de Windows" w:date="2017-07-06T22:45:00Z">
          <w:pPr>
            <w:pStyle w:val="Ttulo2"/>
            <w:numPr>
              <w:ilvl w:val="1"/>
              <w:numId w:val="26"/>
            </w:numPr>
            <w:ind w:left="1080" w:hanging="720"/>
          </w:pPr>
        </w:pPrChange>
      </w:pPr>
      <w:ins w:id="325" w:author="Raul García Fernández" w:date="2017-07-04T17:21:00Z">
        <w:r w:rsidRPr="003D2201">
          <w:rPr>
            <w:b/>
            <w:rPrChange w:id="326" w:author="Raul García Fernández" w:date="2017-07-04T17:30:00Z">
              <w:rPr/>
            </w:rPrChange>
          </w:rPr>
          <w:t>Caso base</w:t>
        </w:r>
      </w:ins>
      <w:ins w:id="327" w:author="Raul García Fernández" w:date="2017-07-04T17:27:00Z">
        <w:r w:rsidRPr="003D2201">
          <w:rPr>
            <w:b/>
            <w:rPrChange w:id="328" w:author="Raul García Fernández" w:date="2017-07-04T17:30:00Z">
              <w:rPr/>
            </w:rPrChange>
          </w:rPr>
          <w:t xml:space="preserve"> 1</w:t>
        </w:r>
      </w:ins>
      <w:ins w:id="329" w:author="Raul García Fernández" w:date="2017-07-04T17:21:00Z">
        <w:r>
          <w:t>: Un usuario no registrado intenta registrarse</w:t>
        </w:r>
      </w:ins>
      <w:ins w:id="330" w:author="Raul García Fernández" w:date="2017-07-04T17:22:00Z">
        <w:r>
          <w:t xml:space="preserve"> con una cuenta no </w:t>
        </w:r>
      </w:ins>
      <w:ins w:id="331" w:author="Raul García Fernández" w:date="2017-07-05T17:14:00Z">
        <w:r w:rsidR="00561CE8">
          <w:t>introducida en el sistema</w:t>
        </w:r>
      </w:ins>
      <w:ins w:id="332" w:author="Raul García Fernández" w:date="2017-07-04T17:21:00Z">
        <w:r>
          <w:t>.</w:t>
        </w:r>
      </w:ins>
    </w:p>
    <w:p w14:paraId="1711304B" w14:textId="4E3CF3AB" w:rsidR="003B10E9" w:rsidRDefault="003B10E9">
      <w:pPr>
        <w:pStyle w:val="Prrafodelista"/>
        <w:numPr>
          <w:ilvl w:val="2"/>
          <w:numId w:val="34"/>
        </w:numPr>
        <w:jc w:val="both"/>
        <w:rPr>
          <w:ins w:id="333" w:author="Raul García Fernández" w:date="2017-07-04T17:27:00Z"/>
        </w:rPr>
        <w:pPrChange w:id="334" w:author="Usuario de Windows" w:date="2017-07-06T22:45:00Z">
          <w:pPr>
            <w:pStyle w:val="Ttulo2"/>
            <w:numPr>
              <w:ilvl w:val="1"/>
              <w:numId w:val="26"/>
            </w:numPr>
            <w:ind w:left="1080" w:hanging="720"/>
          </w:pPr>
        </w:pPrChange>
      </w:pPr>
      <w:ins w:id="335" w:author="Raul García Fernández" w:date="2017-07-04T17:22:00Z">
        <w:r w:rsidRPr="003D2201">
          <w:rPr>
            <w:color w:val="FF0000"/>
            <w:rPrChange w:id="336" w:author="Raul García Fernández" w:date="2017-07-04T17:30:00Z">
              <w:rPr/>
            </w:rPrChange>
          </w:rPr>
          <w:t>Salida esperada</w:t>
        </w:r>
        <w:r>
          <w:t>: Nuevo usuario en el sistema.</w:t>
        </w:r>
      </w:ins>
    </w:p>
    <w:p w14:paraId="135CC010" w14:textId="7EE6AE55" w:rsidR="003B10E9" w:rsidRDefault="003B10E9">
      <w:pPr>
        <w:pStyle w:val="Prrafodelista"/>
        <w:numPr>
          <w:ilvl w:val="1"/>
          <w:numId w:val="34"/>
        </w:numPr>
        <w:jc w:val="both"/>
        <w:rPr>
          <w:ins w:id="337" w:author="Raul García Fernández" w:date="2017-07-04T17:28:00Z"/>
        </w:rPr>
        <w:pPrChange w:id="338" w:author="Usuario de Windows" w:date="2017-07-06T22:45:00Z">
          <w:pPr>
            <w:pStyle w:val="Ttulo2"/>
            <w:numPr>
              <w:ilvl w:val="1"/>
              <w:numId w:val="26"/>
            </w:numPr>
            <w:ind w:left="1080" w:hanging="720"/>
          </w:pPr>
        </w:pPrChange>
      </w:pPr>
      <w:ins w:id="339" w:author="Raul García Fernández" w:date="2017-07-04T17:27:00Z">
        <w:r w:rsidRPr="003D2201">
          <w:rPr>
            <w:b/>
            <w:rPrChange w:id="340" w:author="Raul García Fernández" w:date="2017-07-04T17:30:00Z">
              <w:rPr/>
            </w:rPrChange>
          </w:rPr>
          <w:t>Caso base 2</w:t>
        </w:r>
        <w:r>
          <w:t>: Un usuario</w:t>
        </w:r>
      </w:ins>
      <w:ins w:id="341" w:author="Raul García Fernández" w:date="2017-07-04T17:28:00Z">
        <w:r>
          <w:t xml:space="preserve"> no</w:t>
        </w:r>
      </w:ins>
      <w:ins w:id="342" w:author="Raul García Fernández" w:date="2017-07-04T17:27:00Z">
        <w:r>
          <w:t xml:space="preserve"> registrado intenta registrarse con una cuenta </w:t>
        </w:r>
      </w:ins>
      <w:ins w:id="343" w:author="Raul García Fernández" w:date="2017-07-04T17:29:00Z">
        <w:r w:rsidR="003D2201">
          <w:t xml:space="preserve">ya </w:t>
        </w:r>
      </w:ins>
      <w:ins w:id="344" w:author="Raul García Fernández" w:date="2017-07-05T17:15:00Z">
        <w:r w:rsidR="00561CE8">
          <w:t>introducida en el sistema</w:t>
        </w:r>
      </w:ins>
      <w:ins w:id="345" w:author="Raul García Fernández" w:date="2017-07-04T17:28:00Z">
        <w:r>
          <w:t>.</w:t>
        </w:r>
      </w:ins>
    </w:p>
    <w:p w14:paraId="20A14E5F" w14:textId="098D6964" w:rsidR="003B10E9" w:rsidRDefault="003B10E9">
      <w:pPr>
        <w:pStyle w:val="Prrafodelista"/>
        <w:numPr>
          <w:ilvl w:val="2"/>
          <w:numId w:val="34"/>
        </w:numPr>
        <w:rPr>
          <w:ins w:id="346" w:author="Raul García Fernández" w:date="2017-07-04T17:20:00Z"/>
        </w:rPr>
        <w:pPrChange w:id="347" w:author="Usuario de Windows" w:date="2017-07-06T22:46:00Z">
          <w:pPr>
            <w:pStyle w:val="Ttulo2"/>
            <w:numPr>
              <w:ilvl w:val="1"/>
              <w:numId w:val="26"/>
            </w:numPr>
            <w:ind w:left="1080" w:hanging="720"/>
          </w:pPr>
        </w:pPrChange>
      </w:pPr>
      <w:ins w:id="348" w:author="Raul García Fernández" w:date="2017-07-04T17:28:00Z">
        <w:r w:rsidRPr="003D2201">
          <w:rPr>
            <w:color w:val="FF0000"/>
            <w:rPrChange w:id="349" w:author="Raul García Fernández" w:date="2017-07-04T17:30:00Z">
              <w:rPr/>
            </w:rPrChange>
          </w:rPr>
          <w:t>Salida esperada</w:t>
        </w:r>
        <w:r>
          <w:t>: Fallo en la creaci</w:t>
        </w:r>
        <w:r w:rsidR="003D2201">
          <w:t>ón de la cuenta</w:t>
        </w:r>
        <w:r>
          <w:t>.</w:t>
        </w:r>
      </w:ins>
      <w:ins w:id="350" w:author="Raul García Fernández" w:date="2017-07-04T17:57:00Z">
        <w:r w:rsidR="008748C0">
          <w:br/>
        </w:r>
      </w:ins>
    </w:p>
    <w:p w14:paraId="54FC14BD" w14:textId="3882962A" w:rsidR="003B10E9" w:rsidRDefault="003B10E9">
      <w:pPr>
        <w:pStyle w:val="Prrafodelista"/>
        <w:numPr>
          <w:ilvl w:val="0"/>
          <w:numId w:val="34"/>
        </w:numPr>
        <w:jc w:val="both"/>
        <w:rPr>
          <w:ins w:id="351" w:author="Raul García Fernández" w:date="2017-07-04T17:22:00Z"/>
        </w:rPr>
        <w:pPrChange w:id="352" w:author="Usuario de Windows" w:date="2017-07-06T22:45:00Z">
          <w:pPr>
            <w:pStyle w:val="Ttulo2"/>
            <w:numPr>
              <w:ilvl w:val="1"/>
              <w:numId w:val="26"/>
            </w:numPr>
            <w:ind w:left="1080" w:hanging="720"/>
          </w:pPr>
        </w:pPrChange>
      </w:pPr>
      <w:ins w:id="353" w:author="Raul García Fernández" w:date="2017-07-04T17:24:00Z">
        <w:r>
          <w:t xml:space="preserve">1.2. </w:t>
        </w:r>
      </w:ins>
      <w:ins w:id="354" w:author="Raul García Fernández" w:date="2017-07-04T17:20:00Z">
        <w:r w:rsidRPr="009B53D1">
          <w:rPr>
            <w:u w:val="single"/>
            <w:rPrChange w:id="355" w:author="Raul García Fernández" w:date="2017-07-04T17:58:00Z">
              <w:rPr/>
            </w:rPrChange>
          </w:rPr>
          <w:t>Creación de usuario por parte de administrador</w:t>
        </w:r>
      </w:ins>
      <w:ins w:id="356" w:author="Raul García Fernández" w:date="2017-07-04T17:21:00Z">
        <w:r>
          <w:t>:</w:t>
        </w:r>
      </w:ins>
    </w:p>
    <w:p w14:paraId="4CD0C857" w14:textId="4111DA20" w:rsidR="003B10E9" w:rsidRDefault="003B10E9">
      <w:pPr>
        <w:pStyle w:val="Prrafodelista"/>
        <w:numPr>
          <w:ilvl w:val="1"/>
          <w:numId w:val="34"/>
        </w:numPr>
        <w:jc w:val="both"/>
        <w:rPr>
          <w:ins w:id="357" w:author="Raul García Fernández" w:date="2017-07-04T17:22:00Z"/>
        </w:rPr>
        <w:pPrChange w:id="358" w:author="Usuario de Windows" w:date="2017-07-06T22:45:00Z">
          <w:pPr>
            <w:pStyle w:val="Ttulo2"/>
            <w:numPr>
              <w:ilvl w:val="1"/>
              <w:numId w:val="26"/>
            </w:numPr>
            <w:ind w:left="1080" w:hanging="720"/>
          </w:pPr>
        </w:pPrChange>
      </w:pPr>
      <w:ins w:id="359" w:author="Raul García Fernández" w:date="2017-07-04T17:22:00Z">
        <w:r w:rsidRPr="003D2201">
          <w:rPr>
            <w:b/>
            <w:rPrChange w:id="360" w:author="Raul García Fernández" w:date="2017-07-04T17:30:00Z">
              <w:rPr/>
            </w:rPrChange>
          </w:rPr>
          <w:t>Caso base</w:t>
        </w:r>
      </w:ins>
      <w:ins w:id="361" w:author="Raul García Fernández" w:date="2017-07-04T17:28:00Z">
        <w:r w:rsidRPr="003D2201">
          <w:rPr>
            <w:b/>
            <w:rPrChange w:id="362" w:author="Raul García Fernández" w:date="2017-07-04T17:30:00Z">
              <w:rPr/>
            </w:rPrChange>
          </w:rPr>
          <w:t xml:space="preserve"> 1</w:t>
        </w:r>
      </w:ins>
      <w:ins w:id="363" w:author="Raul García Fernández" w:date="2017-07-04T17:22:00Z">
        <w:r>
          <w:t xml:space="preserve">: Un administrador registrado intenta registrar un nuevo usuario no </w:t>
        </w:r>
      </w:ins>
      <w:ins w:id="364" w:author="Raul García Fernández" w:date="2017-07-05T17:15:00Z">
        <w:r w:rsidR="00561CE8">
          <w:t>introducido en el sistema</w:t>
        </w:r>
      </w:ins>
      <w:ins w:id="365" w:author="Raul García Fernández" w:date="2017-07-04T17:22:00Z">
        <w:r>
          <w:t>.</w:t>
        </w:r>
      </w:ins>
    </w:p>
    <w:p w14:paraId="78E8111B" w14:textId="20A3F4A3" w:rsidR="003B10E9" w:rsidRDefault="003B10E9">
      <w:pPr>
        <w:pStyle w:val="Prrafodelista"/>
        <w:numPr>
          <w:ilvl w:val="2"/>
          <w:numId w:val="34"/>
        </w:numPr>
        <w:jc w:val="both"/>
        <w:rPr>
          <w:ins w:id="366" w:author="Raul García Fernández" w:date="2017-07-04T17:28:00Z"/>
        </w:rPr>
        <w:pPrChange w:id="367" w:author="Usuario de Windows" w:date="2017-07-06T22:45:00Z">
          <w:pPr>
            <w:pStyle w:val="Ttulo2"/>
            <w:numPr>
              <w:ilvl w:val="1"/>
              <w:numId w:val="26"/>
            </w:numPr>
            <w:ind w:left="1080" w:hanging="720"/>
          </w:pPr>
        </w:pPrChange>
      </w:pPr>
      <w:ins w:id="368" w:author="Raul García Fernández" w:date="2017-07-04T17:23:00Z">
        <w:r w:rsidRPr="003D2201">
          <w:rPr>
            <w:color w:val="FF0000"/>
            <w:rPrChange w:id="369" w:author="Raul García Fernández" w:date="2017-07-04T17:30:00Z">
              <w:rPr/>
            </w:rPrChange>
          </w:rPr>
          <w:t>Salida esperada</w:t>
        </w:r>
        <w:r>
          <w:t>: Nuevo usuario en el sistema.</w:t>
        </w:r>
      </w:ins>
    </w:p>
    <w:p w14:paraId="4CECD9F8" w14:textId="0CE6F4F3" w:rsidR="003B10E9" w:rsidRDefault="003B10E9">
      <w:pPr>
        <w:pStyle w:val="Prrafodelista"/>
        <w:numPr>
          <w:ilvl w:val="1"/>
          <w:numId w:val="34"/>
        </w:numPr>
        <w:rPr>
          <w:ins w:id="370" w:author="Raul García Fernández" w:date="2017-07-04T17:29:00Z"/>
        </w:rPr>
        <w:pPrChange w:id="371" w:author="Usuario de Windows" w:date="2017-07-06T22:46:00Z">
          <w:pPr>
            <w:pStyle w:val="Ttulo2"/>
            <w:numPr>
              <w:ilvl w:val="1"/>
              <w:numId w:val="26"/>
            </w:numPr>
            <w:ind w:left="1080" w:hanging="720"/>
          </w:pPr>
        </w:pPrChange>
      </w:pPr>
      <w:ins w:id="372" w:author="Raul García Fernández" w:date="2017-07-04T17:28:00Z">
        <w:r w:rsidRPr="003D2201">
          <w:rPr>
            <w:b/>
            <w:rPrChange w:id="373" w:author="Raul García Fernández" w:date="2017-07-04T17:30:00Z">
              <w:rPr/>
            </w:rPrChange>
          </w:rPr>
          <w:lastRenderedPageBreak/>
          <w:t>Caso base 2</w:t>
        </w:r>
        <w:r>
          <w:t xml:space="preserve">: Un administrador registrado intenta registrar un </w:t>
        </w:r>
      </w:ins>
      <w:ins w:id="374" w:author="Raul García Fernández" w:date="2017-07-04T17:29:00Z">
        <w:r>
          <w:t xml:space="preserve">nuevo usuario </w:t>
        </w:r>
        <w:r w:rsidR="003D2201">
          <w:t xml:space="preserve">ya </w:t>
        </w:r>
      </w:ins>
      <w:ins w:id="375" w:author="Raul García Fernández" w:date="2017-07-05T17:15:00Z">
        <w:r w:rsidR="00561CE8">
          <w:t>introducido en el sistema</w:t>
        </w:r>
      </w:ins>
      <w:ins w:id="376" w:author="Raul García Fernández" w:date="2017-07-04T17:29:00Z">
        <w:r>
          <w:t>.</w:t>
        </w:r>
      </w:ins>
    </w:p>
    <w:p w14:paraId="543870B0" w14:textId="382F4DE9" w:rsidR="003B10E9" w:rsidRDefault="003B10E9">
      <w:pPr>
        <w:pStyle w:val="Prrafodelista"/>
        <w:numPr>
          <w:ilvl w:val="2"/>
          <w:numId w:val="34"/>
        </w:numPr>
        <w:rPr>
          <w:ins w:id="377" w:author="Raul García Fernández" w:date="2017-07-04T17:20:00Z"/>
        </w:rPr>
        <w:pPrChange w:id="378" w:author="Usuario de Windows" w:date="2017-07-06T22:46:00Z">
          <w:pPr>
            <w:pStyle w:val="Ttulo2"/>
            <w:numPr>
              <w:ilvl w:val="1"/>
              <w:numId w:val="26"/>
            </w:numPr>
            <w:ind w:left="1080" w:hanging="720"/>
          </w:pPr>
        </w:pPrChange>
      </w:pPr>
      <w:ins w:id="379" w:author="Raul García Fernández" w:date="2017-07-04T17:29:00Z">
        <w:r w:rsidRPr="003D2201">
          <w:rPr>
            <w:color w:val="FF0000"/>
            <w:rPrChange w:id="380" w:author="Raul García Fernández" w:date="2017-07-04T17:30:00Z">
              <w:rPr/>
            </w:rPrChange>
          </w:rPr>
          <w:t>Sa</w:t>
        </w:r>
        <w:r w:rsidR="003D2201" w:rsidRPr="003D2201">
          <w:rPr>
            <w:color w:val="FF0000"/>
            <w:rPrChange w:id="381" w:author="Raul García Fernández" w:date="2017-07-04T17:30:00Z">
              <w:rPr/>
            </w:rPrChange>
          </w:rPr>
          <w:t>lida esperada</w:t>
        </w:r>
        <w:r w:rsidR="003D2201">
          <w:t>: Fallo en la creación de la cuenta.</w:t>
        </w:r>
      </w:ins>
      <w:ins w:id="382" w:author="Raul García Fernández" w:date="2017-07-04T17:57:00Z">
        <w:r w:rsidR="008748C0">
          <w:br/>
        </w:r>
      </w:ins>
    </w:p>
    <w:p w14:paraId="40302108" w14:textId="7E7818F2" w:rsidR="003B10E9" w:rsidRDefault="003B10E9">
      <w:pPr>
        <w:pStyle w:val="Prrafodelista"/>
        <w:numPr>
          <w:ilvl w:val="0"/>
          <w:numId w:val="34"/>
        </w:numPr>
        <w:rPr>
          <w:ins w:id="383" w:author="Raul García Fernández" w:date="2017-07-04T17:24:00Z"/>
        </w:rPr>
        <w:pPrChange w:id="384" w:author="Usuario de Windows" w:date="2017-07-06T22:46:00Z">
          <w:pPr>
            <w:pStyle w:val="Ttulo2"/>
            <w:numPr>
              <w:ilvl w:val="1"/>
              <w:numId w:val="26"/>
            </w:numPr>
            <w:ind w:left="1080" w:hanging="720"/>
          </w:pPr>
        </w:pPrChange>
      </w:pPr>
      <w:ins w:id="385" w:author="Raul García Fernández" w:date="2017-07-04T17:24:00Z">
        <w:r>
          <w:t xml:space="preserve">1.3. </w:t>
        </w:r>
      </w:ins>
      <w:ins w:id="386" w:author="Raul García Fernández" w:date="2017-07-04T17:20:00Z">
        <w:r w:rsidRPr="009B53D1">
          <w:rPr>
            <w:u w:val="single"/>
            <w:rPrChange w:id="387" w:author="Raul García Fernández" w:date="2017-07-04T17:58:00Z">
              <w:rPr/>
            </w:rPrChange>
          </w:rPr>
          <w:t>Creación de administrador por parte de administrador</w:t>
        </w:r>
        <w:r>
          <w:t>:</w:t>
        </w:r>
      </w:ins>
    </w:p>
    <w:p w14:paraId="6061EF3A" w14:textId="4A55CB07" w:rsidR="003B10E9" w:rsidRDefault="003B10E9">
      <w:pPr>
        <w:pStyle w:val="Prrafodelista"/>
        <w:numPr>
          <w:ilvl w:val="1"/>
          <w:numId w:val="34"/>
        </w:numPr>
        <w:rPr>
          <w:ins w:id="388" w:author="Raul García Fernández" w:date="2017-07-04T17:34:00Z"/>
        </w:rPr>
        <w:pPrChange w:id="389" w:author="Usuario de Windows" w:date="2017-07-06T22:46:00Z">
          <w:pPr>
            <w:pStyle w:val="Ttulo2"/>
            <w:numPr>
              <w:ilvl w:val="1"/>
              <w:numId w:val="26"/>
            </w:numPr>
            <w:ind w:left="1080" w:hanging="720"/>
          </w:pPr>
        </w:pPrChange>
      </w:pPr>
      <w:ins w:id="390" w:author="Raul García Fernández" w:date="2017-07-04T17:24:00Z">
        <w:r w:rsidRPr="003D2201">
          <w:rPr>
            <w:b/>
            <w:rPrChange w:id="391" w:author="Raul García Fernández" w:date="2017-07-04T17:34:00Z">
              <w:rPr/>
            </w:rPrChange>
          </w:rPr>
          <w:t>Caso base</w:t>
        </w:r>
      </w:ins>
      <w:ins w:id="392" w:author="Raul García Fernández" w:date="2017-07-04T17:30:00Z">
        <w:r w:rsidR="003D2201" w:rsidRPr="003D2201">
          <w:rPr>
            <w:b/>
            <w:rPrChange w:id="393" w:author="Raul García Fernández" w:date="2017-07-04T17:34:00Z">
              <w:rPr/>
            </w:rPrChange>
          </w:rPr>
          <w:t xml:space="preserve"> 1</w:t>
        </w:r>
      </w:ins>
      <w:ins w:id="394" w:author="Raul García Fernández" w:date="2017-07-04T17:24:00Z">
        <w:r>
          <w:t>: Un administrador registrado intenta registrar un nuevo</w:t>
        </w:r>
      </w:ins>
      <w:ins w:id="395" w:author="Raul García Fernández" w:date="2017-07-04T17:34:00Z">
        <w:r w:rsidR="003D2201">
          <w:t xml:space="preserve"> </w:t>
        </w:r>
      </w:ins>
      <w:ins w:id="396" w:author="Raul García Fernández" w:date="2017-07-04T17:35:00Z">
        <w:r w:rsidR="003D2201">
          <w:t>administrador</w:t>
        </w:r>
      </w:ins>
      <w:ins w:id="397" w:author="Raul García Fernández" w:date="2017-07-04T17:24:00Z">
        <w:r>
          <w:t xml:space="preserve"> no </w:t>
        </w:r>
      </w:ins>
      <w:ins w:id="398" w:author="Raul García Fernández" w:date="2017-07-05T17:15:00Z">
        <w:r w:rsidR="00015C16">
          <w:t>introducido en el sistema</w:t>
        </w:r>
      </w:ins>
      <w:ins w:id="399" w:author="Raul García Fernández" w:date="2017-07-04T17:24:00Z">
        <w:r>
          <w:t>.</w:t>
        </w:r>
      </w:ins>
    </w:p>
    <w:p w14:paraId="7AC5098B" w14:textId="4F643B41" w:rsidR="003D2201" w:rsidRDefault="003D2201">
      <w:pPr>
        <w:pStyle w:val="Prrafodelista"/>
        <w:numPr>
          <w:ilvl w:val="2"/>
          <w:numId w:val="34"/>
        </w:numPr>
        <w:rPr>
          <w:ins w:id="400" w:author="Raul García Fernández" w:date="2017-07-04T17:35:00Z"/>
        </w:rPr>
        <w:pPrChange w:id="401" w:author="Usuario de Windows" w:date="2017-07-06T22:46:00Z">
          <w:pPr>
            <w:pStyle w:val="Ttulo2"/>
            <w:numPr>
              <w:ilvl w:val="1"/>
              <w:numId w:val="26"/>
            </w:numPr>
            <w:ind w:left="1080" w:hanging="720"/>
          </w:pPr>
        </w:pPrChange>
      </w:pPr>
      <w:ins w:id="402" w:author="Raul García Fernández" w:date="2017-07-04T17:35:00Z">
        <w:r w:rsidRPr="003D2201">
          <w:rPr>
            <w:color w:val="FF0000"/>
            <w:rPrChange w:id="403" w:author="Raul García Fernández" w:date="2017-07-04T17:35:00Z">
              <w:rPr>
                <w:b w:val="0"/>
              </w:rPr>
            </w:rPrChange>
          </w:rPr>
          <w:t>Salida esperada</w:t>
        </w:r>
        <w:r>
          <w:t>: Nuevo administrador en el sistema.</w:t>
        </w:r>
      </w:ins>
    </w:p>
    <w:p w14:paraId="53421297" w14:textId="1373A3DD" w:rsidR="003D2201" w:rsidRDefault="003D2201">
      <w:pPr>
        <w:pStyle w:val="Prrafodelista"/>
        <w:numPr>
          <w:ilvl w:val="1"/>
          <w:numId w:val="34"/>
        </w:numPr>
        <w:rPr>
          <w:ins w:id="404" w:author="Raul García Fernández" w:date="2017-07-04T17:35:00Z"/>
        </w:rPr>
        <w:pPrChange w:id="405" w:author="Usuario de Windows" w:date="2017-07-06T22:46:00Z">
          <w:pPr>
            <w:pStyle w:val="Ttulo2"/>
            <w:numPr>
              <w:ilvl w:val="1"/>
              <w:numId w:val="26"/>
            </w:numPr>
            <w:ind w:left="1080" w:hanging="720"/>
          </w:pPr>
        </w:pPrChange>
      </w:pPr>
      <w:ins w:id="406" w:author="Raul García Fernández" w:date="2017-07-04T17:35:00Z">
        <w:r w:rsidRPr="009B53D1">
          <w:rPr>
            <w:b/>
            <w:rPrChange w:id="407" w:author="Raul García Fernández" w:date="2017-07-04T17:57:00Z">
              <w:rPr/>
            </w:rPrChange>
          </w:rPr>
          <w:t>Caso base 2</w:t>
        </w:r>
        <w:r>
          <w:t xml:space="preserve">: Un administrador registrado intenta registrar un nuevo administrador ya </w:t>
        </w:r>
      </w:ins>
      <w:ins w:id="408" w:author="Raul García Fernández" w:date="2017-07-05T17:16:00Z">
        <w:r w:rsidR="00015C16">
          <w:t>introducido en el sistema</w:t>
        </w:r>
      </w:ins>
      <w:ins w:id="409" w:author="Raul García Fernández" w:date="2017-07-04T17:35:00Z">
        <w:r>
          <w:t>.</w:t>
        </w:r>
      </w:ins>
    </w:p>
    <w:p w14:paraId="3CA6104F" w14:textId="63A30DDE" w:rsidR="003D2201" w:rsidRDefault="003D2201">
      <w:pPr>
        <w:pStyle w:val="Prrafodelista"/>
        <w:numPr>
          <w:ilvl w:val="2"/>
          <w:numId w:val="34"/>
        </w:numPr>
        <w:rPr>
          <w:ins w:id="410" w:author="Raul García Fernández" w:date="2017-07-04T17:24:00Z"/>
        </w:rPr>
        <w:pPrChange w:id="411" w:author="Usuario de Windows" w:date="2017-07-06T22:46:00Z">
          <w:pPr>
            <w:pStyle w:val="Ttulo2"/>
            <w:numPr>
              <w:ilvl w:val="1"/>
              <w:numId w:val="26"/>
            </w:numPr>
            <w:ind w:left="1080" w:hanging="720"/>
          </w:pPr>
        </w:pPrChange>
      </w:pPr>
      <w:ins w:id="412" w:author="Raul García Fernández" w:date="2017-07-04T17:36:00Z">
        <w:r w:rsidRPr="003D2201">
          <w:rPr>
            <w:color w:val="FF0000"/>
            <w:rPrChange w:id="413" w:author="Raul García Fernández" w:date="2017-07-04T17:36:00Z">
              <w:rPr/>
            </w:rPrChange>
          </w:rPr>
          <w:t>Salida esperada</w:t>
        </w:r>
        <w:r>
          <w:t>: Fallo en la creación de la cuenta.</w:t>
        </w:r>
      </w:ins>
      <w:ins w:id="414" w:author="Raul García Fernández" w:date="2017-07-04T17:57:00Z">
        <w:r w:rsidR="008748C0">
          <w:br/>
        </w:r>
      </w:ins>
    </w:p>
    <w:p w14:paraId="20F03678" w14:textId="4C3E2034" w:rsidR="003B10E9" w:rsidRDefault="003B10E9">
      <w:pPr>
        <w:pStyle w:val="Prrafodelista"/>
        <w:numPr>
          <w:ilvl w:val="0"/>
          <w:numId w:val="34"/>
        </w:numPr>
        <w:rPr>
          <w:ins w:id="415" w:author="Raul García Fernández" w:date="2017-07-04T17:25:00Z"/>
        </w:rPr>
        <w:pPrChange w:id="416" w:author="Usuario de Windows" w:date="2017-07-06T22:46:00Z">
          <w:pPr>
            <w:pStyle w:val="Ttulo2"/>
            <w:numPr>
              <w:ilvl w:val="1"/>
              <w:numId w:val="26"/>
            </w:numPr>
            <w:ind w:left="1080" w:hanging="720"/>
          </w:pPr>
        </w:pPrChange>
      </w:pPr>
      <w:ins w:id="417" w:author="Raul García Fernández" w:date="2017-07-04T17:25:00Z">
        <w:r>
          <w:t xml:space="preserve">1.4. </w:t>
        </w:r>
        <w:r w:rsidRPr="009B53D1">
          <w:rPr>
            <w:u w:val="single"/>
            <w:rPrChange w:id="418" w:author="Raul García Fernández" w:date="2017-07-04T17:58:00Z">
              <w:rPr/>
            </w:rPrChange>
          </w:rPr>
          <w:t xml:space="preserve">Eliminación </w:t>
        </w:r>
      </w:ins>
      <w:ins w:id="419" w:author="Raul García Fernández" w:date="2017-07-04T17:26:00Z">
        <w:r w:rsidRPr="009B53D1">
          <w:rPr>
            <w:u w:val="single"/>
            <w:rPrChange w:id="420" w:author="Raul García Fernández" w:date="2017-07-04T17:58:00Z">
              <w:rPr/>
            </w:rPrChange>
          </w:rPr>
          <w:t>de un</w:t>
        </w:r>
      </w:ins>
      <w:ins w:id="421" w:author="Raul García Fernández" w:date="2017-07-04T17:25:00Z">
        <w:r w:rsidRPr="009B53D1">
          <w:rPr>
            <w:u w:val="single"/>
            <w:rPrChange w:id="422" w:author="Raul García Fernández" w:date="2017-07-04T17:58:00Z">
              <w:rPr/>
            </w:rPrChange>
          </w:rPr>
          <w:t xml:space="preserve"> usuario por parte de un administrador</w:t>
        </w:r>
        <w:r>
          <w:t>:</w:t>
        </w:r>
      </w:ins>
    </w:p>
    <w:p w14:paraId="7AD67579" w14:textId="414A5EFD" w:rsidR="003B10E9" w:rsidRDefault="003B10E9">
      <w:pPr>
        <w:pStyle w:val="Prrafodelista"/>
        <w:numPr>
          <w:ilvl w:val="1"/>
          <w:numId w:val="34"/>
        </w:numPr>
        <w:rPr>
          <w:ins w:id="423" w:author="Raul García Fernández" w:date="2017-07-04T17:37:00Z"/>
        </w:rPr>
        <w:pPrChange w:id="424" w:author="Usuario de Windows" w:date="2017-07-06T22:46:00Z">
          <w:pPr>
            <w:pStyle w:val="Ttulo2"/>
            <w:numPr>
              <w:ilvl w:val="1"/>
              <w:numId w:val="26"/>
            </w:numPr>
            <w:ind w:left="1080" w:hanging="720"/>
          </w:pPr>
        </w:pPrChange>
      </w:pPr>
      <w:ins w:id="425" w:author="Raul García Fernández" w:date="2017-07-04T17:25:00Z">
        <w:r w:rsidRPr="003D2201">
          <w:rPr>
            <w:b/>
            <w:rPrChange w:id="426" w:author="Raul García Fernández" w:date="2017-07-04T17:37:00Z">
              <w:rPr/>
            </w:rPrChange>
          </w:rPr>
          <w:t>Caso base</w:t>
        </w:r>
      </w:ins>
      <w:ins w:id="427" w:author="Raul García Fernández" w:date="2017-07-04T17:36:00Z">
        <w:r w:rsidR="003D2201" w:rsidRPr="003D2201">
          <w:rPr>
            <w:b/>
            <w:rPrChange w:id="428" w:author="Raul García Fernández" w:date="2017-07-04T17:37:00Z">
              <w:rPr/>
            </w:rPrChange>
          </w:rPr>
          <w:t xml:space="preserve"> 1</w:t>
        </w:r>
      </w:ins>
      <w:ins w:id="429" w:author="Raul García Fernández" w:date="2017-07-04T17:25:00Z">
        <w:r>
          <w:t>: Un administrador registrado intenta eliminar un usuario</w:t>
        </w:r>
      </w:ins>
      <w:ins w:id="430" w:author="Raul García Fernández" w:date="2017-07-05T17:16:00Z">
        <w:r w:rsidR="00015C16">
          <w:t xml:space="preserve"> ya</w:t>
        </w:r>
      </w:ins>
      <w:ins w:id="431" w:author="Raul García Fernández" w:date="2017-07-04T17:25:00Z">
        <w:r>
          <w:t xml:space="preserve"> registrado.</w:t>
        </w:r>
      </w:ins>
    </w:p>
    <w:p w14:paraId="7F452304" w14:textId="65EB080A" w:rsidR="003D2201" w:rsidRDefault="003D2201">
      <w:pPr>
        <w:pStyle w:val="Prrafodelista"/>
        <w:numPr>
          <w:ilvl w:val="2"/>
          <w:numId w:val="34"/>
        </w:numPr>
        <w:rPr>
          <w:ins w:id="432" w:author="Raul García Fernández" w:date="2017-07-04T17:37:00Z"/>
        </w:rPr>
        <w:pPrChange w:id="433" w:author="Usuario de Windows" w:date="2017-07-06T22:46:00Z">
          <w:pPr>
            <w:pStyle w:val="Ttulo2"/>
            <w:numPr>
              <w:ilvl w:val="1"/>
              <w:numId w:val="26"/>
            </w:numPr>
            <w:ind w:left="1080" w:hanging="720"/>
          </w:pPr>
        </w:pPrChange>
      </w:pPr>
      <w:ins w:id="434" w:author="Raul García Fernández" w:date="2017-07-04T17:37:00Z">
        <w:r w:rsidRPr="003D2201">
          <w:rPr>
            <w:color w:val="FF0000"/>
            <w:rPrChange w:id="435" w:author="Raul García Fernández" w:date="2017-07-04T17:37:00Z">
              <w:rPr/>
            </w:rPrChange>
          </w:rPr>
          <w:t>Salida esperada</w:t>
        </w:r>
        <w:r>
          <w:t>: Eliminación del usuario del sistema.</w:t>
        </w:r>
      </w:ins>
      <w:ins w:id="436" w:author="Raul García Fernández" w:date="2017-07-04T17:38:00Z">
        <w:r>
          <w:br/>
        </w:r>
      </w:ins>
    </w:p>
    <w:p w14:paraId="6D872CB4" w14:textId="7F9265B6" w:rsidR="003D2201" w:rsidRPr="001B3F8C" w:rsidRDefault="003D2201">
      <w:pPr>
        <w:pStyle w:val="Prrafodelista"/>
        <w:numPr>
          <w:ilvl w:val="2"/>
          <w:numId w:val="26"/>
        </w:numPr>
        <w:outlineLvl w:val="2"/>
        <w:rPr>
          <w:ins w:id="437" w:author="Raul García Fernández" w:date="2017-07-04T17:38:00Z"/>
        </w:rPr>
        <w:pPrChange w:id="438" w:author="Usuario de Windows" w:date="2017-07-06T22:46:00Z">
          <w:pPr>
            <w:pStyle w:val="Ttulo2"/>
            <w:numPr>
              <w:ilvl w:val="1"/>
              <w:numId w:val="26"/>
            </w:numPr>
            <w:ind w:left="1080" w:hanging="720"/>
          </w:pPr>
        </w:pPrChange>
      </w:pPr>
      <w:bookmarkStart w:id="439" w:name="_Toc487050963"/>
      <w:ins w:id="440" w:author="Raul García Fernández" w:date="2017-07-04T17:38:00Z">
        <w:r w:rsidRPr="003D2201">
          <w:rPr>
            <w:b/>
            <w:rPrChange w:id="441" w:author="Raul García Fernández" w:date="2017-07-04T17:41:00Z">
              <w:rPr/>
            </w:rPrChange>
          </w:rPr>
          <w:t>Pruebas sobre Proyectos:</w:t>
        </w:r>
      </w:ins>
      <w:bookmarkEnd w:id="439"/>
      <w:ins w:id="442" w:author="Raul García Fernández" w:date="2017-07-04T17:41:00Z">
        <w:r>
          <w:rPr>
            <w:b/>
          </w:rPr>
          <w:br/>
        </w:r>
      </w:ins>
    </w:p>
    <w:p w14:paraId="20AC9A3C" w14:textId="305D5091" w:rsidR="003D2201" w:rsidRDefault="003D2201">
      <w:pPr>
        <w:pStyle w:val="Prrafodelista"/>
        <w:numPr>
          <w:ilvl w:val="0"/>
          <w:numId w:val="36"/>
        </w:numPr>
        <w:rPr>
          <w:ins w:id="443" w:author="Raul García Fernández" w:date="2017-07-04T17:39:00Z"/>
        </w:rPr>
        <w:pPrChange w:id="444" w:author="Usuario de Windows" w:date="2017-07-06T22:46:00Z">
          <w:pPr>
            <w:pStyle w:val="Ttulo2"/>
            <w:numPr>
              <w:ilvl w:val="1"/>
              <w:numId w:val="26"/>
            </w:numPr>
            <w:ind w:left="1080" w:hanging="720"/>
          </w:pPr>
        </w:pPrChange>
      </w:pPr>
      <w:ins w:id="445" w:author="Raul García Fernández" w:date="2017-07-04T17:39:00Z">
        <w:r>
          <w:t xml:space="preserve">2.1. </w:t>
        </w:r>
        <w:r w:rsidRPr="009B53D1">
          <w:rPr>
            <w:u w:val="single"/>
            <w:rPrChange w:id="446" w:author="Raul García Fernández" w:date="2017-07-04T17:58:00Z">
              <w:rPr/>
            </w:rPrChange>
          </w:rPr>
          <w:t>Creación de un proyecto</w:t>
        </w:r>
      </w:ins>
      <w:ins w:id="447" w:author="Raul García Fernández" w:date="2017-07-04T17:42:00Z">
        <w:r w:rsidR="00905B77" w:rsidRPr="009B53D1">
          <w:rPr>
            <w:u w:val="single"/>
            <w:rPrChange w:id="448" w:author="Raul García Fernández" w:date="2017-07-04T17:58:00Z">
              <w:rPr/>
            </w:rPrChange>
          </w:rPr>
          <w:t xml:space="preserve"> correcto</w:t>
        </w:r>
      </w:ins>
      <w:ins w:id="449" w:author="Raul García Fernández" w:date="2017-07-04T17:39:00Z">
        <w:r w:rsidRPr="009B53D1">
          <w:rPr>
            <w:u w:val="single"/>
            <w:rPrChange w:id="450" w:author="Raul García Fernández" w:date="2017-07-04T17:58:00Z">
              <w:rPr/>
            </w:rPrChange>
          </w:rPr>
          <w:t xml:space="preserve"> en el sistema</w:t>
        </w:r>
        <w:r>
          <w:t>:</w:t>
        </w:r>
      </w:ins>
    </w:p>
    <w:p w14:paraId="2722F58E" w14:textId="59FFBFFA" w:rsidR="003D2201" w:rsidRDefault="003D2201">
      <w:pPr>
        <w:pStyle w:val="Prrafodelista"/>
        <w:numPr>
          <w:ilvl w:val="1"/>
          <w:numId w:val="36"/>
        </w:numPr>
        <w:rPr>
          <w:ins w:id="451" w:author="Raul García Fernández" w:date="2017-07-04T17:40:00Z"/>
        </w:rPr>
        <w:pPrChange w:id="452" w:author="Usuario de Windows" w:date="2017-07-06T22:46:00Z">
          <w:pPr>
            <w:pStyle w:val="Ttulo2"/>
            <w:numPr>
              <w:ilvl w:val="1"/>
              <w:numId w:val="26"/>
            </w:numPr>
            <w:ind w:left="1080" w:hanging="720"/>
          </w:pPr>
        </w:pPrChange>
      </w:pPr>
      <w:ins w:id="453" w:author="Raul García Fernández" w:date="2017-07-04T17:39:00Z">
        <w:r w:rsidRPr="003D2201">
          <w:rPr>
            <w:b/>
            <w:rPrChange w:id="454" w:author="Raul García Fernández" w:date="2017-07-04T17:41:00Z">
              <w:rPr/>
            </w:rPrChange>
          </w:rPr>
          <w:t>Caso base 1</w:t>
        </w:r>
        <w:r w:rsidR="00905B77">
          <w:t xml:space="preserve">: Un usuario </w:t>
        </w:r>
        <w:r>
          <w:t xml:space="preserve">crea un </w:t>
        </w:r>
      </w:ins>
      <w:ins w:id="455" w:author="Raul García Fernández" w:date="2017-07-04T17:43:00Z">
        <w:r w:rsidR="00905B77">
          <w:t>proyecto no</w:t>
        </w:r>
      </w:ins>
      <w:ins w:id="456" w:author="Raul García Fernández" w:date="2017-07-04T17:39:00Z">
        <w:r>
          <w:t xml:space="preserve"> </w:t>
        </w:r>
      </w:ins>
      <w:ins w:id="457" w:author="Raul García Fernández" w:date="2017-07-04T17:40:00Z">
        <w:r>
          <w:t>existente</w:t>
        </w:r>
      </w:ins>
      <w:ins w:id="458" w:author="Raul García Fernández" w:date="2017-07-04T17:44:00Z">
        <w:r w:rsidR="00905B77">
          <w:t xml:space="preserve"> en el sistema</w:t>
        </w:r>
      </w:ins>
      <w:ins w:id="459" w:author="Raul García Fernández" w:date="2017-07-04T17:40:00Z">
        <w:r>
          <w:t>.</w:t>
        </w:r>
      </w:ins>
    </w:p>
    <w:p w14:paraId="0EFE9B6C" w14:textId="6CFFA227" w:rsidR="003D2201" w:rsidRDefault="003D2201">
      <w:pPr>
        <w:pStyle w:val="Prrafodelista"/>
        <w:numPr>
          <w:ilvl w:val="2"/>
          <w:numId w:val="36"/>
        </w:numPr>
        <w:rPr>
          <w:ins w:id="460" w:author="Raul García Fernández" w:date="2017-07-04T17:40:00Z"/>
        </w:rPr>
        <w:pPrChange w:id="461" w:author="Usuario de Windows" w:date="2017-07-06T22:46:00Z">
          <w:pPr>
            <w:pStyle w:val="Ttulo2"/>
            <w:numPr>
              <w:ilvl w:val="1"/>
              <w:numId w:val="26"/>
            </w:numPr>
            <w:ind w:left="1080" w:hanging="720"/>
          </w:pPr>
        </w:pPrChange>
      </w:pPr>
      <w:ins w:id="462" w:author="Raul García Fernández" w:date="2017-07-04T17:40:00Z">
        <w:r w:rsidRPr="003D2201">
          <w:rPr>
            <w:color w:val="FF0000"/>
            <w:rPrChange w:id="463" w:author="Raul García Fernández" w:date="2017-07-04T17:42:00Z">
              <w:rPr/>
            </w:rPrChange>
          </w:rPr>
          <w:t>Salida esperada</w:t>
        </w:r>
        <w:r>
          <w:t>: Creaci</w:t>
        </w:r>
        <w:r w:rsidR="0076498E">
          <w:t>ón de un proyecto en el sistema.</w:t>
        </w:r>
      </w:ins>
    </w:p>
    <w:p w14:paraId="5EF86333" w14:textId="1F858B9A" w:rsidR="003D2201" w:rsidRDefault="003D2201">
      <w:pPr>
        <w:pStyle w:val="Prrafodelista"/>
        <w:numPr>
          <w:ilvl w:val="1"/>
          <w:numId w:val="36"/>
        </w:numPr>
        <w:rPr>
          <w:ins w:id="464" w:author="Raul García Fernández" w:date="2017-07-04T17:40:00Z"/>
        </w:rPr>
        <w:pPrChange w:id="465" w:author="Usuario de Windows" w:date="2017-07-06T22:46:00Z">
          <w:pPr>
            <w:pStyle w:val="Ttulo2"/>
            <w:numPr>
              <w:ilvl w:val="1"/>
              <w:numId w:val="26"/>
            </w:numPr>
            <w:ind w:left="1080" w:hanging="720"/>
          </w:pPr>
        </w:pPrChange>
      </w:pPr>
      <w:ins w:id="466" w:author="Raul García Fernández" w:date="2017-07-04T17:40:00Z">
        <w:r w:rsidRPr="003D2201">
          <w:rPr>
            <w:b/>
            <w:rPrChange w:id="467" w:author="Raul García Fernández" w:date="2017-07-04T17:41:00Z">
              <w:rPr/>
            </w:rPrChange>
          </w:rPr>
          <w:t>Caso base 2</w:t>
        </w:r>
        <w:r w:rsidR="00905B77">
          <w:t xml:space="preserve">: Un administrador </w:t>
        </w:r>
        <w:r>
          <w:t xml:space="preserve">crea un </w:t>
        </w:r>
      </w:ins>
      <w:ins w:id="468" w:author="Raul García Fernández" w:date="2017-07-04T17:43:00Z">
        <w:r w:rsidR="00905B77">
          <w:t>proyecto no</w:t>
        </w:r>
      </w:ins>
      <w:ins w:id="469" w:author="Raul García Fernández" w:date="2017-07-04T17:40:00Z">
        <w:r>
          <w:t xml:space="preserve"> existente</w:t>
        </w:r>
      </w:ins>
      <w:ins w:id="470" w:author="Raul García Fernández" w:date="2017-07-04T17:44:00Z">
        <w:r w:rsidR="00905B77">
          <w:t xml:space="preserve"> en el sistema</w:t>
        </w:r>
      </w:ins>
      <w:ins w:id="471" w:author="Raul García Fernández" w:date="2017-07-04T17:40:00Z">
        <w:r>
          <w:t>.</w:t>
        </w:r>
      </w:ins>
    </w:p>
    <w:p w14:paraId="5F95A81E" w14:textId="37A5E0DA" w:rsidR="003D2201" w:rsidRDefault="003D2201">
      <w:pPr>
        <w:pStyle w:val="Prrafodelista"/>
        <w:numPr>
          <w:ilvl w:val="2"/>
          <w:numId w:val="36"/>
        </w:numPr>
        <w:rPr>
          <w:ins w:id="472" w:author="Raul García Fernández" w:date="2017-07-04T17:42:00Z"/>
        </w:rPr>
        <w:pPrChange w:id="473" w:author="Usuario de Windows" w:date="2017-07-06T22:46:00Z">
          <w:pPr>
            <w:pStyle w:val="Ttulo2"/>
            <w:numPr>
              <w:ilvl w:val="1"/>
              <w:numId w:val="26"/>
            </w:numPr>
            <w:ind w:left="1080" w:hanging="720"/>
          </w:pPr>
        </w:pPrChange>
      </w:pPr>
      <w:ins w:id="474" w:author="Raul García Fernández" w:date="2017-07-04T17:41:00Z">
        <w:r w:rsidRPr="003D2201">
          <w:rPr>
            <w:color w:val="FF0000"/>
            <w:rPrChange w:id="475" w:author="Raul García Fernández" w:date="2017-07-04T17:42:00Z">
              <w:rPr/>
            </w:rPrChange>
          </w:rPr>
          <w:t>Salida esperada</w:t>
        </w:r>
        <w:r>
          <w:t>: Creación de un proyecto</w:t>
        </w:r>
      </w:ins>
      <w:ins w:id="476" w:author="Raul García Fernández" w:date="2017-07-04T17:42:00Z">
        <w:r w:rsidR="00905B77">
          <w:t xml:space="preserve"> </w:t>
        </w:r>
      </w:ins>
      <w:ins w:id="477" w:author="Raul García Fernández" w:date="2017-07-04T17:41:00Z">
        <w:r>
          <w:t>en el sistema</w:t>
        </w:r>
      </w:ins>
      <w:ins w:id="478" w:author="Raul García Fernández" w:date="2017-07-04T17:42:00Z">
        <w:r w:rsidR="00905B77">
          <w:t>.</w:t>
        </w:r>
      </w:ins>
    </w:p>
    <w:p w14:paraId="69FE5534" w14:textId="118A4378" w:rsidR="00905B77" w:rsidRDefault="00905B77">
      <w:pPr>
        <w:pStyle w:val="Prrafodelista"/>
        <w:numPr>
          <w:ilvl w:val="1"/>
          <w:numId w:val="36"/>
        </w:numPr>
        <w:rPr>
          <w:ins w:id="479" w:author="Raul García Fernández" w:date="2017-07-04T17:43:00Z"/>
        </w:rPr>
        <w:pPrChange w:id="480" w:author="Usuario de Windows" w:date="2017-07-06T22:46:00Z">
          <w:pPr>
            <w:pStyle w:val="Ttulo2"/>
            <w:numPr>
              <w:ilvl w:val="1"/>
              <w:numId w:val="26"/>
            </w:numPr>
            <w:ind w:left="1080" w:hanging="720"/>
          </w:pPr>
        </w:pPrChange>
      </w:pPr>
      <w:ins w:id="481" w:author="Raul García Fernández" w:date="2017-07-04T17:42:00Z">
        <w:r w:rsidRPr="00905B77">
          <w:rPr>
            <w:b/>
            <w:rPrChange w:id="482" w:author="Raul García Fernández" w:date="2017-07-04T17:44:00Z">
              <w:rPr/>
            </w:rPrChange>
          </w:rPr>
          <w:t>Caso base 3</w:t>
        </w:r>
        <w:r>
          <w:t xml:space="preserve">: Un </w:t>
        </w:r>
      </w:ins>
      <w:ins w:id="483" w:author="Raul García Fernández" w:date="2017-07-05T17:16:00Z">
        <w:r w:rsidR="00015C16">
          <w:t>usuario</w:t>
        </w:r>
      </w:ins>
      <w:ins w:id="484" w:author="Raul García Fernández" w:date="2017-07-04T17:43:00Z">
        <w:r w:rsidR="00015C16">
          <w:t xml:space="preserve"> crea</w:t>
        </w:r>
        <w:r>
          <w:t xml:space="preserve"> un proyecto existente en el sistema.</w:t>
        </w:r>
      </w:ins>
    </w:p>
    <w:p w14:paraId="66BA4A91" w14:textId="768CC4BC" w:rsidR="00905B77" w:rsidRDefault="00905B77">
      <w:pPr>
        <w:pStyle w:val="Prrafodelista"/>
        <w:numPr>
          <w:ilvl w:val="2"/>
          <w:numId w:val="36"/>
        </w:numPr>
        <w:rPr>
          <w:ins w:id="485" w:author="Raul García Fernández" w:date="2017-07-04T17:45:00Z"/>
        </w:rPr>
        <w:pPrChange w:id="486" w:author="Usuario de Windows" w:date="2017-07-06T22:46:00Z">
          <w:pPr>
            <w:pStyle w:val="Ttulo2"/>
            <w:numPr>
              <w:ilvl w:val="1"/>
              <w:numId w:val="26"/>
            </w:numPr>
            <w:ind w:left="1080" w:hanging="720"/>
          </w:pPr>
        </w:pPrChange>
      </w:pPr>
      <w:ins w:id="487" w:author="Raul García Fernández" w:date="2017-07-04T17:44:00Z">
        <w:r w:rsidRPr="00905B77">
          <w:rPr>
            <w:color w:val="FF0000"/>
            <w:rPrChange w:id="488" w:author="Raul García Fernández" w:date="2017-07-04T17:44:00Z">
              <w:rPr/>
            </w:rPrChange>
          </w:rPr>
          <w:t>Salida esperada</w:t>
        </w:r>
        <w:r>
          <w:t>: Fallo en la creación del proyecto.</w:t>
        </w:r>
      </w:ins>
    </w:p>
    <w:p w14:paraId="31EF1FF8" w14:textId="5202C53B" w:rsidR="00905B77" w:rsidRDefault="00905B77" w:rsidP="00E81DF4">
      <w:pPr>
        <w:pStyle w:val="Prrafodelista"/>
        <w:numPr>
          <w:ilvl w:val="1"/>
          <w:numId w:val="36"/>
        </w:numPr>
        <w:rPr>
          <w:ins w:id="489" w:author="Raul García Fernández" w:date="2017-07-04T17:45:00Z"/>
        </w:rPr>
      </w:pPr>
      <w:ins w:id="490" w:author="Raul García Fernández" w:date="2017-07-04T17:45:00Z">
        <w:r w:rsidRPr="00CB7B19">
          <w:rPr>
            <w:b/>
          </w:rPr>
          <w:t>Caso base 3</w:t>
        </w:r>
        <w:r>
          <w:t>:</w:t>
        </w:r>
        <w:r w:rsidR="00015C16">
          <w:t xml:space="preserve"> Un administrador crea</w:t>
        </w:r>
        <w:r>
          <w:t xml:space="preserve"> un proyecto existente en el sistema.</w:t>
        </w:r>
      </w:ins>
    </w:p>
    <w:p w14:paraId="3DAA4A3B" w14:textId="6861D5E9" w:rsidR="00905B77" w:rsidRDefault="00905B77">
      <w:pPr>
        <w:pStyle w:val="Prrafodelista"/>
        <w:numPr>
          <w:ilvl w:val="2"/>
          <w:numId w:val="36"/>
        </w:numPr>
        <w:rPr>
          <w:ins w:id="491" w:author="Raul García Fernández" w:date="2017-07-04T17:46:00Z"/>
        </w:rPr>
      </w:pPr>
      <w:ins w:id="492" w:author="Raul García Fernández" w:date="2017-07-04T17:45:00Z">
        <w:r w:rsidRPr="00CB7B19">
          <w:rPr>
            <w:color w:val="FF0000"/>
          </w:rPr>
          <w:t>Salida esperada</w:t>
        </w:r>
        <w:r>
          <w:t>: Fallo en la creación del proyecto.</w:t>
        </w:r>
      </w:ins>
      <w:ins w:id="493" w:author="Raul García Fernández" w:date="2017-07-04T17:57:00Z">
        <w:r w:rsidR="008748C0">
          <w:br/>
        </w:r>
      </w:ins>
    </w:p>
    <w:p w14:paraId="76F602D6" w14:textId="1CE29368" w:rsidR="00905B77" w:rsidRDefault="00905B77">
      <w:pPr>
        <w:pStyle w:val="Prrafodelista"/>
        <w:numPr>
          <w:ilvl w:val="0"/>
          <w:numId w:val="36"/>
        </w:numPr>
        <w:rPr>
          <w:ins w:id="494" w:author="Raul García Fernández" w:date="2017-07-04T17:46:00Z"/>
        </w:rPr>
      </w:pPr>
      <w:ins w:id="495" w:author="Raul García Fernández" w:date="2017-07-04T17:46:00Z">
        <w:r>
          <w:t xml:space="preserve">2.2 </w:t>
        </w:r>
        <w:r w:rsidRPr="009B53D1">
          <w:rPr>
            <w:u w:val="single"/>
            <w:rPrChange w:id="496" w:author="Raul García Fernández" w:date="2017-07-04T17:58:00Z">
              <w:rPr/>
            </w:rPrChange>
          </w:rPr>
          <w:t>Creación de un proyecto incorrecto en el sistema</w:t>
        </w:r>
        <w:r>
          <w:t>:</w:t>
        </w:r>
      </w:ins>
    </w:p>
    <w:p w14:paraId="56D7D2FD" w14:textId="77777777" w:rsidR="00905B77" w:rsidRDefault="00905B77">
      <w:pPr>
        <w:pStyle w:val="Prrafodelista"/>
        <w:numPr>
          <w:ilvl w:val="1"/>
          <w:numId w:val="36"/>
        </w:numPr>
        <w:rPr>
          <w:ins w:id="497" w:author="Raul García Fernández" w:date="2017-07-04T17:46:00Z"/>
        </w:rPr>
      </w:pPr>
      <w:ins w:id="498" w:author="Raul García Fernández" w:date="2017-07-04T17:46:00Z">
        <w:r w:rsidRPr="00CB7B19">
          <w:rPr>
            <w:b/>
          </w:rPr>
          <w:t>Caso base 1</w:t>
        </w:r>
        <w:r>
          <w:t>: Un usuario crea un proyecto no existente en el sistema.</w:t>
        </w:r>
      </w:ins>
    </w:p>
    <w:p w14:paraId="30C60881" w14:textId="54BF7E52" w:rsidR="00905B77" w:rsidRDefault="00905B77">
      <w:pPr>
        <w:pStyle w:val="Prrafodelista"/>
        <w:numPr>
          <w:ilvl w:val="2"/>
          <w:numId w:val="36"/>
        </w:numPr>
        <w:rPr>
          <w:ins w:id="499" w:author="Raul García Fernández" w:date="2017-07-04T17:46:00Z"/>
        </w:rPr>
      </w:pPr>
      <w:ins w:id="500" w:author="Raul García Fernández" w:date="2017-07-04T17:46:00Z">
        <w:r w:rsidRPr="00CB7B19">
          <w:rPr>
            <w:color w:val="FF0000"/>
          </w:rPr>
          <w:t>Salida esperada</w:t>
        </w:r>
        <w:r>
          <w:t>: Fallo en la creación del proyecto.</w:t>
        </w:r>
      </w:ins>
    </w:p>
    <w:p w14:paraId="3841197A" w14:textId="77777777" w:rsidR="00905B77" w:rsidRDefault="00905B77">
      <w:pPr>
        <w:pStyle w:val="Prrafodelista"/>
        <w:numPr>
          <w:ilvl w:val="1"/>
          <w:numId w:val="36"/>
        </w:numPr>
        <w:rPr>
          <w:ins w:id="501" w:author="Raul García Fernández" w:date="2017-07-04T17:46:00Z"/>
        </w:rPr>
      </w:pPr>
      <w:ins w:id="502" w:author="Raul García Fernández" w:date="2017-07-04T17:46:00Z">
        <w:r w:rsidRPr="00CB7B19">
          <w:rPr>
            <w:b/>
          </w:rPr>
          <w:t>Caso base 2</w:t>
        </w:r>
        <w:r>
          <w:t>: Un administrador crea un proyecto no existente en el sistema.</w:t>
        </w:r>
      </w:ins>
    </w:p>
    <w:p w14:paraId="347B2447" w14:textId="01FCC143" w:rsidR="00905B77" w:rsidRDefault="00905B77">
      <w:pPr>
        <w:pStyle w:val="Prrafodelista"/>
        <w:numPr>
          <w:ilvl w:val="2"/>
          <w:numId w:val="36"/>
        </w:numPr>
        <w:rPr>
          <w:ins w:id="503" w:author="Raul García Fernández" w:date="2017-07-04T17:46:00Z"/>
        </w:rPr>
      </w:pPr>
      <w:ins w:id="504" w:author="Raul García Fernández" w:date="2017-07-04T17:46:00Z">
        <w:r w:rsidRPr="00CB7B19">
          <w:rPr>
            <w:color w:val="FF0000"/>
          </w:rPr>
          <w:t>Salida esperada</w:t>
        </w:r>
        <w:r>
          <w:t>: Fallo en la creación del proyecto.</w:t>
        </w:r>
      </w:ins>
    </w:p>
    <w:p w14:paraId="732B9227" w14:textId="79E19A9F" w:rsidR="00905B77" w:rsidRDefault="00905B77">
      <w:pPr>
        <w:pStyle w:val="Prrafodelista"/>
        <w:numPr>
          <w:ilvl w:val="1"/>
          <w:numId w:val="36"/>
        </w:numPr>
        <w:rPr>
          <w:ins w:id="505" w:author="Raul García Fernández" w:date="2017-07-04T17:46:00Z"/>
        </w:rPr>
      </w:pPr>
      <w:ins w:id="506" w:author="Raul García Fernández" w:date="2017-07-04T17:46:00Z">
        <w:r w:rsidRPr="00CB7B19">
          <w:rPr>
            <w:b/>
          </w:rPr>
          <w:t>Caso base 3</w:t>
        </w:r>
        <w:r w:rsidR="00015C16">
          <w:t>: Un administrador crea</w:t>
        </w:r>
        <w:r>
          <w:t xml:space="preserve"> un proyecto existente en el sistema.</w:t>
        </w:r>
      </w:ins>
    </w:p>
    <w:p w14:paraId="6992E49E" w14:textId="77777777" w:rsidR="00905B77" w:rsidRDefault="00905B77">
      <w:pPr>
        <w:pStyle w:val="Prrafodelista"/>
        <w:numPr>
          <w:ilvl w:val="2"/>
          <w:numId w:val="36"/>
        </w:numPr>
        <w:rPr>
          <w:ins w:id="507" w:author="Raul García Fernández" w:date="2017-07-04T17:46:00Z"/>
        </w:rPr>
      </w:pPr>
      <w:ins w:id="508" w:author="Raul García Fernández" w:date="2017-07-04T17:46:00Z">
        <w:r w:rsidRPr="00CB7B19">
          <w:rPr>
            <w:color w:val="FF0000"/>
          </w:rPr>
          <w:t>Salida esperada</w:t>
        </w:r>
        <w:r>
          <w:t>: Fallo en la creación del proyecto.</w:t>
        </w:r>
      </w:ins>
    </w:p>
    <w:p w14:paraId="43596461" w14:textId="6554B184" w:rsidR="00905B77" w:rsidRDefault="00E23211">
      <w:pPr>
        <w:pStyle w:val="Prrafodelista"/>
        <w:numPr>
          <w:ilvl w:val="1"/>
          <w:numId w:val="36"/>
        </w:numPr>
        <w:rPr>
          <w:ins w:id="509" w:author="Raul García Fernández" w:date="2017-07-04T17:46:00Z"/>
        </w:rPr>
      </w:pPr>
      <w:ins w:id="510" w:author="Raul García Fernández" w:date="2017-07-04T17:46:00Z">
        <w:r>
          <w:rPr>
            <w:b/>
          </w:rPr>
          <w:t>Caso base 4</w:t>
        </w:r>
        <w:r w:rsidR="00905B77">
          <w:t xml:space="preserve">: Un </w:t>
        </w:r>
      </w:ins>
      <w:ins w:id="511" w:author="Raul García Fernández" w:date="2017-07-05T17:17:00Z">
        <w:r w:rsidR="00015C16">
          <w:t>usuario</w:t>
        </w:r>
      </w:ins>
      <w:ins w:id="512" w:author="Raul García Fernández" w:date="2017-07-04T17:46:00Z">
        <w:r w:rsidR="00015C16">
          <w:t xml:space="preserve"> crea</w:t>
        </w:r>
        <w:r w:rsidR="00905B77">
          <w:t xml:space="preserve"> un proyecto existente en el sistema.</w:t>
        </w:r>
      </w:ins>
    </w:p>
    <w:p w14:paraId="576CB50E" w14:textId="5A6B4132" w:rsidR="00905B77" w:rsidRDefault="00905B77">
      <w:pPr>
        <w:pStyle w:val="Prrafodelista"/>
        <w:numPr>
          <w:ilvl w:val="2"/>
          <w:numId w:val="36"/>
        </w:numPr>
        <w:rPr>
          <w:ins w:id="513" w:author="Raul García Fernández" w:date="2017-07-04T17:46:00Z"/>
        </w:rPr>
      </w:pPr>
      <w:ins w:id="514" w:author="Raul García Fernández" w:date="2017-07-04T17:46:00Z">
        <w:r w:rsidRPr="00CB7B19">
          <w:rPr>
            <w:color w:val="FF0000"/>
          </w:rPr>
          <w:t>Salida esperada</w:t>
        </w:r>
        <w:r>
          <w:t>: Fallo en la creación del proyecto.</w:t>
        </w:r>
      </w:ins>
      <w:ins w:id="515" w:author="Raul García Fernández" w:date="2017-07-04T17:57:00Z">
        <w:r w:rsidR="008748C0">
          <w:br/>
        </w:r>
      </w:ins>
    </w:p>
    <w:p w14:paraId="3437EAB1" w14:textId="033F642E" w:rsidR="00905B77" w:rsidRDefault="0076498E">
      <w:pPr>
        <w:pStyle w:val="Prrafodelista"/>
        <w:numPr>
          <w:ilvl w:val="0"/>
          <w:numId w:val="36"/>
        </w:numPr>
        <w:rPr>
          <w:ins w:id="516" w:author="Raul García Fernández" w:date="2017-07-04T17:47:00Z"/>
        </w:rPr>
        <w:pPrChange w:id="517" w:author="Usuario de Windows" w:date="2017-07-06T22:46:00Z">
          <w:pPr>
            <w:pStyle w:val="Prrafodelista"/>
            <w:numPr>
              <w:ilvl w:val="2"/>
              <w:numId w:val="36"/>
            </w:numPr>
            <w:ind w:left="2160" w:hanging="360"/>
          </w:pPr>
        </w:pPrChange>
      </w:pPr>
      <w:ins w:id="518" w:author="Raul García Fernández" w:date="2017-07-04T17:46:00Z">
        <w:r>
          <w:t>2.3</w:t>
        </w:r>
      </w:ins>
      <w:ins w:id="519" w:author="Raul García Fernández" w:date="2017-07-04T17:47:00Z">
        <w:r>
          <w:t>.</w:t>
        </w:r>
      </w:ins>
      <w:ins w:id="520" w:author="Raul García Fernández" w:date="2017-07-04T17:46:00Z">
        <w:r>
          <w:t xml:space="preserve"> </w:t>
        </w:r>
        <w:r w:rsidRPr="009B53D1">
          <w:rPr>
            <w:u w:val="single"/>
            <w:rPrChange w:id="521" w:author="Raul García Fernández" w:date="2017-07-04T17:58:00Z">
              <w:rPr/>
            </w:rPrChange>
          </w:rPr>
          <w:t>Modificación</w:t>
        </w:r>
      </w:ins>
      <w:ins w:id="522" w:author="Raul García Fernández" w:date="2017-07-04T17:47:00Z">
        <w:r w:rsidRPr="009B53D1">
          <w:rPr>
            <w:u w:val="single"/>
            <w:rPrChange w:id="523" w:author="Raul García Fernández" w:date="2017-07-04T17:58:00Z">
              <w:rPr/>
            </w:rPrChange>
          </w:rPr>
          <w:t xml:space="preserve"> de un proyecto</w:t>
        </w:r>
        <w:r>
          <w:t>:</w:t>
        </w:r>
      </w:ins>
    </w:p>
    <w:p w14:paraId="31F2F4F4" w14:textId="1654209D" w:rsidR="0076498E" w:rsidRDefault="0076498E">
      <w:pPr>
        <w:pStyle w:val="Prrafodelista"/>
        <w:numPr>
          <w:ilvl w:val="1"/>
          <w:numId w:val="36"/>
        </w:numPr>
        <w:rPr>
          <w:ins w:id="524" w:author="Raul García Fernández" w:date="2017-07-04T17:47:00Z"/>
        </w:rPr>
        <w:pPrChange w:id="525" w:author="Usuario de Windows" w:date="2017-07-06T22:46:00Z">
          <w:pPr>
            <w:pStyle w:val="Prrafodelista"/>
            <w:numPr>
              <w:ilvl w:val="2"/>
              <w:numId w:val="36"/>
            </w:numPr>
            <w:ind w:left="2160" w:hanging="360"/>
          </w:pPr>
        </w:pPrChange>
      </w:pPr>
      <w:ins w:id="526" w:author="Raul García Fernández" w:date="2017-07-04T17:47:00Z">
        <w:r w:rsidRPr="008748C0">
          <w:rPr>
            <w:b/>
            <w:rPrChange w:id="527" w:author="Raul García Fernández" w:date="2017-07-04T17:56:00Z">
              <w:rPr/>
            </w:rPrChange>
          </w:rPr>
          <w:t>Caso base 1</w:t>
        </w:r>
        <w:r>
          <w:t>: Un usuario modifica un proyecto propio.</w:t>
        </w:r>
      </w:ins>
    </w:p>
    <w:p w14:paraId="3473DDCF" w14:textId="3A0BAD09" w:rsidR="0076498E" w:rsidRDefault="0076498E" w:rsidP="00E81DF4">
      <w:pPr>
        <w:pStyle w:val="Prrafodelista"/>
        <w:numPr>
          <w:ilvl w:val="2"/>
          <w:numId w:val="36"/>
        </w:numPr>
        <w:rPr>
          <w:ins w:id="528" w:author="Raul García Fernández" w:date="2017-07-04T17:47:00Z"/>
        </w:rPr>
      </w:pPr>
      <w:ins w:id="529" w:author="Raul García Fernández" w:date="2017-07-04T17:47:00Z">
        <w:r w:rsidRPr="008748C0">
          <w:rPr>
            <w:color w:val="FF0000"/>
            <w:rPrChange w:id="530" w:author="Raul García Fernández" w:date="2017-07-04T17:56:00Z">
              <w:rPr/>
            </w:rPrChange>
          </w:rPr>
          <w:t>Salida esperada</w:t>
        </w:r>
        <w:r>
          <w:t>: Modificación del proyecto.</w:t>
        </w:r>
      </w:ins>
    </w:p>
    <w:p w14:paraId="6CFA0D3B" w14:textId="6BC7A5C2" w:rsidR="0076498E" w:rsidRDefault="0076498E">
      <w:pPr>
        <w:pStyle w:val="Prrafodelista"/>
        <w:numPr>
          <w:ilvl w:val="1"/>
          <w:numId w:val="36"/>
        </w:numPr>
        <w:rPr>
          <w:ins w:id="531" w:author="Raul García Fernández" w:date="2017-07-04T17:47:00Z"/>
        </w:rPr>
        <w:pPrChange w:id="532" w:author="Usuario de Windows" w:date="2017-07-06T22:46:00Z">
          <w:pPr>
            <w:pStyle w:val="Prrafodelista"/>
            <w:numPr>
              <w:ilvl w:val="2"/>
              <w:numId w:val="36"/>
            </w:numPr>
            <w:ind w:left="2160" w:hanging="360"/>
          </w:pPr>
        </w:pPrChange>
      </w:pPr>
      <w:ins w:id="533" w:author="Raul García Fernández" w:date="2017-07-04T17:47:00Z">
        <w:r w:rsidRPr="008748C0">
          <w:rPr>
            <w:b/>
            <w:rPrChange w:id="534" w:author="Raul García Fernández" w:date="2017-07-04T17:56:00Z">
              <w:rPr/>
            </w:rPrChange>
          </w:rPr>
          <w:t>Caso base 2</w:t>
        </w:r>
        <w:r>
          <w:t>: Un usuario modifica un proyecto ajeno.</w:t>
        </w:r>
      </w:ins>
    </w:p>
    <w:p w14:paraId="652F0434" w14:textId="1552BEC1" w:rsidR="0076498E" w:rsidRDefault="0076498E" w:rsidP="0076498E">
      <w:pPr>
        <w:pStyle w:val="Prrafodelista"/>
        <w:numPr>
          <w:ilvl w:val="2"/>
          <w:numId w:val="36"/>
        </w:numPr>
        <w:rPr>
          <w:ins w:id="535" w:author="Raul García Fernández" w:date="2017-07-04T17:48:00Z"/>
        </w:rPr>
      </w:pPr>
      <w:ins w:id="536" w:author="Raul García Fernández" w:date="2017-07-04T17:48:00Z">
        <w:r w:rsidRPr="008748C0">
          <w:rPr>
            <w:color w:val="FF0000"/>
            <w:rPrChange w:id="537" w:author="Raul García Fernández" w:date="2017-07-04T17:56:00Z">
              <w:rPr/>
            </w:rPrChange>
          </w:rPr>
          <w:lastRenderedPageBreak/>
          <w:t>Salida esperada</w:t>
        </w:r>
        <w:r>
          <w:t xml:space="preserve">: No </w:t>
        </w:r>
      </w:ins>
      <w:ins w:id="538" w:author="Raul García Fernández" w:date="2017-07-05T17:17:00Z">
        <w:r w:rsidR="002E3B40">
          <w:t xml:space="preserve">se genera la </w:t>
        </w:r>
      </w:ins>
      <w:ins w:id="539" w:author="Raul García Fernández" w:date="2017-07-04T17:48:00Z">
        <w:r>
          <w:t>modificación del proyecto.</w:t>
        </w:r>
      </w:ins>
    </w:p>
    <w:p w14:paraId="09D05F36" w14:textId="6E6B3929" w:rsidR="0076498E" w:rsidRDefault="0076498E">
      <w:pPr>
        <w:pStyle w:val="Prrafodelista"/>
        <w:numPr>
          <w:ilvl w:val="1"/>
          <w:numId w:val="36"/>
        </w:numPr>
        <w:rPr>
          <w:ins w:id="540" w:author="Raul García Fernández" w:date="2017-07-04T17:48:00Z"/>
        </w:rPr>
        <w:pPrChange w:id="541" w:author="Raul García Fernández" w:date="2017-07-04T17:48:00Z">
          <w:pPr>
            <w:pStyle w:val="Prrafodelista"/>
            <w:numPr>
              <w:ilvl w:val="2"/>
              <w:numId w:val="36"/>
            </w:numPr>
            <w:ind w:left="2160" w:hanging="360"/>
          </w:pPr>
        </w:pPrChange>
      </w:pPr>
      <w:ins w:id="542" w:author="Raul García Fernández" w:date="2017-07-04T17:48:00Z">
        <w:r w:rsidRPr="008748C0">
          <w:rPr>
            <w:b/>
            <w:rPrChange w:id="543" w:author="Raul García Fernández" w:date="2017-07-04T17:56:00Z">
              <w:rPr/>
            </w:rPrChange>
          </w:rPr>
          <w:t>Caso base 3</w:t>
        </w:r>
        <w:r>
          <w:t>: Un administrador modifica un proyecto propio.</w:t>
        </w:r>
      </w:ins>
    </w:p>
    <w:p w14:paraId="227CDDFF" w14:textId="50D8DB00" w:rsidR="0076498E" w:rsidRDefault="0076498E" w:rsidP="007A4DA1">
      <w:pPr>
        <w:pStyle w:val="Prrafodelista"/>
        <w:numPr>
          <w:ilvl w:val="2"/>
          <w:numId w:val="36"/>
        </w:numPr>
        <w:rPr>
          <w:ins w:id="544" w:author="Raul García Fernández" w:date="2017-07-04T17:48:00Z"/>
        </w:rPr>
      </w:pPr>
      <w:ins w:id="545" w:author="Raul García Fernández" w:date="2017-07-04T17:48:00Z">
        <w:r w:rsidRPr="008748C0">
          <w:rPr>
            <w:color w:val="FF0000"/>
            <w:rPrChange w:id="546" w:author="Raul García Fernández" w:date="2017-07-04T17:56:00Z">
              <w:rPr/>
            </w:rPrChange>
          </w:rPr>
          <w:t>Salida esperada</w:t>
        </w:r>
        <w:r>
          <w:t>: Modificación del proyecto</w:t>
        </w:r>
      </w:ins>
      <w:ins w:id="547" w:author="Usuario de Windows" w:date="2017-07-06T22:41:00Z">
        <w:r w:rsidR="003E56BD">
          <w:t>.</w:t>
        </w:r>
      </w:ins>
      <w:ins w:id="548" w:author="Raul García Fernández" w:date="2017-07-04T17:48:00Z">
        <w:del w:id="549" w:author="Usuario de Windows" w:date="2017-07-06T22:41:00Z">
          <w:r w:rsidDel="003E56BD">
            <w:delText>,</w:delText>
          </w:r>
        </w:del>
      </w:ins>
    </w:p>
    <w:p w14:paraId="0A0CA0E6" w14:textId="2A56732E" w:rsidR="0076498E" w:rsidRDefault="0076498E">
      <w:pPr>
        <w:pStyle w:val="Prrafodelista"/>
        <w:numPr>
          <w:ilvl w:val="1"/>
          <w:numId w:val="36"/>
        </w:numPr>
        <w:rPr>
          <w:ins w:id="550" w:author="Raul García Fernández" w:date="2017-07-04T17:49:00Z"/>
        </w:rPr>
        <w:pPrChange w:id="551" w:author="Raul García Fernández" w:date="2017-07-04T19:06:00Z">
          <w:pPr>
            <w:pStyle w:val="Prrafodelista"/>
            <w:numPr>
              <w:ilvl w:val="2"/>
              <w:numId w:val="36"/>
            </w:numPr>
            <w:ind w:left="2160" w:hanging="360"/>
          </w:pPr>
        </w:pPrChange>
      </w:pPr>
      <w:ins w:id="552" w:author="Raul García Fernández" w:date="2017-07-04T17:49:00Z">
        <w:r w:rsidRPr="008748C0">
          <w:rPr>
            <w:b/>
            <w:rPrChange w:id="553" w:author="Raul García Fernández" w:date="2017-07-04T17:56:00Z">
              <w:rPr/>
            </w:rPrChange>
          </w:rPr>
          <w:t>Caso base 4:</w:t>
        </w:r>
        <w:r>
          <w:t xml:space="preserve"> Un </w:t>
        </w:r>
      </w:ins>
      <w:ins w:id="554" w:author="Raul García Fernández" w:date="2017-07-05T17:17:00Z">
        <w:r w:rsidR="002E3B40">
          <w:t>administrador</w:t>
        </w:r>
      </w:ins>
      <w:ins w:id="555" w:author="Raul García Fernández" w:date="2017-07-04T17:49:00Z">
        <w:r>
          <w:t xml:space="preserve"> modifica un proyecto ajeno</w:t>
        </w:r>
      </w:ins>
      <w:ins w:id="556" w:author="Usuario de Windows" w:date="2017-07-06T22:41:00Z">
        <w:r w:rsidR="003E56BD">
          <w:t>.</w:t>
        </w:r>
      </w:ins>
    </w:p>
    <w:p w14:paraId="6319CD4C" w14:textId="008F1DD4" w:rsidR="0076498E" w:rsidRDefault="0076498E" w:rsidP="007A4DA1">
      <w:pPr>
        <w:pStyle w:val="Prrafodelista"/>
        <w:numPr>
          <w:ilvl w:val="2"/>
          <w:numId w:val="36"/>
        </w:numPr>
        <w:rPr>
          <w:ins w:id="557" w:author="Raul García Fernández" w:date="2017-07-04T17:49:00Z"/>
        </w:rPr>
      </w:pPr>
      <w:ins w:id="558" w:author="Raul García Fernández" w:date="2017-07-04T17:49:00Z">
        <w:r w:rsidRPr="008748C0">
          <w:rPr>
            <w:color w:val="FF0000"/>
            <w:rPrChange w:id="559" w:author="Raul García Fernández" w:date="2017-07-04T17:56:00Z">
              <w:rPr/>
            </w:rPrChange>
          </w:rPr>
          <w:t>Salida esperada</w:t>
        </w:r>
        <w:r>
          <w:t>: Modificación del proyecto.</w:t>
        </w:r>
      </w:ins>
      <w:ins w:id="560" w:author="Raul García Fernández" w:date="2017-07-04T17:57:00Z">
        <w:r w:rsidR="008748C0">
          <w:br/>
        </w:r>
      </w:ins>
    </w:p>
    <w:p w14:paraId="23707AE8" w14:textId="3C341B4A" w:rsidR="0076498E" w:rsidRDefault="0076498E">
      <w:pPr>
        <w:pStyle w:val="Prrafodelista"/>
        <w:numPr>
          <w:ilvl w:val="0"/>
          <w:numId w:val="36"/>
        </w:numPr>
        <w:rPr>
          <w:ins w:id="561" w:author="Raul García Fernández" w:date="2017-07-04T17:50:00Z"/>
        </w:rPr>
        <w:pPrChange w:id="562" w:author="Raul García Fernández" w:date="2017-07-04T19:06:00Z">
          <w:pPr>
            <w:pStyle w:val="Prrafodelista"/>
            <w:numPr>
              <w:ilvl w:val="2"/>
              <w:numId w:val="36"/>
            </w:numPr>
            <w:ind w:left="2160" w:hanging="360"/>
          </w:pPr>
        </w:pPrChange>
      </w:pPr>
      <w:ins w:id="563" w:author="Raul García Fernández" w:date="2017-07-04T17:49:00Z">
        <w:r>
          <w:t xml:space="preserve">2.4 </w:t>
        </w:r>
        <w:r w:rsidRPr="009B53D1">
          <w:rPr>
            <w:u w:val="single"/>
            <w:rPrChange w:id="564" w:author="Raul García Fernández" w:date="2017-07-04T17:58:00Z">
              <w:rPr/>
            </w:rPrChange>
          </w:rPr>
          <w:t>Introducción de datos</w:t>
        </w:r>
      </w:ins>
      <w:ins w:id="565" w:author="Raul García Fernández" w:date="2017-07-04T17:50:00Z">
        <w:r w:rsidRPr="009B53D1">
          <w:rPr>
            <w:u w:val="single"/>
            <w:rPrChange w:id="566" w:author="Raul García Fernández" w:date="2017-07-04T17:58:00Z">
              <w:rPr/>
            </w:rPrChange>
          </w:rPr>
          <w:t xml:space="preserve"> </w:t>
        </w:r>
      </w:ins>
      <w:ins w:id="567" w:author="Raul García Fernández" w:date="2017-07-04T17:49:00Z">
        <w:r w:rsidRPr="009B53D1">
          <w:rPr>
            <w:u w:val="single"/>
            <w:rPrChange w:id="568" w:author="Raul García Fernández" w:date="2017-07-04T17:58:00Z">
              <w:rPr/>
            </w:rPrChange>
          </w:rPr>
          <w:t xml:space="preserve">del repositorio de </w:t>
        </w:r>
      </w:ins>
      <w:ins w:id="569" w:author="Raul García Fernández" w:date="2017-07-04T17:52:00Z">
        <w:r w:rsidRPr="009B53D1">
          <w:rPr>
            <w:u w:val="single"/>
            <w:rPrChange w:id="570" w:author="Raul García Fernández" w:date="2017-07-04T17:58:00Z">
              <w:rPr/>
            </w:rPrChange>
          </w:rPr>
          <w:t>GIT</w:t>
        </w:r>
      </w:ins>
      <w:ins w:id="571" w:author="Raul García Fernández" w:date="2017-07-04T17:50:00Z">
        <w:r>
          <w:t>:</w:t>
        </w:r>
      </w:ins>
    </w:p>
    <w:p w14:paraId="6A00B4DB" w14:textId="2D8C4A49" w:rsidR="0076498E" w:rsidRPr="0076498E" w:rsidRDefault="0076498E">
      <w:pPr>
        <w:pStyle w:val="Prrafodelista"/>
        <w:numPr>
          <w:ilvl w:val="1"/>
          <w:numId w:val="36"/>
        </w:numPr>
        <w:jc w:val="both"/>
        <w:rPr>
          <w:ins w:id="572" w:author="Raul García Fernández" w:date="2017-07-04T17:52:00Z"/>
          <w:b/>
          <w:rPrChange w:id="573" w:author="Raul García Fernández" w:date="2017-07-04T17:52:00Z">
            <w:rPr>
              <w:ins w:id="574" w:author="Raul García Fernández" w:date="2017-07-04T17:52:00Z"/>
            </w:rPr>
          </w:rPrChange>
        </w:rPr>
        <w:pPrChange w:id="575" w:author="Usuario de Windows" w:date="2017-07-06T22:43:00Z">
          <w:pPr>
            <w:pStyle w:val="Prrafodelista"/>
            <w:numPr>
              <w:ilvl w:val="2"/>
              <w:numId w:val="36"/>
            </w:numPr>
            <w:ind w:left="2160" w:hanging="360"/>
          </w:pPr>
        </w:pPrChange>
      </w:pPr>
      <w:ins w:id="576" w:author="Raul García Fernández" w:date="2017-07-04T17:50:00Z">
        <w:r w:rsidRPr="008748C0">
          <w:rPr>
            <w:b/>
            <w:rPrChange w:id="577" w:author="Raul García Fernández" w:date="2017-07-04T17:56:00Z">
              <w:rPr/>
            </w:rPrChange>
          </w:rPr>
          <w:t>Caso base</w:t>
        </w:r>
      </w:ins>
      <w:ins w:id="578" w:author="Raul García Fernández" w:date="2017-07-04T17:56:00Z">
        <w:r w:rsidR="008748C0" w:rsidRPr="008748C0">
          <w:rPr>
            <w:b/>
            <w:rPrChange w:id="579" w:author="Raul García Fernández" w:date="2017-07-04T17:56:00Z">
              <w:rPr/>
            </w:rPrChange>
          </w:rPr>
          <w:t xml:space="preserve"> 1</w:t>
        </w:r>
      </w:ins>
      <w:ins w:id="580" w:author="Raul García Fernández" w:date="2017-07-04T17:50:00Z">
        <w:r>
          <w:t xml:space="preserve">: Un usuario realiza las condiciones de la </w:t>
        </w:r>
        <w:r w:rsidRPr="0076498E">
          <w:rPr>
            <w:b/>
            <w:rPrChange w:id="581" w:author="Raul García Fernández" w:date="2017-07-04T17:51:00Z">
              <w:rPr/>
            </w:rPrChange>
          </w:rPr>
          <w:t>prueba 2.1</w:t>
        </w:r>
      </w:ins>
      <w:ins w:id="582" w:author="Raul García Fernández" w:date="2017-07-04T17:51:00Z">
        <w:r>
          <w:rPr>
            <w:b/>
          </w:rPr>
          <w:t xml:space="preserve"> </w:t>
        </w:r>
        <w:r>
          <w:t>e introduce los datos del repositorio</w:t>
        </w:r>
      </w:ins>
      <w:ins w:id="583" w:author="Raul García Fernández" w:date="2017-07-04T17:52:00Z">
        <w:r>
          <w:t xml:space="preserve"> GIT</w:t>
        </w:r>
      </w:ins>
      <w:ins w:id="584" w:author="Raul García Fernández" w:date="2017-07-04T17:51:00Z">
        <w:r>
          <w:t xml:space="preserve"> </w:t>
        </w:r>
      </w:ins>
      <w:ins w:id="585" w:author="Raul García Fernández" w:date="2017-07-05T17:18:00Z">
        <w:r w:rsidR="002E3B40">
          <w:t xml:space="preserve">de forma </w:t>
        </w:r>
      </w:ins>
      <w:ins w:id="586" w:author="Raul García Fernández" w:date="2017-07-04T17:51:00Z">
        <w:r w:rsidR="002E3B40">
          <w:t>correcta</w:t>
        </w:r>
      </w:ins>
      <w:ins w:id="587" w:author="Raul García Fernández" w:date="2017-07-04T17:52:00Z">
        <w:r>
          <w:t>.</w:t>
        </w:r>
      </w:ins>
    </w:p>
    <w:p w14:paraId="0C0687EE" w14:textId="0E5EA7F4" w:rsidR="0076498E" w:rsidRPr="0076498E" w:rsidRDefault="0076498E">
      <w:pPr>
        <w:pStyle w:val="Prrafodelista"/>
        <w:numPr>
          <w:ilvl w:val="2"/>
          <w:numId w:val="36"/>
        </w:numPr>
        <w:jc w:val="both"/>
        <w:rPr>
          <w:ins w:id="588" w:author="Raul García Fernández" w:date="2017-07-04T17:53:00Z"/>
          <w:b/>
          <w:rPrChange w:id="589" w:author="Raul García Fernández" w:date="2017-07-04T17:53:00Z">
            <w:rPr>
              <w:ins w:id="590" w:author="Raul García Fernández" w:date="2017-07-04T17:53:00Z"/>
            </w:rPr>
          </w:rPrChange>
        </w:rPr>
        <w:pPrChange w:id="591" w:author="Usuario de Windows" w:date="2017-07-06T22:43:00Z">
          <w:pPr>
            <w:pStyle w:val="Prrafodelista"/>
            <w:numPr>
              <w:ilvl w:val="2"/>
              <w:numId w:val="36"/>
            </w:numPr>
            <w:ind w:left="2160" w:hanging="360"/>
          </w:pPr>
        </w:pPrChange>
      </w:pPr>
      <w:ins w:id="592" w:author="Raul García Fernández" w:date="2017-07-04T17:52:00Z">
        <w:r w:rsidRPr="008748C0">
          <w:rPr>
            <w:color w:val="FF0000"/>
            <w:rPrChange w:id="593" w:author="Raul García Fernández" w:date="2017-07-04T17:57:00Z">
              <w:rPr/>
            </w:rPrChange>
          </w:rPr>
          <w:t>Salida esperada</w:t>
        </w:r>
        <w:r>
          <w:t xml:space="preserve">: </w:t>
        </w:r>
      </w:ins>
      <w:ins w:id="594" w:author="Raul García Fernández" w:date="2017-07-04T17:54:00Z">
        <w:r w:rsidR="008748C0">
          <w:t xml:space="preserve">Si la prueba 2.1 es favorable. </w:t>
        </w:r>
      </w:ins>
      <w:ins w:id="595" w:author="Raul García Fernández" w:date="2017-07-04T17:52:00Z">
        <w:r w:rsidR="009B53D1">
          <w:t>El sistema crear</w:t>
        </w:r>
      </w:ins>
      <w:ins w:id="596" w:author="Raul García Fernández" w:date="2017-07-04T18:00:00Z">
        <w:r w:rsidR="009B53D1">
          <w:t>á</w:t>
        </w:r>
      </w:ins>
      <w:ins w:id="597" w:author="Raul García Fernández" w:date="2017-07-04T17:52:00Z">
        <w:r>
          <w:t xml:space="preserve"> una nueva carpeta</w:t>
        </w:r>
      </w:ins>
      <w:ins w:id="598" w:author="Raul García Fernández" w:date="2017-07-04T17:55:00Z">
        <w:r w:rsidR="008748C0">
          <w:t xml:space="preserve"> con el proyecto</w:t>
        </w:r>
      </w:ins>
      <w:ins w:id="599" w:author="Raul García Fernández" w:date="2017-07-04T17:52:00Z">
        <w:r>
          <w:t xml:space="preserve"> en su jerarquía de proyectos</w:t>
        </w:r>
        <w:r w:rsidR="002E3B40">
          <w:t>, c</w:t>
        </w:r>
        <w:r>
          <w:t>onteniendo toda la informaci</w:t>
        </w:r>
      </w:ins>
      <w:ins w:id="600" w:author="Raul García Fernández" w:date="2017-07-04T17:53:00Z">
        <w:r>
          <w:t>ón del repositorio</w:t>
        </w:r>
      </w:ins>
      <w:ins w:id="601" w:author="Raul García Fernández" w:date="2017-07-04T17:55:00Z">
        <w:r w:rsidR="008748C0">
          <w:t xml:space="preserve"> indicado</w:t>
        </w:r>
      </w:ins>
      <w:ins w:id="602" w:author="Raul García Fernández" w:date="2017-07-04T17:53:00Z">
        <w:r>
          <w:t>.</w:t>
        </w:r>
      </w:ins>
    </w:p>
    <w:p w14:paraId="6F08A2C5" w14:textId="07DE3D9B" w:rsidR="0076498E" w:rsidRPr="008748C0" w:rsidRDefault="008748C0">
      <w:pPr>
        <w:pStyle w:val="Prrafodelista"/>
        <w:numPr>
          <w:ilvl w:val="1"/>
          <w:numId w:val="36"/>
        </w:numPr>
        <w:jc w:val="both"/>
        <w:rPr>
          <w:ins w:id="603" w:author="Raul García Fernández" w:date="2017-07-04T17:54:00Z"/>
          <w:b/>
          <w:rPrChange w:id="604" w:author="Raul García Fernández" w:date="2017-07-04T17:54:00Z">
            <w:rPr>
              <w:ins w:id="605" w:author="Raul García Fernández" w:date="2017-07-04T17:54:00Z"/>
            </w:rPr>
          </w:rPrChange>
        </w:rPr>
        <w:pPrChange w:id="606" w:author="Usuario de Windows" w:date="2017-07-06T22:43:00Z">
          <w:pPr>
            <w:pStyle w:val="Prrafodelista"/>
            <w:numPr>
              <w:ilvl w:val="2"/>
              <w:numId w:val="36"/>
            </w:numPr>
            <w:ind w:left="2160" w:hanging="360"/>
          </w:pPr>
        </w:pPrChange>
      </w:pPr>
      <w:ins w:id="607" w:author="Raul García Fernández" w:date="2017-07-04T17:53:00Z">
        <w:r w:rsidRPr="008748C0">
          <w:rPr>
            <w:b/>
            <w:rPrChange w:id="608" w:author="Raul García Fernández" w:date="2017-07-04T17:56:00Z">
              <w:rPr/>
            </w:rPrChange>
          </w:rPr>
          <w:t>Caso base 2</w:t>
        </w:r>
        <w:r>
          <w:t xml:space="preserve">: El administrador realiza las condiciones de la prueba 2.1 e introduce los datos del repositorio GIT </w:t>
        </w:r>
      </w:ins>
      <w:ins w:id="609" w:author="Raul García Fernández" w:date="2017-07-05T17:18:00Z">
        <w:r w:rsidR="002E3B40">
          <w:t xml:space="preserve">de forma </w:t>
        </w:r>
      </w:ins>
      <w:ins w:id="610" w:author="Raul García Fernández" w:date="2017-07-04T17:53:00Z">
        <w:r w:rsidR="002E3B40">
          <w:t>correcta</w:t>
        </w:r>
        <w:r>
          <w:t>.</w:t>
        </w:r>
      </w:ins>
    </w:p>
    <w:p w14:paraId="110320BB" w14:textId="2FE9D938" w:rsidR="008748C0" w:rsidRPr="009B53D1" w:rsidRDefault="008748C0">
      <w:pPr>
        <w:pStyle w:val="Prrafodelista"/>
        <w:numPr>
          <w:ilvl w:val="2"/>
          <w:numId w:val="36"/>
        </w:numPr>
        <w:jc w:val="both"/>
        <w:rPr>
          <w:ins w:id="611" w:author="Raul García Fernández" w:date="2017-07-04T17:58:00Z"/>
          <w:b/>
          <w:rPrChange w:id="612" w:author="Raul García Fernández" w:date="2017-07-04T17:58:00Z">
            <w:rPr>
              <w:ins w:id="613" w:author="Raul García Fernández" w:date="2017-07-04T17:58:00Z"/>
            </w:rPr>
          </w:rPrChange>
        </w:rPr>
        <w:pPrChange w:id="614" w:author="Usuario de Windows" w:date="2017-07-06T22:43:00Z">
          <w:pPr>
            <w:pStyle w:val="Prrafodelista"/>
            <w:numPr>
              <w:ilvl w:val="2"/>
              <w:numId w:val="36"/>
            </w:numPr>
            <w:ind w:left="2160" w:hanging="360"/>
          </w:pPr>
        </w:pPrChange>
      </w:pPr>
      <w:ins w:id="615" w:author="Raul García Fernández" w:date="2017-07-04T17:54:00Z">
        <w:r w:rsidRPr="008748C0">
          <w:rPr>
            <w:color w:val="FF0000"/>
            <w:rPrChange w:id="616" w:author="Raul García Fernández" w:date="2017-07-04T17:57:00Z">
              <w:rPr/>
            </w:rPrChange>
          </w:rPr>
          <w:t>Salida esperada</w:t>
        </w:r>
        <w:r>
          <w:t xml:space="preserve">: </w:t>
        </w:r>
      </w:ins>
      <w:ins w:id="617" w:author="Raul García Fernández" w:date="2017-07-04T17:55:00Z">
        <w:r>
          <w:t xml:space="preserve">Si la prueba 2.1 es favorable. </w:t>
        </w:r>
        <w:r w:rsidR="009B53D1">
          <w:t>El sistema crear</w:t>
        </w:r>
      </w:ins>
      <w:ins w:id="618" w:author="Raul García Fernández" w:date="2017-07-04T18:00:00Z">
        <w:r w:rsidR="009B53D1">
          <w:t>á</w:t>
        </w:r>
      </w:ins>
      <w:ins w:id="619" w:author="Raul García Fernández" w:date="2017-07-04T17:55:00Z">
        <w:r>
          <w:t xml:space="preserve"> una nueva carpeta con el proyec</w:t>
        </w:r>
        <w:r w:rsidR="002E3B40">
          <w:t>to en su jerarquía de proyectos, c</w:t>
        </w:r>
        <w:r>
          <w:t>onteniendo toda la información del repositorio indicado</w:t>
        </w:r>
      </w:ins>
      <w:ins w:id="620" w:author="Raul García Fernández" w:date="2017-07-04T17:58:00Z">
        <w:r w:rsidR="009B53D1">
          <w:t>.</w:t>
        </w:r>
      </w:ins>
    </w:p>
    <w:p w14:paraId="22B2644C" w14:textId="4A647C54" w:rsidR="009B53D1" w:rsidRPr="009B53D1" w:rsidRDefault="009B53D1">
      <w:pPr>
        <w:pStyle w:val="Prrafodelista"/>
        <w:numPr>
          <w:ilvl w:val="1"/>
          <w:numId w:val="36"/>
        </w:numPr>
        <w:jc w:val="both"/>
        <w:rPr>
          <w:ins w:id="621" w:author="Raul García Fernández" w:date="2017-07-04T17:59:00Z"/>
          <w:b/>
          <w:rPrChange w:id="622" w:author="Raul García Fernández" w:date="2017-07-04T17:59:00Z">
            <w:rPr>
              <w:ins w:id="623" w:author="Raul García Fernández" w:date="2017-07-04T17:59:00Z"/>
            </w:rPr>
          </w:rPrChange>
        </w:rPr>
        <w:pPrChange w:id="624" w:author="Usuario de Windows" w:date="2017-07-06T22:43:00Z">
          <w:pPr>
            <w:pStyle w:val="Prrafodelista"/>
            <w:numPr>
              <w:ilvl w:val="2"/>
              <w:numId w:val="36"/>
            </w:numPr>
            <w:ind w:left="2160" w:hanging="360"/>
          </w:pPr>
        </w:pPrChange>
      </w:pPr>
      <w:ins w:id="625" w:author="Raul García Fernández" w:date="2017-07-04T17:58:00Z">
        <w:r>
          <w:rPr>
            <w:b/>
          </w:rPr>
          <w:t>Caso base 3</w:t>
        </w:r>
      </w:ins>
      <w:ins w:id="626" w:author="Raul García Fernández" w:date="2017-07-04T17:59:00Z">
        <w:r>
          <w:t xml:space="preserve">: El administrador realiza las condiciones de la prueba 2.1 e introduce los datos del repositorio GIT </w:t>
        </w:r>
      </w:ins>
      <w:ins w:id="627" w:author="Raul García Fernández" w:date="2017-07-05T17:19:00Z">
        <w:r w:rsidR="002E3B40">
          <w:t xml:space="preserve">de forma </w:t>
        </w:r>
      </w:ins>
      <w:ins w:id="628" w:author="Raul García Fernández" w:date="2017-07-04T17:59:00Z">
        <w:r w:rsidR="002E3B40">
          <w:t>incorrecta</w:t>
        </w:r>
        <w:r>
          <w:t>.</w:t>
        </w:r>
      </w:ins>
    </w:p>
    <w:p w14:paraId="4C8AD80A" w14:textId="502FAF48" w:rsidR="009B53D1" w:rsidRPr="009B53D1" w:rsidRDefault="009B53D1">
      <w:pPr>
        <w:pStyle w:val="Prrafodelista"/>
        <w:numPr>
          <w:ilvl w:val="2"/>
          <w:numId w:val="36"/>
        </w:numPr>
        <w:jc w:val="both"/>
        <w:rPr>
          <w:ins w:id="629" w:author="Raul García Fernández" w:date="2017-07-04T17:59:00Z"/>
          <w:b/>
          <w:rPrChange w:id="630" w:author="Raul García Fernández" w:date="2017-07-04T17:59:00Z">
            <w:rPr>
              <w:ins w:id="631" w:author="Raul García Fernández" w:date="2017-07-04T17:59:00Z"/>
            </w:rPr>
          </w:rPrChange>
        </w:rPr>
        <w:pPrChange w:id="632" w:author="Usuario de Windows" w:date="2017-07-06T22:43:00Z">
          <w:pPr>
            <w:pStyle w:val="Prrafodelista"/>
            <w:numPr>
              <w:ilvl w:val="2"/>
              <w:numId w:val="36"/>
            </w:numPr>
            <w:ind w:left="2160" w:hanging="360"/>
          </w:pPr>
        </w:pPrChange>
      </w:pPr>
      <w:ins w:id="633" w:author="Raul García Fernández" w:date="2017-07-04T17:59:00Z">
        <w:r w:rsidRPr="009B53D1">
          <w:rPr>
            <w:color w:val="FF0000"/>
            <w:rPrChange w:id="634" w:author="Raul García Fernández" w:date="2017-07-04T18:01:00Z">
              <w:rPr/>
            </w:rPrChange>
          </w:rPr>
          <w:t>Salida esperada</w:t>
        </w:r>
        <w:r>
          <w:t>: Si la prueba 2.1 es favorable. El sistema crear</w:t>
        </w:r>
      </w:ins>
      <w:ins w:id="635" w:author="Raul García Fernández" w:date="2017-07-04T18:00:00Z">
        <w:r>
          <w:t>á una carpeta en con el proyecto en su jerarquía, pero no contendrá ninguna informaci</w:t>
        </w:r>
      </w:ins>
      <w:ins w:id="636" w:author="Raul García Fernández" w:date="2017-07-04T18:01:00Z">
        <w:r>
          <w:t>ón.</w:t>
        </w:r>
      </w:ins>
    </w:p>
    <w:p w14:paraId="08087D61" w14:textId="17B26002" w:rsidR="009B53D1" w:rsidRPr="00CB7B19" w:rsidRDefault="00E23211">
      <w:pPr>
        <w:pStyle w:val="Prrafodelista"/>
        <w:numPr>
          <w:ilvl w:val="1"/>
          <w:numId w:val="36"/>
        </w:numPr>
        <w:jc w:val="both"/>
        <w:rPr>
          <w:ins w:id="637" w:author="Raul García Fernández" w:date="2017-07-04T17:59:00Z"/>
          <w:b/>
        </w:rPr>
        <w:pPrChange w:id="638" w:author="Usuario de Windows" w:date="2017-07-06T22:43:00Z">
          <w:pPr>
            <w:pStyle w:val="Prrafodelista"/>
            <w:numPr>
              <w:ilvl w:val="1"/>
              <w:numId w:val="36"/>
            </w:numPr>
            <w:ind w:left="1440" w:hanging="360"/>
          </w:pPr>
        </w:pPrChange>
      </w:pPr>
      <w:ins w:id="639" w:author="Raul García Fernández" w:date="2017-07-04T17:59:00Z">
        <w:r>
          <w:rPr>
            <w:b/>
          </w:rPr>
          <w:t>Caso base 4</w:t>
        </w:r>
        <w:r w:rsidR="009B53D1">
          <w:t xml:space="preserve">: El usuario realiza las condiciones de la prueba 2.1 e introduce los datos del repositorio GIT </w:t>
        </w:r>
      </w:ins>
      <w:ins w:id="640" w:author="Raul García Fernández" w:date="2017-07-05T17:19:00Z">
        <w:r w:rsidR="002E3B40">
          <w:t>de forma incorrecta</w:t>
        </w:r>
      </w:ins>
      <w:ins w:id="641" w:author="Raul García Fernández" w:date="2017-07-04T17:59:00Z">
        <w:r w:rsidR="009B53D1">
          <w:t>.</w:t>
        </w:r>
      </w:ins>
    </w:p>
    <w:p w14:paraId="7CD6D201" w14:textId="549FF679" w:rsidR="009B53D1" w:rsidRPr="009B53D1" w:rsidRDefault="009B53D1">
      <w:pPr>
        <w:pStyle w:val="Prrafodelista"/>
        <w:numPr>
          <w:ilvl w:val="2"/>
          <w:numId w:val="36"/>
        </w:numPr>
        <w:jc w:val="both"/>
        <w:rPr>
          <w:ins w:id="642" w:author="Raul García Fernández" w:date="2017-07-04T18:02:00Z"/>
          <w:b/>
          <w:rPrChange w:id="643" w:author="Raul García Fernández" w:date="2017-07-04T18:02:00Z">
            <w:rPr>
              <w:ins w:id="644" w:author="Raul García Fernández" w:date="2017-07-04T18:02:00Z"/>
            </w:rPr>
          </w:rPrChange>
        </w:rPr>
        <w:pPrChange w:id="645" w:author="Usuario de Windows" w:date="2017-07-06T22:43:00Z">
          <w:pPr>
            <w:pStyle w:val="Prrafodelista"/>
            <w:numPr>
              <w:ilvl w:val="2"/>
              <w:numId w:val="36"/>
            </w:numPr>
            <w:ind w:left="2160" w:hanging="360"/>
          </w:pPr>
        </w:pPrChange>
      </w:pPr>
      <w:ins w:id="646" w:author="Raul García Fernández" w:date="2017-07-04T18:01:00Z">
        <w:r w:rsidRPr="009B53D1">
          <w:rPr>
            <w:color w:val="FF0000"/>
            <w:rPrChange w:id="647" w:author="Raul García Fernández" w:date="2017-07-04T18:01:00Z">
              <w:rPr>
                <w:b/>
              </w:rPr>
            </w:rPrChange>
          </w:rPr>
          <w:t>Salida esperada</w:t>
        </w:r>
        <w:r>
          <w:t>: Si la prueba 2.1 es favorable. El sistema creará una carpeta en con el proyecto en su jerarquía, pero no contendrá ninguna información.</w:t>
        </w:r>
      </w:ins>
      <w:ins w:id="648" w:author="Raul García Fernández" w:date="2017-07-04T18:03:00Z">
        <w:r w:rsidR="00A01A87">
          <w:br/>
        </w:r>
      </w:ins>
    </w:p>
    <w:p w14:paraId="733A6710" w14:textId="165361F3" w:rsidR="009B53D1" w:rsidRPr="009B53D1" w:rsidRDefault="009B53D1">
      <w:pPr>
        <w:pStyle w:val="Prrafodelista"/>
        <w:numPr>
          <w:ilvl w:val="0"/>
          <w:numId w:val="36"/>
        </w:numPr>
        <w:jc w:val="both"/>
        <w:rPr>
          <w:ins w:id="649" w:author="Raul García Fernández" w:date="2017-07-04T18:02:00Z"/>
          <w:b/>
          <w:rPrChange w:id="650" w:author="Raul García Fernández" w:date="2017-07-04T18:02:00Z">
            <w:rPr>
              <w:ins w:id="651" w:author="Raul García Fernández" w:date="2017-07-04T18:02:00Z"/>
            </w:rPr>
          </w:rPrChange>
        </w:rPr>
        <w:pPrChange w:id="652" w:author="Usuario de Windows" w:date="2017-07-06T22:44:00Z">
          <w:pPr>
            <w:pStyle w:val="Prrafodelista"/>
            <w:numPr>
              <w:ilvl w:val="2"/>
              <w:numId w:val="36"/>
            </w:numPr>
            <w:ind w:left="2160" w:hanging="360"/>
          </w:pPr>
        </w:pPrChange>
      </w:pPr>
      <w:ins w:id="653" w:author="Raul García Fernández" w:date="2017-07-04T18:02:00Z">
        <w:r>
          <w:t xml:space="preserve">2.5 </w:t>
        </w:r>
        <w:r w:rsidRPr="009B53D1">
          <w:rPr>
            <w:u w:val="single"/>
            <w:rPrChange w:id="654" w:author="Raul García Fernández" w:date="2017-07-04T18:02:00Z">
              <w:rPr/>
            </w:rPrChange>
          </w:rPr>
          <w:t>Listado de proyectos del usuario</w:t>
        </w:r>
        <w:r>
          <w:t>:</w:t>
        </w:r>
      </w:ins>
    </w:p>
    <w:p w14:paraId="17E15789" w14:textId="7B43EFAD" w:rsidR="009B53D1" w:rsidRPr="009B53D1" w:rsidRDefault="009B53D1">
      <w:pPr>
        <w:pStyle w:val="Prrafodelista"/>
        <w:numPr>
          <w:ilvl w:val="1"/>
          <w:numId w:val="36"/>
        </w:numPr>
        <w:jc w:val="both"/>
        <w:rPr>
          <w:ins w:id="655" w:author="Raul García Fernández" w:date="2017-07-04T18:02:00Z"/>
          <w:b/>
          <w:rPrChange w:id="656" w:author="Raul García Fernández" w:date="2017-07-04T18:03:00Z">
            <w:rPr>
              <w:ins w:id="657" w:author="Raul García Fernández" w:date="2017-07-04T18:02:00Z"/>
            </w:rPr>
          </w:rPrChange>
        </w:rPr>
        <w:pPrChange w:id="658" w:author="Usuario de Windows" w:date="2017-07-06T22:44:00Z">
          <w:pPr>
            <w:pStyle w:val="Prrafodelista"/>
            <w:numPr>
              <w:ilvl w:val="2"/>
              <w:numId w:val="36"/>
            </w:numPr>
            <w:ind w:left="2160" w:hanging="360"/>
          </w:pPr>
        </w:pPrChange>
      </w:pPr>
      <w:ins w:id="659" w:author="Raul García Fernández" w:date="2017-07-04T18:02:00Z">
        <w:r w:rsidRPr="00A01A87">
          <w:rPr>
            <w:b/>
            <w:rPrChange w:id="660" w:author="Raul García Fernández" w:date="2017-07-04T18:04:00Z">
              <w:rPr/>
            </w:rPrChange>
          </w:rPr>
          <w:t>Caso base 1</w:t>
        </w:r>
        <w:r>
          <w:t>: El usuario solicita listar todos los proyectos que contiene.</w:t>
        </w:r>
      </w:ins>
    </w:p>
    <w:p w14:paraId="225E9D46" w14:textId="77777777" w:rsidR="00AA411B" w:rsidRPr="00AA411B" w:rsidRDefault="009B53D1">
      <w:pPr>
        <w:pStyle w:val="Prrafodelista"/>
        <w:numPr>
          <w:ilvl w:val="2"/>
          <w:numId w:val="36"/>
        </w:numPr>
        <w:jc w:val="both"/>
        <w:rPr>
          <w:ins w:id="661" w:author="Raul García Fernández" w:date="2017-07-04T18:16:00Z"/>
          <w:b/>
          <w:rPrChange w:id="662" w:author="Raul García Fernández" w:date="2017-07-04T18:16:00Z">
            <w:rPr>
              <w:ins w:id="663" w:author="Raul García Fernández" w:date="2017-07-04T18:16:00Z"/>
            </w:rPr>
          </w:rPrChange>
        </w:rPr>
        <w:pPrChange w:id="664" w:author="Usuario de Windows" w:date="2017-07-06T22:44:00Z">
          <w:pPr>
            <w:pStyle w:val="Prrafodelista"/>
            <w:numPr>
              <w:ilvl w:val="2"/>
              <w:numId w:val="36"/>
            </w:numPr>
            <w:ind w:left="2160" w:hanging="360"/>
          </w:pPr>
        </w:pPrChange>
      </w:pPr>
      <w:ins w:id="665" w:author="Raul García Fernández" w:date="2017-07-04T18:03:00Z">
        <w:r w:rsidRPr="00A01A87">
          <w:rPr>
            <w:color w:val="FF0000"/>
            <w:rPrChange w:id="666" w:author="Raul García Fernández" w:date="2017-07-04T18:04:00Z">
              <w:rPr/>
            </w:rPrChange>
          </w:rPr>
          <w:t>Salida espera</w:t>
        </w:r>
      </w:ins>
      <w:ins w:id="667" w:author="Raul García Fernández" w:date="2017-07-04T18:05:00Z">
        <w:r w:rsidR="00A01A87">
          <w:rPr>
            <w:color w:val="FF0000"/>
          </w:rPr>
          <w:t>da</w:t>
        </w:r>
      </w:ins>
      <w:ins w:id="668" w:author="Raul García Fernández" w:date="2017-07-04T18:03:00Z">
        <w:r>
          <w:t>: Al usuario le será devuelto por el sistema la lista de todos los proyectos propietarios.</w:t>
        </w:r>
      </w:ins>
    </w:p>
    <w:p w14:paraId="3CE6F9A4" w14:textId="77777777" w:rsidR="00AA411B" w:rsidRPr="00AA411B" w:rsidRDefault="00AA411B">
      <w:pPr>
        <w:pStyle w:val="Prrafodelista"/>
        <w:numPr>
          <w:ilvl w:val="1"/>
          <w:numId w:val="36"/>
        </w:numPr>
        <w:jc w:val="both"/>
        <w:rPr>
          <w:ins w:id="669" w:author="Raul García Fernández" w:date="2017-07-04T18:17:00Z"/>
          <w:b/>
          <w:rPrChange w:id="670" w:author="Raul García Fernández" w:date="2017-07-04T18:17:00Z">
            <w:rPr>
              <w:ins w:id="671" w:author="Raul García Fernández" w:date="2017-07-04T18:17:00Z"/>
            </w:rPr>
          </w:rPrChange>
        </w:rPr>
        <w:pPrChange w:id="672" w:author="Usuario de Windows" w:date="2017-07-06T22:44:00Z">
          <w:pPr>
            <w:pStyle w:val="Prrafodelista"/>
            <w:numPr>
              <w:ilvl w:val="2"/>
              <w:numId w:val="36"/>
            </w:numPr>
            <w:ind w:left="2160" w:hanging="360"/>
          </w:pPr>
        </w:pPrChange>
      </w:pPr>
      <w:ins w:id="673" w:author="Raul García Fernández" w:date="2017-07-04T18:17:00Z">
        <w:r w:rsidRPr="00AA411B">
          <w:rPr>
            <w:b/>
            <w:rPrChange w:id="674" w:author="Raul García Fernández" w:date="2017-07-04T18:18:00Z">
              <w:rPr/>
            </w:rPrChange>
          </w:rPr>
          <w:t>Caso base 2</w:t>
        </w:r>
        <w:r>
          <w:t>: El administrador solicita listar todos los proyectos que contiene.</w:t>
        </w:r>
      </w:ins>
    </w:p>
    <w:p w14:paraId="784EBE06" w14:textId="6ED3F33D" w:rsidR="009B53D1" w:rsidRPr="00A01A87" w:rsidRDefault="00AA411B" w:rsidP="00E81DF4">
      <w:pPr>
        <w:pStyle w:val="Prrafodelista"/>
        <w:numPr>
          <w:ilvl w:val="2"/>
          <w:numId w:val="36"/>
        </w:numPr>
        <w:rPr>
          <w:ins w:id="675" w:author="Raul García Fernández" w:date="2017-07-04T18:04:00Z"/>
          <w:b/>
          <w:rPrChange w:id="676" w:author="Raul García Fernández" w:date="2017-07-04T18:04:00Z">
            <w:rPr>
              <w:ins w:id="677" w:author="Raul García Fernández" w:date="2017-07-04T18:04:00Z"/>
            </w:rPr>
          </w:rPrChange>
        </w:rPr>
      </w:pPr>
      <w:ins w:id="678" w:author="Raul García Fernández" w:date="2017-07-04T18:17:00Z">
        <w:r w:rsidRPr="00AA411B">
          <w:rPr>
            <w:color w:val="FF0000"/>
            <w:rPrChange w:id="679" w:author="Raul García Fernández" w:date="2017-07-04T18:18:00Z">
              <w:rPr/>
            </w:rPrChange>
          </w:rPr>
          <w:t>Salida esperada</w:t>
        </w:r>
        <w:r>
          <w:t>: Al administrador le será devuelto por el sistema una lista completa de todos los proyectos del sistema.</w:t>
        </w:r>
      </w:ins>
      <w:ins w:id="680" w:author="Raul García Fernández" w:date="2017-07-04T18:13:00Z">
        <w:r w:rsidR="00A01A87">
          <w:br/>
        </w:r>
      </w:ins>
    </w:p>
    <w:p w14:paraId="5C715A4C" w14:textId="3A4BD6C1" w:rsidR="00A01A87" w:rsidRPr="00A01A87" w:rsidRDefault="00A01A87">
      <w:pPr>
        <w:pStyle w:val="Prrafodelista"/>
        <w:numPr>
          <w:ilvl w:val="0"/>
          <w:numId w:val="36"/>
        </w:numPr>
        <w:jc w:val="both"/>
        <w:rPr>
          <w:ins w:id="681" w:author="Raul García Fernández" w:date="2017-07-04T18:05:00Z"/>
          <w:b/>
          <w:rPrChange w:id="682" w:author="Raul García Fernández" w:date="2017-07-04T18:05:00Z">
            <w:rPr>
              <w:ins w:id="683" w:author="Raul García Fernández" w:date="2017-07-04T18:05:00Z"/>
            </w:rPr>
          </w:rPrChange>
        </w:rPr>
        <w:pPrChange w:id="684" w:author="Usuario de Windows" w:date="2017-07-06T22:44:00Z">
          <w:pPr>
            <w:pStyle w:val="Prrafodelista"/>
            <w:numPr>
              <w:ilvl w:val="2"/>
              <w:numId w:val="36"/>
            </w:numPr>
            <w:ind w:left="2160" w:hanging="360"/>
          </w:pPr>
        </w:pPrChange>
      </w:pPr>
      <w:ins w:id="685" w:author="Raul García Fernández" w:date="2017-07-04T18:04:00Z">
        <w:r>
          <w:t xml:space="preserve">2.6. </w:t>
        </w:r>
        <w:r w:rsidRPr="00A01A87">
          <w:rPr>
            <w:u w:val="single"/>
            <w:rPrChange w:id="686" w:author="Raul García Fernández" w:date="2017-07-04T18:04:00Z">
              <w:rPr/>
            </w:rPrChange>
          </w:rPr>
          <w:t>Eliminación de proyectos</w:t>
        </w:r>
        <w:r>
          <w:t>:</w:t>
        </w:r>
      </w:ins>
    </w:p>
    <w:p w14:paraId="0A7A7CD6" w14:textId="4679990C" w:rsidR="00A01A87" w:rsidRPr="00A01A87" w:rsidRDefault="00A01A87">
      <w:pPr>
        <w:pStyle w:val="Prrafodelista"/>
        <w:numPr>
          <w:ilvl w:val="1"/>
          <w:numId w:val="36"/>
        </w:numPr>
        <w:jc w:val="both"/>
        <w:rPr>
          <w:ins w:id="687" w:author="Raul García Fernández" w:date="2017-07-04T18:10:00Z"/>
          <w:b/>
          <w:rPrChange w:id="688" w:author="Raul García Fernández" w:date="2017-07-04T18:10:00Z">
            <w:rPr>
              <w:ins w:id="689" w:author="Raul García Fernández" w:date="2017-07-04T18:10:00Z"/>
            </w:rPr>
          </w:rPrChange>
        </w:rPr>
        <w:pPrChange w:id="690" w:author="Usuario de Windows" w:date="2017-07-06T22:44:00Z">
          <w:pPr>
            <w:pStyle w:val="Prrafodelista"/>
            <w:numPr>
              <w:ilvl w:val="2"/>
              <w:numId w:val="36"/>
            </w:numPr>
            <w:ind w:left="2160" w:hanging="360"/>
          </w:pPr>
        </w:pPrChange>
      </w:pPr>
      <w:ins w:id="691" w:author="Raul García Fernández" w:date="2017-07-04T18:05:00Z">
        <w:r w:rsidRPr="00A01A87">
          <w:rPr>
            <w:b/>
            <w:rPrChange w:id="692" w:author="Raul García Fernández" w:date="2017-07-04T18:13:00Z">
              <w:rPr/>
            </w:rPrChange>
          </w:rPr>
          <w:t>Caso base 1</w:t>
        </w:r>
        <w:r>
          <w:t xml:space="preserve">: El </w:t>
        </w:r>
        <w:r w:rsidR="00C4617D">
          <w:t xml:space="preserve">usuario solicita eliminar </w:t>
        </w:r>
        <w:r>
          <w:t>del sistema</w:t>
        </w:r>
      </w:ins>
      <w:ins w:id="693" w:author="Raul García Fernández" w:date="2017-07-05T17:20:00Z">
        <w:r w:rsidR="00C4617D">
          <w:t xml:space="preserve"> un proyecto propio</w:t>
        </w:r>
      </w:ins>
      <w:ins w:id="694" w:author="Raul García Fernández" w:date="2017-07-04T18:10:00Z">
        <w:r>
          <w:t>.</w:t>
        </w:r>
      </w:ins>
    </w:p>
    <w:p w14:paraId="3B121A2B" w14:textId="518D7FEE" w:rsidR="00A01A87" w:rsidRPr="00A01A87" w:rsidRDefault="00A01A87">
      <w:pPr>
        <w:pStyle w:val="Prrafodelista"/>
        <w:numPr>
          <w:ilvl w:val="2"/>
          <w:numId w:val="36"/>
        </w:numPr>
        <w:jc w:val="both"/>
        <w:rPr>
          <w:ins w:id="695" w:author="Raul García Fernández" w:date="2017-07-04T18:11:00Z"/>
          <w:b/>
          <w:rPrChange w:id="696" w:author="Raul García Fernández" w:date="2017-07-04T18:11:00Z">
            <w:rPr>
              <w:ins w:id="697" w:author="Raul García Fernández" w:date="2017-07-04T18:11:00Z"/>
            </w:rPr>
          </w:rPrChange>
        </w:rPr>
        <w:pPrChange w:id="698" w:author="Usuario de Windows" w:date="2017-07-06T22:44:00Z">
          <w:pPr>
            <w:pStyle w:val="Prrafodelista"/>
            <w:numPr>
              <w:ilvl w:val="2"/>
              <w:numId w:val="36"/>
            </w:numPr>
            <w:ind w:left="2160" w:hanging="360"/>
          </w:pPr>
        </w:pPrChange>
      </w:pPr>
      <w:ins w:id="699" w:author="Raul García Fernández" w:date="2017-07-04T18:10:00Z">
        <w:r w:rsidRPr="00A01A87">
          <w:rPr>
            <w:color w:val="FF0000"/>
            <w:rPrChange w:id="700" w:author="Raul García Fernández" w:date="2017-07-04T18:13:00Z">
              <w:rPr/>
            </w:rPrChange>
          </w:rPr>
          <w:t>Salida esperada</w:t>
        </w:r>
        <w:r>
          <w:t>: El proyecto será eliminado del sistema</w:t>
        </w:r>
      </w:ins>
      <w:ins w:id="701" w:author="Usuario de Windows" w:date="2017-07-06T22:45:00Z">
        <w:r w:rsidR="003E56BD">
          <w:t>, p</w:t>
        </w:r>
      </w:ins>
      <w:ins w:id="702" w:author="Raul García Fernández" w:date="2017-07-04T18:10:00Z">
        <w:del w:id="703" w:author="Usuario de Windows" w:date="2017-07-06T22:45:00Z">
          <w:r w:rsidDel="003E56BD">
            <w:delText>. P</w:delText>
          </w:r>
        </w:del>
        <w:r>
          <w:t>ero el proyecto permanecer</w:t>
        </w:r>
      </w:ins>
      <w:ins w:id="704" w:author="Raul García Fernández" w:date="2017-07-04T18:11:00Z">
        <w:r>
          <w:t>á en la jerarquía de proyectos.</w:t>
        </w:r>
      </w:ins>
    </w:p>
    <w:p w14:paraId="7B14EAB6" w14:textId="1D3A4139" w:rsidR="00A01A87" w:rsidRPr="00A01A87" w:rsidRDefault="00A01A87">
      <w:pPr>
        <w:pStyle w:val="Prrafodelista"/>
        <w:numPr>
          <w:ilvl w:val="1"/>
          <w:numId w:val="36"/>
        </w:numPr>
        <w:jc w:val="both"/>
        <w:rPr>
          <w:ins w:id="705" w:author="Raul García Fernández" w:date="2017-07-04T18:11:00Z"/>
          <w:b/>
          <w:rPrChange w:id="706" w:author="Raul García Fernández" w:date="2017-07-04T18:11:00Z">
            <w:rPr>
              <w:ins w:id="707" w:author="Raul García Fernández" w:date="2017-07-04T18:11:00Z"/>
            </w:rPr>
          </w:rPrChange>
        </w:rPr>
        <w:pPrChange w:id="708" w:author="Usuario de Windows" w:date="2017-07-06T22:44:00Z">
          <w:pPr>
            <w:pStyle w:val="Prrafodelista"/>
            <w:numPr>
              <w:ilvl w:val="2"/>
              <w:numId w:val="36"/>
            </w:numPr>
            <w:ind w:left="2160" w:hanging="360"/>
          </w:pPr>
        </w:pPrChange>
      </w:pPr>
      <w:ins w:id="709" w:author="Raul García Fernández" w:date="2017-07-04T18:11:00Z">
        <w:r w:rsidRPr="00A01A87">
          <w:rPr>
            <w:b/>
            <w:rPrChange w:id="710" w:author="Raul García Fernández" w:date="2017-07-04T18:13:00Z">
              <w:rPr/>
            </w:rPrChange>
          </w:rPr>
          <w:t>Caso base 2</w:t>
        </w:r>
        <w:r>
          <w:t xml:space="preserve">: El usuario solicita eliminar </w:t>
        </w:r>
      </w:ins>
      <w:ins w:id="711" w:author="Raul García Fernández" w:date="2017-07-05T17:20:00Z">
        <w:r w:rsidR="00C4617D">
          <w:t>del sistema un proyecto ajeno</w:t>
        </w:r>
      </w:ins>
      <w:ins w:id="712" w:author="Raul García Fernández" w:date="2017-07-04T18:11:00Z">
        <w:r>
          <w:t>.</w:t>
        </w:r>
      </w:ins>
    </w:p>
    <w:p w14:paraId="62F29556" w14:textId="7036B5DE" w:rsidR="00A01A87" w:rsidRPr="00A01A87" w:rsidRDefault="00A01A87">
      <w:pPr>
        <w:pStyle w:val="Prrafodelista"/>
        <w:numPr>
          <w:ilvl w:val="2"/>
          <w:numId w:val="36"/>
        </w:numPr>
        <w:jc w:val="both"/>
        <w:rPr>
          <w:ins w:id="713" w:author="Raul García Fernández" w:date="2017-07-04T18:12:00Z"/>
          <w:b/>
          <w:rPrChange w:id="714" w:author="Raul García Fernández" w:date="2017-07-04T18:12:00Z">
            <w:rPr>
              <w:ins w:id="715" w:author="Raul García Fernández" w:date="2017-07-04T18:12:00Z"/>
            </w:rPr>
          </w:rPrChange>
        </w:rPr>
        <w:pPrChange w:id="716" w:author="Usuario de Windows" w:date="2017-07-06T22:44:00Z">
          <w:pPr>
            <w:pStyle w:val="Prrafodelista"/>
            <w:numPr>
              <w:ilvl w:val="2"/>
              <w:numId w:val="36"/>
            </w:numPr>
            <w:ind w:left="2160" w:hanging="360"/>
          </w:pPr>
        </w:pPrChange>
      </w:pPr>
      <w:ins w:id="717" w:author="Raul García Fernández" w:date="2017-07-04T18:11:00Z">
        <w:r w:rsidRPr="00A01A87">
          <w:rPr>
            <w:color w:val="FF0000"/>
            <w:rPrChange w:id="718" w:author="Raul García Fernández" w:date="2017-07-04T18:13:00Z">
              <w:rPr/>
            </w:rPrChange>
          </w:rPr>
          <w:t>Salida esperada</w:t>
        </w:r>
        <w:r>
          <w:t xml:space="preserve">: El proyecto no será eliminado </w:t>
        </w:r>
      </w:ins>
      <w:ins w:id="719" w:author="Raul García Fernández" w:date="2017-07-04T18:12:00Z">
        <w:r>
          <w:t>del</w:t>
        </w:r>
      </w:ins>
      <w:ins w:id="720" w:author="Raul García Fernández" w:date="2017-07-04T18:11:00Z">
        <w:r>
          <w:t xml:space="preserve"> </w:t>
        </w:r>
      </w:ins>
      <w:ins w:id="721" w:author="Raul García Fernández" w:date="2017-07-04T18:12:00Z">
        <w:r>
          <w:t>sistema.</w:t>
        </w:r>
      </w:ins>
    </w:p>
    <w:p w14:paraId="7DEBED32" w14:textId="36086252" w:rsidR="00A01A87" w:rsidRPr="00A01A87" w:rsidRDefault="00A01A87">
      <w:pPr>
        <w:pStyle w:val="Prrafodelista"/>
        <w:numPr>
          <w:ilvl w:val="1"/>
          <w:numId w:val="36"/>
        </w:numPr>
        <w:jc w:val="both"/>
        <w:rPr>
          <w:ins w:id="722" w:author="Raul García Fernández" w:date="2017-07-04T18:12:00Z"/>
          <w:b/>
          <w:rPrChange w:id="723" w:author="Raul García Fernández" w:date="2017-07-04T18:12:00Z">
            <w:rPr>
              <w:ins w:id="724" w:author="Raul García Fernández" w:date="2017-07-04T18:12:00Z"/>
            </w:rPr>
          </w:rPrChange>
        </w:rPr>
        <w:pPrChange w:id="725" w:author="Usuario de Windows" w:date="2017-07-06T22:44:00Z">
          <w:pPr>
            <w:pStyle w:val="Prrafodelista"/>
            <w:numPr>
              <w:ilvl w:val="2"/>
              <w:numId w:val="36"/>
            </w:numPr>
            <w:ind w:left="2160" w:hanging="360"/>
          </w:pPr>
        </w:pPrChange>
      </w:pPr>
      <w:ins w:id="726" w:author="Raul García Fernández" w:date="2017-07-04T18:12:00Z">
        <w:r w:rsidRPr="00A01A87">
          <w:rPr>
            <w:b/>
            <w:rPrChange w:id="727" w:author="Raul García Fernández" w:date="2017-07-04T18:13:00Z">
              <w:rPr/>
            </w:rPrChange>
          </w:rPr>
          <w:t>Caso base 3</w:t>
        </w:r>
        <w:r>
          <w:t xml:space="preserve">: El administrador solicita eliminar </w:t>
        </w:r>
      </w:ins>
      <w:ins w:id="728" w:author="Raul García Fernández" w:date="2017-07-05T17:20:00Z">
        <w:r w:rsidR="00C4617D">
          <w:t>del sistema un proyecto ajeno</w:t>
        </w:r>
      </w:ins>
      <w:ins w:id="729" w:author="Raul García Fernández" w:date="2017-07-04T18:12:00Z">
        <w:r>
          <w:t>.</w:t>
        </w:r>
      </w:ins>
    </w:p>
    <w:p w14:paraId="6097C793" w14:textId="76F568A3" w:rsidR="00A01A87" w:rsidRPr="0076498E" w:rsidRDefault="00A01A87" w:rsidP="007A4DA1">
      <w:pPr>
        <w:pStyle w:val="Prrafodelista"/>
        <w:numPr>
          <w:ilvl w:val="2"/>
          <w:numId w:val="36"/>
        </w:numPr>
        <w:rPr>
          <w:ins w:id="730" w:author="Raul García Fernández" w:date="2017-07-04T17:45:00Z"/>
          <w:b/>
          <w:rPrChange w:id="731" w:author="Raul García Fernández" w:date="2017-07-04T17:51:00Z">
            <w:rPr>
              <w:ins w:id="732" w:author="Raul García Fernández" w:date="2017-07-04T17:45:00Z"/>
            </w:rPr>
          </w:rPrChange>
        </w:rPr>
      </w:pPr>
      <w:ins w:id="733" w:author="Raul García Fernández" w:date="2017-07-04T18:12:00Z">
        <w:r w:rsidRPr="00A01A87">
          <w:rPr>
            <w:color w:val="FF0000"/>
            <w:rPrChange w:id="734" w:author="Raul García Fernández" w:date="2017-07-04T18:13:00Z">
              <w:rPr/>
            </w:rPrChange>
          </w:rPr>
          <w:lastRenderedPageBreak/>
          <w:t>Salida esperada</w:t>
        </w:r>
        <w:r>
          <w:t>: El proyecto será eliminado del sistema. Pero el proyecto permanecerá en la jerarquía de proyectos.</w:t>
        </w:r>
      </w:ins>
    </w:p>
    <w:p w14:paraId="11645351" w14:textId="77777777" w:rsidR="00905B77" w:rsidRPr="001B3F8C" w:rsidRDefault="00905B77">
      <w:pPr>
        <w:pStyle w:val="Prrafodelista"/>
        <w:ind w:left="1440"/>
        <w:rPr>
          <w:ins w:id="735" w:author="Raul García Fernández" w:date="2017-07-04T17:38:00Z"/>
        </w:rPr>
        <w:pPrChange w:id="736" w:author="Raul García Fernández" w:date="2017-07-04T19:06:00Z">
          <w:pPr>
            <w:pStyle w:val="Ttulo2"/>
            <w:numPr>
              <w:ilvl w:val="1"/>
              <w:numId w:val="26"/>
            </w:numPr>
            <w:ind w:left="1080" w:hanging="720"/>
          </w:pPr>
        </w:pPrChange>
      </w:pPr>
    </w:p>
    <w:p w14:paraId="10E99273" w14:textId="03E796F0" w:rsidR="003D2201" w:rsidRPr="001B3F8C" w:rsidRDefault="00A01A87">
      <w:pPr>
        <w:pStyle w:val="Prrafodelista"/>
        <w:numPr>
          <w:ilvl w:val="2"/>
          <w:numId w:val="26"/>
        </w:numPr>
        <w:jc w:val="both"/>
        <w:outlineLvl w:val="2"/>
        <w:rPr>
          <w:ins w:id="737" w:author="Raul García Fernández" w:date="2017-07-04T18:14:00Z"/>
        </w:rPr>
        <w:pPrChange w:id="738" w:author="Usuario de Windows" w:date="2017-07-06T22:45:00Z">
          <w:pPr>
            <w:pStyle w:val="Ttulo2"/>
            <w:numPr>
              <w:ilvl w:val="1"/>
              <w:numId w:val="26"/>
            </w:numPr>
            <w:ind w:left="1080" w:hanging="720"/>
          </w:pPr>
        </w:pPrChange>
      </w:pPr>
      <w:bookmarkStart w:id="739" w:name="_Toc487050964"/>
      <w:ins w:id="740" w:author="Raul García Fernández" w:date="2017-07-04T18:13:00Z">
        <w:r w:rsidRPr="00771A86">
          <w:rPr>
            <w:b/>
            <w:rPrChange w:id="741" w:author="Raul García Fernández" w:date="2017-07-04T18:51:00Z">
              <w:rPr/>
            </w:rPrChange>
          </w:rPr>
          <w:t>Pruebas sobre ejecuciones:</w:t>
        </w:r>
      </w:ins>
      <w:bookmarkEnd w:id="739"/>
    </w:p>
    <w:p w14:paraId="5D5DC8F7" w14:textId="77777777" w:rsidR="00AA411B" w:rsidRDefault="00A01A87">
      <w:pPr>
        <w:pStyle w:val="Prrafodelista"/>
        <w:numPr>
          <w:ilvl w:val="0"/>
          <w:numId w:val="37"/>
        </w:numPr>
        <w:jc w:val="both"/>
        <w:rPr>
          <w:ins w:id="742" w:author="Raul García Fernández" w:date="2017-07-04T18:16:00Z"/>
        </w:rPr>
        <w:pPrChange w:id="743" w:author="Usuario de Windows" w:date="2017-07-06T22:45:00Z">
          <w:pPr>
            <w:pStyle w:val="Ttulo2"/>
            <w:numPr>
              <w:ilvl w:val="1"/>
              <w:numId w:val="26"/>
            </w:numPr>
            <w:ind w:left="1080" w:hanging="720"/>
          </w:pPr>
        </w:pPrChange>
      </w:pPr>
      <w:ins w:id="744" w:author="Raul García Fernández" w:date="2017-07-04T18:14:00Z">
        <w:r>
          <w:t xml:space="preserve">3.1 </w:t>
        </w:r>
      </w:ins>
      <w:ins w:id="745" w:author="Raul García Fernández" w:date="2017-07-04T18:15:00Z">
        <w:r w:rsidR="00AA411B" w:rsidRPr="00AA411B">
          <w:rPr>
            <w:u w:val="single"/>
            <w:rPrChange w:id="746" w:author="Raul García Fernández" w:date="2017-07-04T18:15:00Z">
              <w:rPr/>
            </w:rPrChange>
          </w:rPr>
          <w:t>Listado de ejecuciones</w:t>
        </w:r>
        <w:r w:rsidR="00AA411B">
          <w:t xml:space="preserve">: </w:t>
        </w:r>
      </w:ins>
    </w:p>
    <w:p w14:paraId="669634BA" w14:textId="6C92A774" w:rsidR="00A01A87" w:rsidRDefault="00AA411B">
      <w:pPr>
        <w:pStyle w:val="Prrafodelista"/>
        <w:numPr>
          <w:ilvl w:val="1"/>
          <w:numId w:val="37"/>
        </w:numPr>
        <w:jc w:val="both"/>
        <w:rPr>
          <w:ins w:id="747" w:author="Raul García Fernández" w:date="2017-07-04T18:15:00Z"/>
        </w:rPr>
        <w:pPrChange w:id="748" w:author="Usuario de Windows" w:date="2017-07-06T22:45:00Z">
          <w:pPr>
            <w:pStyle w:val="Ttulo2"/>
            <w:numPr>
              <w:ilvl w:val="1"/>
              <w:numId w:val="26"/>
            </w:numPr>
            <w:ind w:left="1080" w:hanging="720"/>
          </w:pPr>
        </w:pPrChange>
      </w:pPr>
      <w:ins w:id="749" w:author="Raul García Fernández" w:date="2017-07-04T18:16:00Z">
        <w:r w:rsidRPr="009C727B">
          <w:rPr>
            <w:b/>
            <w:rPrChange w:id="750" w:author="Raul García Fernández" w:date="2017-07-04T18:20:00Z">
              <w:rPr/>
            </w:rPrChange>
          </w:rPr>
          <w:t>Caso base 1</w:t>
        </w:r>
        <w:r>
          <w:t xml:space="preserve">: </w:t>
        </w:r>
      </w:ins>
      <w:ins w:id="751" w:author="Raul García Fernández" w:date="2017-07-04T18:15:00Z">
        <w:r>
          <w:t>El usuario solicita listar todas las ejecuciones que tiene en el sistema.</w:t>
        </w:r>
      </w:ins>
    </w:p>
    <w:p w14:paraId="2BAD8917" w14:textId="6DBD13D0" w:rsidR="00AA411B" w:rsidRDefault="00AA411B">
      <w:pPr>
        <w:pStyle w:val="Prrafodelista"/>
        <w:numPr>
          <w:ilvl w:val="2"/>
          <w:numId w:val="37"/>
        </w:numPr>
        <w:jc w:val="both"/>
        <w:rPr>
          <w:ins w:id="752" w:author="Raul García Fernández" w:date="2017-07-04T18:18:00Z"/>
        </w:rPr>
        <w:pPrChange w:id="753" w:author="Usuario de Windows" w:date="2017-07-06T22:45:00Z">
          <w:pPr>
            <w:pStyle w:val="Ttulo2"/>
            <w:numPr>
              <w:ilvl w:val="1"/>
              <w:numId w:val="26"/>
            </w:numPr>
            <w:ind w:left="1080" w:hanging="720"/>
          </w:pPr>
        </w:pPrChange>
      </w:pPr>
      <w:ins w:id="754" w:author="Raul García Fernández" w:date="2017-07-04T18:15:00Z">
        <w:r w:rsidRPr="009C727B">
          <w:rPr>
            <w:color w:val="FF0000"/>
            <w:rPrChange w:id="755" w:author="Raul García Fernández" w:date="2017-07-04T18:20:00Z">
              <w:rPr/>
            </w:rPrChange>
          </w:rPr>
          <w:t>Salida esperada</w:t>
        </w:r>
        <w:r>
          <w:t>: El usuario recibir</w:t>
        </w:r>
      </w:ins>
      <w:ins w:id="756" w:author="Raul García Fernández" w:date="2017-07-04T18:16:00Z">
        <w:r>
          <w:t>á un conjunto de to</w:t>
        </w:r>
        <w:r w:rsidR="00E978F9">
          <w:t xml:space="preserve">das las ejecuciones de su propiedad </w:t>
        </w:r>
        <w:r>
          <w:t>separadas por su estado de ejecución.</w:t>
        </w:r>
      </w:ins>
    </w:p>
    <w:p w14:paraId="60A8A8F5" w14:textId="44F96713" w:rsidR="00AA411B" w:rsidRDefault="00AA411B">
      <w:pPr>
        <w:pStyle w:val="Prrafodelista"/>
        <w:numPr>
          <w:ilvl w:val="1"/>
          <w:numId w:val="37"/>
        </w:numPr>
        <w:jc w:val="both"/>
        <w:rPr>
          <w:ins w:id="757" w:author="Raul García Fernández" w:date="2017-07-04T18:19:00Z"/>
        </w:rPr>
        <w:pPrChange w:id="758" w:author="Usuario de Windows" w:date="2017-07-06T22:45:00Z">
          <w:pPr>
            <w:pStyle w:val="Ttulo2"/>
            <w:numPr>
              <w:ilvl w:val="1"/>
              <w:numId w:val="26"/>
            </w:numPr>
            <w:ind w:left="1080" w:hanging="720"/>
          </w:pPr>
        </w:pPrChange>
      </w:pPr>
      <w:ins w:id="759" w:author="Raul García Fernández" w:date="2017-07-04T18:18:00Z">
        <w:r w:rsidRPr="009C727B">
          <w:rPr>
            <w:b/>
            <w:rPrChange w:id="760" w:author="Raul García Fernández" w:date="2017-07-04T18:20:00Z">
              <w:rPr/>
            </w:rPrChange>
          </w:rPr>
          <w:t>Caso base 2</w:t>
        </w:r>
        <w:r>
          <w:t>: El administrador solicita</w:t>
        </w:r>
      </w:ins>
      <w:ins w:id="761" w:author="Raul García Fernández" w:date="2017-07-04T18:19:00Z">
        <w:r w:rsidR="009C727B">
          <w:t xml:space="preserve"> listas todas las ejecuciones que tiene en el sistema.</w:t>
        </w:r>
      </w:ins>
    </w:p>
    <w:p w14:paraId="2EF40C82" w14:textId="3C71AD98" w:rsidR="009C727B" w:rsidRDefault="009C727B">
      <w:pPr>
        <w:pStyle w:val="Prrafodelista"/>
        <w:numPr>
          <w:ilvl w:val="2"/>
          <w:numId w:val="37"/>
        </w:numPr>
        <w:rPr>
          <w:ins w:id="762" w:author="Raul García Fernández" w:date="2017-07-04T18:16:00Z"/>
        </w:rPr>
        <w:pPrChange w:id="763" w:author="Usuario de Windows" w:date="2017-07-06T22:47:00Z">
          <w:pPr>
            <w:pStyle w:val="Ttulo2"/>
            <w:numPr>
              <w:ilvl w:val="1"/>
              <w:numId w:val="26"/>
            </w:numPr>
            <w:ind w:left="1080" w:hanging="720"/>
          </w:pPr>
        </w:pPrChange>
      </w:pPr>
      <w:ins w:id="764" w:author="Raul García Fernández" w:date="2017-07-04T18:19:00Z">
        <w:r w:rsidRPr="009C727B">
          <w:rPr>
            <w:color w:val="FF0000"/>
            <w:rPrChange w:id="765" w:author="Raul García Fernández" w:date="2017-07-04T18:20:00Z">
              <w:rPr/>
            </w:rPrChange>
          </w:rPr>
          <w:t>Salida esperada</w:t>
        </w:r>
        <w:r>
          <w:t xml:space="preserve">: El administrador recibirá un conjunto con todas las ejecuciones que contienen </w:t>
        </w:r>
      </w:ins>
      <w:ins w:id="766" w:author="Raul García Fernández" w:date="2017-07-04T18:20:00Z">
        <w:r w:rsidR="00E978F9">
          <w:t>el sistema. E</w:t>
        </w:r>
        <w:r>
          <w:t>stas ejecuciones estarán separadas</w:t>
        </w:r>
      </w:ins>
      <w:ins w:id="767" w:author="Usuario de Windows" w:date="2017-07-06T22:47:00Z">
        <w:r w:rsidR="003E56BD">
          <w:t xml:space="preserve"> </w:t>
        </w:r>
      </w:ins>
      <w:ins w:id="768" w:author="Raul García Fernández" w:date="2017-07-04T18:20:00Z">
        <w:del w:id="769" w:author="Usuario de Windows" w:date="2017-07-06T22:47:00Z">
          <w:r w:rsidDel="003E56BD">
            <w:delText xml:space="preserve"> </w:delText>
          </w:r>
        </w:del>
        <w:r>
          <w:t>por su estado de ejecución.</w:t>
        </w:r>
      </w:ins>
      <w:ins w:id="770" w:author="Raul García Fernández" w:date="2017-07-04T19:05:00Z">
        <w:r w:rsidR="007A4DA1">
          <w:br/>
        </w:r>
      </w:ins>
    </w:p>
    <w:p w14:paraId="2A6D5C74" w14:textId="1AC574D2" w:rsidR="00AA411B" w:rsidRDefault="009C727B">
      <w:pPr>
        <w:pStyle w:val="Prrafodelista"/>
        <w:numPr>
          <w:ilvl w:val="0"/>
          <w:numId w:val="37"/>
        </w:numPr>
        <w:jc w:val="both"/>
        <w:rPr>
          <w:ins w:id="771" w:author="Raul García Fernández" w:date="2017-07-04T18:21:00Z"/>
        </w:rPr>
        <w:pPrChange w:id="772" w:author="Usuario de Windows" w:date="2017-07-06T22:45:00Z">
          <w:pPr>
            <w:pStyle w:val="Ttulo2"/>
            <w:numPr>
              <w:ilvl w:val="1"/>
              <w:numId w:val="26"/>
            </w:numPr>
            <w:ind w:left="1080" w:hanging="720"/>
          </w:pPr>
        </w:pPrChange>
      </w:pPr>
      <w:ins w:id="773" w:author="Raul García Fernández" w:date="2017-07-04T18:21:00Z">
        <w:r>
          <w:t xml:space="preserve">3.2 </w:t>
        </w:r>
        <w:r w:rsidRPr="00CF41D3">
          <w:rPr>
            <w:u w:val="single"/>
            <w:rPrChange w:id="774" w:author="Raul García Fernández" w:date="2017-07-04T18:31:00Z">
              <w:rPr/>
            </w:rPrChange>
          </w:rPr>
          <w:t>Visión de ejecuciones</w:t>
        </w:r>
        <w:r>
          <w:t>:</w:t>
        </w:r>
      </w:ins>
    </w:p>
    <w:p w14:paraId="241F53AA" w14:textId="4E679082" w:rsidR="009C727B" w:rsidRDefault="009C727B">
      <w:pPr>
        <w:pStyle w:val="Prrafodelista"/>
        <w:numPr>
          <w:ilvl w:val="1"/>
          <w:numId w:val="37"/>
        </w:numPr>
        <w:jc w:val="both"/>
        <w:rPr>
          <w:ins w:id="775" w:author="Raul García Fernández" w:date="2017-07-04T18:26:00Z"/>
        </w:rPr>
        <w:pPrChange w:id="776" w:author="Usuario de Windows" w:date="2017-07-06T22:45:00Z">
          <w:pPr>
            <w:pStyle w:val="Ttulo2"/>
            <w:numPr>
              <w:ilvl w:val="1"/>
              <w:numId w:val="26"/>
            </w:numPr>
            <w:ind w:left="1080" w:hanging="720"/>
          </w:pPr>
        </w:pPrChange>
      </w:pPr>
      <w:ins w:id="777" w:author="Raul García Fernández" w:date="2017-07-04T18:21:00Z">
        <w:r w:rsidRPr="00CF41D3">
          <w:rPr>
            <w:b/>
            <w:rPrChange w:id="778" w:author="Raul García Fernández" w:date="2017-07-04T18:26:00Z">
              <w:rPr/>
            </w:rPrChange>
          </w:rPr>
          <w:t>Caso base 1</w:t>
        </w:r>
        <w:r>
          <w:t>: El usuario solicita visualizar una ejecución de su propiedad.</w:t>
        </w:r>
      </w:ins>
    </w:p>
    <w:p w14:paraId="761FB2D9" w14:textId="0779700E" w:rsidR="00CF41D3" w:rsidRDefault="00CF41D3">
      <w:pPr>
        <w:pStyle w:val="Prrafodelista"/>
        <w:numPr>
          <w:ilvl w:val="2"/>
          <w:numId w:val="37"/>
        </w:numPr>
        <w:jc w:val="both"/>
        <w:rPr>
          <w:ins w:id="779" w:author="Raul García Fernández" w:date="2017-07-04T18:21:00Z"/>
        </w:rPr>
        <w:pPrChange w:id="780" w:author="Usuario de Windows" w:date="2017-07-06T22:45:00Z">
          <w:pPr>
            <w:pStyle w:val="Ttulo2"/>
            <w:numPr>
              <w:ilvl w:val="1"/>
              <w:numId w:val="26"/>
            </w:numPr>
            <w:ind w:left="1080" w:hanging="720"/>
          </w:pPr>
        </w:pPrChange>
      </w:pPr>
      <w:ins w:id="781" w:author="Raul García Fernández" w:date="2017-07-04T18:26:00Z">
        <w:r w:rsidRPr="00771A86">
          <w:rPr>
            <w:color w:val="FF0000"/>
            <w:rPrChange w:id="782" w:author="Raul García Fernández" w:date="2017-07-04T18:51:00Z">
              <w:rPr/>
            </w:rPrChange>
          </w:rPr>
          <w:t>Salida esperada</w:t>
        </w:r>
        <w:r>
          <w:t>:</w:t>
        </w:r>
      </w:ins>
      <w:ins w:id="783" w:author="Raul García Fernández" w:date="2017-07-04T18:27:00Z">
        <w:r>
          <w:t xml:space="preserve"> El usuario podrá visualizar toda la información referente a su ejecución</w:t>
        </w:r>
      </w:ins>
      <w:ins w:id="784" w:author="Raul García Fernández" w:date="2017-07-04T18:31:00Z">
        <w:r>
          <w:t xml:space="preserve"> </w:t>
        </w:r>
      </w:ins>
      <w:ins w:id="785" w:author="Raul García Fernández" w:date="2017-07-05T17:23:00Z">
        <w:r w:rsidR="00E978F9">
          <w:t xml:space="preserve">y </w:t>
        </w:r>
      </w:ins>
      <w:ins w:id="786" w:author="Raul García Fernández" w:date="2017-07-04T18:31:00Z">
        <w:r>
          <w:t>en función del estado en el que encuentre</w:t>
        </w:r>
      </w:ins>
      <w:ins w:id="787" w:author="Usuario de Windows" w:date="2017-07-06T23:00:00Z">
        <w:r w:rsidR="006061CA">
          <w:t xml:space="preserve"> ésta última</w:t>
        </w:r>
      </w:ins>
      <w:ins w:id="788" w:author="Raul García Fernández" w:date="2017-07-04T18:31:00Z">
        <w:del w:id="789" w:author="Usuario de Windows" w:date="2017-07-06T23:00:00Z">
          <w:r w:rsidDel="006061CA">
            <w:delText xml:space="preserve"> la ejecución</w:delText>
          </w:r>
        </w:del>
        <w:r>
          <w:t>.</w:t>
        </w:r>
      </w:ins>
    </w:p>
    <w:p w14:paraId="1E8769A4" w14:textId="65D81F2D" w:rsidR="009C727B" w:rsidRDefault="00CF41D3">
      <w:pPr>
        <w:pStyle w:val="Prrafodelista"/>
        <w:numPr>
          <w:ilvl w:val="1"/>
          <w:numId w:val="37"/>
        </w:numPr>
        <w:jc w:val="both"/>
        <w:rPr>
          <w:ins w:id="790" w:author="Raul García Fernández" w:date="2017-07-04T18:26:00Z"/>
        </w:rPr>
        <w:pPrChange w:id="791" w:author="Usuario de Windows" w:date="2017-07-06T22:45:00Z">
          <w:pPr>
            <w:pStyle w:val="Ttulo2"/>
            <w:numPr>
              <w:ilvl w:val="1"/>
              <w:numId w:val="26"/>
            </w:numPr>
            <w:ind w:left="1080" w:hanging="720"/>
          </w:pPr>
        </w:pPrChange>
      </w:pPr>
      <w:ins w:id="792" w:author="Raul García Fernández" w:date="2017-07-04T18:21:00Z">
        <w:r w:rsidRPr="00CF41D3">
          <w:rPr>
            <w:b/>
          </w:rPr>
          <w:t xml:space="preserve">Caso base </w:t>
        </w:r>
        <w:r w:rsidR="009C727B" w:rsidRPr="00CF41D3">
          <w:rPr>
            <w:b/>
            <w:rPrChange w:id="793" w:author="Raul García Fernández" w:date="2017-07-04T18:26:00Z">
              <w:rPr/>
            </w:rPrChange>
          </w:rPr>
          <w:t>2</w:t>
        </w:r>
        <w:r w:rsidR="009C727B">
          <w:t xml:space="preserve">: El usuario solicita visualizar una </w:t>
        </w:r>
      </w:ins>
      <w:ins w:id="794" w:author="Raul García Fernández" w:date="2017-07-04T18:25:00Z">
        <w:r w:rsidR="009C727B">
          <w:t>ejecución que</w:t>
        </w:r>
      </w:ins>
      <w:ins w:id="795" w:author="Raul García Fernández" w:date="2017-07-04T18:22:00Z">
        <w:r w:rsidR="009C727B">
          <w:t xml:space="preserve"> no es de su propiedad.</w:t>
        </w:r>
      </w:ins>
    </w:p>
    <w:p w14:paraId="2F30EB26" w14:textId="4B52C3AF" w:rsidR="00CF41D3" w:rsidRDefault="00CF41D3">
      <w:pPr>
        <w:pStyle w:val="Prrafodelista"/>
        <w:numPr>
          <w:ilvl w:val="2"/>
          <w:numId w:val="37"/>
        </w:numPr>
        <w:jc w:val="both"/>
        <w:rPr>
          <w:ins w:id="796" w:author="Raul García Fernández" w:date="2017-07-04T18:22:00Z"/>
        </w:rPr>
        <w:pPrChange w:id="797" w:author="Usuario de Windows" w:date="2017-07-06T22:45:00Z">
          <w:pPr>
            <w:pStyle w:val="Ttulo2"/>
            <w:numPr>
              <w:ilvl w:val="1"/>
              <w:numId w:val="26"/>
            </w:numPr>
            <w:ind w:left="1080" w:hanging="720"/>
          </w:pPr>
        </w:pPrChange>
      </w:pPr>
      <w:ins w:id="798" w:author="Raul García Fernández" w:date="2017-07-04T18:27:00Z">
        <w:r w:rsidRPr="00CF41D3">
          <w:rPr>
            <w:color w:val="FF0000"/>
            <w:rPrChange w:id="799" w:author="Raul García Fernández" w:date="2017-07-04T18:33:00Z">
              <w:rPr/>
            </w:rPrChange>
          </w:rPr>
          <w:t>Salida esperada</w:t>
        </w:r>
        <w:r>
          <w:t>:</w:t>
        </w:r>
      </w:ins>
      <w:ins w:id="800" w:author="Raul García Fernández" w:date="2017-07-04T18:28:00Z">
        <w:r>
          <w:t xml:space="preserve"> El usuario no podrá visualizar la ejecución.</w:t>
        </w:r>
      </w:ins>
      <w:ins w:id="801" w:author="Raul García Fernández" w:date="2017-07-04T18:27:00Z">
        <w:r>
          <w:t xml:space="preserve"> </w:t>
        </w:r>
      </w:ins>
    </w:p>
    <w:p w14:paraId="55031C71" w14:textId="483E16CA" w:rsidR="009C727B" w:rsidRDefault="009C727B">
      <w:pPr>
        <w:pStyle w:val="Prrafodelista"/>
        <w:numPr>
          <w:ilvl w:val="1"/>
          <w:numId w:val="37"/>
        </w:numPr>
        <w:jc w:val="both"/>
        <w:rPr>
          <w:ins w:id="802" w:author="Raul García Fernández" w:date="2017-07-04T18:27:00Z"/>
        </w:rPr>
        <w:pPrChange w:id="803" w:author="Usuario de Windows" w:date="2017-07-06T22:45:00Z">
          <w:pPr>
            <w:pStyle w:val="Ttulo2"/>
            <w:numPr>
              <w:ilvl w:val="1"/>
              <w:numId w:val="26"/>
            </w:numPr>
            <w:ind w:left="1080" w:hanging="720"/>
          </w:pPr>
        </w:pPrChange>
      </w:pPr>
      <w:ins w:id="804" w:author="Raul García Fernández" w:date="2017-07-04T18:22:00Z">
        <w:r w:rsidRPr="00CF41D3">
          <w:rPr>
            <w:b/>
            <w:rPrChange w:id="805" w:author="Raul García Fernández" w:date="2017-07-04T18:26:00Z">
              <w:rPr/>
            </w:rPrChange>
          </w:rPr>
          <w:t>Caso base 3</w:t>
        </w:r>
        <w:r>
          <w:t xml:space="preserve">: El </w:t>
        </w:r>
      </w:ins>
      <w:ins w:id="806" w:author="Raul García Fernández" w:date="2017-07-04T18:25:00Z">
        <w:r>
          <w:t>administrador</w:t>
        </w:r>
      </w:ins>
      <w:ins w:id="807" w:author="Raul García Fernández" w:date="2017-07-04T18:22:00Z">
        <w:r>
          <w:t xml:space="preserve"> solicita visualizar una e</w:t>
        </w:r>
        <w:r w:rsidR="00E978F9">
          <w:t xml:space="preserve">jecución que puede ser o no </w:t>
        </w:r>
        <w:r>
          <w:t>de su propiedad.</w:t>
        </w:r>
      </w:ins>
    </w:p>
    <w:p w14:paraId="1ED2FF77" w14:textId="3151B5A1" w:rsidR="00CF41D3" w:rsidRDefault="00CF41D3">
      <w:pPr>
        <w:pStyle w:val="Prrafodelista"/>
        <w:numPr>
          <w:ilvl w:val="2"/>
          <w:numId w:val="37"/>
        </w:numPr>
        <w:jc w:val="both"/>
        <w:rPr>
          <w:ins w:id="808" w:author="Raul García Fernández" w:date="2017-07-04T18:22:00Z"/>
        </w:rPr>
        <w:pPrChange w:id="809" w:author="Usuario de Windows" w:date="2017-07-06T22:45:00Z">
          <w:pPr>
            <w:pStyle w:val="Ttulo2"/>
            <w:numPr>
              <w:ilvl w:val="1"/>
              <w:numId w:val="26"/>
            </w:numPr>
            <w:ind w:left="1080" w:hanging="720"/>
          </w:pPr>
        </w:pPrChange>
      </w:pPr>
      <w:ins w:id="810" w:author="Raul García Fernández" w:date="2017-07-04T18:27:00Z">
        <w:r w:rsidRPr="00CF41D3">
          <w:rPr>
            <w:color w:val="FF0000"/>
            <w:rPrChange w:id="811" w:author="Raul García Fernández" w:date="2017-07-04T18:33:00Z">
              <w:rPr/>
            </w:rPrChange>
          </w:rPr>
          <w:t>Salida esperada</w:t>
        </w:r>
        <w:r>
          <w:t>:</w:t>
        </w:r>
      </w:ins>
      <w:ins w:id="812" w:author="Raul García Fernández" w:date="2017-07-04T18:28:00Z">
        <w:r>
          <w:t xml:space="preserve"> El administrador podrá visualizar toda la información </w:t>
        </w:r>
      </w:ins>
      <w:ins w:id="813" w:author="Raul García Fernández" w:date="2017-07-04T18:29:00Z">
        <w:r>
          <w:t>referente</w:t>
        </w:r>
      </w:ins>
      <w:ins w:id="814" w:author="Raul García Fernández" w:date="2017-07-04T18:28:00Z">
        <w:r>
          <w:t xml:space="preserve"> a la ejecución</w:t>
        </w:r>
      </w:ins>
      <w:ins w:id="815" w:author="Raul García Fernández" w:date="2017-07-04T18:30:00Z">
        <w:r>
          <w:t xml:space="preserve"> en función </w:t>
        </w:r>
      </w:ins>
      <w:ins w:id="816" w:author="Raul García Fernández" w:date="2017-07-05T17:23:00Z">
        <w:r w:rsidR="00E978F9">
          <w:t xml:space="preserve">y </w:t>
        </w:r>
      </w:ins>
      <w:ins w:id="817" w:author="Raul García Fernández" w:date="2017-07-04T18:30:00Z">
        <w:r>
          <w:t xml:space="preserve">del estado en el que se </w:t>
        </w:r>
      </w:ins>
      <w:ins w:id="818" w:author="Raul García Fernández" w:date="2017-07-04T18:31:00Z">
        <w:r>
          <w:t>encuentre</w:t>
        </w:r>
      </w:ins>
      <w:ins w:id="819" w:author="Raul García Fernández" w:date="2017-07-04T18:30:00Z">
        <w:r>
          <w:t xml:space="preserve"> la ejecuci</w:t>
        </w:r>
      </w:ins>
      <w:ins w:id="820" w:author="Raul García Fernández" w:date="2017-07-04T18:31:00Z">
        <w:r>
          <w:t>ón</w:t>
        </w:r>
      </w:ins>
      <w:ins w:id="821" w:author="Raul García Fernández" w:date="2017-07-04T18:28:00Z">
        <w:r>
          <w:t>.</w:t>
        </w:r>
      </w:ins>
    </w:p>
    <w:p w14:paraId="506EDBD3" w14:textId="7F850346" w:rsidR="009C727B" w:rsidRDefault="00CF41D3">
      <w:pPr>
        <w:pStyle w:val="Prrafodelista"/>
        <w:numPr>
          <w:ilvl w:val="1"/>
          <w:numId w:val="37"/>
        </w:numPr>
        <w:jc w:val="both"/>
        <w:rPr>
          <w:ins w:id="822" w:author="Raul García Fernández" w:date="2017-07-04T18:27:00Z"/>
        </w:rPr>
        <w:pPrChange w:id="823" w:author="Usuario de Windows" w:date="2017-07-06T22:45:00Z">
          <w:pPr>
            <w:pStyle w:val="Ttulo2"/>
            <w:numPr>
              <w:ilvl w:val="1"/>
              <w:numId w:val="26"/>
            </w:numPr>
            <w:ind w:left="1080" w:hanging="720"/>
          </w:pPr>
        </w:pPrChange>
      </w:pPr>
      <w:ins w:id="824" w:author="Raul García Fernández" w:date="2017-07-04T18:25:00Z">
        <w:r w:rsidRPr="00CF41D3">
          <w:rPr>
            <w:b/>
          </w:rPr>
          <w:t xml:space="preserve">Caso base </w:t>
        </w:r>
        <w:r w:rsidR="009C727B" w:rsidRPr="00CF41D3">
          <w:rPr>
            <w:b/>
            <w:rPrChange w:id="825" w:author="Raul García Fernández" w:date="2017-07-04T18:26:00Z">
              <w:rPr/>
            </w:rPrChange>
          </w:rPr>
          <w:t>4</w:t>
        </w:r>
        <w:r w:rsidR="009C727B">
          <w:t xml:space="preserve">: </w:t>
        </w:r>
      </w:ins>
      <w:ins w:id="826" w:author="Raul García Fernández" w:date="2017-07-04T18:22:00Z">
        <w:r w:rsidR="009C727B">
          <w:t>El usuario solicita visualizar una ejecuci</w:t>
        </w:r>
      </w:ins>
      <w:ins w:id="827" w:author="Raul García Fernández" w:date="2017-07-04T18:23:00Z">
        <w:r w:rsidR="009C727B">
          <w:t>ón en estado de ejecución.</w:t>
        </w:r>
      </w:ins>
    </w:p>
    <w:p w14:paraId="2CDB94EF" w14:textId="69624EC7" w:rsidR="00CF41D3" w:rsidRDefault="00CF41D3">
      <w:pPr>
        <w:pStyle w:val="Prrafodelista"/>
        <w:numPr>
          <w:ilvl w:val="2"/>
          <w:numId w:val="37"/>
        </w:numPr>
        <w:jc w:val="both"/>
        <w:rPr>
          <w:ins w:id="828" w:author="Raul García Fernández" w:date="2017-07-04T18:23:00Z"/>
        </w:rPr>
        <w:pPrChange w:id="829" w:author="Usuario de Windows" w:date="2017-07-06T22:45:00Z">
          <w:pPr>
            <w:pStyle w:val="Ttulo2"/>
            <w:numPr>
              <w:ilvl w:val="1"/>
              <w:numId w:val="26"/>
            </w:numPr>
            <w:ind w:left="1080" w:hanging="720"/>
          </w:pPr>
        </w:pPrChange>
      </w:pPr>
      <w:ins w:id="830" w:author="Raul García Fernández" w:date="2017-07-04T18:27:00Z">
        <w:r w:rsidRPr="00CF41D3">
          <w:rPr>
            <w:color w:val="FF0000"/>
            <w:rPrChange w:id="831" w:author="Raul García Fernández" w:date="2017-07-04T18:33:00Z">
              <w:rPr/>
            </w:rPrChange>
          </w:rPr>
          <w:t>Salida esperada</w:t>
        </w:r>
        <w:r>
          <w:t>:</w:t>
        </w:r>
      </w:ins>
      <w:ins w:id="832" w:author="Raul García Fernández" w:date="2017-07-04T18:29:00Z">
        <w:r>
          <w:t xml:space="preserve"> El usuario solo podrá visualizar la información</w:t>
        </w:r>
      </w:ins>
      <w:ins w:id="833" w:author="Raul García Fernández" w:date="2017-07-05T17:24:00Z">
        <w:r w:rsidR="00C84C06">
          <w:t xml:space="preserve"> de la ejecución</w:t>
        </w:r>
      </w:ins>
      <w:ins w:id="834" w:author="Raul García Fernández" w:date="2017-07-04T18:29:00Z">
        <w:r w:rsidR="00C84C06">
          <w:t xml:space="preserve"> referente a la entrada. A</w:t>
        </w:r>
        <w:r>
          <w:t>sí como un contador del tiempo de espera</w:t>
        </w:r>
      </w:ins>
      <w:ins w:id="835" w:author="Raul García Fernández" w:date="2017-07-05T17:25:00Z">
        <w:r w:rsidR="00C84C06">
          <w:t xml:space="preserve"> de ejecución</w:t>
        </w:r>
      </w:ins>
      <w:ins w:id="836" w:author="Raul García Fernández" w:date="2017-07-04T18:29:00Z">
        <w:r>
          <w:t>.</w:t>
        </w:r>
      </w:ins>
    </w:p>
    <w:p w14:paraId="3013AB6C" w14:textId="0BDF5197" w:rsidR="009C727B" w:rsidRDefault="009C727B">
      <w:pPr>
        <w:pStyle w:val="Prrafodelista"/>
        <w:numPr>
          <w:ilvl w:val="1"/>
          <w:numId w:val="37"/>
        </w:numPr>
        <w:jc w:val="both"/>
        <w:rPr>
          <w:ins w:id="837" w:author="Raul García Fernández" w:date="2017-07-04T18:27:00Z"/>
        </w:rPr>
        <w:pPrChange w:id="838" w:author="Usuario de Windows" w:date="2017-07-06T22:45:00Z">
          <w:pPr>
            <w:pStyle w:val="Ttulo2"/>
            <w:numPr>
              <w:ilvl w:val="1"/>
              <w:numId w:val="26"/>
            </w:numPr>
            <w:ind w:left="1080" w:hanging="720"/>
          </w:pPr>
        </w:pPrChange>
      </w:pPr>
      <w:ins w:id="839" w:author="Raul García Fernández" w:date="2017-07-04T18:25:00Z">
        <w:r w:rsidRPr="00CF41D3">
          <w:rPr>
            <w:b/>
            <w:rPrChange w:id="840" w:author="Raul García Fernández" w:date="2017-07-04T18:26:00Z">
              <w:rPr/>
            </w:rPrChange>
          </w:rPr>
          <w:t>Caso base 5</w:t>
        </w:r>
        <w:r>
          <w:t xml:space="preserve">: </w:t>
        </w:r>
      </w:ins>
      <w:ins w:id="841" w:author="Raul García Fernández" w:date="2017-07-04T18:23:00Z">
        <w:r>
          <w:t xml:space="preserve">El </w:t>
        </w:r>
      </w:ins>
      <w:ins w:id="842" w:author="Raul García Fernández" w:date="2017-07-04T18:25:00Z">
        <w:r>
          <w:t>administrador</w:t>
        </w:r>
      </w:ins>
      <w:ins w:id="843" w:author="Raul García Fernández" w:date="2017-07-04T18:23:00Z">
        <w:r>
          <w:t xml:space="preserve"> </w:t>
        </w:r>
      </w:ins>
      <w:ins w:id="844" w:author="Raul García Fernández" w:date="2017-07-04T18:25:00Z">
        <w:r>
          <w:t>solicita</w:t>
        </w:r>
      </w:ins>
      <w:ins w:id="845" w:author="Raul García Fernández" w:date="2017-07-04T18:23:00Z">
        <w:r>
          <w:t xml:space="preserve"> visualizar una ejecuci</w:t>
        </w:r>
      </w:ins>
      <w:ins w:id="846" w:author="Raul García Fernández" w:date="2017-07-04T18:24:00Z">
        <w:r>
          <w:t>ón en estado de ejecución.</w:t>
        </w:r>
      </w:ins>
    </w:p>
    <w:p w14:paraId="1149D2FB" w14:textId="6449763C" w:rsidR="00CF41D3" w:rsidRDefault="00CF41D3">
      <w:pPr>
        <w:pStyle w:val="Prrafodelista"/>
        <w:numPr>
          <w:ilvl w:val="2"/>
          <w:numId w:val="37"/>
        </w:numPr>
        <w:jc w:val="both"/>
        <w:rPr>
          <w:ins w:id="847" w:author="Raul García Fernández" w:date="2017-07-04T18:24:00Z"/>
        </w:rPr>
        <w:pPrChange w:id="848" w:author="Usuario de Windows" w:date="2017-07-06T22:45:00Z">
          <w:pPr>
            <w:pStyle w:val="Ttulo2"/>
            <w:numPr>
              <w:ilvl w:val="1"/>
              <w:numId w:val="26"/>
            </w:numPr>
            <w:ind w:left="1080" w:hanging="720"/>
          </w:pPr>
        </w:pPrChange>
      </w:pPr>
      <w:ins w:id="849" w:author="Raul García Fernández" w:date="2017-07-04T18:27:00Z">
        <w:r w:rsidRPr="00CF41D3">
          <w:rPr>
            <w:color w:val="FF0000"/>
            <w:rPrChange w:id="850" w:author="Raul García Fernández" w:date="2017-07-04T18:33:00Z">
              <w:rPr/>
            </w:rPrChange>
          </w:rPr>
          <w:t>Salida esperada</w:t>
        </w:r>
        <w:r>
          <w:t>:</w:t>
        </w:r>
      </w:ins>
      <w:ins w:id="851" w:author="Raul García Fernández" w:date="2017-07-04T18:30:00Z">
        <w:r>
          <w:t xml:space="preserve"> El administrador solo podrá visualizar la información </w:t>
        </w:r>
      </w:ins>
      <w:ins w:id="852" w:author="Raul García Fernández" w:date="2017-07-05T17:24:00Z">
        <w:r w:rsidR="00C84C06">
          <w:t>de la ejecución</w:t>
        </w:r>
      </w:ins>
      <w:ins w:id="853" w:author="Raul García Fernández" w:date="2017-07-04T18:30:00Z">
        <w:r>
          <w:t xml:space="preserve"> </w:t>
        </w:r>
        <w:r w:rsidR="00C84C06">
          <w:t>referente a la entrada. A</w:t>
        </w:r>
        <w:r>
          <w:t>sí como un contador del tiempo de espera</w:t>
        </w:r>
      </w:ins>
      <w:ins w:id="854" w:author="Raul García Fernández" w:date="2017-07-05T17:24:00Z">
        <w:r w:rsidR="00C84C06">
          <w:t xml:space="preserve"> de eje</w:t>
        </w:r>
      </w:ins>
      <w:ins w:id="855" w:author="Raul García Fernández" w:date="2017-07-05T17:25:00Z">
        <w:r w:rsidR="00C84C06">
          <w:t>c</w:t>
        </w:r>
      </w:ins>
      <w:ins w:id="856" w:author="Raul García Fernández" w:date="2017-07-05T17:24:00Z">
        <w:r w:rsidR="00C84C06">
          <w:t>uci</w:t>
        </w:r>
      </w:ins>
      <w:ins w:id="857" w:author="Raul García Fernández" w:date="2017-07-05T17:25:00Z">
        <w:r w:rsidR="00C84C06">
          <w:t>ón</w:t>
        </w:r>
      </w:ins>
      <w:ins w:id="858" w:author="Raul García Fernández" w:date="2017-07-04T18:30:00Z">
        <w:r>
          <w:t>.</w:t>
        </w:r>
      </w:ins>
    </w:p>
    <w:p w14:paraId="2B40D3CA" w14:textId="1169614E" w:rsidR="009C727B" w:rsidRDefault="009C727B">
      <w:pPr>
        <w:pStyle w:val="Prrafodelista"/>
        <w:numPr>
          <w:ilvl w:val="1"/>
          <w:numId w:val="37"/>
        </w:numPr>
        <w:jc w:val="both"/>
        <w:rPr>
          <w:ins w:id="859" w:author="Raul García Fernández" w:date="2017-07-04T18:27:00Z"/>
        </w:rPr>
        <w:pPrChange w:id="860" w:author="Usuario de Windows" w:date="2017-07-06T22:45:00Z">
          <w:pPr>
            <w:pStyle w:val="Ttulo2"/>
            <w:numPr>
              <w:ilvl w:val="1"/>
              <w:numId w:val="26"/>
            </w:numPr>
            <w:ind w:left="1080" w:hanging="720"/>
          </w:pPr>
        </w:pPrChange>
      </w:pPr>
      <w:ins w:id="861" w:author="Raul García Fernández" w:date="2017-07-04T18:25:00Z">
        <w:r w:rsidRPr="00CF41D3">
          <w:rPr>
            <w:b/>
            <w:rPrChange w:id="862" w:author="Raul García Fernández" w:date="2017-07-04T18:26:00Z">
              <w:rPr/>
            </w:rPrChange>
          </w:rPr>
          <w:t>Caso base 6</w:t>
        </w:r>
        <w:r>
          <w:t xml:space="preserve">: </w:t>
        </w:r>
      </w:ins>
      <w:ins w:id="863" w:author="Raul García Fernández" w:date="2017-07-04T18:24:00Z">
        <w:r>
          <w:t xml:space="preserve">El administrador </w:t>
        </w:r>
      </w:ins>
      <w:ins w:id="864" w:author="Raul García Fernández" w:date="2017-07-04T18:25:00Z">
        <w:r>
          <w:t>solicita</w:t>
        </w:r>
      </w:ins>
      <w:ins w:id="865" w:author="Raul García Fernández" w:date="2017-07-04T18:24:00Z">
        <w:r>
          <w:t xml:space="preserve"> visualizar una ejecución en estado finalizado.</w:t>
        </w:r>
      </w:ins>
    </w:p>
    <w:p w14:paraId="12C6A190" w14:textId="20AF09F9" w:rsidR="00CF41D3" w:rsidRDefault="00CF41D3">
      <w:pPr>
        <w:pStyle w:val="Prrafodelista"/>
        <w:numPr>
          <w:ilvl w:val="2"/>
          <w:numId w:val="37"/>
        </w:numPr>
        <w:jc w:val="both"/>
        <w:rPr>
          <w:ins w:id="866" w:author="Raul García Fernández" w:date="2017-07-04T18:24:00Z"/>
        </w:rPr>
        <w:pPrChange w:id="867" w:author="Usuario de Windows" w:date="2017-07-06T22:45:00Z">
          <w:pPr>
            <w:pStyle w:val="Ttulo2"/>
            <w:numPr>
              <w:ilvl w:val="1"/>
              <w:numId w:val="26"/>
            </w:numPr>
            <w:ind w:left="1080" w:hanging="720"/>
          </w:pPr>
        </w:pPrChange>
      </w:pPr>
      <w:ins w:id="868" w:author="Raul García Fernández" w:date="2017-07-04T18:27:00Z">
        <w:r w:rsidRPr="00CF41D3">
          <w:rPr>
            <w:color w:val="FF0000"/>
            <w:rPrChange w:id="869" w:author="Raul García Fernández" w:date="2017-07-04T18:33:00Z">
              <w:rPr/>
            </w:rPrChange>
          </w:rPr>
          <w:t>Salida esperada</w:t>
        </w:r>
        <w:r>
          <w:t>:</w:t>
        </w:r>
      </w:ins>
      <w:ins w:id="870" w:author="Raul García Fernández" w:date="2017-07-04T18:30:00Z">
        <w:r>
          <w:t xml:space="preserve"> El usuario podrá visualizar la información completa de la ejecución</w:t>
        </w:r>
      </w:ins>
      <w:ins w:id="871" w:author="Usuario de Windows" w:date="2017-07-06T23:04:00Z">
        <w:r w:rsidR="0023316F">
          <w:t>,</w:t>
        </w:r>
      </w:ins>
      <w:ins w:id="872" w:author="Raul García Fernández" w:date="2017-07-04T18:32:00Z">
        <w:r>
          <w:t xml:space="preserve"> tanto las entradas</w:t>
        </w:r>
      </w:ins>
      <w:ins w:id="873" w:author="Raul García Fernández" w:date="2017-07-05T17:25:00Z">
        <w:del w:id="874" w:author="Usuario de Windows" w:date="2017-07-06T23:04:00Z">
          <w:r w:rsidR="00C84C06" w:rsidDel="0023316F">
            <w:delText>,</w:delText>
          </w:r>
        </w:del>
      </w:ins>
      <w:ins w:id="875" w:author="Raul García Fernández" w:date="2017-07-04T18:32:00Z">
        <w:r>
          <w:t xml:space="preserve"> como las salidas</w:t>
        </w:r>
      </w:ins>
      <w:ins w:id="876" w:author="Usuario de Windows" w:date="2017-07-06T23:04:00Z">
        <w:r w:rsidR="0023316F">
          <w:t>,</w:t>
        </w:r>
      </w:ins>
      <w:ins w:id="877" w:author="Raul García Fernández" w:date="2017-07-04T18:32:00Z">
        <w:r>
          <w:t xml:space="preserve"> donde se incluye el resultado de la ejecución.</w:t>
        </w:r>
      </w:ins>
    </w:p>
    <w:p w14:paraId="091125F0" w14:textId="7597F158" w:rsidR="009C727B" w:rsidRDefault="00CF41D3">
      <w:pPr>
        <w:pStyle w:val="Prrafodelista"/>
        <w:numPr>
          <w:ilvl w:val="1"/>
          <w:numId w:val="37"/>
        </w:numPr>
        <w:jc w:val="both"/>
        <w:rPr>
          <w:ins w:id="878" w:author="Raul García Fernández" w:date="2017-07-04T18:27:00Z"/>
        </w:rPr>
        <w:pPrChange w:id="879" w:author="Usuario de Windows" w:date="2017-07-06T22:56:00Z">
          <w:pPr>
            <w:pStyle w:val="Ttulo2"/>
            <w:numPr>
              <w:ilvl w:val="1"/>
              <w:numId w:val="26"/>
            </w:numPr>
            <w:ind w:left="1080" w:hanging="720"/>
          </w:pPr>
        </w:pPrChange>
      </w:pPr>
      <w:ins w:id="880" w:author="Raul García Fernández" w:date="2017-07-04T18:26:00Z">
        <w:r w:rsidRPr="00CF41D3">
          <w:rPr>
            <w:b/>
            <w:rPrChange w:id="881" w:author="Raul García Fernández" w:date="2017-07-04T18:26:00Z">
              <w:rPr/>
            </w:rPrChange>
          </w:rPr>
          <w:lastRenderedPageBreak/>
          <w:t xml:space="preserve">Caso base </w:t>
        </w:r>
        <w:r w:rsidRPr="00CF41D3">
          <w:rPr>
            <w:b/>
          </w:rPr>
          <w:t>7</w:t>
        </w:r>
        <w:r>
          <w:t>: El</w:t>
        </w:r>
      </w:ins>
      <w:ins w:id="882" w:author="Raul García Fernández" w:date="2017-07-04T18:24:00Z">
        <w:r w:rsidR="009C727B">
          <w:t xml:space="preserve"> </w:t>
        </w:r>
      </w:ins>
      <w:ins w:id="883" w:author="Raul García Fernández" w:date="2017-07-04T18:25:00Z">
        <w:r w:rsidR="009C727B">
          <w:t>administrador</w:t>
        </w:r>
      </w:ins>
      <w:ins w:id="884" w:author="Raul García Fernández" w:date="2017-07-04T18:24:00Z">
        <w:r w:rsidR="009C727B">
          <w:t xml:space="preserve"> solicita visualizar una ejecución en estado finalizado.</w:t>
        </w:r>
      </w:ins>
    </w:p>
    <w:p w14:paraId="20BB9A45" w14:textId="68C98ED7" w:rsidR="00CF41D3" w:rsidRDefault="00CF41D3">
      <w:pPr>
        <w:pStyle w:val="Prrafodelista"/>
        <w:numPr>
          <w:ilvl w:val="2"/>
          <w:numId w:val="37"/>
        </w:numPr>
        <w:rPr>
          <w:ins w:id="885" w:author="Raul García Fernández" w:date="2017-07-04T18:34:00Z"/>
        </w:rPr>
        <w:pPrChange w:id="886" w:author="Usuario de Windows" w:date="2017-07-06T23:05:00Z">
          <w:pPr>
            <w:pStyle w:val="Prrafodelista"/>
            <w:numPr>
              <w:ilvl w:val="2"/>
              <w:numId w:val="37"/>
            </w:numPr>
            <w:ind w:left="2520" w:hanging="360"/>
            <w:jc w:val="both"/>
          </w:pPr>
        </w:pPrChange>
      </w:pPr>
      <w:ins w:id="887" w:author="Raul García Fernández" w:date="2017-07-04T18:27:00Z">
        <w:r w:rsidRPr="00CF41D3">
          <w:rPr>
            <w:color w:val="FF0000"/>
            <w:rPrChange w:id="888" w:author="Raul García Fernández" w:date="2017-07-04T18:33:00Z">
              <w:rPr/>
            </w:rPrChange>
          </w:rPr>
          <w:t>Salida esperada</w:t>
        </w:r>
        <w:r>
          <w:t>:</w:t>
        </w:r>
      </w:ins>
      <w:ins w:id="889" w:author="Raul García Fernández" w:date="2017-07-04T18:33:00Z">
        <w:r>
          <w:t xml:space="preserve"> El administrador podrá visualizar la información completa de la ejecución</w:t>
        </w:r>
      </w:ins>
      <w:ins w:id="890" w:author="Usuario de Windows" w:date="2017-07-06T23:05:00Z">
        <w:r w:rsidR="0023316F">
          <w:t>,</w:t>
        </w:r>
      </w:ins>
      <w:ins w:id="891" w:author="Raul García Fernández" w:date="2017-07-05T17:26:00Z">
        <w:del w:id="892" w:author="Usuario de Windows" w:date="2017-07-06T23:05:00Z">
          <w:r w:rsidR="00C84C06" w:rsidDel="0023316F">
            <w:delText>.</w:delText>
          </w:r>
        </w:del>
      </w:ins>
      <w:ins w:id="893" w:author="Raul García Fernández" w:date="2017-07-04T18:33:00Z">
        <w:r>
          <w:t xml:space="preserve"> tanto las entradas</w:t>
        </w:r>
      </w:ins>
      <w:ins w:id="894" w:author="Usuario de Windows" w:date="2017-07-06T23:05:00Z">
        <w:r w:rsidR="0023316F">
          <w:t xml:space="preserve"> </w:t>
        </w:r>
      </w:ins>
      <w:ins w:id="895" w:author="Raul García Fernández" w:date="2017-07-05T17:26:00Z">
        <w:del w:id="896" w:author="Usuario de Windows" w:date="2017-07-06T23:05:00Z">
          <w:r w:rsidR="00C84C06" w:rsidDel="0023316F">
            <w:delText>,</w:delText>
          </w:r>
        </w:del>
      </w:ins>
      <w:ins w:id="897" w:author="Raul García Fernández" w:date="2017-07-04T18:33:00Z">
        <w:del w:id="898" w:author="Usuario de Windows" w:date="2017-07-06T23:05:00Z">
          <w:r w:rsidDel="0023316F">
            <w:delText xml:space="preserve"> </w:delText>
          </w:r>
        </w:del>
        <w:r>
          <w:t>como las salidas</w:t>
        </w:r>
      </w:ins>
      <w:ins w:id="899" w:author="Usuario de Windows" w:date="2017-07-06T23:05:00Z">
        <w:r w:rsidR="0023316F">
          <w:t>,</w:t>
        </w:r>
      </w:ins>
      <w:ins w:id="900" w:author="Raul García Fernández" w:date="2017-07-04T18:33:00Z">
        <w:r>
          <w:t xml:space="preserve"> donde se incluye el resultado de la ejecución.</w:t>
        </w:r>
      </w:ins>
      <w:ins w:id="901" w:author="Raul García Fernández" w:date="2017-07-04T19:02:00Z">
        <w:r w:rsidR="007A4DA1">
          <w:br/>
        </w:r>
      </w:ins>
    </w:p>
    <w:p w14:paraId="7997C601" w14:textId="799FB20F" w:rsidR="00CF41D3" w:rsidRDefault="00CF41D3">
      <w:pPr>
        <w:pStyle w:val="Prrafodelista"/>
        <w:numPr>
          <w:ilvl w:val="0"/>
          <w:numId w:val="37"/>
        </w:numPr>
        <w:jc w:val="both"/>
        <w:rPr>
          <w:ins w:id="902" w:author="Raul García Fernández" w:date="2017-07-04T18:44:00Z"/>
        </w:rPr>
        <w:pPrChange w:id="903" w:author="Usuario de Windows" w:date="2017-07-06T22:56:00Z">
          <w:pPr>
            <w:pStyle w:val="Prrafodelista"/>
            <w:numPr>
              <w:ilvl w:val="2"/>
              <w:numId w:val="37"/>
            </w:numPr>
            <w:ind w:left="2520" w:hanging="360"/>
            <w:jc w:val="both"/>
          </w:pPr>
        </w:pPrChange>
      </w:pPr>
      <w:ins w:id="904" w:author="Raul García Fernández" w:date="2017-07-04T18:34:00Z">
        <w:r>
          <w:t xml:space="preserve">3.3 </w:t>
        </w:r>
      </w:ins>
      <w:ins w:id="905" w:author="Raul García Fernández" w:date="2017-07-04T18:48:00Z">
        <w:r w:rsidR="00771A86">
          <w:rPr>
            <w:u w:val="single"/>
          </w:rPr>
          <w:t>Creación de ejecuci</w:t>
        </w:r>
      </w:ins>
      <w:ins w:id="906" w:author="Raul García Fernández" w:date="2017-07-04T18:49:00Z">
        <w:r w:rsidR="00771A86">
          <w:rPr>
            <w:u w:val="single"/>
          </w:rPr>
          <w:t>ones</w:t>
        </w:r>
      </w:ins>
      <w:ins w:id="907" w:author="Raul García Fernández" w:date="2017-07-04T18:34:00Z">
        <w:r>
          <w:t>:</w:t>
        </w:r>
      </w:ins>
    </w:p>
    <w:p w14:paraId="6C911ED5" w14:textId="67B8205E" w:rsidR="00771A86" w:rsidRDefault="00771A86">
      <w:pPr>
        <w:pStyle w:val="Prrafodelista"/>
        <w:numPr>
          <w:ilvl w:val="1"/>
          <w:numId w:val="37"/>
        </w:numPr>
        <w:jc w:val="both"/>
        <w:rPr>
          <w:ins w:id="908" w:author="Raul García Fernández" w:date="2017-07-04T18:52:00Z"/>
        </w:rPr>
        <w:pPrChange w:id="909" w:author="Usuario de Windows" w:date="2017-07-06T22:56:00Z">
          <w:pPr>
            <w:pStyle w:val="Prrafodelista"/>
            <w:numPr>
              <w:ilvl w:val="2"/>
              <w:numId w:val="37"/>
            </w:numPr>
            <w:ind w:left="2520" w:hanging="360"/>
            <w:jc w:val="both"/>
          </w:pPr>
        </w:pPrChange>
      </w:pPr>
      <w:ins w:id="910" w:author="Raul García Fernández" w:date="2017-07-04T18:44:00Z">
        <w:r w:rsidRPr="00771A86">
          <w:rPr>
            <w:b/>
            <w:rPrChange w:id="911" w:author="Raul García Fernández" w:date="2017-07-04T18:52:00Z">
              <w:rPr/>
            </w:rPrChange>
          </w:rPr>
          <w:t>Caso base 1</w:t>
        </w:r>
        <w:r>
          <w:t xml:space="preserve">: El usuario solicita </w:t>
        </w:r>
      </w:ins>
      <w:ins w:id="912" w:author="Raul García Fernández" w:date="2017-07-04T18:49:00Z">
        <w:r>
          <w:t>crear una ejecución en</w:t>
        </w:r>
      </w:ins>
      <w:ins w:id="913" w:author="Raul García Fernández" w:date="2017-07-04T18:44:00Z">
        <w:r>
          <w:t xml:space="preserve"> un proyecto donde tiene permisos de ejecuci</w:t>
        </w:r>
      </w:ins>
      <w:ins w:id="914" w:author="Raul García Fernández" w:date="2017-07-04T18:45:00Z">
        <w:r>
          <w:t>ón.</w:t>
        </w:r>
      </w:ins>
    </w:p>
    <w:p w14:paraId="1DBEB30E" w14:textId="779F9BFC" w:rsidR="00771A86" w:rsidRDefault="00771A86" w:rsidP="00E81DF4">
      <w:pPr>
        <w:pStyle w:val="Prrafodelista"/>
        <w:numPr>
          <w:ilvl w:val="2"/>
          <w:numId w:val="37"/>
        </w:numPr>
        <w:jc w:val="both"/>
        <w:rPr>
          <w:ins w:id="915" w:author="Raul García Fernández" w:date="2017-07-04T18:45:00Z"/>
        </w:rPr>
      </w:pPr>
      <w:ins w:id="916" w:author="Raul García Fernández" w:date="2017-07-04T18:52:00Z">
        <w:r w:rsidRPr="00771A86">
          <w:rPr>
            <w:color w:val="FF0000"/>
            <w:rPrChange w:id="917" w:author="Raul García Fernández" w:date="2017-07-04T18:52:00Z">
              <w:rPr/>
            </w:rPrChange>
          </w:rPr>
          <w:t>Salida esperada</w:t>
        </w:r>
        <w:r>
          <w:t>:</w:t>
        </w:r>
      </w:ins>
      <w:ins w:id="918" w:author="Raul García Fernández" w:date="2017-07-04T18:53:00Z">
        <w:r>
          <w:t xml:space="preserve"> El sistema permitirá al usuario la creación de la ejecución sobre el proyecto.</w:t>
        </w:r>
      </w:ins>
    </w:p>
    <w:p w14:paraId="69FC1D4E" w14:textId="54EDFE76" w:rsidR="00771A86" w:rsidRDefault="00771A86">
      <w:pPr>
        <w:pStyle w:val="Prrafodelista"/>
        <w:numPr>
          <w:ilvl w:val="1"/>
          <w:numId w:val="37"/>
        </w:numPr>
        <w:jc w:val="both"/>
        <w:rPr>
          <w:ins w:id="919" w:author="Raul García Fernández" w:date="2017-07-04T18:52:00Z"/>
        </w:rPr>
        <w:pPrChange w:id="920" w:author="Usuario de Windows" w:date="2017-07-06T22:56:00Z">
          <w:pPr>
            <w:pStyle w:val="Prrafodelista"/>
            <w:numPr>
              <w:ilvl w:val="2"/>
              <w:numId w:val="37"/>
            </w:numPr>
            <w:ind w:left="2520" w:hanging="360"/>
            <w:jc w:val="both"/>
          </w:pPr>
        </w:pPrChange>
      </w:pPr>
      <w:ins w:id="921" w:author="Raul García Fernández" w:date="2017-07-04T18:45:00Z">
        <w:r w:rsidRPr="00771A86">
          <w:rPr>
            <w:b/>
            <w:rPrChange w:id="922" w:author="Raul García Fernández" w:date="2017-07-04T18:52:00Z">
              <w:rPr/>
            </w:rPrChange>
          </w:rPr>
          <w:t>Caso base 2</w:t>
        </w:r>
        <w:r>
          <w:t xml:space="preserve">: El usuario solicita </w:t>
        </w:r>
      </w:ins>
      <w:ins w:id="923" w:author="Raul García Fernández" w:date="2017-07-04T18:49:00Z">
        <w:r>
          <w:t xml:space="preserve">crear una ejecución en </w:t>
        </w:r>
      </w:ins>
      <w:ins w:id="924" w:author="Raul García Fernández" w:date="2017-07-04T18:45:00Z">
        <w:r>
          <w:t>un proyecto donde no tiene permisos de ejecución.</w:t>
        </w:r>
      </w:ins>
    </w:p>
    <w:p w14:paraId="4947DEBE" w14:textId="5B4BCCD7" w:rsidR="00771A86" w:rsidRDefault="00771A86" w:rsidP="00E81DF4">
      <w:pPr>
        <w:pStyle w:val="Prrafodelista"/>
        <w:numPr>
          <w:ilvl w:val="2"/>
          <w:numId w:val="37"/>
        </w:numPr>
        <w:jc w:val="both"/>
        <w:rPr>
          <w:ins w:id="925" w:author="Raul García Fernández" w:date="2017-07-04T18:45:00Z"/>
        </w:rPr>
      </w:pPr>
      <w:ins w:id="926" w:author="Raul García Fernández" w:date="2017-07-04T18:52:00Z">
        <w:r w:rsidRPr="00CB7B19">
          <w:rPr>
            <w:color w:val="FF0000"/>
          </w:rPr>
          <w:t>Salida esperada</w:t>
        </w:r>
        <w:r>
          <w:t>:</w:t>
        </w:r>
      </w:ins>
      <w:ins w:id="927" w:author="Raul García Fernández" w:date="2017-07-04T18:53:00Z">
        <w:r>
          <w:t xml:space="preserve"> El sistema no permitir</w:t>
        </w:r>
      </w:ins>
      <w:ins w:id="928" w:author="Raul García Fernández" w:date="2017-07-04T18:54:00Z">
        <w:r>
          <w:t>á al usuario la creación de la ejecución sobre el proyecto.</w:t>
        </w:r>
      </w:ins>
    </w:p>
    <w:p w14:paraId="58BF7279" w14:textId="0AD8F2EF" w:rsidR="00771A86" w:rsidRDefault="00771A86">
      <w:pPr>
        <w:pStyle w:val="Prrafodelista"/>
        <w:numPr>
          <w:ilvl w:val="1"/>
          <w:numId w:val="37"/>
        </w:numPr>
        <w:jc w:val="both"/>
        <w:rPr>
          <w:ins w:id="929" w:author="Raul García Fernández" w:date="2017-07-04T18:52:00Z"/>
        </w:rPr>
        <w:pPrChange w:id="930" w:author="Usuario de Windows" w:date="2017-07-06T22:56:00Z">
          <w:pPr>
            <w:pStyle w:val="Prrafodelista"/>
            <w:numPr>
              <w:ilvl w:val="2"/>
              <w:numId w:val="37"/>
            </w:numPr>
            <w:ind w:left="2520" w:hanging="360"/>
            <w:jc w:val="both"/>
          </w:pPr>
        </w:pPrChange>
      </w:pPr>
      <w:ins w:id="931" w:author="Raul García Fernández" w:date="2017-07-04T18:45:00Z">
        <w:r w:rsidRPr="00771A86">
          <w:rPr>
            <w:b/>
            <w:rPrChange w:id="932" w:author="Raul García Fernández" w:date="2017-07-04T18:52:00Z">
              <w:rPr/>
            </w:rPrChange>
          </w:rPr>
          <w:t>Caso base 3</w:t>
        </w:r>
        <w:r>
          <w:t xml:space="preserve">: El </w:t>
        </w:r>
      </w:ins>
      <w:ins w:id="933" w:author="Raul García Fernández" w:date="2017-07-04T18:47:00Z">
        <w:r>
          <w:t>administrador</w:t>
        </w:r>
      </w:ins>
      <w:ins w:id="934" w:author="Raul García Fernández" w:date="2017-07-04T18:45:00Z">
        <w:r>
          <w:t xml:space="preserve"> solicita </w:t>
        </w:r>
      </w:ins>
      <w:ins w:id="935" w:author="Raul García Fernández" w:date="2017-07-04T18:49:00Z">
        <w:r>
          <w:t xml:space="preserve">crear una ejecución en </w:t>
        </w:r>
      </w:ins>
      <w:ins w:id="936" w:author="Raul García Fernández" w:date="2017-07-04T18:45:00Z">
        <w:r>
          <w:t>un proyecto donde si tiene permisos de ejecuc</w:t>
        </w:r>
      </w:ins>
      <w:ins w:id="937" w:author="Raul García Fernández" w:date="2017-07-04T18:46:00Z">
        <w:r>
          <w:t>ión.</w:t>
        </w:r>
      </w:ins>
    </w:p>
    <w:p w14:paraId="3FEC7066" w14:textId="2277161E" w:rsidR="00771A86" w:rsidRDefault="00771A86" w:rsidP="00E81DF4">
      <w:pPr>
        <w:pStyle w:val="Prrafodelista"/>
        <w:numPr>
          <w:ilvl w:val="2"/>
          <w:numId w:val="37"/>
        </w:numPr>
        <w:jc w:val="both"/>
        <w:rPr>
          <w:ins w:id="938" w:author="Raul García Fernández" w:date="2017-07-04T18:46:00Z"/>
        </w:rPr>
      </w:pPr>
      <w:ins w:id="939" w:author="Raul García Fernández" w:date="2017-07-04T18:52:00Z">
        <w:r w:rsidRPr="00CB7B19">
          <w:rPr>
            <w:color w:val="FF0000"/>
          </w:rPr>
          <w:t>Salida esperada</w:t>
        </w:r>
        <w:r>
          <w:t>:</w:t>
        </w:r>
      </w:ins>
      <w:ins w:id="940" w:author="Raul García Fernández" w:date="2017-07-04T18:54:00Z">
        <w:r>
          <w:t xml:space="preserve"> El sistema permitirá la creación de la ejecución del proyecto.</w:t>
        </w:r>
      </w:ins>
    </w:p>
    <w:p w14:paraId="63D9C4E9" w14:textId="5347BAE5" w:rsidR="00771A86" w:rsidRDefault="00771A86">
      <w:pPr>
        <w:pStyle w:val="Prrafodelista"/>
        <w:numPr>
          <w:ilvl w:val="1"/>
          <w:numId w:val="37"/>
        </w:numPr>
        <w:jc w:val="both"/>
        <w:rPr>
          <w:ins w:id="941" w:author="Raul García Fernández" w:date="2017-07-04T18:53:00Z"/>
        </w:rPr>
        <w:pPrChange w:id="942" w:author="Usuario de Windows" w:date="2017-07-06T22:56:00Z">
          <w:pPr>
            <w:pStyle w:val="Prrafodelista"/>
            <w:numPr>
              <w:ilvl w:val="2"/>
              <w:numId w:val="37"/>
            </w:numPr>
            <w:ind w:left="2520" w:hanging="360"/>
            <w:jc w:val="both"/>
          </w:pPr>
        </w:pPrChange>
      </w:pPr>
      <w:ins w:id="943" w:author="Raul García Fernández" w:date="2017-07-04T18:46:00Z">
        <w:r w:rsidRPr="00771A86">
          <w:rPr>
            <w:b/>
            <w:rPrChange w:id="944" w:author="Raul García Fernández" w:date="2017-07-04T18:52:00Z">
              <w:rPr/>
            </w:rPrChange>
          </w:rPr>
          <w:t>Caso base 4</w:t>
        </w:r>
        <w:r>
          <w:t xml:space="preserve">: El </w:t>
        </w:r>
      </w:ins>
      <w:ins w:id="945" w:author="Raul García Fernández" w:date="2017-07-04T18:47:00Z">
        <w:r>
          <w:t>administrador</w:t>
        </w:r>
      </w:ins>
      <w:ins w:id="946" w:author="Raul García Fernández" w:date="2017-07-04T18:46:00Z">
        <w:r>
          <w:t xml:space="preserve"> solicita </w:t>
        </w:r>
      </w:ins>
      <w:ins w:id="947" w:author="Raul García Fernández" w:date="2017-07-04T18:49:00Z">
        <w:r>
          <w:t xml:space="preserve">crear una ejecución en </w:t>
        </w:r>
      </w:ins>
      <w:ins w:id="948" w:author="Raul García Fernández" w:date="2017-07-04T18:46:00Z">
        <w:r>
          <w:t xml:space="preserve">un </w:t>
        </w:r>
      </w:ins>
      <w:ins w:id="949" w:author="Raul García Fernández" w:date="2017-07-04T18:47:00Z">
        <w:r>
          <w:t>proyecto donde</w:t>
        </w:r>
      </w:ins>
      <w:ins w:id="950" w:author="Raul García Fernández" w:date="2017-07-04T18:46:00Z">
        <w:r>
          <w:t xml:space="preserve"> no tiene permisos de ejecución</w:t>
        </w:r>
      </w:ins>
      <w:ins w:id="951" w:author="Raul García Fernández" w:date="2017-07-04T18:52:00Z">
        <w:r>
          <w:t>.</w:t>
        </w:r>
      </w:ins>
    </w:p>
    <w:p w14:paraId="01D9B9E3" w14:textId="3BE0C446" w:rsidR="00771A86" w:rsidRDefault="00771A86" w:rsidP="00E81DF4">
      <w:pPr>
        <w:pStyle w:val="Prrafodelista"/>
        <w:numPr>
          <w:ilvl w:val="2"/>
          <w:numId w:val="37"/>
        </w:numPr>
        <w:jc w:val="both"/>
        <w:rPr>
          <w:ins w:id="952" w:author="Raul García Fernández" w:date="2017-07-04T18:47:00Z"/>
        </w:rPr>
      </w:pPr>
      <w:ins w:id="953" w:author="Raul García Fernández" w:date="2017-07-04T18:53:00Z">
        <w:r w:rsidRPr="00CB7B19">
          <w:rPr>
            <w:color w:val="FF0000"/>
          </w:rPr>
          <w:t>Salida esperada</w:t>
        </w:r>
        <w:r>
          <w:t>:</w:t>
        </w:r>
      </w:ins>
      <w:ins w:id="954" w:author="Raul García Fernández" w:date="2017-07-04T18:54:00Z">
        <w:r>
          <w:t xml:space="preserve"> </w:t>
        </w:r>
      </w:ins>
      <w:ins w:id="955" w:author="Raul García Fernández" w:date="2017-07-04T18:55:00Z">
        <w:r>
          <w:t>El sistema permitirá la creación de la ejecución del proyecto.</w:t>
        </w:r>
      </w:ins>
    </w:p>
    <w:p w14:paraId="5521409F" w14:textId="0962422A" w:rsidR="00771A86" w:rsidRDefault="00771A86">
      <w:pPr>
        <w:pStyle w:val="Prrafodelista"/>
        <w:numPr>
          <w:ilvl w:val="1"/>
          <w:numId w:val="37"/>
        </w:numPr>
        <w:jc w:val="both"/>
        <w:rPr>
          <w:ins w:id="956" w:author="Raul García Fernández" w:date="2017-07-04T18:53:00Z"/>
        </w:rPr>
        <w:pPrChange w:id="957" w:author="Usuario de Windows" w:date="2017-07-06T22:56:00Z">
          <w:pPr>
            <w:pStyle w:val="Prrafodelista"/>
            <w:numPr>
              <w:ilvl w:val="2"/>
              <w:numId w:val="37"/>
            </w:numPr>
            <w:ind w:left="2520" w:hanging="360"/>
            <w:jc w:val="both"/>
          </w:pPr>
        </w:pPrChange>
      </w:pPr>
      <w:ins w:id="958" w:author="Raul García Fernández" w:date="2017-07-04T18:47:00Z">
        <w:r w:rsidRPr="00771A86">
          <w:rPr>
            <w:b/>
            <w:rPrChange w:id="959" w:author="Raul García Fernández" w:date="2017-07-04T18:52:00Z">
              <w:rPr/>
            </w:rPrChange>
          </w:rPr>
          <w:t>Caso base 5</w:t>
        </w:r>
        <w:r>
          <w:t xml:space="preserve">: El usuario coloca mal las entradas </w:t>
        </w:r>
      </w:ins>
      <w:ins w:id="960" w:author="Raul García Fernández" w:date="2017-07-04T18:49:00Z">
        <w:r>
          <w:t>en la creación de</w:t>
        </w:r>
      </w:ins>
      <w:ins w:id="961" w:author="Raul García Fernández" w:date="2017-07-04T18:47:00Z">
        <w:r>
          <w:t xml:space="preserve"> la ejecución de un proyecto</w:t>
        </w:r>
      </w:ins>
      <w:ins w:id="962" w:author="Raul García Fernández" w:date="2017-07-04T18:50:00Z">
        <w:r>
          <w:t>.</w:t>
        </w:r>
      </w:ins>
    </w:p>
    <w:p w14:paraId="1990F3F1" w14:textId="7EDA4FB4" w:rsidR="00771A86" w:rsidRDefault="00771A86" w:rsidP="00E81DF4">
      <w:pPr>
        <w:pStyle w:val="Prrafodelista"/>
        <w:numPr>
          <w:ilvl w:val="2"/>
          <w:numId w:val="37"/>
        </w:numPr>
        <w:jc w:val="both"/>
        <w:rPr>
          <w:ins w:id="963" w:author="Raul García Fernández" w:date="2017-07-04T18:50:00Z"/>
        </w:rPr>
      </w:pPr>
      <w:ins w:id="964" w:author="Raul García Fernández" w:date="2017-07-04T18:53:00Z">
        <w:r w:rsidRPr="00CB7B19">
          <w:rPr>
            <w:color w:val="FF0000"/>
          </w:rPr>
          <w:t>Salida esperada</w:t>
        </w:r>
        <w:r>
          <w:t>:</w:t>
        </w:r>
      </w:ins>
      <w:ins w:id="965" w:author="Raul García Fernández" w:date="2017-07-04T18:55:00Z">
        <w:r>
          <w:t xml:space="preserve"> Se generará un fallo en la creación de la ejecución.</w:t>
        </w:r>
      </w:ins>
    </w:p>
    <w:p w14:paraId="65D8B46E" w14:textId="5047EA68" w:rsidR="00771A86" w:rsidRDefault="00771A86">
      <w:pPr>
        <w:pStyle w:val="Prrafodelista"/>
        <w:numPr>
          <w:ilvl w:val="1"/>
          <w:numId w:val="37"/>
        </w:numPr>
        <w:jc w:val="both"/>
        <w:rPr>
          <w:ins w:id="966" w:author="Raul García Fernández" w:date="2017-07-04T18:53:00Z"/>
        </w:rPr>
        <w:pPrChange w:id="967" w:author="Usuario de Windows" w:date="2017-07-06T22:56:00Z">
          <w:pPr>
            <w:pStyle w:val="Prrafodelista"/>
            <w:numPr>
              <w:ilvl w:val="2"/>
              <w:numId w:val="37"/>
            </w:numPr>
            <w:ind w:left="2520" w:hanging="360"/>
            <w:jc w:val="both"/>
          </w:pPr>
        </w:pPrChange>
      </w:pPr>
      <w:ins w:id="968" w:author="Raul García Fernández" w:date="2017-07-04T18:50:00Z">
        <w:r w:rsidRPr="00771A86">
          <w:rPr>
            <w:b/>
            <w:rPrChange w:id="969" w:author="Raul García Fernández" w:date="2017-07-04T18:52:00Z">
              <w:rPr/>
            </w:rPrChange>
          </w:rPr>
          <w:t>Caso base 6</w:t>
        </w:r>
        <w:r>
          <w:t xml:space="preserve">: El usuario </w:t>
        </w:r>
      </w:ins>
      <w:ins w:id="970" w:author="Raul García Fernández" w:date="2017-07-04T18:51:00Z">
        <w:r>
          <w:t>coloca entradas</w:t>
        </w:r>
      </w:ins>
      <w:ins w:id="971" w:author="Raul García Fernández" w:date="2017-07-04T18:50:00Z">
        <w:r>
          <w:t xml:space="preserve"> en la creación de una ejecución donde no tiene permisos para la ejecución personalizada.</w:t>
        </w:r>
      </w:ins>
    </w:p>
    <w:p w14:paraId="71F87E0E" w14:textId="1E3E26D3" w:rsidR="00771A86" w:rsidRDefault="00771A86" w:rsidP="00E81DF4">
      <w:pPr>
        <w:pStyle w:val="Prrafodelista"/>
        <w:numPr>
          <w:ilvl w:val="2"/>
          <w:numId w:val="37"/>
        </w:numPr>
        <w:jc w:val="both"/>
        <w:rPr>
          <w:ins w:id="972" w:author="Raul García Fernández" w:date="2017-07-04T18:50:00Z"/>
        </w:rPr>
      </w:pPr>
      <w:ins w:id="973" w:author="Raul García Fernández" w:date="2017-07-04T18:53:00Z">
        <w:r w:rsidRPr="00CB7B19">
          <w:rPr>
            <w:color w:val="FF0000"/>
          </w:rPr>
          <w:t>Salida esperada</w:t>
        </w:r>
        <w:r>
          <w:t>:</w:t>
        </w:r>
      </w:ins>
      <w:ins w:id="974" w:author="Raul García Fernández" w:date="2017-07-04T18:55:00Z">
        <w:r>
          <w:t xml:space="preserve"> Se generará la ejecución del proyecto con los valores por defecto que ha introducido el propietario del proyecto.</w:t>
        </w:r>
      </w:ins>
    </w:p>
    <w:p w14:paraId="666B5808" w14:textId="2BD8D61A" w:rsidR="00771A86" w:rsidRDefault="00771A86">
      <w:pPr>
        <w:pStyle w:val="Prrafodelista"/>
        <w:numPr>
          <w:ilvl w:val="1"/>
          <w:numId w:val="37"/>
        </w:numPr>
        <w:jc w:val="both"/>
        <w:rPr>
          <w:ins w:id="975" w:author="Raul García Fernández" w:date="2017-07-04T18:51:00Z"/>
        </w:rPr>
        <w:pPrChange w:id="976" w:author="Usuario de Windows" w:date="2017-07-06T22:56:00Z">
          <w:pPr>
            <w:pStyle w:val="Prrafodelista"/>
            <w:numPr>
              <w:ilvl w:val="1"/>
              <w:numId w:val="37"/>
            </w:numPr>
            <w:ind w:left="1800" w:hanging="360"/>
          </w:pPr>
        </w:pPrChange>
      </w:pPr>
      <w:ins w:id="977" w:author="Raul García Fernández" w:date="2017-07-04T18:51:00Z">
        <w:r w:rsidRPr="00771A86">
          <w:rPr>
            <w:b/>
            <w:rPrChange w:id="978" w:author="Raul García Fernández" w:date="2017-07-04T18:52:00Z">
              <w:rPr/>
            </w:rPrChange>
          </w:rPr>
          <w:t xml:space="preserve">Caso base </w:t>
        </w:r>
        <w:r w:rsidRPr="00771A86">
          <w:rPr>
            <w:b/>
          </w:rPr>
          <w:t>7</w:t>
        </w:r>
        <w:r>
          <w:t>: El administrador coloca entradas en la creación de una ejecución donde no tiene permisos para la ejecución personalizada.</w:t>
        </w:r>
      </w:ins>
    </w:p>
    <w:p w14:paraId="54CEEF55" w14:textId="2D77CD89" w:rsidR="00771A86" w:rsidRDefault="00771A86">
      <w:pPr>
        <w:pStyle w:val="Prrafodelista"/>
        <w:numPr>
          <w:ilvl w:val="2"/>
          <w:numId w:val="37"/>
        </w:numPr>
        <w:rPr>
          <w:ins w:id="979" w:author="Raul García Fernández" w:date="2017-07-04T18:57:00Z"/>
        </w:rPr>
        <w:pPrChange w:id="980" w:author="Usuario de Windows" w:date="2017-07-06T23:06:00Z">
          <w:pPr>
            <w:pStyle w:val="Prrafodelista"/>
            <w:numPr>
              <w:ilvl w:val="2"/>
              <w:numId w:val="37"/>
            </w:numPr>
            <w:ind w:left="2520" w:hanging="360"/>
            <w:jc w:val="both"/>
          </w:pPr>
        </w:pPrChange>
      </w:pPr>
      <w:ins w:id="981" w:author="Raul García Fernández" w:date="2017-07-04T18:53:00Z">
        <w:r w:rsidRPr="00CB7B19">
          <w:rPr>
            <w:color w:val="FF0000"/>
          </w:rPr>
          <w:t>Salida esperada</w:t>
        </w:r>
        <w:r>
          <w:t>:</w:t>
        </w:r>
      </w:ins>
      <w:ins w:id="982" w:author="Raul García Fernández" w:date="2017-07-04T18:56:00Z">
        <w:r>
          <w:t xml:space="preserve"> Se generará la ejecución del proyecto con los valores que ha introducido el administrador.</w:t>
        </w:r>
      </w:ins>
      <w:ins w:id="983" w:author="Raul García Fernández" w:date="2017-07-04T19:02:00Z">
        <w:r w:rsidR="007A4DA1">
          <w:br/>
        </w:r>
      </w:ins>
    </w:p>
    <w:p w14:paraId="7EC4ADDE" w14:textId="55832135" w:rsidR="007A4DA1" w:rsidRDefault="007A4DA1">
      <w:pPr>
        <w:pStyle w:val="Prrafodelista"/>
        <w:numPr>
          <w:ilvl w:val="0"/>
          <w:numId w:val="37"/>
        </w:numPr>
        <w:jc w:val="both"/>
        <w:rPr>
          <w:ins w:id="984" w:author="Raul García Fernández" w:date="2017-07-04T18:57:00Z"/>
        </w:rPr>
        <w:pPrChange w:id="985" w:author="Usuario de Windows" w:date="2017-07-06T22:56:00Z">
          <w:pPr>
            <w:pStyle w:val="Prrafodelista"/>
            <w:numPr>
              <w:ilvl w:val="2"/>
              <w:numId w:val="37"/>
            </w:numPr>
            <w:ind w:left="2520" w:hanging="360"/>
            <w:jc w:val="both"/>
          </w:pPr>
        </w:pPrChange>
      </w:pPr>
      <w:ins w:id="986" w:author="Raul García Fernández" w:date="2017-07-04T18:57:00Z">
        <w:r>
          <w:t xml:space="preserve">3.4 </w:t>
        </w:r>
        <w:r w:rsidRPr="007A4DA1">
          <w:rPr>
            <w:u w:val="single"/>
            <w:rPrChange w:id="987" w:author="Raul García Fernández" w:date="2017-07-04T19:01:00Z">
              <w:rPr/>
            </w:rPrChange>
          </w:rPr>
          <w:t>Parada de ejecuciones</w:t>
        </w:r>
        <w:r>
          <w:t>:</w:t>
        </w:r>
      </w:ins>
    </w:p>
    <w:p w14:paraId="229DBECE" w14:textId="1005A9EE" w:rsidR="007A4DA1" w:rsidRDefault="007A4DA1">
      <w:pPr>
        <w:pStyle w:val="Prrafodelista"/>
        <w:numPr>
          <w:ilvl w:val="1"/>
          <w:numId w:val="37"/>
        </w:numPr>
        <w:jc w:val="both"/>
        <w:rPr>
          <w:ins w:id="988" w:author="Raul García Fernández" w:date="2017-07-04T18:58:00Z"/>
        </w:rPr>
        <w:pPrChange w:id="989" w:author="Usuario de Windows" w:date="2017-07-06T22:56:00Z">
          <w:pPr>
            <w:pStyle w:val="Prrafodelista"/>
            <w:numPr>
              <w:ilvl w:val="2"/>
              <w:numId w:val="37"/>
            </w:numPr>
            <w:ind w:left="2520" w:hanging="360"/>
            <w:jc w:val="both"/>
          </w:pPr>
        </w:pPrChange>
      </w:pPr>
      <w:ins w:id="990" w:author="Raul García Fernández" w:date="2017-07-04T18:57:00Z">
        <w:r w:rsidRPr="007A4DA1">
          <w:rPr>
            <w:b/>
            <w:rPrChange w:id="991" w:author="Raul García Fernández" w:date="2017-07-04T18:58:00Z">
              <w:rPr/>
            </w:rPrChange>
          </w:rPr>
          <w:t>Caso base 1</w:t>
        </w:r>
        <w:r>
          <w:t>: El usuario solicita para</w:t>
        </w:r>
      </w:ins>
      <w:ins w:id="992" w:author="Raul García Fernández" w:date="2017-07-04T18:58:00Z">
        <w:r>
          <w:t>r</w:t>
        </w:r>
      </w:ins>
      <w:ins w:id="993" w:author="Raul García Fernández" w:date="2017-07-04T18:57:00Z">
        <w:r>
          <w:t xml:space="preserve"> una ejecución que es de su propiedad.</w:t>
        </w:r>
      </w:ins>
    </w:p>
    <w:p w14:paraId="65998B55" w14:textId="42A2A323" w:rsidR="00105B39" w:rsidRDefault="007A4DA1" w:rsidP="00E81DF4">
      <w:pPr>
        <w:pStyle w:val="Prrafodelista"/>
        <w:numPr>
          <w:ilvl w:val="2"/>
          <w:numId w:val="37"/>
        </w:numPr>
        <w:jc w:val="both"/>
        <w:rPr>
          <w:ins w:id="994" w:author="Usuario de Windows" w:date="2017-07-06T23:27:00Z"/>
        </w:rPr>
      </w:pPr>
      <w:ins w:id="995" w:author="Raul García Fernández" w:date="2017-07-04T18:59:00Z">
        <w:r w:rsidRPr="007A4DA1">
          <w:rPr>
            <w:color w:val="FF0000"/>
            <w:rPrChange w:id="996" w:author="Raul García Fernández" w:date="2017-07-04T18:59:00Z">
              <w:rPr/>
            </w:rPrChange>
          </w:rPr>
          <w:t>Salida esperada</w:t>
        </w:r>
        <w:r>
          <w:t>: El sistema parará la ejecuci</w:t>
        </w:r>
      </w:ins>
      <w:ins w:id="997" w:author="Raul García Fernández" w:date="2017-07-04T19:00:00Z">
        <w:r>
          <w:t>ón y modificará el estado</w:t>
        </w:r>
      </w:ins>
      <w:ins w:id="998" w:author="Usuario de Windows" w:date="2017-07-06T23:27:00Z">
        <w:r w:rsidR="00105B39">
          <w:t xml:space="preserve"> de la ejecución es finalizado.</w:t>
        </w:r>
      </w:ins>
    </w:p>
    <w:p w14:paraId="4454BCA5" w14:textId="10FA38D3" w:rsidR="007A4DA1" w:rsidDel="00105B39" w:rsidRDefault="007A4DA1">
      <w:pPr>
        <w:pStyle w:val="Prrafodelista"/>
        <w:numPr>
          <w:ilvl w:val="2"/>
          <w:numId w:val="37"/>
        </w:numPr>
        <w:jc w:val="both"/>
        <w:rPr>
          <w:ins w:id="999" w:author="Raul García Fernández" w:date="2017-07-04T18:57:00Z"/>
          <w:del w:id="1000" w:author="Usuario de Windows" w:date="2017-07-06T23:27:00Z"/>
        </w:rPr>
      </w:pPr>
      <w:ins w:id="1001" w:author="Raul García Fernández" w:date="2017-07-04T19:00:00Z">
        <w:del w:id="1002" w:author="Usuario de Windows" w:date="2017-07-06T23:27:00Z">
          <w:r w:rsidDel="00105B39">
            <w:delText xml:space="preserve"> de la </w:delText>
          </w:r>
          <w:r w:rsidRPr="0023316F" w:rsidDel="00105B39">
            <w:rPr>
              <w:shd w:val="clear" w:color="auto" w:fill="FFC000"/>
              <w:rPrChange w:id="1003" w:author="Usuario de Windows" w:date="2017-07-06T23:10:00Z">
                <w:rPr/>
              </w:rPrChange>
            </w:rPr>
            <w:delText>ejecución a fin</w:delText>
          </w:r>
          <w:r w:rsidDel="00105B39">
            <w:delText>alizado.</w:delText>
          </w:r>
        </w:del>
      </w:ins>
    </w:p>
    <w:p w14:paraId="7B373B99" w14:textId="68B01731" w:rsidR="007A4DA1" w:rsidRDefault="007A4DA1">
      <w:pPr>
        <w:pStyle w:val="Prrafodelista"/>
        <w:numPr>
          <w:ilvl w:val="1"/>
          <w:numId w:val="37"/>
        </w:numPr>
        <w:jc w:val="both"/>
        <w:rPr>
          <w:ins w:id="1004" w:author="Raul García Fernández" w:date="2017-07-04T18:59:00Z"/>
        </w:rPr>
        <w:pPrChange w:id="1005" w:author="Usuario de Windows" w:date="2017-07-06T22:56:00Z">
          <w:pPr>
            <w:pStyle w:val="Prrafodelista"/>
            <w:numPr>
              <w:ilvl w:val="2"/>
              <w:numId w:val="37"/>
            </w:numPr>
            <w:ind w:left="2520" w:hanging="360"/>
            <w:jc w:val="both"/>
          </w:pPr>
        </w:pPrChange>
      </w:pPr>
      <w:ins w:id="1006" w:author="Raul García Fernández" w:date="2017-07-04T18:57:00Z">
        <w:r w:rsidRPr="007A4DA1">
          <w:rPr>
            <w:b/>
            <w:rPrChange w:id="1007" w:author="Raul García Fernández" w:date="2017-07-04T18:58:00Z">
              <w:rPr/>
            </w:rPrChange>
          </w:rPr>
          <w:t>Caso base 2</w:t>
        </w:r>
        <w:r>
          <w:t xml:space="preserve">: El </w:t>
        </w:r>
      </w:ins>
      <w:ins w:id="1008" w:author="Raul García Fernández" w:date="2017-07-04T19:00:00Z">
        <w:r>
          <w:t>usuario</w:t>
        </w:r>
      </w:ins>
      <w:ins w:id="1009" w:author="Raul García Fernández" w:date="2017-07-04T18:57:00Z">
        <w:r>
          <w:t xml:space="preserve"> solicita parar una ejecución que</w:t>
        </w:r>
      </w:ins>
      <w:ins w:id="1010" w:author="Raul García Fernández" w:date="2017-07-04T19:00:00Z">
        <w:r>
          <w:t xml:space="preserve"> no</w:t>
        </w:r>
      </w:ins>
      <w:ins w:id="1011" w:author="Raul García Fernández" w:date="2017-07-04T18:57:00Z">
        <w:r>
          <w:t xml:space="preserve"> es de su propiedad.</w:t>
        </w:r>
      </w:ins>
    </w:p>
    <w:p w14:paraId="33A85F4E" w14:textId="09730143" w:rsidR="007A4DA1" w:rsidRDefault="007A4DA1" w:rsidP="00E81DF4">
      <w:pPr>
        <w:pStyle w:val="Prrafodelista"/>
        <w:numPr>
          <w:ilvl w:val="2"/>
          <w:numId w:val="37"/>
        </w:numPr>
        <w:jc w:val="both"/>
        <w:rPr>
          <w:ins w:id="1012" w:author="Raul García Fernández" w:date="2017-07-04T18:58:00Z"/>
        </w:rPr>
      </w:pPr>
      <w:ins w:id="1013" w:author="Raul García Fernández" w:date="2017-07-04T18:59:00Z">
        <w:r w:rsidRPr="007A4DA1">
          <w:rPr>
            <w:color w:val="FF0000"/>
            <w:rPrChange w:id="1014" w:author="Raul García Fernández" w:date="2017-07-04T18:59:00Z">
              <w:rPr/>
            </w:rPrChange>
          </w:rPr>
          <w:t>Salida esperada</w:t>
        </w:r>
        <w:r>
          <w:t>:</w:t>
        </w:r>
      </w:ins>
      <w:ins w:id="1015" w:author="Raul García Fernández" w:date="2017-07-04T19:00:00Z">
        <w:r>
          <w:t xml:space="preserve"> El sistema no parará la ejecución.</w:t>
        </w:r>
      </w:ins>
    </w:p>
    <w:p w14:paraId="36157D18" w14:textId="1F21A825" w:rsidR="007A4DA1" w:rsidRDefault="007A4DA1">
      <w:pPr>
        <w:pStyle w:val="Prrafodelista"/>
        <w:numPr>
          <w:ilvl w:val="1"/>
          <w:numId w:val="37"/>
        </w:numPr>
        <w:jc w:val="both"/>
        <w:rPr>
          <w:ins w:id="1016" w:author="Raul García Fernández" w:date="2017-07-04T18:59:00Z"/>
        </w:rPr>
        <w:pPrChange w:id="1017" w:author="Usuario de Windows" w:date="2017-07-06T22:56:00Z">
          <w:pPr>
            <w:pStyle w:val="Prrafodelista"/>
            <w:numPr>
              <w:ilvl w:val="2"/>
              <w:numId w:val="37"/>
            </w:numPr>
            <w:ind w:left="2520" w:hanging="360"/>
            <w:jc w:val="both"/>
          </w:pPr>
        </w:pPrChange>
      </w:pPr>
      <w:ins w:id="1018" w:author="Raul García Fernández" w:date="2017-07-04T18:58:00Z">
        <w:r w:rsidRPr="007A4DA1">
          <w:rPr>
            <w:b/>
            <w:rPrChange w:id="1019" w:author="Raul García Fernández" w:date="2017-07-04T18:58:00Z">
              <w:rPr/>
            </w:rPrChange>
          </w:rPr>
          <w:lastRenderedPageBreak/>
          <w:t>Caso base 3</w:t>
        </w:r>
        <w:r>
          <w:t>: El administrador solicita para una ejecución que es o no de su propiedad.</w:t>
        </w:r>
      </w:ins>
    </w:p>
    <w:p w14:paraId="081FE0E4" w14:textId="1675ED68" w:rsidR="00CF41D3" w:rsidRDefault="007A4DA1">
      <w:pPr>
        <w:pStyle w:val="Prrafodelista"/>
        <w:numPr>
          <w:ilvl w:val="2"/>
          <w:numId w:val="37"/>
        </w:numPr>
        <w:rPr>
          <w:ins w:id="1020" w:author="Raul García Fernández" w:date="2017-07-04T18:27:00Z"/>
        </w:rPr>
        <w:pPrChange w:id="1021" w:author="Usuario de Windows" w:date="2017-07-06T23:10:00Z">
          <w:pPr>
            <w:pStyle w:val="Prrafodelista"/>
            <w:numPr>
              <w:ilvl w:val="2"/>
              <w:numId w:val="37"/>
            </w:numPr>
            <w:ind w:left="2520" w:hanging="360"/>
            <w:jc w:val="both"/>
          </w:pPr>
        </w:pPrChange>
      </w:pPr>
      <w:ins w:id="1022" w:author="Raul García Fernández" w:date="2017-07-04T18:59:00Z">
        <w:r w:rsidRPr="007A4DA1">
          <w:rPr>
            <w:color w:val="FF0000"/>
            <w:rPrChange w:id="1023" w:author="Raul García Fernández" w:date="2017-07-04T18:59:00Z">
              <w:rPr/>
            </w:rPrChange>
          </w:rPr>
          <w:t>Salida esperada</w:t>
        </w:r>
        <w:r>
          <w:t>:</w:t>
        </w:r>
      </w:ins>
      <w:ins w:id="1024" w:author="Raul García Fernández" w:date="2017-07-04T19:01:00Z">
        <w:r>
          <w:t xml:space="preserve"> El sistema parará la ejecución y colocará la ejecución en estado finalizado.</w:t>
        </w:r>
      </w:ins>
      <w:ins w:id="1025" w:author="Raul García Fernández" w:date="2017-07-04T19:02:00Z">
        <w:r>
          <w:br/>
        </w:r>
      </w:ins>
    </w:p>
    <w:p w14:paraId="6112A1F8" w14:textId="77777777" w:rsidR="00CF41D3" w:rsidRDefault="00CF41D3">
      <w:pPr>
        <w:pStyle w:val="Prrafodelista"/>
        <w:ind w:left="2520"/>
        <w:jc w:val="both"/>
        <w:rPr>
          <w:ins w:id="1026" w:author="Raul García Fernández" w:date="2017-07-04T18:13:00Z"/>
        </w:rPr>
        <w:pPrChange w:id="1027" w:author="Usuario de Windows" w:date="2017-07-06T22:56:00Z">
          <w:pPr>
            <w:pStyle w:val="Ttulo2"/>
            <w:numPr>
              <w:ilvl w:val="1"/>
              <w:numId w:val="26"/>
            </w:numPr>
            <w:ind w:left="1080" w:hanging="720"/>
          </w:pPr>
        </w:pPrChange>
      </w:pPr>
    </w:p>
    <w:p w14:paraId="19D1AA7D" w14:textId="036AF8E1" w:rsidR="00A01A87" w:rsidRDefault="007A4DA1">
      <w:pPr>
        <w:pStyle w:val="Prrafodelista"/>
        <w:numPr>
          <w:ilvl w:val="2"/>
          <w:numId w:val="26"/>
        </w:numPr>
        <w:jc w:val="both"/>
        <w:outlineLvl w:val="2"/>
        <w:rPr>
          <w:ins w:id="1028" w:author="Raul García Fernández" w:date="2017-07-04T19:07:00Z"/>
        </w:rPr>
        <w:pPrChange w:id="1029" w:author="Usuario de Windows" w:date="2017-07-06T22:56:00Z">
          <w:pPr>
            <w:pStyle w:val="Ttulo2"/>
            <w:numPr>
              <w:ilvl w:val="1"/>
              <w:numId w:val="26"/>
            </w:numPr>
            <w:ind w:left="1080" w:hanging="720"/>
          </w:pPr>
        </w:pPrChange>
      </w:pPr>
      <w:bookmarkStart w:id="1030" w:name="_Toc487050965"/>
      <w:ins w:id="1031" w:author="Raul García Fernández" w:date="2017-07-04T19:02:00Z">
        <w:r w:rsidRPr="007A4DA1">
          <w:rPr>
            <w:b/>
            <w:rPrChange w:id="1032" w:author="Raul García Fernández" w:date="2017-07-04T19:06:00Z">
              <w:rPr/>
            </w:rPrChange>
          </w:rPr>
          <w:t>Pruebas sobre grupos y subgrupos:</w:t>
        </w:r>
      </w:ins>
      <w:bookmarkEnd w:id="1030"/>
    </w:p>
    <w:p w14:paraId="49C6A21D" w14:textId="67DFD75B" w:rsidR="00C43FD2" w:rsidRDefault="00C43FD2">
      <w:pPr>
        <w:pStyle w:val="Prrafodelista"/>
        <w:numPr>
          <w:ilvl w:val="0"/>
          <w:numId w:val="38"/>
        </w:numPr>
        <w:jc w:val="both"/>
        <w:rPr>
          <w:ins w:id="1033" w:author="Raul García Fernández" w:date="2017-07-05T17:41:00Z"/>
        </w:rPr>
        <w:pPrChange w:id="1034" w:author="Usuario de Windows" w:date="2017-07-06T22:56:00Z">
          <w:pPr>
            <w:pStyle w:val="Ttulo2"/>
            <w:numPr>
              <w:ilvl w:val="1"/>
              <w:numId w:val="26"/>
            </w:numPr>
            <w:ind w:left="1080" w:hanging="720"/>
          </w:pPr>
        </w:pPrChange>
      </w:pPr>
      <w:ins w:id="1035" w:author="Raul García Fernández" w:date="2017-07-05T17:31:00Z">
        <w:r>
          <w:t xml:space="preserve">4.1. </w:t>
        </w:r>
        <w:r w:rsidRPr="00DB0EFE">
          <w:rPr>
            <w:u w:val="single"/>
            <w:rPrChange w:id="1036" w:author="Raul García Fernández" w:date="2017-07-05T17:44:00Z">
              <w:rPr>
                <w:b w:val="0"/>
                <w:bCs w:val="0"/>
              </w:rPr>
            </w:rPrChange>
          </w:rPr>
          <w:t>Creación de grupos</w:t>
        </w:r>
        <w:r>
          <w:t>:</w:t>
        </w:r>
      </w:ins>
    </w:p>
    <w:p w14:paraId="1155B0A1" w14:textId="6808CE47" w:rsidR="00DB0EFE" w:rsidRDefault="00DB0EFE">
      <w:pPr>
        <w:pStyle w:val="Prrafodelista"/>
        <w:numPr>
          <w:ilvl w:val="1"/>
          <w:numId w:val="38"/>
        </w:numPr>
        <w:jc w:val="both"/>
        <w:rPr>
          <w:ins w:id="1037" w:author="Raul García Fernández" w:date="2017-07-05T17:41:00Z"/>
        </w:rPr>
        <w:pPrChange w:id="1038" w:author="Usuario de Windows" w:date="2017-07-06T22:56:00Z">
          <w:pPr>
            <w:pStyle w:val="Ttulo2"/>
            <w:numPr>
              <w:ilvl w:val="1"/>
              <w:numId w:val="26"/>
            </w:numPr>
            <w:ind w:left="1080" w:hanging="720"/>
          </w:pPr>
        </w:pPrChange>
      </w:pPr>
      <w:ins w:id="1039" w:author="Raul García Fernández" w:date="2017-07-05T17:41:00Z">
        <w:r w:rsidRPr="00DB0EFE">
          <w:rPr>
            <w:b/>
            <w:rPrChange w:id="1040" w:author="Raul García Fernández" w:date="2017-07-05T17:44:00Z">
              <w:rPr>
                <w:b w:val="0"/>
                <w:bCs w:val="0"/>
              </w:rPr>
            </w:rPrChange>
          </w:rPr>
          <w:t>Caso base 1</w:t>
        </w:r>
        <w:r>
          <w:t>: Un usuario solicita crear un grupo o subgrupo ya existente en el sistema.</w:t>
        </w:r>
      </w:ins>
    </w:p>
    <w:p w14:paraId="34DE5954" w14:textId="21CFFC5A" w:rsidR="00DB0EFE" w:rsidRDefault="00DB0EFE">
      <w:pPr>
        <w:pStyle w:val="Prrafodelista"/>
        <w:numPr>
          <w:ilvl w:val="2"/>
          <w:numId w:val="38"/>
        </w:numPr>
        <w:jc w:val="both"/>
        <w:rPr>
          <w:ins w:id="1041" w:author="Raul García Fernández" w:date="2017-07-05T17:43:00Z"/>
        </w:rPr>
        <w:pPrChange w:id="1042" w:author="Usuario de Windows" w:date="2017-07-06T22:56:00Z">
          <w:pPr>
            <w:pStyle w:val="Ttulo2"/>
            <w:numPr>
              <w:ilvl w:val="1"/>
              <w:numId w:val="26"/>
            </w:numPr>
            <w:ind w:left="1080" w:hanging="720"/>
          </w:pPr>
        </w:pPrChange>
      </w:pPr>
      <w:ins w:id="1043" w:author="Raul García Fernández" w:date="2017-07-05T17:42:00Z">
        <w:r w:rsidRPr="00DB0EFE">
          <w:rPr>
            <w:color w:val="FF0000"/>
            <w:rPrChange w:id="1044" w:author="Raul García Fernández" w:date="2017-07-05T17:44:00Z">
              <w:rPr>
                <w:b w:val="0"/>
                <w:bCs w:val="0"/>
              </w:rPr>
            </w:rPrChange>
          </w:rPr>
          <w:t>Salida esperada</w:t>
        </w:r>
        <w:r>
          <w:t>: Fallo en la creaci</w:t>
        </w:r>
      </w:ins>
      <w:ins w:id="1045" w:author="Raul García Fernández" w:date="2017-07-05T17:43:00Z">
        <w:r>
          <w:t>ón del grupo o subgrupo.</w:t>
        </w:r>
      </w:ins>
    </w:p>
    <w:p w14:paraId="4310D98B" w14:textId="776D3A1D" w:rsidR="00DB0EFE" w:rsidRDefault="00DB0EFE">
      <w:pPr>
        <w:pStyle w:val="Prrafodelista"/>
        <w:numPr>
          <w:ilvl w:val="1"/>
          <w:numId w:val="38"/>
        </w:numPr>
        <w:jc w:val="both"/>
        <w:rPr>
          <w:ins w:id="1046" w:author="Raul García Fernández" w:date="2017-07-05T17:43:00Z"/>
        </w:rPr>
        <w:pPrChange w:id="1047" w:author="Usuario de Windows" w:date="2017-07-06T22:56:00Z">
          <w:pPr>
            <w:pStyle w:val="Ttulo2"/>
            <w:numPr>
              <w:ilvl w:val="1"/>
              <w:numId w:val="26"/>
            </w:numPr>
            <w:ind w:left="1080" w:hanging="720"/>
          </w:pPr>
        </w:pPrChange>
      </w:pPr>
      <w:ins w:id="1048" w:author="Raul García Fernández" w:date="2017-07-05T17:43:00Z">
        <w:r w:rsidRPr="00DB0EFE">
          <w:rPr>
            <w:b/>
            <w:rPrChange w:id="1049" w:author="Raul García Fernández" w:date="2017-07-05T17:44:00Z">
              <w:rPr>
                <w:b w:val="0"/>
                <w:bCs w:val="0"/>
              </w:rPr>
            </w:rPrChange>
          </w:rPr>
          <w:t>Caso base 2</w:t>
        </w:r>
        <w:r>
          <w:t>: Un administrador solicita crear un grupo o subgrupo ya existente en el sistema.</w:t>
        </w:r>
      </w:ins>
    </w:p>
    <w:p w14:paraId="345B748E" w14:textId="284418FA" w:rsidR="00DB0EFE" w:rsidRDefault="00DB0EFE">
      <w:pPr>
        <w:pStyle w:val="Prrafodelista"/>
        <w:numPr>
          <w:ilvl w:val="2"/>
          <w:numId w:val="38"/>
        </w:numPr>
        <w:jc w:val="both"/>
        <w:rPr>
          <w:ins w:id="1050" w:author="Raul García Fernández" w:date="2017-07-05T17:48:00Z"/>
        </w:rPr>
        <w:pPrChange w:id="1051" w:author="Usuario de Windows" w:date="2017-07-06T22:56:00Z">
          <w:pPr>
            <w:pStyle w:val="Ttulo2"/>
            <w:numPr>
              <w:ilvl w:val="1"/>
              <w:numId w:val="26"/>
            </w:numPr>
            <w:ind w:left="1080" w:hanging="720"/>
          </w:pPr>
        </w:pPrChange>
      </w:pPr>
      <w:ins w:id="1052" w:author="Raul García Fernández" w:date="2017-07-05T17:43:00Z">
        <w:r w:rsidRPr="00DB0EFE">
          <w:rPr>
            <w:color w:val="FF0000"/>
            <w:rPrChange w:id="1053" w:author="Raul García Fernández" w:date="2017-07-05T17:44:00Z">
              <w:rPr>
                <w:b w:val="0"/>
                <w:bCs w:val="0"/>
              </w:rPr>
            </w:rPrChange>
          </w:rPr>
          <w:t>Salida esperada</w:t>
        </w:r>
        <w:r>
          <w:t>: Fallo en la creación del grupo o subgrupo.</w:t>
        </w:r>
      </w:ins>
    </w:p>
    <w:p w14:paraId="577EEA63" w14:textId="3FCBD35F" w:rsidR="00A15A23" w:rsidRDefault="00A15A23">
      <w:pPr>
        <w:pStyle w:val="Prrafodelista"/>
        <w:numPr>
          <w:ilvl w:val="1"/>
          <w:numId w:val="38"/>
        </w:numPr>
        <w:jc w:val="both"/>
        <w:rPr>
          <w:ins w:id="1054" w:author="Raul García Fernández" w:date="2017-07-05T17:48:00Z"/>
        </w:rPr>
        <w:pPrChange w:id="1055" w:author="Usuario de Windows" w:date="2017-07-06T22:56:00Z">
          <w:pPr>
            <w:pStyle w:val="Ttulo2"/>
            <w:numPr>
              <w:ilvl w:val="1"/>
              <w:numId w:val="26"/>
            </w:numPr>
            <w:ind w:left="1080" w:hanging="720"/>
          </w:pPr>
        </w:pPrChange>
      </w:pPr>
      <w:ins w:id="1056" w:author="Raul García Fernández" w:date="2017-07-05T17:48:00Z">
        <w:r w:rsidRPr="00A15A23">
          <w:rPr>
            <w:b/>
            <w:rPrChange w:id="1057" w:author="Raul García Fernández" w:date="2017-07-05T17:49:00Z">
              <w:rPr>
                <w:b w:val="0"/>
                <w:bCs w:val="0"/>
              </w:rPr>
            </w:rPrChange>
          </w:rPr>
          <w:t>Caso base 3</w:t>
        </w:r>
        <w:r>
          <w:t>: Un usuario solicita crear un grupo o subgrupo no existente en el sistema.</w:t>
        </w:r>
      </w:ins>
    </w:p>
    <w:p w14:paraId="0978AAC6" w14:textId="167D4B04" w:rsidR="00A15A23" w:rsidRDefault="00A15A23">
      <w:pPr>
        <w:pStyle w:val="Prrafodelista"/>
        <w:numPr>
          <w:ilvl w:val="2"/>
          <w:numId w:val="38"/>
        </w:numPr>
        <w:jc w:val="both"/>
        <w:rPr>
          <w:ins w:id="1058" w:author="Raul García Fernández" w:date="2017-07-05T17:48:00Z"/>
        </w:rPr>
        <w:pPrChange w:id="1059" w:author="Usuario de Windows" w:date="2017-07-06T22:56:00Z">
          <w:pPr>
            <w:pStyle w:val="Ttulo2"/>
            <w:numPr>
              <w:ilvl w:val="1"/>
              <w:numId w:val="26"/>
            </w:numPr>
            <w:ind w:left="1080" w:hanging="720"/>
          </w:pPr>
        </w:pPrChange>
      </w:pPr>
      <w:ins w:id="1060" w:author="Raul García Fernández" w:date="2017-07-05T17:48:00Z">
        <w:r w:rsidRPr="00A15A23">
          <w:rPr>
            <w:color w:val="FF0000"/>
            <w:rPrChange w:id="1061" w:author="Raul García Fernández" w:date="2017-07-05T17:50:00Z">
              <w:rPr>
                <w:b w:val="0"/>
                <w:bCs w:val="0"/>
              </w:rPr>
            </w:rPrChange>
          </w:rPr>
          <w:t>Salida esperada</w:t>
        </w:r>
        <w:r>
          <w:t xml:space="preserve">: Se le </w:t>
        </w:r>
      </w:ins>
      <w:ins w:id="1062" w:author="Raul García Fernández" w:date="2017-07-05T17:49:00Z">
        <w:r>
          <w:t>concederá</w:t>
        </w:r>
      </w:ins>
      <w:ins w:id="1063" w:author="Raul García Fernández" w:date="2017-07-05T17:48:00Z">
        <w:r>
          <w:t xml:space="preserve"> </w:t>
        </w:r>
      </w:ins>
      <w:ins w:id="1064" w:author="Raul García Fernández" w:date="2017-07-05T17:49:00Z">
        <w:r>
          <w:t>la creación del grupo o subgrupo.</w:t>
        </w:r>
      </w:ins>
    </w:p>
    <w:p w14:paraId="7CE66ECA" w14:textId="112853F8" w:rsidR="00A15A23" w:rsidRDefault="00A15A23">
      <w:pPr>
        <w:pStyle w:val="Prrafodelista"/>
        <w:numPr>
          <w:ilvl w:val="1"/>
          <w:numId w:val="38"/>
        </w:numPr>
        <w:jc w:val="both"/>
        <w:rPr>
          <w:ins w:id="1065" w:author="Raul García Fernández" w:date="2017-07-05T17:49:00Z"/>
        </w:rPr>
        <w:pPrChange w:id="1066" w:author="Usuario de Windows" w:date="2017-07-06T22:56:00Z">
          <w:pPr>
            <w:pStyle w:val="Ttulo2"/>
            <w:numPr>
              <w:ilvl w:val="1"/>
              <w:numId w:val="26"/>
            </w:numPr>
            <w:ind w:left="1080" w:hanging="720"/>
          </w:pPr>
        </w:pPrChange>
      </w:pPr>
      <w:ins w:id="1067" w:author="Raul García Fernández" w:date="2017-07-05T17:48:00Z">
        <w:r w:rsidRPr="00A15A23">
          <w:rPr>
            <w:b/>
            <w:rPrChange w:id="1068" w:author="Raul García Fernández" w:date="2017-07-05T17:49:00Z">
              <w:rPr>
                <w:b w:val="0"/>
                <w:bCs w:val="0"/>
              </w:rPr>
            </w:rPrChange>
          </w:rPr>
          <w:t>Caso base 4</w:t>
        </w:r>
        <w:r>
          <w:t xml:space="preserve">: Un </w:t>
        </w:r>
      </w:ins>
      <w:ins w:id="1069" w:author="Raul García Fernández" w:date="2017-07-05T17:50:00Z">
        <w:r>
          <w:t>administrador</w:t>
        </w:r>
      </w:ins>
      <w:ins w:id="1070" w:author="Raul García Fernández" w:date="2017-07-05T17:48:00Z">
        <w:r>
          <w:t xml:space="preserve"> solicita crear un grupo o subgrupo no existente en el sistema.</w:t>
        </w:r>
      </w:ins>
    </w:p>
    <w:p w14:paraId="4743BDEA" w14:textId="7F7507C4" w:rsidR="00A15A23" w:rsidRDefault="00A15A23">
      <w:pPr>
        <w:pStyle w:val="Prrafodelista"/>
        <w:numPr>
          <w:ilvl w:val="2"/>
          <w:numId w:val="38"/>
        </w:numPr>
        <w:jc w:val="both"/>
        <w:rPr>
          <w:ins w:id="1071" w:author="Raul García Fernández" w:date="2017-07-05T17:47:00Z"/>
        </w:rPr>
        <w:pPrChange w:id="1072" w:author="Usuario de Windows" w:date="2017-07-06T22:56:00Z">
          <w:pPr>
            <w:pStyle w:val="Ttulo2"/>
            <w:numPr>
              <w:ilvl w:val="1"/>
              <w:numId w:val="26"/>
            </w:numPr>
            <w:ind w:left="1080" w:hanging="720"/>
          </w:pPr>
        </w:pPrChange>
      </w:pPr>
      <w:ins w:id="1073" w:author="Raul García Fernández" w:date="2017-07-05T17:49:00Z">
        <w:r w:rsidRPr="00A15A23">
          <w:rPr>
            <w:color w:val="FF0000"/>
            <w:rPrChange w:id="1074" w:author="Raul García Fernández" w:date="2017-07-05T17:50:00Z">
              <w:rPr>
                <w:b w:val="0"/>
                <w:bCs w:val="0"/>
              </w:rPr>
            </w:rPrChange>
          </w:rPr>
          <w:t>Salida esperada</w:t>
        </w:r>
        <w:r>
          <w:t>: El grupo será introducido en el sistema.</w:t>
        </w:r>
      </w:ins>
    </w:p>
    <w:p w14:paraId="2F8DDDF5" w14:textId="6619EDFE" w:rsidR="00DB0EFE" w:rsidRDefault="00A15A23" w:rsidP="00E81DF4">
      <w:pPr>
        <w:pStyle w:val="Prrafodelista"/>
        <w:numPr>
          <w:ilvl w:val="1"/>
          <w:numId w:val="38"/>
        </w:numPr>
        <w:jc w:val="both"/>
        <w:rPr>
          <w:ins w:id="1075" w:author="Raul García Fernández" w:date="2017-07-05T17:47:00Z"/>
        </w:rPr>
      </w:pPr>
      <w:ins w:id="1076" w:author="Raul García Fernández" w:date="2017-07-05T17:47:00Z">
        <w:r w:rsidRPr="00A15A23">
          <w:rPr>
            <w:b/>
            <w:rPrChange w:id="1077" w:author="Raul García Fernández" w:date="2017-07-05T17:49:00Z">
              <w:rPr/>
            </w:rPrChange>
          </w:rPr>
          <w:t>Caso base 5</w:t>
        </w:r>
        <w:r w:rsidR="00DB0EFE">
          <w:t>: Un usuario solicita crear un grupo principal en el sistema.</w:t>
        </w:r>
      </w:ins>
    </w:p>
    <w:p w14:paraId="7088C130" w14:textId="4FA5E928" w:rsidR="00DB0EFE" w:rsidRDefault="00DB0EFE">
      <w:pPr>
        <w:pStyle w:val="Prrafodelista"/>
        <w:numPr>
          <w:ilvl w:val="2"/>
          <w:numId w:val="38"/>
        </w:numPr>
        <w:jc w:val="both"/>
        <w:rPr>
          <w:ins w:id="1078" w:author="Raul García Fernández" w:date="2017-07-05T17:47:00Z"/>
        </w:rPr>
      </w:pPr>
      <w:ins w:id="1079" w:author="Raul García Fernández" w:date="2017-07-05T17:47:00Z">
        <w:r w:rsidRPr="00A15A23">
          <w:rPr>
            <w:color w:val="FF0000"/>
            <w:rPrChange w:id="1080" w:author="Raul García Fernández" w:date="2017-07-05T17:50:00Z">
              <w:rPr/>
            </w:rPrChange>
          </w:rPr>
          <w:t>Salida esperada</w:t>
        </w:r>
        <w:r>
          <w:t>: Fallo en la creación del grupo principal</w:t>
        </w:r>
      </w:ins>
      <w:ins w:id="1081" w:author="Usuario de Windows" w:date="2017-07-06T23:11:00Z">
        <w:r w:rsidR="0023316F">
          <w:t>.</w:t>
        </w:r>
      </w:ins>
    </w:p>
    <w:p w14:paraId="49684FB0" w14:textId="6CE7EE3C" w:rsidR="00DB0EFE" w:rsidRDefault="00A15A23">
      <w:pPr>
        <w:pStyle w:val="Prrafodelista"/>
        <w:numPr>
          <w:ilvl w:val="1"/>
          <w:numId w:val="38"/>
        </w:numPr>
        <w:jc w:val="both"/>
        <w:rPr>
          <w:ins w:id="1082" w:author="Raul García Fernández" w:date="2017-07-05T17:47:00Z"/>
        </w:rPr>
      </w:pPr>
      <w:ins w:id="1083" w:author="Raul García Fernández" w:date="2017-07-05T17:47:00Z">
        <w:r w:rsidRPr="00A15A23">
          <w:rPr>
            <w:b/>
            <w:rPrChange w:id="1084" w:author="Raul García Fernández" w:date="2017-07-05T17:49:00Z">
              <w:rPr/>
            </w:rPrChange>
          </w:rPr>
          <w:t>Caso base 6</w:t>
        </w:r>
        <w:r w:rsidR="00DB0EFE">
          <w:t>: Un administrador solicita crear un grupo principal en el sistema.</w:t>
        </w:r>
      </w:ins>
    </w:p>
    <w:p w14:paraId="38F285B2" w14:textId="2C791418" w:rsidR="00DB0EFE" w:rsidRDefault="00DB0EFE">
      <w:pPr>
        <w:pStyle w:val="Prrafodelista"/>
        <w:numPr>
          <w:ilvl w:val="2"/>
          <w:numId w:val="38"/>
        </w:numPr>
        <w:jc w:val="both"/>
        <w:rPr>
          <w:ins w:id="1085" w:author="Raul García Fernández" w:date="2017-07-05T17:31:00Z"/>
        </w:rPr>
        <w:pPrChange w:id="1086" w:author="Usuario de Windows" w:date="2017-07-06T22:56:00Z">
          <w:pPr>
            <w:pStyle w:val="Ttulo2"/>
            <w:numPr>
              <w:ilvl w:val="1"/>
              <w:numId w:val="26"/>
            </w:numPr>
            <w:ind w:left="1080" w:hanging="720"/>
          </w:pPr>
        </w:pPrChange>
      </w:pPr>
      <w:ins w:id="1087" w:author="Raul García Fernández" w:date="2017-07-05T17:47:00Z">
        <w:r w:rsidRPr="00A15A23">
          <w:rPr>
            <w:color w:val="FF0000"/>
            <w:rPrChange w:id="1088" w:author="Raul García Fernández" w:date="2017-07-05T17:50:00Z">
              <w:rPr>
                <w:b w:val="0"/>
                <w:bCs w:val="0"/>
              </w:rPr>
            </w:rPrChange>
          </w:rPr>
          <w:t>Salida esperada</w:t>
        </w:r>
        <w:r>
          <w:t>:</w:t>
        </w:r>
        <w:r w:rsidR="00A15A23">
          <w:t xml:space="preserve"> El grupo será introducido en el sistema.</w:t>
        </w:r>
      </w:ins>
      <w:ins w:id="1089" w:author="Raul García Fernández" w:date="2017-07-05T17:50:00Z">
        <w:r w:rsidR="00A04D10">
          <w:br/>
        </w:r>
      </w:ins>
    </w:p>
    <w:p w14:paraId="1BE0093C" w14:textId="2747CC80" w:rsidR="0070348F" w:rsidRDefault="0070348F">
      <w:pPr>
        <w:pStyle w:val="Prrafodelista"/>
        <w:numPr>
          <w:ilvl w:val="0"/>
          <w:numId w:val="38"/>
        </w:numPr>
        <w:jc w:val="both"/>
        <w:rPr>
          <w:ins w:id="1090" w:author="Raul García Fernández" w:date="2017-07-05T17:28:00Z"/>
        </w:rPr>
        <w:pPrChange w:id="1091" w:author="Usuario de Windows" w:date="2017-07-06T22:56:00Z">
          <w:pPr>
            <w:pStyle w:val="Ttulo2"/>
            <w:numPr>
              <w:ilvl w:val="1"/>
              <w:numId w:val="26"/>
            </w:numPr>
            <w:ind w:left="1080" w:hanging="720"/>
          </w:pPr>
        </w:pPrChange>
      </w:pPr>
      <w:ins w:id="1092" w:author="Raul García Fernández" w:date="2017-07-04T19:08:00Z">
        <w:r>
          <w:t xml:space="preserve">4.1.  </w:t>
        </w:r>
        <w:r w:rsidRPr="0070348F">
          <w:rPr>
            <w:u w:val="single"/>
            <w:rPrChange w:id="1093" w:author="Raul García Fernández" w:date="2017-07-04T19:08:00Z">
              <w:rPr/>
            </w:rPrChange>
          </w:rPr>
          <w:t xml:space="preserve">Creación de </w:t>
        </w:r>
      </w:ins>
      <w:ins w:id="1094" w:author="Raul García Fernández" w:date="2017-07-05T17:31:00Z">
        <w:r w:rsidR="00C43FD2">
          <w:rPr>
            <w:u w:val="single"/>
          </w:rPr>
          <w:t>sub</w:t>
        </w:r>
      </w:ins>
      <w:ins w:id="1095" w:author="Raul García Fernández" w:date="2017-07-04T19:08:00Z">
        <w:r w:rsidRPr="0070348F">
          <w:rPr>
            <w:u w:val="single"/>
            <w:rPrChange w:id="1096" w:author="Raul García Fernández" w:date="2017-07-04T19:08:00Z">
              <w:rPr/>
            </w:rPrChange>
          </w:rPr>
          <w:t>grupo</w:t>
        </w:r>
        <w:r>
          <w:t>:</w:t>
        </w:r>
      </w:ins>
    </w:p>
    <w:p w14:paraId="2A60A5F0" w14:textId="10D32ACC" w:rsidR="00C43FD2" w:rsidRDefault="00C43FD2">
      <w:pPr>
        <w:pStyle w:val="Prrafodelista"/>
        <w:numPr>
          <w:ilvl w:val="1"/>
          <w:numId w:val="38"/>
        </w:numPr>
        <w:jc w:val="both"/>
        <w:rPr>
          <w:ins w:id="1097" w:author="Raul García Fernández" w:date="2017-07-05T17:28:00Z"/>
        </w:rPr>
        <w:pPrChange w:id="1098" w:author="Usuario de Windows" w:date="2017-07-06T22:56:00Z">
          <w:pPr>
            <w:pStyle w:val="Ttulo2"/>
            <w:numPr>
              <w:ilvl w:val="1"/>
              <w:numId w:val="26"/>
            </w:numPr>
            <w:ind w:left="1080" w:hanging="720"/>
          </w:pPr>
        </w:pPrChange>
      </w:pPr>
      <w:ins w:id="1099" w:author="Raul García Fernández" w:date="2017-07-05T17:28:00Z">
        <w:r w:rsidRPr="00C43FD2">
          <w:rPr>
            <w:b/>
            <w:rPrChange w:id="1100" w:author="Raul García Fernández" w:date="2017-07-05T17:33:00Z">
              <w:rPr>
                <w:b w:val="0"/>
                <w:bCs w:val="0"/>
              </w:rPr>
            </w:rPrChange>
          </w:rPr>
          <w:t>Caso base 1</w:t>
        </w:r>
        <w:r>
          <w:t xml:space="preserve">: El usuario solicita crear un </w:t>
        </w:r>
      </w:ins>
      <w:ins w:id="1101" w:author="Raul García Fernández" w:date="2017-07-05T17:31:00Z">
        <w:r>
          <w:t>sub</w:t>
        </w:r>
      </w:ins>
      <w:ins w:id="1102" w:author="Raul García Fernández" w:date="2017-07-05T17:28:00Z">
        <w:r>
          <w:t>grupo sin ser miembro del grupo</w:t>
        </w:r>
      </w:ins>
      <w:ins w:id="1103" w:author="Raul García Fernández" w:date="2017-07-05T17:32:00Z">
        <w:r>
          <w:t xml:space="preserve"> que lo contiene</w:t>
        </w:r>
      </w:ins>
      <w:ins w:id="1104" w:author="Raul García Fernández" w:date="2017-07-05T17:28:00Z">
        <w:r>
          <w:t>.</w:t>
        </w:r>
      </w:ins>
    </w:p>
    <w:p w14:paraId="57F1DCF8" w14:textId="4D8530A1" w:rsidR="00C43FD2" w:rsidRDefault="00C43FD2">
      <w:pPr>
        <w:pStyle w:val="Prrafodelista"/>
        <w:numPr>
          <w:ilvl w:val="2"/>
          <w:numId w:val="38"/>
        </w:numPr>
        <w:jc w:val="both"/>
        <w:rPr>
          <w:ins w:id="1105" w:author="Raul García Fernández" w:date="2017-07-05T17:29:00Z"/>
        </w:rPr>
        <w:pPrChange w:id="1106" w:author="Usuario de Windows" w:date="2017-07-06T22:56:00Z">
          <w:pPr>
            <w:pStyle w:val="Ttulo2"/>
            <w:numPr>
              <w:ilvl w:val="1"/>
              <w:numId w:val="26"/>
            </w:numPr>
            <w:ind w:left="1080" w:hanging="720"/>
          </w:pPr>
        </w:pPrChange>
      </w:pPr>
      <w:ins w:id="1107" w:author="Raul García Fernández" w:date="2017-07-05T17:29:00Z">
        <w:r w:rsidRPr="00DB0EFE">
          <w:rPr>
            <w:color w:val="FF0000"/>
            <w:rPrChange w:id="1108" w:author="Raul García Fernández" w:date="2017-07-05T17:41:00Z">
              <w:rPr>
                <w:b w:val="0"/>
                <w:bCs w:val="0"/>
              </w:rPr>
            </w:rPrChange>
          </w:rPr>
          <w:t>Salida esperada</w:t>
        </w:r>
        <w:r>
          <w:t xml:space="preserve">: </w:t>
        </w:r>
      </w:ins>
      <w:ins w:id="1109" w:author="Raul García Fernández" w:date="2017-07-05T17:30:00Z">
        <w:r>
          <w:t xml:space="preserve">Fallo en la creación de </w:t>
        </w:r>
      </w:ins>
      <w:ins w:id="1110" w:author="Raul García Fernández" w:date="2017-07-05T17:36:00Z">
        <w:r w:rsidR="00DB0EFE">
          <w:t>sub</w:t>
        </w:r>
      </w:ins>
      <w:ins w:id="1111" w:author="Raul García Fernández" w:date="2017-07-05T17:30:00Z">
        <w:r>
          <w:t>grupo.</w:t>
        </w:r>
      </w:ins>
    </w:p>
    <w:p w14:paraId="647054EF" w14:textId="45ECA8A6" w:rsidR="00C43FD2" w:rsidRDefault="00C43FD2">
      <w:pPr>
        <w:pStyle w:val="Prrafodelista"/>
        <w:numPr>
          <w:ilvl w:val="1"/>
          <w:numId w:val="38"/>
        </w:numPr>
        <w:jc w:val="both"/>
        <w:rPr>
          <w:ins w:id="1112" w:author="Raul García Fernández" w:date="2017-07-05T17:29:00Z"/>
        </w:rPr>
        <w:pPrChange w:id="1113" w:author="Usuario de Windows" w:date="2017-07-06T22:56:00Z">
          <w:pPr>
            <w:pStyle w:val="Ttulo2"/>
            <w:numPr>
              <w:ilvl w:val="1"/>
              <w:numId w:val="26"/>
            </w:numPr>
            <w:ind w:left="1080" w:hanging="720"/>
          </w:pPr>
        </w:pPrChange>
      </w:pPr>
      <w:ins w:id="1114" w:author="Raul García Fernández" w:date="2017-07-05T17:29:00Z">
        <w:r w:rsidRPr="00C43FD2">
          <w:rPr>
            <w:b/>
            <w:rPrChange w:id="1115" w:author="Raul García Fernández" w:date="2017-07-05T17:33:00Z">
              <w:rPr>
                <w:b w:val="0"/>
                <w:bCs w:val="0"/>
              </w:rPr>
            </w:rPrChange>
          </w:rPr>
          <w:t>Caso base 2</w:t>
        </w:r>
        <w:r>
          <w:t xml:space="preserve">: El </w:t>
        </w:r>
      </w:ins>
      <w:ins w:id="1116" w:author="Raul García Fernández" w:date="2017-07-05T17:30:00Z">
        <w:r>
          <w:t>administrador</w:t>
        </w:r>
      </w:ins>
      <w:ins w:id="1117" w:author="Raul García Fernández" w:date="2017-07-05T17:29:00Z">
        <w:r>
          <w:t xml:space="preserve"> solicita crear un </w:t>
        </w:r>
      </w:ins>
      <w:ins w:id="1118" w:author="Raul García Fernández" w:date="2017-07-05T17:31:00Z">
        <w:r>
          <w:t>sub</w:t>
        </w:r>
      </w:ins>
      <w:ins w:id="1119" w:author="Raul García Fernández" w:date="2017-07-05T17:29:00Z">
        <w:r>
          <w:t>grupo sin ser miembro de</w:t>
        </w:r>
      </w:ins>
      <w:ins w:id="1120" w:author="Raul García Fernández" w:date="2017-07-05T17:32:00Z">
        <w:r>
          <w:t>l</w:t>
        </w:r>
      </w:ins>
      <w:ins w:id="1121" w:author="Raul García Fernández" w:date="2017-07-05T17:29:00Z">
        <w:r>
          <w:t xml:space="preserve"> grupo</w:t>
        </w:r>
      </w:ins>
      <w:ins w:id="1122" w:author="Raul García Fernández" w:date="2017-07-05T17:32:00Z">
        <w:r>
          <w:t xml:space="preserve"> que lo contiene</w:t>
        </w:r>
      </w:ins>
      <w:ins w:id="1123" w:author="Raul García Fernández" w:date="2017-07-05T17:29:00Z">
        <w:r>
          <w:t>.</w:t>
        </w:r>
      </w:ins>
    </w:p>
    <w:p w14:paraId="6BD07C9B" w14:textId="42CDA24A" w:rsidR="00C43FD2" w:rsidRDefault="00C43FD2">
      <w:pPr>
        <w:pStyle w:val="Prrafodelista"/>
        <w:numPr>
          <w:ilvl w:val="2"/>
          <w:numId w:val="38"/>
        </w:numPr>
        <w:jc w:val="both"/>
        <w:rPr>
          <w:ins w:id="1124" w:author="Raul García Fernández" w:date="2017-07-05T17:30:00Z"/>
        </w:rPr>
        <w:pPrChange w:id="1125" w:author="Usuario de Windows" w:date="2017-07-06T22:56:00Z">
          <w:pPr>
            <w:pStyle w:val="Ttulo2"/>
            <w:numPr>
              <w:ilvl w:val="1"/>
              <w:numId w:val="26"/>
            </w:numPr>
            <w:ind w:left="1080" w:hanging="720"/>
          </w:pPr>
        </w:pPrChange>
      </w:pPr>
      <w:ins w:id="1126" w:author="Raul García Fernández" w:date="2017-07-05T17:29:00Z">
        <w:r w:rsidRPr="00DB0EFE">
          <w:rPr>
            <w:color w:val="FF0000"/>
            <w:rPrChange w:id="1127" w:author="Raul García Fernández" w:date="2017-07-05T17:41:00Z">
              <w:rPr>
                <w:b w:val="0"/>
                <w:bCs w:val="0"/>
              </w:rPr>
            </w:rPrChange>
          </w:rPr>
          <w:t>Salida esperada</w:t>
        </w:r>
        <w:r>
          <w:t xml:space="preserve">: El </w:t>
        </w:r>
      </w:ins>
      <w:ins w:id="1128" w:author="Raul García Fernández" w:date="2017-07-05T17:35:00Z">
        <w:r w:rsidR="00DB0EFE">
          <w:t>sub</w:t>
        </w:r>
      </w:ins>
      <w:ins w:id="1129" w:author="Raul García Fernández" w:date="2017-07-05T17:29:00Z">
        <w:r>
          <w:t xml:space="preserve">grupo será </w:t>
        </w:r>
        <w:r w:rsidR="00DB0EFE">
          <w:t>introducido</w:t>
        </w:r>
        <w:r>
          <w:t xml:space="preserve"> en el sistema.</w:t>
        </w:r>
      </w:ins>
    </w:p>
    <w:p w14:paraId="3C0B68B9" w14:textId="04EE6CE9" w:rsidR="00C43FD2" w:rsidRDefault="00C43FD2">
      <w:pPr>
        <w:pStyle w:val="Prrafodelista"/>
        <w:numPr>
          <w:ilvl w:val="1"/>
          <w:numId w:val="38"/>
        </w:numPr>
        <w:jc w:val="both"/>
        <w:rPr>
          <w:ins w:id="1130" w:author="Raul García Fernández" w:date="2017-07-05T17:32:00Z"/>
        </w:rPr>
        <w:pPrChange w:id="1131" w:author="Usuario de Windows" w:date="2017-07-06T22:56:00Z">
          <w:pPr>
            <w:pStyle w:val="Ttulo2"/>
            <w:numPr>
              <w:ilvl w:val="1"/>
              <w:numId w:val="26"/>
            </w:numPr>
            <w:ind w:left="1080" w:hanging="720"/>
          </w:pPr>
        </w:pPrChange>
      </w:pPr>
      <w:ins w:id="1132" w:author="Raul García Fernández" w:date="2017-07-05T17:30:00Z">
        <w:r w:rsidRPr="00C43FD2">
          <w:rPr>
            <w:b/>
            <w:rPrChange w:id="1133" w:author="Raul García Fernández" w:date="2017-07-05T17:33:00Z">
              <w:rPr>
                <w:b w:val="0"/>
                <w:bCs w:val="0"/>
              </w:rPr>
            </w:rPrChange>
          </w:rPr>
          <w:t>Caso base 3</w:t>
        </w:r>
        <w:r>
          <w:t xml:space="preserve">: El usuario solicita </w:t>
        </w:r>
      </w:ins>
      <w:ins w:id="1134" w:author="Raul García Fernández" w:date="2017-07-05T17:32:00Z">
        <w:r>
          <w:t>crear un subgrupo siendo miembro del grupo que lo contiene.</w:t>
        </w:r>
      </w:ins>
    </w:p>
    <w:p w14:paraId="7E719DF9" w14:textId="668DF861" w:rsidR="00C43FD2" w:rsidRDefault="00C43FD2">
      <w:pPr>
        <w:pStyle w:val="Prrafodelista"/>
        <w:numPr>
          <w:ilvl w:val="2"/>
          <w:numId w:val="38"/>
        </w:numPr>
        <w:jc w:val="both"/>
        <w:rPr>
          <w:ins w:id="1135" w:author="Raul García Fernández" w:date="2017-07-05T17:33:00Z"/>
        </w:rPr>
        <w:pPrChange w:id="1136" w:author="Usuario de Windows" w:date="2017-07-06T22:56:00Z">
          <w:pPr>
            <w:pStyle w:val="Ttulo2"/>
            <w:numPr>
              <w:ilvl w:val="1"/>
              <w:numId w:val="26"/>
            </w:numPr>
            <w:ind w:left="1080" w:hanging="720"/>
          </w:pPr>
        </w:pPrChange>
      </w:pPr>
      <w:ins w:id="1137" w:author="Raul García Fernández" w:date="2017-07-05T17:32:00Z">
        <w:r w:rsidRPr="00DB0EFE">
          <w:rPr>
            <w:color w:val="FF0000"/>
            <w:rPrChange w:id="1138" w:author="Raul García Fernández" w:date="2017-07-05T17:41:00Z">
              <w:rPr>
                <w:b w:val="0"/>
                <w:bCs w:val="0"/>
              </w:rPr>
            </w:rPrChange>
          </w:rPr>
          <w:t>Salida esperada</w:t>
        </w:r>
        <w:r>
          <w:t xml:space="preserve">: El </w:t>
        </w:r>
      </w:ins>
      <w:ins w:id="1139" w:author="Raul García Fernández" w:date="2017-07-05T17:35:00Z">
        <w:r w:rsidR="00DB0EFE">
          <w:t>sub</w:t>
        </w:r>
      </w:ins>
      <w:ins w:id="1140" w:author="Raul García Fernández" w:date="2017-07-05T17:32:00Z">
        <w:r>
          <w:t>grupo ser</w:t>
        </w:r>
      </w:ins>
      <w:ins w:id="1141" w:author="Raul García Fernández" w:date="2017-07-05T17:33:00Z">
        <w:r w:rsidR="00DB0EFE">
          <w:t>á introducido</w:t>
        </w:r>
        <w:r>
          <w:t xml:space="preserve"> en el sistema.</w:t>
        </w:r>
      </w:ins>
    </w:p>
    <w:p w14:paraId="4B263BEE" w14:textId="0B36617E" w:rsidR="00C43FD2" w:rsidRDefault="00C43FD2">
      <w:pPr>
        <w:pStyle w:val="Prrafodelista"/>
        <w:numPr>
          <w:ilvl w:val="1"/>
          <w:numId w:val="38"/>
        </w:numPr>
        <w:jc w:val="both"/>
        <w:rPr>
          <w:ins w:id="1142" w:author="Raul García Fernández" w:date="2017-07-05T17:35:00Z"/>
        </w:rPr>
        <w:pPrChange w:id="1143" w:author="Usuario de Windows" w:date="2017-07-06T22:56:00Z">
          <w:pPr>
            <w:pStyle w:val="Ttulo2"/>
            <w:numPr>
              <w:ilvl w:val="1"/>
              <w:numId w:val="26"/>
            </w:numPr>
            <w:ind w:left="1080" w:hanging="720"/>
          </w:pPr>
        </w:pPrChange>
      </w:pPr>
      <w:ins w:id="1144" w:author="Raul García Fernández" w:date="2017-07-05T17:33:00Z">
        <w:r w:rsidRPr="00C43FD2">
          <w:rPr>
            <w:b/>
            <w:rPrChange w:id="1145" w:author="Raul García Fernández" w:date="2017-07-05T17:33:00Z">
              <w:rPr>
                <w:b w:val="0"/>
                <w:bCs w:val="0"/>
              </w:rPr>
            </w:rPrChange>
          </w:rPr>
          <w:t>Caso base 4</w:t>
        </w:r>
        <w:r>
          <w:t>: El administrador solicita crear un subgrupo siendo miembro del grupo que lo contiene</w:t>
        </w:r>
      </w:ins>
    </w:p>
    <w:p w14:paraId="4046D59F" w14:textId="094BC507" w:rsidR="00DB0EFE" w:rsidRDefault="00DB0EFE">
      <w:pPr>
        <w:pStyle w:val="Prrafodelista"/>
        <w:numPr>
          <w:ilvl w:val="2"/>
          <w:numId w:val="38"/>
        </w:numPr>
        <w:jc w:val="both"/>
        <w:rPr>
          <w:ins w:id="1146" w:author="Raul García Fernández" w:date="2017-07-05T17:34:00Z"/>
        </w:rPr>
        <w:pPrChange w:id="1147" w:author="Usuario de Windows" w:date="2017-07-06T22:56:00Z">
          <w:pPr>
            <w:pStyle w:val="Ttulo2"/>
            <w:numPr>
              <w:ilvl w:val="1"/>
              <w:numId w:val="26"/>
            </w:numPr>
            <w:ind w:left="1080" w:hanging="720"/>
          </w:pPr>
        </w:pPrChange>
      </w:pPr>
      <w:ins w:id="1148" w:author="Raul García Fernández" w:date="2017-07-05T17:35:00Z">
        <w:r w:rsidRPr="00DB0EFE">
          <w:rPr>
            <w:color w:val="FF0000"/>
            <w:rPrChange w:id="1149" w:author="Raul García Fernández" w:date="2017-07-05T17:41:00Z">
              <w:rPr>
                <w:b w:val="0"/>
                <w:bCs w:val="0"/>
              </w:rPr>
            </w:rPrChange>
          </w:rPr>
          <w:t>Salida esperada</w:t>
        </w:r>
        <w:r>
          <w:t>: El subgrupo será introducido en el sistema</w:t>
        </w:r>
      </w:ins>
    </w:p>
    <w:p w14:paraId="2C86F549" w14:textId="43A6F38B" w:rsidR="00C43FD2" w:rsidRDefault="00C43FD2">
      <w:pPr>
        <w:pStyle w:val="Prrafodelista"/>
        <w:numPr>
          <w:ilvl w:val="1"/>
          <w:numId w:val="38"/>
        </w:numPr>
        <w:jc w:val="both"/>
        <w:rPr>
          <w:ins w:id="1150" w:author="Raul García Fernández" w:date="2017-07-05T17:36:00Z"/>
        </w:rPr>
        <w:pPrChange w:id="1151" w:author="Usuario de Windows" w:date="2017-07-06T22:56:00Z">
          <w:pPr>
            <w:pStyle w:val="Ttulo2"/>
            <w:numPr>
              <w:ilvl w:val="1"/>
              <w:numId w:val="26"/>
            </w:numPr>
            <w:ind w:left="1080" w:hanging="720"/>
          </w:pPr>
        </w:pPrChange>
      </w:pPr>
      <w:ins w:id="1152" w:author="Raul García Fernández" w:date="2017-07-05T17:34:00Z">
        <w:r>
          <w:rPr>
            <w:b/>
          </w:rPr>
          <w:t>Caso base 5</w:t>
        </w:r>
        <w:r w:rsidRPr="0005022B">
          <w:t>:</w:t>
        </w:r>
        <w:r>
          <w:t xml:space="preserve"> El usuario solicita crear un subgrupo </w:t>
        </w:r>
      </w:ins>
      <w:ins w:id="1153" w:author="Raul García Fernández" w:date="2017-07-05T17:35:00Z">
        <w:r w:rsidR="00DB0EFE">
          <w:t>público</w:t>
        </w:r>
      </w:ins>
      <w:ins w:id="1154" w:author="Raul García Fernández" w:date="2017-07-05T17:34:00Z">
        <w:r>
          <w:t xml:space="preserve"> sin tener permisos de creación de grupos públicos en el </w:t>
        </w:r>
        <w:r w:rsidR="00DB0EFE">
          <w:t>grupo que lo contiene.</w:t>
        </w:r>
      </w:ins>
    </w:p>
    <w:p w14:paraId="76D9EC57" w14:textId="1EA9AB16" w:rsidR="00DB0EFE" w:rsidRDefault="00DB0EFE">
      <w:pPr>
        <w:pStyle w:val="Prrafodelista"/>
        <w:numPr>
          <w:ilvl w:val="2"/>
          <w:numId w:val="38"/>
        </w:numPr>
        <w:jc w:val="both"/>
        <w:rPr>
          <w:ins w:id="1155" w:author="Raul García Fernández" w:date="2017-07-05T17:35:00Z"/>
        </w:rPr>
        <w:pPrChange w:id="1156" w:author="Usuario de Windows" w:date="2017-07-06T22:56:00Z">
          <w:pPr>
            <w:pStyle w:val="Ttulo2"/>
            <w:numPr>
              <w:ilvl w:val="1"/>
              <w:numId w:val="26"/>
            </w:numPr>
            <w:ind w:left="1080" w:hanging="720"/>
          </w:pPr>
        </w:pPrChange>
      </w:pPr>
      <w:ins w:id="1157" w:author="Raul García Fernández" w:date="2017-07-05T17:36:00Z">
        <w:r w:rsidRPr="00DB0EFE">
          <w:rPr>
            <w:color w:val="FF0000"/>
            <w:rPrChange w:id="1158" w:author="Raul García Fernández" w:date="2017-07-05T17:41:00Z">
              <w:rPr>
                <w:b w:val="0"/>
                <w:bCs w:val="0"/>
              </w:rPr>
            </w:rPrChange>
          </w:rPr>
          <w:t>Salida esperada</w:t>
        </w:r>
        <w:r>
          <w:t>: Fallo en la creaci</w:t>
        </w:r>
      </w:ins>
      <w:ins w:id="1159" w:author="Raul García Fernández" w:date="2017-07-05T17:37:00Z">
        <w:r>
          <w:t>ón de subgrupo.</w:t>
        </w:r>
      </w:ins>
    </w:p>
    <w:p w14:paraId="284370AE" w14:textId="4A179F4E" w:rsidR="00DB0EFE" w:rsidRDefault="00DB0EFE">
      <w:pPr>
        <w:pStyle w:val="Prrafodelista"/>
        <w:numPr>
          <w:ilvl w:val="1"/>
          <w:numId w:val="38"/>
        </w:numPr>
        <w:jc w:val="both"/>
        <w:rPr>
          <w:ins w:id="1160" w:author="Raul García Fernández" w:date="2017-07-05T17:39:00Z"/>
        </w:rPr>
        <w:pPrChange w:id="1161" w:author="Usuario de Windows" w:date="2017-07-06T22:56:00Z">
          <w:pPr>
            <w:pStyle w:val="Ttulo2"/>
            <w:numPr>
              <w:ilvl w:val="1"/>
              <w:numId w:val="26"/>
            </w:numPr>
            <w:ind w:left="1080" w:hanging="720"/>
          </w:pPr>
        </w:pPrChange>
      </w:pPr>
      <w:ins w:id="1162" w:author="Raul García Fernández" w:date="2017-07-05T17:35:00Z">
        <w:r w:rsidRPr="00DB0EFE">
          <w:rPr>
            <w:b/>
            <w:rPrChange w:id="1163" w:author="Raul García Fernández" w:date="2017-07-05T17:39:00Z">
              <w:rPr>
                <w:b w:val="0"/>
                <w:bCs w:val="0"/>
              </w:rPr>
            </w:rPrChange>
          </w:rPr>
          <w:t>Caso base 6</w:t>
        </w:r>
        <w:r>
          <w:t>: El usuario solicita crear un subgrupo p</w:t>
        </w:r>
      </w:ins>
      <w:ins w:id="1164" w:author="Raul García Fernández" w:date="2017-07-05T17:37:00Z">
        <w:r>
          <w:t>rivado</w:t>
        </w:r>
      </w:ins>
      <w:ins w:id="1165" w:author="Raul García Fernández" w:date="2017-07-05T17:35:00Z">
        <w:r>
          <w:t xml:space="preserve"> sin tener permisos de creación de grupos p</w:t>
        </w:r>
      </w:ins>
      <w:ins w:id="1166" w:author="Raul García Fernández" w:date="2017-07-05T17:37:00Z">
        <w:r>
          <w:t>rivados</w:t>
        </w:r>
      </w:ins>
      <w:ins w:id="1167" w:author="Raul García Fernández" w:date="2017-07-05T17:35:00Z">
        <w:r>
          <w:t xml:space="preserve"> en el grupo que lo contiene.</w:t>
        </w:r>
      </w:ins>
    </w:p>
    <w:p w14:paraId="07475A24" w14:textId="5DA6CC20" w:rsidR="00DB0EFE" w:rsidRDefault="00DB0EFE">
      <w:pPr>
        <w:pStyle w:val="Prrafodelista"/>
        <w:numPr>
          <w:ilvl w:val="2"/>
          <w:numId w:val="38"/>
        </w:numPr>
        <w:jc w:val="both"/>
        <w:rPr>
          <w:ins w:id="1168" w:author="Raul García Fernández" w:date="2017-07-05T17:37:00Z"/>
        </w:rPr>
        <w:pPrChange w:id="1169" w:author="Usuario de Windows" w:date="2017-07-06T22:56:00Z">
          <w:pPr>
            <w:pStyle w:val="Ttulo2"/>
            <w:numPr>
              <w:ilvl w:val="1"/>
              <w:numId w:val="26"/>
            </w:numPr>
            <w:ind w:left="1080" w:hanging="720"/>
          </w:pPr>
        </w:pPrChange>
      </w:pPr>
      <w:ins w:id="1170" w:author="Raul García Fernández" w:date="2017-07-05T17:40:00Z">
        <w:r w:rsidRPr="00DB0EFE">
          <w:rPr>
            <w:color w:val="FF0000"/>
            <w:rPrChange w:id="1171" w:author="Raul García Fernández" w:date="2017-07-05T17:41:00Z">
              <w:rPr>
                <w:b w:val="0"/>
                <w:bCs w:val="0"/>
              </w:rPr>
            </w:rPrChange>
          </w:rPr>
          <w:lastRenderedPageBreak/>
          <w:t>Salida esperada</w:t>
        </w:r>
        <w:r>
          <w:t>: Fallo en la creación de subgrupo.</w:t>
        </w:r>
      </w:ins>
    </w:p>
    <w:p w14:paraId="2765C976" w14:textId="4D0C6952" w:rsidR="00DB0EFE" w:rsidRDefault="00DB0EFE">
      <w:pPr>
        <w:pStyle w:val="Prrafodelista"/>
        <w:numPr>
          <w:ilvl w:val="1"/>
          <w:numId w:val="38"/>
        </w:numPr>
        <w:jc w:val="both"/>
        <w:rPr>
          <w:ins w:id="1172" w:author="Raul García Fernández" w:date="2017-07-05T17:40:00Z"/>
        </w:rPr>
        <w:pPrChange w:id="1173" w:author="Usuario de Windows" w:date="2017-07-06T22:56:00Z">
          <w:pPr>
            <w:pStyle w:val="Ttulo2"/>
            <w:numPr>
              <w:ilvl w:val="1"/>
              <w:numId w:val="26"/>
            </w:numPr>
            <w:ind w:left="1080" w:hanging="720"/>
          </w:pPr>
        </w:pPrChange>
      </w:pPr>
      <w:ins w:id="1174" w:author="Raul García Fernández" w:date="2017-07-05T17:37:00Z">
        <w:r w:rsidRPr="00DB0EFE">
          <w:rPr>
            <w:b/>
            <w:rPrChange w:id="1175" w:author="Raul García Fernández" w:date="2017-07-05T17:39:00Z">
              <w:rPr>
                <w:b w:val="0"/>
                <w:bCs w:val="0"/>
              </w:rPr>
            </w:rPrChange>
          </w:rPr>
          <w:t>Caso base 7</w:t>
        </w:r>
        <w:r>
          <w:t>: El administrador solicita crear un subgrupo publico/privado sin tener permisos de creaci</w:t>
        </w:r>
      </w:ins>
      <w:ins w:id="1176" w:author="Raul García Fernández" w:date="2017-07-05T17:38:00Z">
        <w:r>
          <w:t>ón de grupos publico/privado</w:t>
        </w:r>
      </w:ins>
      <w:ins w:id="1177" w:author="Usuario de Windows" w:date="2017-07-06T23:11:00Z">
        <w:r w:rsidR="00F94E37">
          <w:t>.</w:t>
        </w:r>
      </w:ins>
      <w:ins w:id="1178" w:author="Raul García Fernández" w:date="2017-07-05T17:37:00Z">
        <w:del w:id="1179" w:author="Usuario de Windows" w:date="2017-07-06T23:11:00Z">
          <w:r w:rsidDel="00F94E37">
            <w:delText xml:space="preserve"> </w:delText>
          </w:r>
        </w:del>
      </w:ins>
    </w:p>
    <w:p w14:paraId="3BDAB374" w14:textId="0824E350" w:rsidR="00DB0EFE" w:rsidRDefault="00DB0EFE">
      <w:pPr>
        <w:pStyle w:val="Prrafodelista"/>
        <w:numPr>
          <w:ilvl w:val="2"/>
          <w:numId w:val="38"/>
        </w:numPr>
        <w:jc w:val="both"/>
        <w:rPr>
          <w:ins w:id="1180" w:author="Raul García Fernández" w:date="2017-07-05T17:45:00Z"/>
        </w:rPr>
        <w:pPrChange w:id="1181" w:author="Usuario de Windows" w:date="2017-07-06T22:56:00Z">
          <w:pPr>
            <w:pStyle w:val="Ttulo2"/>
            <w:numPr>
              <w:ilvl w:val="1"/>
              <w:numId w:val="26"/>
            </w:numPr>
            <w:ind w:left="1080" w:hanging="720"/>
          </w:pPr>
        </w:pPrChange>
      </w:pPr>
      <w:ins w:id="1182" w:author="Raul García Fernández" w:date="2017-07-05T17:40:00Z">
        <w:r w:rsidRPr="00DB0EFE">
          <w:rPr>
            <w:color w:val="FF0000"/>
            <w:rPrChange w:id="1183" w:author="Raul García Fernández" w:date="2017-07-05T17:41:00Z">
              <w:rPr>
                <w:b w:val="0"/>
                <w:bCs w:val="0"/>
              </w:rPr>
            </w:rPrChange>
          </w:rPr>
          <w:t>Salida esperada</w:t>
        </w:r>
        <w:r>
          <w:t>: El subgrupo será introducido en el sistema.</w:t>
        </w:r>
      </w:ins>
    </w:p>
    <w:p w14:paraId="22119338" w14:textId="4747B40D" w:rsidR="00DB0EFE" w:rsidRPr="001B3F8C" w:rsidRDefault="00DB0EFE">
      <w:pPr>
        <w:pStyle w:val="Prrafodelista"/>
        <w:ind w:left="2160"/>
        <w:jc w:val="both"/>
        <w:rPr>
          <w:ins w:id="1184" w:author="Raul García Fernández" w:date="2017-07-04T19:08:00Z"/>
        </w:rPr>
        <w:pPrChange w:id="1185" w:author="Usuario de Windows" w:date="2017-07-06T22:56:00Z">
          <w:pPr>
            <w:pStyle w:val="Ttulo2"/>
            <w:numPr>
              <w:ilvl w:val="1"/>
              <w:numId w:val="26"/>
            </w:numPr>
            <w:ind w:left="1080" w:hanging="720"/>
          </w:pPr>
        </w:pPrChange>
      </w:pPr>
      <w:ins w:id="1186" w:author="Raul García Fernández" w:date="2017-07-05T17:47:00Z">
        <w:r>
          <w:t xml:space="preserve"> </w:t>
        </w:r>
      </w:ins>
    </w:p>
    <w:p w14:paraId="622A761C" w14:textId="2CB32C26" w:rsidR="0070348F" w:rsidRDefault="0070348F">
      <w:pPr>
        <w:pStyle w:val="Prrafodelista"/>
        <w:numPr>
          <w:ilvl w:val="0"/>
          <w:numId w:val="38"/>
        </w:numPr>
        <w:jc w:val="both"/>
        <w:rPr>
          <w:ins w:id="1187" w:author="Raul García Fernández" w:date="2017-07-05T17:44:00Z"/>
        </w:rPr>
        <w:pPrChange w:id="1188" w:author="Usuario de Windows" w:date="2017-07-06T22:56:00Z">
          <w:pPr>
            <w:pStyle w:val="Ttulo2"/>
            <w:numPr>
              <w:ilvl w:val="1"/>
              <w:numId w:val="26"/>
            </w:numPr>
            <w:ind w:left="1080" w:hanging="720"/>
          </w:pPr>
        </w:pPrChange>
      </w:pPr>
      <w:ins w:id="1189" w:author="Raul García Fernández" w:date="2017-07-04T19:08:00Z">
        <w:r>
          <w:t xml:space="preserve">4.2. </w:t>
        </w:r>
        <w:r w:rsidRPr="0070348F">
          <w:rPr>
            <w:u w:val="single"/>
            <w:rPrChange w:id="1190" w:author="Raul García Fernández" w:date="2017-07-04T19:12:00Z">
              <w:rPr/>
            </w:rPrChange>
          </w:rPr>
          <w:t>Modificación de grupo</w:t>
        </w:r>
        <w:r>
          <w:t>:</w:t>
        </w:r>
      </w:ins>
    </w:p>
    <w:p w14:paraId="4E7619D3" w14:textId="5EEDF973" w:rsidR="00DB0EFE" w:rsidRDefault="00A04D10">
      <w:pPr>
        <w:pStyle w:val="Prrafodelista"/>
        <w:numPr>
          <w:ilvl w:val="1"/>
          <w:numId w:val="38"/>
        </w:numPr>
        <w:jc w:val="both"/>
        <w:rPr>
          <w:ins w:id="1191" w:author="Raul García Fernández" w:date="2017-07-05T17:52:00Z"/>
        </w:rPr>
        <w:pPrChange w:id="1192" w:author="Usuario de Windows" w:date="2017-07-06T22:56:00Z">
          <w:pPr>
            <w:pStyle w:val="Ttulo2"/>
            <w:numPr>
              <w:ilvl w:val="1"/>
              <w:numId w:val="26"/>
            </w:numPr>
            <w:ind w:left="1080" w:hanging="720"/>
          </w:pPr>
        </w:pPrChange>
      </w:pPr>
      <w:ins w:id="1193" w:author="Raul García Fernández" w:date="2017-07-05T17:50:00Z">
        <w:r w:rsidRPr="00A04D10">
          <w:rPr>
            <w:b/>
            <w:rPrChange w:id="1194" w:author="Raul García Fernández" w:date="2017-07-05T17:54:00Z">
              <w:rPr>
                <w:b w:val="0"/>
                <w:bCs w:val="0"/>
              </w:rPr>
            </w:rPrChange>
          </w:rPr>
          <w:t>Caso Base 1</w:t>
        </w:r>
        <w:r>
          <w:t xml:space="preserve">: </w:t>
        </w:r>
      </w:ins>
      <w:ins w:id="1195" w:author="Raul García Fernández" w:date="2017-07-05T17:44:00Z">
        <w:r w:rsidR="00DB0EFE">
          <w:t>Un usuario propietario de un grupo solicita cambiar los datos del grupo.</w:t>
        </w:r>
      </w:ins>
    </w:p>
    <w:p w14:paraId="6A87ACA2" w14:textId="689191E5" w:rsidR="00A04D10" w:rsidRDefault="00A04D10">
      <w:pPr>
        <w:pStyle w:val="Prrafodelista"/>
        <w:numPr>
          <w:ilvl w:val="2"/>
          <w:numId w:val="38"/>
        </w:numPr>
        <w:jc w:val="both"/>
        <w:rPr>
          <w:ins w:id="1196" w:author="Raul García Fernández" w:date="2017-07-05T17:44:00Z"/>
        </w:rPr>
        <w:pPrChange w:id="1197" w:author="Usuario de Windows" w:date="2017-07-06T22:56:00Z">
          <w:pPr>
            <w:pStyle w:val="Ttulo2"/>
            <w:numPr>
              <w:ilvl w:val="1"/>
              <w:numId w:val="26"/>
            </w:numPr>
            <w:ind w:left="1080" w:hanging="720"/>
          </w:pPr>
        </w:pPrChange>
      </w:pPr>
      <w:ins w:id="1198" w:author="Raul García Fernández" w:date="2017-07-05T17:52:00Z">
        <w:r w:rsidRPr="00A04D10">
          <w:rPr>
            <w:color w:val="FF0000"/>
            <w:rPrChange w:id="1199" w:author="Raul García Fernández" w:date="2017-07-05T17:54:00Z">
              <w:rPr>
                <w:b w:val="0"/>
                <w:bCs w:val="0"/>
              </w:rPr>
            </w:rPrChange>
          </w:rPr>
          <w:t>Salida esperada</w:t>
        </w:r>
        <w:r>
          <w:t>: El sistema realizará los cambios del grupo en el sistema.</w:t>
        </w:r>
      </w:ins>
    </w:p>
    <w:p w14:paraId="6FDD9599" w14:textId="1FCE3EDE" w:rsidR="00A04D10" w:rsidRDefault="00A04D10">
      <w:pPr>
        <w:pStyle w:val="Prrafodelista"/>
        <w:numPr>
          <w:ilvl w:val="1"/>
          <w:numId w:val="38"/>
        </w:numPr>
        <w:jc w:val="both"/>
        <w:rPr>
          <w:ins w:id="1200" w:author="Raul García Fernández" w:date="2017-07-05T17:52:00Z"/>
        </w:rPr>
        <w:pPrChange w:id="1201" w:author="Usuario de Windows" w:date="2017-07-06T22:56:00Z">
          <w:pPr>
            <w:pStyle w:val="Ttulo2"/>
            <w:numPr>
              <w:ilvl w:val="1"/>
              <w:numId w:val="26"/>
            </w:numPr>
            <w:ind w:left="1080" w:hanging="720"/>
          </w:pPr>
        </w:pPrChange>
      </w:pPr>
      <w:ins w:id="1202" w:author="Raul García Fernández" w:date="2017-07-05T17:51:00Z">
        <w:r w:rsidRPr="00A04D10">
          <w:rPr>
            <w:b/>
            <w:rPrChange w:id="1203" w:author="Raul García Fernández" w:date="2017-07-05T17:54:00Z">
              <w:rPr>
                <w:b w:val="0"/>
                <w:bCs w:val="0"/>
              </w:rPr>
            </w:rPrChange>
          </w:rPr>
          <w:t>Caso Base 2</w:t>
        </w:r>
        <w:r>
          <w:t xml:space="preserve">: </w:t>
        </w:r>
      </w:ins>
      <w:ins w:id="1204" w:author="Raul García Fernández" w:date="2017-07-05T17:44:00Z">
        <w:r w:rsidR="00DB0EFE">
          <w:t>Un usuario no propietario de un grupo solicita cambiar los datos del grupo.</w:t>
        </w:r>
      </w:ins>
    </w:p>
    <w:p w14:paraId="464E94FA" w14:textId="331E2A9E" w:rsidR="00A04D10" w:rsidRDefault="00A04D10">
      <w:pPr>
        <w:pStyle w:val="Prrafodelista"/>
        <w:numPr>
          <w:ilvl w:val="2"/>
          <w:numId w:val="38"/>
        </w:numPr>
        <w:jc w:val="both"/>
        <w:rPr>
          <w:ins w:id="1205" w:author="Raul García Fernández" w:date="2017-07-05T17:44:00Z"/>
        </w:rPr>
        <w:pPrChange w:id="1206" w:author="Usuario de Windows" w:date="2017-07-06T22:56:00Z">
          <w:pPr>
            <w:pStyle w:val="Ttulo2"/>
            <w:numPr>
              <w:ilvl w:val="1"/>
              <w:numId w:val="26"/>
            </w:numPr>
            <w:ind w:left="1080" w:hanging="720"/>
          </w:pPr>
        </w:pPrChange>
      </w:pPr>
      <w:ins w:id="1207" w:author="Raul García Fernández" w:date="2017-07-05T17:52:00Z">
        <w:r w:rsidRPr="00A04D10">
          <w:rPr>
            <w:color w:val="FF0000"/>
            <w:rPrChange w:id="1208" w:author="Raul García Fernández" w:date="2017-07-05T17:54:00Z">
              <w:rPr>
                <w:b w:val="0"/>
                <w:bCs w:val="0"/>
              </w:rPr>
            </w:rPrChange>
          </w:rPr>
          <w:t>Salida esperada</w:t>
        </w:r>
        <w:r>
          <w:t>: Fallo en la modificaci</w:t>
        </w:r>
      </w:ins>
      <w:ins w:id="1209" w:author="Raul García Fernández" w:date="2017-07-05T17:53:00Z">
        <w:r>
          <w:t>ón del grupo.</w:t>
        </w:r>
      </w:ins>
    </w:p>
    <w:p w14:paraId="542AA345" w14:textId="31B36D62" w:rsidR="00DB0EFE" w:rsidRDefault="00A04D10">
      <w:pPr>
        <w:pStyle w:val="Prrafodelista"/>
        <w:numPr>
          <w:ilvl w:val="1"/>
          <w:numId w:val="38"/>
        </w:numPr>
        <w:jc w:val="both"/>
        <w:rPr>
          <w:ins w:id="1210" w:author="Raul García Fernández" w:date="2017-07-05T17:53:00Z"/>
        </w:rPr>
        <w:pPrChange w:id="1211" w:author="Usuario de Windows" w:date="2017-07-06T22:56:00Z">
          <w:pPr>
            <w:pStyle w:val="Ttulo2"/>
            <w:numPr>
              <w:ilvl w:val="1"/>
              <w:numId w:val="26"/>
            </w:numPr>
            <w:ind w:left="1080" w:hanging="720"/>
          </w:pPr>
        </w:pPrChange>
      </w:pPr>
      <w:ins w:id="1212" w:author="Raul García Fernández" w:date="2017-07-05T17:51:00Z">
        <w:r w:rsidRPr="00A04D10">
          <w:rPr>
            <w:b/>
            <w:rPrChange w:id="1213" w:author="Raul García Fernández" w:date="2017-07-05T17:54:00Z">
              <w:rPr>
                <w:b w:val="0"/>
                <w:bCs w:val="0"/>
              </w:rPr>
            </w:rPrChange>
          </w:rPr>
          <w:t>Caso Base 3</w:t>
        </w:r>
        <w:r>
          <w:t xml:space="preserve">: </w:t>
        </w:r>
      </w:ins>
      <w:ins w:id="1214" w:author="Raul García Fernández" w:date="2017-07-05T17:45:00Z">
        <w:r w:rsidR="00DB0EFE">
          <w:t>Un administrador propietario de un grupo solicita cambiar los datos del grupo.</w:t>
        </w:r>
      </w:ins>
    </w:p>
    <w:p w14:paraId="4B7814CE" w14:textId="3F8068DD" w:rsidR="00A04D10" w:rsidRDefault="00A04D10">
      <w:pPr>
        <w:pStyle w:val="Prrafodelista"/>
        <w:numPr>
          <w:ilvl w:val="2"/>
          <w:numId w:val="38"/>
        </w:numPr>
        <w:jc w:val="both"/>
        <w:rPr>
          <w:ins w:id="1215" w:author="Raul García Fernández" w:date="2017-07-05T17:45:00Z"/>
        </w:rPr>
        <w:pPrChange w:id="1216" w:author="Usuario de Windows" w:date="2017-07-06T22:56:00Z">
          <w:pPr>
            <w:pStyle w:val="Ttulo2"/>
            <w:numPr>
              <w:ilvl w:val="1"/>
              <w:numId w:val="26"/>
            </w:numPr>
            <w:ind w:left="1080" w:hanging="720"/>
          </w:pPr>
        </w:pPrChange>
      </w:pPr>
      <w:ins w:id="1217" w:author="Raul García Fernández" w:date="2017-07-05T17:53:00Z">
        <w:r w:rsidRPr="00A04D10">
          <w:rPr>
            <w:color w:val="FF0000"/>
            <w:rPrChange w:id="1218" w:author="Raul García Fernández" w:date="2017-07-05T17:54:00Z">
              <w:rPr>
                <w:b w:val="0"/>
                <w:bCs w:val="0"/>
              </w:rPr>
            </w:rPrChange>
          </w:rPr>
          <w:t>Salida esperada</w:t>
        </w:r>
        <w:r>
          <w:t>: El sistema realizará los cambios del grupo en el sistema.</w:t>
        </w:r>
      </w:ins>
    </w:p>
    <w:p w14:paraId="03F3AE24" w14:textId="77777777" w:rsidR="00A04D10" w:rsidRDefault="00A04D10">
      <w:pPr>
        <w:pStyle w:val="Prrafodelista"/>
        <w:numPr>
          <w:ilvl w:val="1"/>
          <w:numId w:val="38"/>
        </w:numPr>
        <w:jc w:val="both"/>
        <w:rPr>
          <w:ins w:id="1219" w:author="Raul García Fernández" w:date="2017-07-05T17:53:00Z"/>
        </w:rPr>
        <w:pPrChange w:id="1220" w:author="Usuario de Windows" w:date="2017-07-06T22:56:00Z">
          <w:pPr>
            <w:pStyle w:val="Ttulo2"/>
            <w:numPr>
              <w:ilvl w:val="1"/>
              <w:numId w:val="26"/>
            </w:numPr>
            <w:ind w:left="1080" w:hanging="720"/>
          </w:pPr>
        </w:pPrChange>
      </w:pPr>
      <w:ins w:id="1221" w:author="Raul García Fernández" w:date="2017-07-05T17:51:00Z">
        <w:r w:rsidRPr="00A04D10">
          <w:rPr>
            <w:b/>
            <w:rPrChange w:id="1222" w:author="Raul García Fernández" w:date="2017-07-05T17:54:00Z">
              <w:rPr>
                <w:b w:val="0"/>
                <w:bCs w:val="0"/>
              </w:rPr>
            </w:rPrChange>
          </w:rPr>
          <w:t>Caso Base 4</w:t>
        </w:r>
        <w:r>
          <w:t>:</w:t>
        </w:r>
      </w:ins>
      <w:ins w:id="1223" w:author="Raul García Fernández" w:date="2017-07-05T17:52:00Z">
        <w:r>
          <w:t xml:space="preserve"> </w:t>
        </w:r>
      </w:ins>
      <w:ins w:id="1224" w:author="Raul García Fernández" w:date="2017-07-05T17:45:00Z">
        <w:r w:rsidR="00DB0EFE">
          <w:t>Un administrador no propietario de un grupo solicita cambiar los datos de un grupo.</w:t>
        </w:r>
      </w:ins>
    </w:p>
    <w:p w14:paraId="0A621B10" w14:textId="10349425" w:rsidR="00A04D10" w:rsidRDefault="00A04D10">
      <w:pPr>
        <w:pStyle w:val="Prrafodelista"/>
        <w:numPr>
          <w:ilvl w:val="2"/>
          <w:numId w:val="38"/>
        </w:numPr>
        <w:jc w:val="both"/>
        <w:rPr>
          <w:ins w:id="1225" w:author="Raul García Fernández" w:date="2017-07-05T17:53:00Z"/>
        </w:rPr>
        <w:pPrChange w:id="1226" w:author="Usuario de Windows" w:date="2017-07-06T22:56:00Z">
          <w:pPr>
            <w:pStyle w:val="Prrafodelista"/>
            <w:numPr>
              <w:ilvl w:val="2"/>
              <w:numId w:val="38"/>
            </w:numPr>
            <w:ind w:left="2160" w:hanging="360"/>
          </w:pPr>
        </w:pPrChange>
      </w:pPr>
      <w:ins w:id="1227" w:author="Raul García Fernández" w:date="2017-07-05T17:53:00Z">
        <w:r w:rsidRPr="00A04D10">
          <w:rPr>
            <w:color w:val="FF0000"/>
            <w:rPrChange w:id="1228" w:author="Raul García Fernández" w:date="2017-07-05T17:54:00Z">
              <w:rPr/>
            </w:rPrChange>
          </w:rPr>
          <w:t>Salida esperada</w:t>
        </w:r>
        <w:r>
          <w:t>: El sistema realizará los cambios del grupo en el sistema.</w:t>
        </w:r>
      </w:ins>
    </w:p>
    <w:p w14:paraId="4C23FA86" w14:textId="6EC0C428" w:rsidR="00A04D10" w:rsidRDefault="00A04D10">
      <w:pPr>
        <w:pStyle w:val="Prrafodelista"/>
        <w:numPr>
          <w:ilvl w:val="1"/>
          <w:numId w:val="38"/>
        </w:numPr>
        <w:jc w:val="both"/>
        <w:rPr>
          <w:ins w:id="1229" w:author="Raul García Fernández" w:date="2017-07-05T17:53:00Z"/>
        </w:rPr>
        <w:pPrChange w:id="1230" w:author="Usuario de Windows" w:date="2017-07-06T22:56:00Z">
          <w:pPr>
            <w:pStyle w:val="Prrafodelista"/>
            <w:numPr>
              <w:ilvl w:val="2"/>
              <w:numId w:val="38"/>
            </w:numPr>
            <w:ind w:left="2160" w:hanging="360"/>
          </w:pPr>
        </w:pPrChange>
      </w:pPr>
      <w:ins w:id="1231" w:author="Raul García Fernández" w:date="2017-07-05T17:53:00Z">
        <w:r w:rsidRPr="00A04D10">
          <w:rPr>
            <w:b/>
            <w:rPrChange w:id="1232" w:author="Raul García Fernández" w:date="2017-07-05T17:54:00Z">
              <w:rPr/>
            </w:rPrChange>
          </w:rPr>
          <w:t>Caso Base 5</w:t>
        </w:r>
        <w:r>
          <w:t>: Un usuario miembro de un grupo solicita modificar el grupo.</w:t>
        </w:r>
      </w:ins>
    </w:p>
    <w:p w14:paraId="7432241F" w14:textId="359E0648" w:rsidR="00A04D10" w:rsidRDefault="00A04D10">
      <w:pPr>
        <w:pStyle w:val="Prrafodelista"/>
        <w:numPr>
          <w:ilvl w:val="2"/>
          <w:numId w:val="38"/>
        </w:numPr>
        <w:jc w:val="both"/>
        <w:rPr>
          <w:ins w:id="1233" w:author="Raul García Fernández" w:date="2017-07-05T17:53:00Z"/>
        </w:rPr>
        <w:pPrChange w:id="1234" w:author="Usuario de Windows" w:date="2017-07-06T22:56:00Z">
          <w:pPr>
            <w:pStyle w:val="Prrafodelista"/>
            <w:numPr>
              <w:ilvl w:val="2"/>
              <w:numId w:val="38"/>
            </w:numPr>
            <w:ind w:left="2160" w:hanging="360"/>
          </w:pPr>
        </w:pPrChange>
      </w:pPr>
      <w:ins w:id="1235" w:author="Raul García Fernández" w:date="2017-07-05T17:54:00Z">
        <w:r w:rsidRPr="00A04D10">
          <w:rPr>
            <w:color w:val="FF0000"/>
            <w:rPrChange w:id="1236" w:author="Raul García Fernández" w:date="2017-07-05T17:54:00Z">
              <w:rPr/>
            </w:rPrChange>
          </w:rPr>
          <w:t>Salida esperada</w:t>
        </w:r>
        <w:r>
          <w:t xml:space="preserve">: </w:t>
        </w:r>
        <w:del w:id="1237" w:author="Usuario de Windows" w:date="2017-07-06T22:51:00Z">
          <w:r w:rsidDel="004B152B">
            <w:delText xml:space="preserve"> </w:delText>
          </w:r>
        </w:del>
        <w:r>
          <w:t>Fallo en la modificación del grupo.</w:t>
        </w:r>
      </w:ins>
    </w:p>
    <w:p w14:paraId="2C7BF4E5" w14:textId="5C4CA8C6" w:rsidR="00DB0EFE" w:rsidRPr="001B3F8C" w:rsidRDefault="00A04D10">
      <w:pPr>
        <w:pStyle w:val="Prrafodelista"/>
        <w:ind w:left="2160"/>
        <w:jc w:val="both"/>
        <w:rPr>
          <w:ins w:id="1238" w:author="Raul García Fernández" w:date="2017-07-04T19:10:00Z"/>
        </w:rPr>
        <w:pPrChange w:id="1239" w:author="Usuario de Windows" w:date="2017-07-06T22:56:00Z">
          <w:pPr>
            <w:pStyle w:val="Ttulo2"/>
            <w:numPr>
              <w:ilvl w:val="1"/>
              <w:numId w:val="26"/>
            </w:numPr>
            <w:ind w:left="1080" w:hanging="720"/>
          </w:pPr>
        </w:pPrChange>
      </w:pPr>
      <w:ins w:id="1240" w:author="Raul García Fernández" w:date="2017-07-05T17:50:00Z">
        <w:r>
          <w:br/>
        </w:r>
      </w:ins>
    </w:p>
    <w:p w14:paraId="3A3AB293" w14:textId="2B8D7543" w:rsidR="0070348F" w:rsidRDefault="0070348F">
      <w:pPr>
        <w:pStyle w:val="Prrafodelista"/>
        <w:numPr>
          <w:ilvl w:val="0"/>
          <w:numId w:val="38"/>
        </w:numPr>
        <w:jc w:val="both"/>
        <w:rPr>
          <w:ins w:id="1241" w:author="Raul García Fernández" w:date="2017-07-05T17:55:00Z"/>
        </w:rPr>
        <w:pPrChange w:id="1242" w:author="Usuario de Windows" w:date="2017-07-06T22:56:00Z">
          <w:pPr>
            <w:pStyle w:val="Ttulo2"/>
            <w:numPr>
              <w:ilvl w:val="1"/>
              <w:numId w:val="26"/>
            </w:numPr>
            <w:ind w:left="1080" w:hanging="720"/>
          </w:pPr>
        </w:pPrChange>
      </w:pPr>
      <w:ins w:id="1243" w:author="Raul García Fernández" w:date="2017-07-04T19:10:00Z">
        <w:r>
          <w:t xml:space="preserve">4.2.1. </w:t>
        </w:r>
        <w:r w:rsidRPr="0070348F">
          <w:rPr>
            <w:u w:val="single"/>
            <w:rPrChange w:id="1244" w:author="Raul García Fernández" w:date="2017-07-04T19:12:00Z">
              <w:rPr/>
            </w:rPrChange>
          </w:rPr>
          <w:t>Modificación de permisos de grupo</w:t>
        </w:r>
        <w:r>
          <w:t>:</w:t>
        </w:r>
      </w:ins>
    </w:p>
    <w:p w14:paraId="6CD85418" w14:textId="79433A15" w:rsidR="00A04D10" w:rsidRDefault="00A04D10">
      <w:pPr>
        <w:pStyle w:val="Prrafodelista"/>
        <w:numPr>
          <w:ilvl w:val="1"/>
          <w:numId w:val="38"/>
        </w:numPr>
        <w:jc w:val="both"/>
        <w:rPr>
          <w:ins w:id="1245" w:author="Raul García Fernández" w:date="2017-07-05T17:56:00Z"/>
        </w:rPr>
        <w:pPrChange w:id="1246" w:author="Usuario de Windows" w:date="2017-07-06T22:56:00Z">
          <w:pPr>
            <w:pStyle w:val="Ttulo2"/>
            <w:numPr>
              <w:ilvl w:val="1"/>
              <w:numId w:val="26"/>
            </w:numPr>
            <w:ind w:left="1080" w:hanging="720"/>
          </w:pPr>
        </w:pPrChange>
      </w:pPr>
      <w:ins w:id="1247" w:author="Raul García Fernández" w:date="2017-07-05T17:55:00Z">
        <w:r w:rsidRPr="00672F91">
          <w:rPr>
            <w:b/>
            <w:rPrChange w:id="1248" w:author="Raul García Fernández" w:date="2017-07-05T17:57:00Z">
              <w:rPr>
                <w:b w:val="0"/>
                <w:bCs w:val="0"/>
              </w:rPr>
            </w:rPrChange>
          </w:rPr>
          <w:t>Caso Base 1</w:t>
        </w:r>
        <w:r>
          <w:t xml:space="preserve">: Un usuario propietario del </w:t>
        </w:r>
      </w:ins>
      <w:ins w:id="1249" w:author="Raul García Fernández" w:date="2017-07-05T17:56:00Z">
        <w:r>
          <w:t>sub</w:t>
        </w:r>
      </w:ins>
      <w:ins w:id="1250" w:author="Raul García Fernández" w:date="2017-07-05T17:55:00Z">
        <w:r>
          <w:t xml:space="preserve">grupo modifica </w:t>
        </w:r>
      </w:ins>
      <w:ins w:id="1251" w:author="Raul García Fernández" w:date="2017-07-05T17:56:00Z">
        <w:r>
          <w:t>un permiso</w:t>
        </w:r>
      </w:ins>
      <w:ins w:id="1252" w:author="Raul García Fernández" w:date="2017-07-05T17:55:00Z">
        <w:r>
          <w:t xml:space="preserve"> permitido por el grupo que lo contiene</w:t>
        </w:r>
      </w:ins>
      <w:ins w:id="1253" w:author="Raul García Fernández" w:date="2017-07-05T17:56:00Z">
        <w:r>
          <w:t>.</w:t>
        </w:r>
      </w:ins>
    </w:p>
    <w:p w14:paraId="23183D61" w14:textId="0BF04125" w:rsidR="00A04D10" w:rsidRDefault="00A04D10">
      <w:pPr>
        <w:pStyle w:val="Prrafodelista"/>
        <w:numPr>
          <w:ilvl w:val="2"/>
          <w:numId w:val="38"/>
        </w:numPr>
        <w:jc w:val="both"/>
        <w:rPr>
          <w:ins w:id="1254" w:author="Raul García Fernández" w:date="2017-07-05T17:56:00Z"/>
        </w:rPr>
        <w:pPrChange w:id="1255" w:author="Usuario de Windows" w:date="2017-07-06T22:56:00Z">
          <w:pPr>
            <w:pStyle w:val="Ttulo2"/>
            <w:numPr>
              <w:ilvl w:val="1"/>
              <w:numId w:val="26"/>
            </w:numPr>
            <w:ind w:left="1080" w:hanging="720"/>
          </w:pPr>
        </w:pPrChange>
      </w:pPr>
      <w:ins w:id="1256" w:author="Raul García Fernández" w:date="2017-07-05T17:56:00Z">
        <w:r w:rsidRPr="00672F91">
          <w:rPr>
            <w:color w:val="FF0000"/>
            <w:rPrChange w:id="1257" w:author="Raul García Fernández" w:date="2017-07-05T17:57:00Z">
              <w:rPr>
                <w:b w:val="0"/>
                <w:bCs w:val="0"/>
              </w:rPr>
            </w:rPrChange>
          </w:rPr>
          <w:t>Salida esperada</w:t>
        </w:r>
        <w:r>
          <w:t xml:space="preserve">: El permiso se modificará y todos sus hijos verán modificado </w:t>
        </w:r>
      </w:ins>
      <w:ins w:id="1258" w:author="Raul García Fernández" w:date="2017-07-05T17:57:00Z">
        <w:r>
          <w:t>ese permiso</w:t>
        </w:r>
      </w:ins>
      <w:ins w:id="1259" w:author="Raul García Fernández" w:date="2017-07-05T17:56:00Z">
        <w:r>
          <w:t xml:space="preserve"> en función del cambio.</w:t>
        </w:r>
      </w:ins>
    </w:p>
    <w:p w14:paraId="1B582EA5" w14:textId="3ECDE023" w:rsidR="00A04D10" w:rsidRDefault="00A04D10">
      <w:pPr>
        <w:pStyle w:val="Prrafodelista"/>
        <w:numPr>
          <w:ilvl w:val="1"/>
          <w:numId w:val="38"/>
        </w:numPr>
        <w:jc w:val="both"/>
        <w:rPr>
          <w:ins w:id="1260" w:author="Raul García Fernández" w:date="2017-07-05T17:56:00Z"/>
        </w:rPr>
        <w:pPrChange w:id="1261" w:author="Usuario de Windows" w:date="2017-07-06T22:56:00Z">
          <w:pPr>
            <w:pStyle w:val="Ttulo2"/>
            <w:numPr>
              <w:ilvl w:val="1"/>
              <w:numId w:val="26"/>
            </w:numPr>
            <w:ind w:left="1080" w:hanging="720"/>
          </w:pPr>
        </w:pPrChange>
      </w:pPr>
      <w:ins w:id="1262" w:author="Raul García Fernández" w:date="2017-07-05T17:56:00Z">
        <w:r w:rsidRPr="00672F91">
          <w:rPr>
            <w:b/>
            <w:rPrChange w:id="1263" w:author="Raul García Fernández" w:date="2017-07-05T17:57:00Z">
              <w:rPr>
                <w:b w:val="0"/>
                <w:bCs w:val="0"/>
              </w:rPr>
            </w:rPrChange>
          </w:rPr>
          <w:t>Caso Base 2</w:t>
        </w:r>
        <w:r>
          <w:t xml:space="preserve">: Un usuario propietario del subgrupo modifica </w:t>
        </w:r>
      </w:ins>
      <w:ins w:id="1264" w:author="Raul García Fernández" w:date="2017-07-05T17:57:00Z">
        <w:r>
          <w:t>un permiso</w:t>
        </w:r>
      </w:ins>
      <w:ins w:id="1265" w:author="Raul García Fernández" w:date="2017-07-05T17:56:00Z">
        <w:r>
          <w:t xml:space="preserve"> no permitido por el grupo que lo contienen.</w:t>
        </w:r>
      </w:ins>
    </w:p>
    <w:p w14:paraId="3A763972" w14:textId="41F9A04F" w:rsidR="00A04D10" w:rsidRDefault="00A04D10">
      <w:pPr>
        <w:pStyle w:val="Prrafodelista"/>
        <w:numPr>
          <w:ilvl w:val="2"/>
          <w:numId w:val="38"/>
        </w:numPr>
        <w:jc w:val="both"/>
        <w:rPr>
          <w:ins w:id="1266" w:author="Raul García Fernández" w:date="2017-07-05T17:58:00Z"/>
        </w:rPr>
        <w:pPrChange w:id="1267" w:author="Usuario de Windows" w:date="2017-07-06T22:56:00Z">
          <w:pPr>
            <w:pStyle w:val="Ttulo2"/>
            <w:numPr>
              <w:ilvl w:val="1"/>
              <w:numId w:val="26"/>
            </w:numPr>
            <w:ind w:left="1080" w:hanging="720"/>
          </w:pPr>
        </w:pPrChange>
      </w:pPr>
      <w:ins w:id="1268" w:author="Raul García Fernández" w:date="2017-07-05T17:57:00Z">
        <w:r w:rsidRPr="00672F91">
          <w:rPr>
            <w:color w:val="FF0000"/>
            <w:rPrChange w:id="1269" w:author="Raul García Fernández" w:date="2017-07-05T17:57:00Z">
              <w:rPr>
                <w:b w:val="0"/>
                <w:bCs w:val="0"/>
              </w:rPr>
            </w:rPrChange>
          </w:rPr>
          <w:t>Salida esperada</w:t>
        </w:r>
        <w:r>
          <w:t>: Fallo en la modificación del permiso.</w:t>
        </w:r>
      </w:ins>
    </w:p>
    <w:p w14:paraId="2087CC6B" w14:textId="5824D60B" w:rsidR="00672F91" w:rsidRDefault="00672F91">
      <w:pPr>
        <w:pStyle w:val="Prrafodelista"/>
        <w:numPr>
          <w:ilvl w:val="1"/>
          <w:numId w:val="38"/>
        </w:numPr>
        <w:jc w:val="both"/>
        <w:rPr>
          <w:ins w:id="1270" w:author="Raul García Fernández" w:date="2017-07-05T17:58:00Z"/>
        </w:rPr>
        <w:pPrChange w:id="1271" w:author="Usuario de Windows" w:date="2017-07-06T22:56:00Z">
          <w:pPr>
            <w:pStyle w:val="Ttulo2"/>
            <w:numPr>
              <w:ilvl w:val="1"/>
              <w:numId w:val="26"/>
            </w:numPr>
            <w:ind w:left="1080" w:hanging="720"/>
          </w:pPr>
        </w:pPrChange>
      </w:pPr>
      <w:ins w:id="1272" w:author="Raul García Fernández" w:date="2017-07-05T17:58:00Z">
        <w:r w:rsidRPr="00672F91">
          <w:rPr>
            <w:b/>
            <w:rPrChange w:id="1273" w:author="Raul García Fernández" w:date="2017-07-05T18:01:00Z">
              <w:rPr>
                <w:b w:val="0"/>
                <w:bCs w:val="0"/>
              </w:rPr>
            </w:rPrChange>
          </w:rPr>
          <w:t>Caso Base 3</w:t>
        </w:r>
        <w:r>
          <w:t xml:space="preserve">: </w:t>
        </w:r>
      </w:ins>
      <w:ins w:id="1274" w:author="Raul García Fernández" w:date="2017-07-05T18:00:00Z">
        <w:r>
          <w:t xml:space="preserve">Un administrador modifica un permiso de un subgrupo, donde el permiso </w:t>
        </w:r>
      </w:ins>
      <w:ins w:id="1275" w:author="Raul García Fernández" w:date="2017-07-05T18:01:00Z">
        <w:r>
          <w:t>está permitido</w:t>
        </w:r>
      </w:ins>
      <w:ins w:id="1276" w:author="Raul García Fernández" w:date="2017-07-05T18:00:00Z">
        <w:r>
          <w:t xml:space="preserve"> por el grupo que lo contiene.</w:t>
        </w:r>
      </w:ins>
    </w:p>
    <w:p w14:paraId="5505E9CF" w14:textId="37436E76" w:rsidR="00672F91" w:rsidRDefault="00672F91">
      <w:pPr>
        <w:pStyle w:val="Prrafodelista"/>
        <w:numPr>
          <w:ilvl w:val="2"/>
          <w:numId w:val="38"/>
        </w:numPr>
        <w:jc w:val="both"/>
        <w:rPr>
          <w:ins w:id="1277" w:author="Raul García Fernández" w:date="2017-07-05T17:58:00Z"/>
        </w:rPr>
        <w:pPrChange w:id="1278" w:author="Usuario de Windows" w:date="2017-07-06T22:56:00Z">
          <w:pPr>
            <w:pStyle w:val="Ttulo2"/>
            <w:numPr>
              <w:ilvl w:val="1"/>
              <w:numId w:val="26"/>
            </w:numPr>
            <w:ind w:left="1080" w:hanging="720"/>
          </w:pPr>
        </w:pPrChange>
      </w:pPr>
      <w:ins w:id="1279" w:author="Raul García Fernández" w:date="2017-07-05T17:58:00Z">
        <w:r w:rsidRPr="00672F91">
          <w:rPr>
            <w:color w:val="FF0000"/>
            <w:rPrChange w:id="1280" w:author="Raul García Fernández" w:date="2017-07-05T18:01:00Z">
              <w:rPr>
                <w:b w:val="0"/>
                <w:bCs w:val="0"/>
              </w:rPr>
            </w:rPrChange>
          </w:rPr>
          <w:t>Salida esperada</w:t>
        </w:r>
        <w:r>
          <w:t>: El permiso se modificará y todos sus hijos verán modificado ese permiso en función del cambio.</w:t>
        </w:r>
      </w:ins>
    </w:p>
    <w:p w14:paraId="30F1866D" w14:textId="5F19B526" w:rsidR="00672F91" w:rsidRDefault="00672F91">
      <w:pPr>
        <w:pStyle w:val="Prrafodelista"/>
        <w:numPr>
          <w:ilvl w:val="1"/>
          <w:numId w:val="38"/>
        </w:numPr>
        <w:jc w:val="both"/>
        <w:rPr>
          <w:ins w:id="1281" w:author="Raul García Fernández" w:date="2017-07-05T18:01:00Z"/>
        </w:rPr>
        <w:pPrChange w:id="1282" w:author="Usuario de Windows" w:date="2017-07-06T22:56:00Z">
          <w:pPr>
            <w:pStyle w:val="Ttulo2"/>
            <w:numPr>
              <w:ilvl w:val="1"/>
              <w:numId w:val="26"/>
            </w:numPr>
            <w:ind w:left="1080" w:hanging="720"/>
          </w:pPr>
        </w:pPrChange>
      </w:pPr>
      <w:ins w:id="1283" w:author="Raul García Fernández" w:date="2017-07-05T17:59:00Z">
        <w:r w:rsidRPr="00672F91">
          <w:rPr>
            <w:b/>
            <w:rPrChange w:id="1284" w:author="Raul García Fernández" w:date="2017-07-05T18:01:00Z">
              <w:rPr>
                <w:b w:val="0"/>
                <w:bCs w:val="0"/>
              </w:rPr>
            </w:rPrChange>
          </w:rPr>
          <w:t>Caso Base 4</w:t>
        </w:r>
        <w:r>
          <w:t>: Un administrador modifica un permiso de un subgrupo, donde el permiso no</w:t>
        </w:r>
      </w:ins>
      <w:ins w:id="1285" w:author="Raul García Fernández" w:date="2017-07-05T18:00:00Z">
        <w:r>
          <w:t xml:space="preserve"> </w:t>
        </w:r>
      </w:ins>
      <w:ins w:id="1286" w:author="Raul García Fernández" w:date="2017-07-05T18:01:00Z">
        <w:r>
          <w:t>está permitido</w:t>
        </w:r>
      </w:ins>
      <w:ins w:id="1287" w:author="Raul García Fernández" w:date="2017-07-05T17:59:00Z">
        <w:r>
          <w:t xml:space="preserve"> por el grupo que lo contiene.</w:t>
        </w:r>
      </w:ins>
    </w:p>
    <w:p w14:paraId="78475868" w14:textId="4BD99F47" w:rsidR="00672F91" w:rsidRDefault="00672F91">
      <w:pPr>
        <w:pStyle w:val="Prrafodelista"/>
        <w:numPr>
          <w:ilvl w:val="2"/>
          <w:numId w:val="38"/>
        </w:numPr>
        <w:jc w:val="both"/>
        <w:rPr>
          <w:ins w:id="1288" w:author="Usuario de Windows" w:date="2017-07-06T23:12:00Z"/>
        </w:rPr>
        <w:pPrChange w:id="1289" w:author="Usuario de Windows" w:date="2017-07-06T22:56:00Z">
          <w:pPr>
            <w:pStyle w:val="Ttulo2"/>
            <w:numPr>
              <w:ilvl w:val="1"/>
              <w:numId w:val="26"/>
            </w:numPr>
            <w:ind w:left="1080" w:hanging="720"/>
          </w:pPr>
        </w:pPrChange>
      </w:pPr>
      <w:ins w:id="1290" w:author="Raul García Fernández" w:date="2017-07-05T18:01:00Z">
        <w:r w:rsidRPr="00672F91">
          <w:rPr>
            <w:color w:val="FF0000"/>
            <w:rPrChange w:id="1291" w:author="Raul García Fernández" w:date="2017-07-05T18:01:00Z">
              <w:rPr>
                <w:b w:val="0"/>
                <w:bCs w:val="0"/>
              </w:rPr>
            </w:rPrChange>
          </w:rPr>
          <w:t>Salida esperada</w:t>
        </w:r>
        <w:r>
          <w:t>: Fallo en la modificación del permiso.</w:t>
        </w:r>
      </w:ins>
      <w:ins w:id="1292" w:author="Raul García Fernández" w:date="2017-07-05T20:39:00Z">
        <w:r w:rsidR="00C2313D">
          <w:br/>
        </w:r>
      </w:ins>
    </w:p>
    <w:p w14:paraId="70315AD5" w14:textId="77777777" w:rsidR="00F94E37" w:rsidRDefault="00F94E37">
      <w:pPr>
        <w:jc w:val="both"/>
        <w:rPr>
          <w:ins w:id="1293" w:author="Usuario de Windows" w:date="2017-07-06T23:12:00Z"/>
        </w:rPr>
        <w:pPrChange w:id="1294" w:author="Usuario de Windows" w:date="2017-07-06T23:12:00Z">
          <w:pPr>
            <w:pStyle w:val="Ttulo2"/>
            <w:numPr>
              <w:ilvl w:val="1"/>
              <w:numId w:val="26"/>
            </w:numPr>
            <w:ind w:left="1080" w:hanging="720"/>
          </w:pPr>
        </w:pPrChange>
      </w:pPr>
    </w:p>
    <w:p w14:paraId="0E9E2CE0" w14:textId="77777777" w:rsidR="00F94E37" w:rsidRPr="001B3F8C" w:rsidRDefault="00F94E37">
      <w:pPr>
        <w:jc w:val="both"/>
        <w:rPr>
          <w:ins w:id="1295" w:author="Raul García Fernández" w:date="2017-07-04T19:08:00Z"/>
        </w:rPr>
        <w:pPrChange w:id="1296" w:author="Usuario de Windows" w:date="2017-07-06T23:12:00Z">
          <w:pPr>
            <w:pStyle w:val="Ttulo2"/>
            <w:numPr>
              <w:ilvl w:val="1"/>
              <w:numId w:val="26"/>
            </w:numPr>
            <w:ind w:left="1080" w:hanging="720"/>
          </w:pPr>
        </w:pPrChange>
      </w:pPr>
    </w:p>
    <w:p w14:paraId="1A7F1145" w14:textId="281FC81E" w:rsidR="0070348F" w:rsidRDefault="0070348F">
      <w:pPr>
        <w:pStyle w:val="Prrafodelista"/>
        <w:numPr>
          <w:ilvl w:val="0"/>
          <w:numId w:val="38"/>
        </w:numPr>
        <w:jc w:val="both"/>
        <w:rPr>
          <w:ins w:id="1297" w:author="Raul García Fernández" w:date="2017-07-05T18:02:00Z"/>
        </w:rPr>
        <w:pPrChange w:id="1298" w:author="Usuario de Windows" w:date="2017-07-06T22:56:00Z">
          <w:pPr>
            <w:pStyle w:val="Ttulo2"/>
            <w:numPr>
              <w:ilvl w:val="1"/>
              <w:numId w:val="26"/>
            </w:numPr>
            <w:ind w:left="1080" w:hanging="720"/>
          </w:pPr>
        </w:pPrChange>
      </w:pPr>
      <w:ins w:id="1299" w:author="Raul García Fernández" w:date="2017-07-04T19:08:00Z">
        <w:r>
          <w:t xml:space="preserve">4.3. </w:t>
        </w:r>
        <w:r w:rsidRPr="0070348F">
          <w:rPr>
            <w:u w:val="single"/>
            <w:rPrChange w:id="1300" w:author="Raul García Fernández" w:date="2017-07-04T19:12:00Z">
              <w:rPr/>
            </w:rPrChange>
          </w:rPr>
          <w:t>Eliminación de grupo</w:t>
        </w:r>
        <w:r>
          <w:t>:</w:t>
        </w:r>
      </w:ins>
    </w:p>
    <w:p w14:paraId="664CF9EB" w14:textId="4570E53F" w:rsidR="00672F91" w:rsidRDefault="00672F91">
      <w:pPr>
        <w:pStyle w:val="Prrafodelista"/>
        <w:numPr>
          <w:ilvl w:val="1"/>
          <w:numId w:val="38"/>
        </w:numPr>
        <w:jc w:val="both"/>
        <w:rPr>
          <w:ins w:id="1301" w:author="Raul García Fernández" w:date="2017-07-05T18:06:00Z"/>
        </w:rPr>
        <w:pPrChange w:id="1302" w:author="Usuario de Windows" w:date="2017-07-06T22:56:00Z">
          <w:pPr>
            <w:pStyle w:val="Ttulo2"/>
            <w:numPr>
              <w:ilvl w:val="1"/>
              <w:numId w:val="26"/>
            </w:numPr>
            <w:ind w:left="1080" w:hanging="720"/>
          </w:pPr>
        </w:pPrChange>
      </w:pPr>
      <w:ins w:id="1303" w:author="Raul García Fernández" w:date="2017-07-05T18:02:00Z">
        <w:r w:rsidRPr="0046242E">
          <w:rPr>
            <w:b/>
            <w:rPrChange w:id="1304" w:author="Raul García Fernández" w:date="2017-07-05T18:08:00Z">
              <w:rPr>
                <w:b w:val="0"/>
                <w:bCs w:val="0"/>
              </w:rPr>
            </w:rPrChange>
          </w:rPr>
          <w:t>Caso Base 1</w:t>
        </w:r>
        <w:r>
          <w:t xml:space="preserve">: Un usuario propietario de un grupo solicita </w:t>
        </w:r>
      </w:ins>
      <w:ins w:id="1305" w:author="Raul García Fernández" w:date="2017-07-05T18:04:00Z">
        <w:r>
          <w:t>eliminar el grupo en cuestión.</w:t>
        </w:r>
      </w:ins>
    </w:p>
    <w:p w14:paraId="17178432" w14:textId="5A8AC2C1" w:rsidR="00672F91" w:rsidRDefault="00672F91">
      <w:pPr>
        <w:pStyle w:val="Prrafodelista"/>
        <w:numPr>
          <w:ilvl w:val="2"/>
          <w:numId w:val="38"/>
        </w:numPr>
        <w:jc w:val="both"/>
        <w:rPr>
          <w:ins w:id="1306" w:author="Raul García Fernández" w:date="2017-07-05T18:04:00Z"/>
        </w:rPr>
        <w:pPrChange w:id="1307" w:author="Usuario de Windows" w:date="2017-07-06T22:56:00Z">
          <w:pPr>
            <w:pStyle w:val="Ttulo2"/>
            <w:numPr>
              <w:ilvl w:val="1"/>
              <w:numId w:val="26"/>
            </w:numPr>
            <w:ind w:left="1080" w:hanging="720"/>
          </w:pPr>
        </w:pPrChange>
      </w:pPr>
      <w:ins w:id="1308" w:author="Raul García Fernández" w:date="2017-07-05T18:06:00Z">
        <w:r w:rsidRPr="0046242E">
          <w:rPr>
            <w:color w:val="FF0000"/>
            <w:rPrChange w:id="1309" w:author="Raul García Fernández" w:date="2017-07-05T18:08:00Z">
              <w:rPr>
                <w:b w:val="0"/>
                <w:bCs w:val="0"/>
              </w:rPr>
            </w:rPrChange>
          </w:rPr>
          <w:t>Salida esperada</w:t>
        </w:r>
        <w:r>
          <w:t>: El sistema borrar</w:t>
        </w:r>
      </w:ins>
      <w:ins w:id="1310" w:author="Raul García Fernández" w:date="2017-07-05T18:07:00Z">
        <w:r>
          <w:t>á</w:t>
        </w:r>
      </w:ins>
      <w:ins w:id="1311" w:author="Raul García Fernández" w:date="2017-07-05T18:06:00Z">
        <w:r>
          <w:t xml:space="preserve"> el grupo y todos los subgrupos que contenga.</w:t>
        </w:r>
      </w:ins>
    </w:p>
    <w:p w14:paraId="25C9D2D6" w14:textId="1EC65170" w:rsidR="00672F91" w:rsidRDefault="00672F91">
      <w:pPr>
        <w:pStyle w:val="Prrafodelista"/>
        <w:numPr>
          <w:ilvl w:val="1"/>
          <w:numId w:val="38"/>
        </w:numPr>
        <w:jc w:val="both"/>
        <w:rPr>
          <w:ins w:id="1312" w:author="Raul García Fernández" w:date="2017-07-05T18:07:00Z"/>
        </w:rPr>
        <w:pPrChange w:id="1313" w:author="Usuario de Windows" w:date="2017-07-06T22:56:00Z">
          <w:pPr>
            <w:pStyle w:val="Ttulo2"/>
            <w:numPr>
              <w:ilvl w:val="1"/>
              <w:numId w:val="26"/>
            </w:numPr>
            <w:ind w:left="1080" w:hanging="720"/>
          </w:pPr>
        </w:pPrChange>
      </w:pPr>
      <w:ins w:id="1314" w:author="Raul García Fernández" w:date="2017-07-05T18:04:00Z">
        <w:r w:rsidRPr="0046242E">
          <w:rPr>
            <w:b/>
            <w:rPrChange w:id="1315" w:author="Raul García Fernández" w:date="2017-07-05T18:08:00Z">
              <w:rPr>
                <w:b w:val="0"/>
                <w:bCs w:val="0"/>
              </w:rPr>
            </w:rPrChange>
          </w:rPr>
          <w:t>Caso Base 2</w:t>
        </w:r>
        <w:r>
          <w:t>: Un usuario no propietario solicita eliminar un grupo en cuesti</w:t>
        </w:r>
      </w:ins>
      <w:ins w:id="1316" w:author="Raul García Fernández" w:date="2017-07-05T18:05:00Z">
        <w:r>
          <w:t>ón.</w:t>
        </w:r>
      </w:ins>
    </w:p>
    <w:p w14:paraId="392EEDE2" w14:textId="42002075" w:rsidR="00672F91" w:rsidRDefault="00672F91">
      <w:pPr>
        <w:pStyle w:val="Prrafodelista"/>
        <w:numPr>
          <w:ilvl w:val="2"/>
          <w:numId w:val="38"/>
        </w:numPr>
        <w:jc w:val="both"/>
        <w:rPr>
          <w:ins w:id="1317" w:author="Raul García Fernández" w:date="2017-07-05T18:05:00Z"/>
        </w:rPr>
        <w:pPrChange w:id="1318" w:author="Usuario de Windows" w:date="2017-07-06T22:56:00Z">
          <w:pPr>
            <w:pStyle w:val="Ttulo2"/>
            <w:numPr>
              <w:ilvl w:val="1"/>
              <w:numId w:val="26"/>
            </w:numPr>
            <w:ind w:left="1080" w:hanging="720"/>
          </w:pPr>
        </w:pPrChange>
      </w:pPr>
      <w:ins w:id="1319" w:author="Raul García Fernández" w:date="2017-07-05T18:07:00Z">
        <w:r w:rsidRPr="0046242E">
          <w:rPr>
            <w:color w:val="FF0000"/>
            <w:rPrChange w:id="1320" w:author="Raul García Fernández" w:date="2017-07-05T18:08:00Z">
              <w:rPr>
                <w:b w:val="0"/>
                <w:bCs w:val="0"/>
              </w:rPr>
            </w:rPrChange>
          </w:rPr>
          <w:t>Salida esperada</w:t>
        </w:r>
        <w:r>
          <w:t>: Fallo en la eliminación del grupo.</w:t>
        </w:r>
      </w:ins>
    </w:p>
    <w:p w14:paraId="4AD7393A" w14:textId="652C38D5" w:rsidR="00672F91" w:rsidRDefault="00672F91">
      <w:pPr>
        <w:pStyle w:val="Prrafodelista"/>
        <w:numPr>
          <w:ilvl w:val="1"/>
          <w:numId w:val="38"/>
        </w:numPr>
        <w:jc w:val="both"/>
        <w:rPr>
          <w:ins w:id="1321" w:author="Raul García Fernández" w:date="2017-07-05T18:07:00Z"/>
        </w:rPr>
        <w:pPrChange w:id="1322" w:author="Usuario de Windows" w:date="2017-07-06T22:56:00Z">
          <w:pPr>
            <w:pStyle w:val="Ttulo2"/>
            <w:numPr>
              <w:ilvl w:val="1"/>
              <w:numId w:val="26"/>
            </w:numPr>
            <w:ind w:left="1080" w:hanging="720"/>
          </w:pPr>
        </w:pPrChange>
      </w:pPr>
      <w:ins w:id="1323" w:author="Raul García Fernández" w:date="2017-07-05T18:05:00Z">
        <w:r w:rsidRPr="0046242E">
          <w:rPr>
            <w:b/>
            <w:rPrChange w:id="1324" w:author="Raul García Fernández" w:date="2017-07-05T18:08:00Z">
              <w:rPr>
                <w:b w:val="0"/>
                <w:bCs w:val="0"/>
              </w:rPr>
            </w:rPrChange>
          </w:rPr>
          <w:t>Caso Base 3</w:t>
        </w:r>
        <w:r>
          <w:t>: Un administrador propietario o no propietario solicita eliminar un grupo</w:t>
        </w:r>
      </w:ins>
      <w:ins w:id="1325" w:author="Usuario de Windows" w:date="2017-07-06T23:13:00Z">
        <w:r w:rsidR="00F94E37">
          <w:t>.</w:t>
        </w:r>
      </w:ins>
    </w:p>
    <w:p w14:paraId="480F6811" w14:textId="0F7BE848" w:rsidR="00672F91" w:rsidRDefault="00672F91">
      <w:pPr>
        <w:pStyle w:val="Prrafodelista"/>
        <w:numPr>
          <w:ilvl w:val="2"/>
          <w:numId w:val="38"/>
        </w:numPr>
        <w:jc w:val="both"/>
        <w:rPr>
          <w:ins w:id="1326" w:author="Raul García Fernández" w:date="2017-07-05T18:08:00Z"/>
        </w:rPr>
        <w:pPrChange w:id="1327" w:author="Usuario de Windows" w:date="2017-07-06T22:56:00Z">
          <w:pPr>
            <w:pStyle w:val="Ttulo2"/>
            <w:numPr>
              <w:ilvl w:val="1"/>
              <w:numId w:val="26"/>
            </w:numPr>
            <w:ind w:left="1080" w:hanging="720"/>
          </w:pPr>
        </w:pPrChange>
      </w:pPr>
      <w:ins w:id="1328" w:author="Raul García Fernández" w:date="2017-07-05T18:07:00Z">
        <w:r w:rsidRPr="0046242E">
          <w:rPr>
            <w:color w:val="FF0000"/>
            <w:rPrChange w:id="1329" w:author="Raul García Fernández" w:date="2017-07-05T18:08:00Z">
              <w:rPr>
                <w:b w:val="0"/>
                <w:bCs w:val="0"/>
              </w:rPr>
            </w:rPrChange>
          </w:rPr>
          <w:t xml:space="preserve">Salida </w:t>
        </w:r>
      </w:ins>
      <w:ins w:id="1330" w:author="Raul García Fernández" w:date="2017-07-05T18:08:00Z">
        <w:r w:rsidR="0046242E" w:rsidRPr="0046242E">
          <w:rPr>
            <w:color w:val="FF0000"/>
            <w:rPrChange w:id="1331" w:author="Raul García Fernández" w:date="2017-07-05T18:08:00Z">
              <w:rPr>
                <w:b w:val="0"/>
                <w:bCs w:val="0"/>
              </w:rPr>
            </w:rPrChange>
          </w:rPr>
          <w:t>esperada</w:t>
        </w:r>
      </w:ins>
      <w:ins w:id="1332" w:author="Raul García Fernández" w:date="2017-07-05T18:07:00Z">
        <w:r>
          <w:t>: El sistema borrará el grupo y todos los subgrupos que contenga.</w:t>
        </w:r>
      </w:ins>
    </w:p>
    <w:p w14:paraId="1F8AC93B" w14:textId="0EFD598A" w:rsidR="0046242E" w:rsidRDefault="0046242E">
      <w:pPr>
        <w:pStyle w:val="Prrafodelista"/>
        <w:numPr>
          <w:ilvl w:val="1"/>
          <w:numId w:val="38"/>
        </w:numPr>
        <w:jc w:val="both"/>
        <w:rPr>
          <w:ins w:id="1333" w:author="Raul García Fernández" w:date="2017-07-05T18:09:00Z"/>
        </w:rPr>
        <w:pPrChange w:id="1334" w:author="Usuario de Windows" w:date="2017-07-06T22:56:00Z">
          <w:pPr>
            <w:pStyle w:val="Ttulo2"/>
            <w:numPr>
              <w:ilvl w:val="1"/>
              <w:numId w:val="26"/>
            </w:numPr>
            <w:ind w:left="1080" w:hanging="720"/>
          </w:pPr>
        </w:pPrChange>
      </w:pPr>
      <w:ins w:id="1335" w:author="Raul García Fernández" w:date="2017-07-05T18:08:00Z">
        <w:r w:rsidRPr="0046242E">
          <w:rPr>
            <w:b/>
            <w:rPrChange w:id="1336" w:author="Raul García Fernández" w:date="2017-07-05T18:09:00Z">
              <w:rPr>
                <w:b w:val="0"/>
                <w:bCs w:val="0"/>
              </w:rPr>
            </w:rPrChange>
          </w:rPr>
          <w:t>Caso Base 4</w:t>
        </w:r>
        <w:r>
          <w:t>: Un usuario no propietario del grupo y miembro del grupo en cuesti</w:t>
        </w:r>
      </w:ins>
      <w:ins w:id="1337" w:author="Raul García Fernández" w:date="2017-07-05T18:09:00Z">
        <w:r>
          <w:t>ón, solicita eliminar el grupo al que pertenece.</w:t>
        </w:r>
      </w:ins>
    </w:p>
    <w:p w14:paraId="2860B2DD" w14:textId="364C78A9" w:rsidR="0046242E" w:rsidRPr="001B3F8C" w:rsidRDefault="0046242E">
      <w:pPr>
        <w:pStyle w:val="Prrafodelista"/>
        <w:numPr>
          <w:ilvl w:val="2"/>
          <w:numId w:val="38"/>
        </w:numPr>
        <w:jc w:val="both"/>
        <w:rPr>
          <w:ins w:id="1338" w:author="Raul García Fernández" w:date="2017-07-04T19:08:00Z"/>
        </w:rPr>
        <w:pPrChange w:id="1339" w:author="Usuario de Windows" w:date="2017-07-06T22:56:00Z">
          <w:pPr>
            <w:pStyle w:val="Ttulo2"/>
            <w:numPr>
              <w:ilvl w:val="1"/>
              <w:numId w:val="26"/>
            </w:numPr>
            <w:ind w:left="1080" w:hanging="720"/>
          </w:pPr>
        </w:pPrChange>
      </w:pPr>
      <w:ins w:id="1340" w:author="Raul García Fernández" w:date="2017-07-05T18:09:00Z">
        <w:r w:rsidRPr="0046242E">
          <w:rPr>
            <w:color w:val="FF0000"/>
            <w:rPrChange w:id="1341" w:author="Raul García Fernández" w:date="2017-07-05T18:09:00Z">
              <w:rPr>
                <w:b w:val="0"/>
                <w:bCs w:val="0"/>
              </w:rPr>
            </w:rPrChange>
          </w:rPr>
          <w:t>Salida esperada</w:t>
        </w:r>
        <w:r>
          <w:t>: Fallo en la eliminación del grupo.</w:t>
        </w:r>
      </w:ins>
      <w:ins w:id="1342" w:author="Raul García Fernández" w:date="2017-07-05T20:39:00Z">
        <w:r w:rsidR="00C2313D">
          <w:br/>
        </w:r>
      </w:ins>
    </w:p>
    <w:p w14:paraId="6C064841" w14:textId="4C831896" w:rsidR="00672F91" w:rsidRDefault="0070348F">
      <w:pPr>
        <w:pStyle w:val="Prrafodelista"/>
        <w:numPr>
          <w:ilvl w:val="0"/>
          <w:numId w:val="38"/>
        </w:numPr>
        <w:jc w:val="both"/>
        <w:rPr>
          <w:ins w:id="1343" w:author="Raul García Fernández" w:date="2017-07-05T18:04:00Z"/>
        </w:rPr>
        <w:pPrChange w:id="1344" w:author="Usuario de Windows" w:date="2017-07-06T22:56:00Z">
          <w:pPr>
            <w:pStyle w:val="Prrafodelista"/>
            <w:numPr>
              <w:numId w:val="38"/>
            </w:numPr>
            <w:ind w:hanging="360"/>
          </w:pPr>
        </w:pPrChange>
      </w:pPr>
      <w:ins w:id="1345" w:author="Raul García Fernández" w:date="2017-07-04T19:09:00Z">
        <w:r>
          <w:t xml:space="preserve">4.4. </w:t>
        </w:r>
        <w:r w:rsidRPr="0070348F">
          <w:rPr>
            <w:u w:val="single"/>
            <w:rPrChange w:id="1346" w:author="Raul García Fernández" w:date="2017-07-04T19:12:00Z">
              <w:rPr/>
            </w:rPrChange>
          </w:rPr>
          <w:t>Agregación de miembro a grupo</w:t>
        </w:r>
        <w:r>
          <w:t>:</w:t>
        </w:r>
      </w:ins>
    </w:p>
    <w:p w14:paraId="480EDE8C" w14:textId="3A769D66" w:rsidR="00672F91" w:rsidRDefault="00672F91">
      <w:pPr>
        <w:pStyle w:val="Prrafodelista"/>
        <w:numPr>
          <w:ilvl w:val="1"/>
          <w:numId w:val="38"/>
        </w:numPr>
        <w:jc w:val="both"/>
        <w:rPr>
          <w:ins w:id="1347" w:author="Raul García Fernández" w:date="2017-07-05T18:11:00Z"/>
        </w:rPr>
        <w:pPrChange w:id="1348" w:author="Usuario de Windows" w:date="2017-07-06T22:56:00Z">
          <w:pPr>
            <w:pStyle w:val="Prrafodelista"/>
            <w:numPr>
              <w:ilvl w:val="1"/>
              <w:numId w:val="38"/>
            </w:numPr>
            <w:ind w:left="1440" w:hanging="360"/>
          </w:pPr>
        </w:pPrChange>
      </w:pPr>
      <w:ins w:id="1349" w:author="Raul García Fernández" w:date="2017-07-05T18:04:00Z">
        <w:r w:rsidRPr="0046242E">
          <w:rPr>
            <w:b/>
            <w:rPrChange w:id="1350" w:author="Raul García Fernández" w:date="2017-07-05T18:12:00Z">
              <w:rPr/>
            </w:rPrChange>
          </w:rPr>
          <w:t>Caso Base 1</w:t>
        </w:r>
        <w:r>
          <w:t>: Un usuario propietario de un grupo solicita agregar miembros a un grupo.</w:t>
        </w:r>
      </w:ins>
    </w:p>
    <w:p w14:paraId="73812FDD" w14:textId="3871383D" w:rsidR="0046242E" w:rsidRPr="001B3F8C" w:rsidRDefault="0046242E">
      <w:pPr>
        <w:pStyle w:val="Prrafodelista"/>
        <w:numPr>
          <w:ilvl w:val="2"/>
          <w:numId w:val="38"/>
        </w:numPr>
        <w:jc w:val="both"/>
        <w:rPr>
          <w:ins w:id="1351" w:author="Raul García Fernández" w:date="2017-07-05T18:04:00Z"/>
        </w:rPr>
        <w:pPrChange w:id="1352" w:author="Usuario de Windows" w:date="2017-07-06T22:56:00Z">
          <w:pPr>
            <w:pStyle w:val="Prrafodelista"/>
            <w:numPr>
              <w:ilvl w:val="1"/>
              <w:numId w:val="38"/>
            </w:numPr>
            <w:ind w:left="1440" w:hanging="360"/>
          </w:pPr>
        </w:pPrChange>
      </w:pPr>
      <w:ins w:id="1353" w:author="Raul García Fernández" w:date="2017-07-05T18:11:00Z">
        <w:r w:rsidRPr="0046242E">
          <w:rPr>
            <w:color w:val="FF0000"/>
            <w:rPrChange w:id="1354" w:author="Raul García Fernández" w:date="2017-07-05T18:12:00Z">
              <w:rPr/>
            </w:rPrChange>
          </w:rPr>
          <w:t>Salida esperada</w:t>
        </w:r>
        <w:r>
          <w:t>: El miembro se agregar</w:t>
        </w:r>
      </w:ins>
      <w:ins w:id="1355" w:author="Raul García Fernández" w:date="2017-07-05T18:12:00Z">
        <w:r>
          <w:t>á al grupo.</w:t>
        </w:r>
      </w:ins>
    </w:p>
    <w:p w14:paraId="7FFF7ED5" w14:textId="1D3ED5F5" w:rsidR="00672F91" w:rsidRDefault="0046242E">
      <w:pPr>
        <w:pStyle w:val="Prrafodelista"/>
        <w:numPr>
          <w:ilvl w:val="1"/>
          <w:numId w:val="38"/>
        </w:numPr>
        <w:jc w:val="both"/>
        <w:rPr>
          <w:ins w:id="1356" w:author="Raul García Fernández" w:date="2017-07-05T18:12:00Z"/>
        </w:rPr>
        <w:pPrChange w:id="1357" w:author="Usuario de Windows" w:date="2017-07-06T22:56:00Z">
          <w:pPr>
            <w:pStyle w:val="Ttulo2"/>
            <w:numPr>
              <w:ilvl w:val="1"/>
              <w:numId w:val="26"/>
            </w:numPr>
            <w:ind w:left="1080" w:hanging="720"/>
          </w:pPr>
        </w:pPrChange>
      </w:pPr>
      <w:ins w:id="1358" w:author="Raul García Fernández" w:date="2017-07-05T18:09:00Z">
        <w:r w:rsidRPr="0046242E">
          <w:rPr>
            <w:b/>
            <w:rPrChange w:id="1359" w:author="Raul García Fernández" w:date="2017-07-05T18:12:00Z">
              <w:rPr>
                <w:b w:val="0"/>
                <w:bCs w:val="0"/>
              </w:rPr>
            </w:rPrChange>
          </w:rPr>
          <w:t>Caso Base 2</w:t>
        </w:r>
        <w:r>
          <w:t>: Un usuario</w:t>
        </w:r>
      </w:ins>
      <w:ins w:id="1360" w:author="Raul García Fernández" w:date="2017-07-05T18:13:00Z">
        <w:r>
          <w:t xml:space="preserve"> no propietario de un grupo y no</w:t>
        </w:r>
      </w:ins>
      <w:ins w:id="1361" w:author="Raul García Fernández" w:date="2017-07-05T18:09:00Z">
        <w:r>
          <w:t xml:space="preserve"> miembro de un grupo solicita agregar miembros al grupo al que pertenece, teniendo permisos para ello.</w:t>
        </w:r>
      </w:ins>
    </w:p>
    <w:p w14:paraId="3C132A35" w14:textId="66F6252B" w:rsidR="0046242E" w:rsidRDefault="0046242E">
      <w:pPr>
        <w:pStyle w:val="Prrafodelista"/>
        <w:numPr>
          <w:ilvl w:val="2"/>
          <w:numId w:val="38"/>
        </w:numPr>
        <w:jc w:val="both"/>
        <w:rPr>
          <w:ins w:id="1362" w:author="Raul García Fernández" w:date="2017-07-05T18:09:00Z"/>
        </w:rPr>
        <w:pPrChange w:id="1363" w:author="Usuario de Windows" w:date="2017-07-06T22:56:00Z">
          <w:pPr>
            <w:pStyle w:val="Ttulo2"/>
            <w:numPr>
              <w:ilvl w:val="1"/>
              <w:numId w:val="26"/>
            </w:numPr>
            <w:ind w:left="1080" w:hanging="720"/>
          </w:pPr>
        </w:pPrChange>
      </w:pPr>
      <w:ins w:id="1364" w:author="Raul García Fernández" w:date="2017-07-05T18:12:00Z">
        <w:r w:rsidRPr="0046242E">
          <w:rPr>
            <w:color w:val="FF0000"/>
            <w:rPrChange w:id="1365" w:author="Raul García Fernández" w:date="2017-07-05T18:12:00Z">
              <w:rPr>
                <w:b w:val="0"/>
                <w:bCs w:val="0"/>
              </w:rPr>
            </w:rPrChange>
          </w:rPr>
          <w:t>Salida esperada</w:t>
        </w:r>
        <w:r>
          <w:t>: El miembro se agregará al grupo.</w:t>
        </w:r>
      </w:ins>
    </w:p>
    <w:p w14:paraId="433DA9B3" w14:textId="0C90CF57" w:rsidR="0046242E" w:rsidRDefault="0046242E">
      <w:pPr>
        <w:pStyle w:val="Prrafodelista"/>
        <w:numPr>
          <w:ilvl w:val="1"/>
          <w:numId w:val="38"/>
        </w:numPr>
        <w:jc w:val="both"/>
        <w:rPr>
          <w:ins w:id="1366" w:author="Raul García Fernández" w:date="2017-07-05T18:12:00Z"/>
        </w:rPr>
        <w:pPrChange w:id="1367" w:author="Usuario de Windows" w:date="2017-07-06T22:56:00Z">
          <w:pPr>
            <w:pStyle w:val="Ttulo2"/>
            <w:numPr>
              <w:ilvl w:val="1"/>
              <w:numId w:val="26"/>
            </w:numPr>
            <w:ind w:left="1080" w:hanging="720"/>
          </w:pPr>
        </w:pPrChange>
      </w:pPr>
      <w:ins w:id="1368" w:author="Raul García Fernández" w:date="2017-07-05T18:10:00Z">
        <w:r w:rsidRPr="0046242E">
          <w:rPr>
            <w:b/>
            <w:rPrChange w:id="1369" w:author="Raul García Fernández" w:date="2017-07-05T18:12:00Z">
              <w:rPr>
                <w:b w:val="0"/>
                <w:bCs w:val="0"/>
              </w:rPr>
            </w:rPrChange>
          </w:rPr>
          <w:t>Caso Base 3</w:t>
        </w:r>
        <w:r>
          <w:t>: Un administrador miembro de un grupo solicita agregar miembros a un grupo que no pertenece.</w:t>
        </w:r>
      </w:ins>
    </w:p>
    <w:p w14:paraId="2A6EFE9E" w14:textId="09D6CD13" w:rsidR="0046242E" w:rsidRDefault="0046242E">
      <w:pPr>
        <w:pStyle w:val="Prrafodelista"/>
        <w:numPr>
          <w:ilvl w:val="2"/>
          <w:numId w:val="38"/>
        </w:numPr>
        <w:jc w:val="both"/>
        <w:rPr>
          <w:ins w:id="1370" w:author="Raul García Fernández" w:date="2017-07-05T18:10:00Z"/>
        </w:rPr>
        <w:pPrChange w:id="1371" w:author="Usuario de Windows" w:date="2017-07-06T22:56:00Z">
          <w:pPr>
            <w:pStyle w:val="Ttulo2"/>
            <w:numPr>
              <w:ilvl w:val="1"/>
              <w:numId w:val="26"/>
            </w:numPr>
            <w:ind w:left="1080" w:hanging="720"/>
          </w:pPr>
        </w:pPrChange>
      </w:pPr>
      <w:ins w:id="1372" w:author="Raul García Fernández" w:date="2017-07-05T18:12:00Z">
        <w:r w:rsidRPr="0046242E">
          <w:rPr>
            <w:color w:val="FF0000"/>
            <w:rPrChange w:id="1373" w:author="Raul García Fernández" w:date="2017-07-05T18:12:00Z">
              <w:rPr>
                <w:b w:val="0"/>
                <w:bCs w:val="0"/>
              </w:rPr>
            </w:rPrChange>
          </w:rPr>
          <w:t>Salida esperada</w:t>
        </w:r>
        <w:r>
          <w:t>: El miembro se agregará al grupo.</w:t>
        </w:r>
      </w:ins>
    </w:p>
    <w:p w14:paraId="1983A5BA" w14:textId="585EC888" w:rsidR="0046242E" w:rsidRDefault="0046242E">
      <w:pPr>
        <w:pStyle w:val="Prrafodelista"/>
        <w:numPr>
          <w:ilvl w:val="1"/>
          <w:numId w:val="38"/>
        </w:numPr>
        <w:jc w:val="both"/>
        <w:rPr>
          <w:ins w:id="1374" w:author="Raul García Fernández" w:date="2017-07-05T18:12:00Z"/>
        </w:rPr>
        <w:pPrChange w:id="1375" w:author="Usuario de Windows" w:date="2017-07-06T22:56:00Z">
          <w:pPr>
            <w:pStyle w:val="Ttulo2"/>
            <w:numPr>
              <w:ilvl w:val="1"/>
              <w:numId w:val="26"/>
            </w:numPr>
            <w:ind w:left="1080" w:hanging="720"/>
          </w:pPr>
        </w:pPrChange>
      </w:pPr>
      <w:ins w:id="1376" w:author="Raul García Fernández" w:date="2017-07-05T18:11:00Z">
        <w:r w:rsidRPr="0046242E">
          <w:rPr>
            <w:b/>
            <w:rPrChange w:id="1377" w:author="Raul García Fernández" w:date="2017-07-05T18:12:00Z">
              <w:rPr>
                <w:b w:val="0"/>
                <w:bCs w:val="0"/>
              </w:rPr>
            </w:rPrChange>
          </w:rPr>
          <w:t>Caso Base 4</w:t>
        </w:r>
        <w:r>
          <w:t>: Un usuario no propietario de un grupo y no miembro del mismo solicita agregar miembros al grupo.</w:t>
        </w:r>
      </w:ins>
    </w:p>
    <w:p w14:paraId="473FF514" w14:textId="76A4AB48" w:rsidR="0046242E" w:rsidRDefault="0046242E">
      <w:pPr>
        <w:pStyle w:val="Prrafodelista"/>
        <w:numPr>
          <w:ilvl w:val="2"/>
          <w:numId w:val="38"/>
        </w:numPr>
        <w:jc w:val="both"/>
        <w:rPr>
          <w:ins w:id="1378" w:author="Raul García Fernández" w:date="2017-07-05T18:13:00Z"/>
        </w:rPr>
        <w:pPrChange w:id="1379" w:author="Usuario de Windows" w:date="2017-07-06T22:56:00Z">
          <w:pPr>
            <w:pStyle w:val="Ttulo2"/>
            <w:numPr>
              <w:ilvl w:val="1"/>
              <w:numId w:val="26"/>
            </w:numPr>
            <w:ind w:left="1080" w:hanging="720"/>
          </w:pPr>
        </w:pPrChange>
      </w:pPr>
      <w:ins w:id="1380" w:author="Raul García Fernández" w:date="2017-07-05T18:12:00Z">
        <w:r w:rsidRPr="0046242E">
          <w:rPr>
            <w:color w:val="FF0000"/>
            <w:rPrChange w:id="1381" w:author="Raul García Fernández" w:date="2017-07-05T18:12:00Z">
              <w:rPr>
                <w:b w:val="0"/>
                <w:bCs w:val="0"/>
              </w:rPr>
            </w:rPrChange>
          </w:rPr>
          <w:t>Salida esperada</w:t>
        </w:r>
        <w:r>
          <w:t>: El miembro se agregará al grupo.</w:t>
        </w:r>
      </w:ins>
    </w:p>
    <w:p w14:paraId="264BD50F" w14:textId="6E186502" w:rsidR="0046242E" w:rsidRDefault="0046242E">
      <w:pPr>
        <w:pStyle w:val="Prrafodelista"/>
        <w:numPr>
          <w:ilvl w:val="1"/>
          <w:numId w:val="38"/>
        </w:numPr>
        <w:jc w:val="both"/>
        <w:rPr>
          <w:ins w:id="1382" w:author="Raul García Fernández" w:date="2017-07-05T18:13:00Z"/>
        </w:rPr>
        <w:pPrChange w:id="1383" w:author="Usuario de Windows" w:date="2017-07-06T22:56:00Z">
          <w:pPr>
            <w:pStyle w:val="Ttulo2"/>
            <w:numPr>
              <w:ilvl w:val="1"/>
              <w:numId w:val="26"/>
            </w:numPr>
            <w:ind w:left="1080" w:hanging="720"/>
          </w:pPr>
        </w:pPrChange>
      </w:pPr>
      <w:ins w:id="1384" w:author="Raul García Fernández" w:date="2017-07-05T18:13:00Z">
        <w:r w:rsidRPr="0046242E">
          <w:rPr>
            <w:b/>
            <w:rPrChange w:id="1385" w:author="Raul García Fernández" w:date="2017-07-05T18:14:00Z">
              <w:rPr>
                <w:b w:val="0"/>
                <w:bCs w:val="0"/>
              </w:rPr>
            </w:rPrChange>
          </w:rPr>
          <w:t>Caso Base 5</w:t>
        </w:r>
        <w:r>
          <w:t xml:space="preserve">: Un usuario miembro de un grupo y no propietario del mismo, solicita agregar miembros al grupo, </w:t>
        </w:r>
      </w:ins>
      <w:ins w:id="1386" w:author="Raul García Fernández" w:date="2017-07-05T18:14:00Z">
        <w:r>
          <w:t>sin tener permisos para ello.</w:t>
        </w:r>
      </w:ins>
    </w:p>
    <w:p w14:paraId="61837507" w14:textId="07D8005C" w:rsidR="0046242E" w:rsidRPr="001B3F8C" w:rsidRDefault="0046242E">
      <w:pPr>
        <w:pStyle w:val="Prrafodelista"/>
        <w:numPr>
          <w:ilvl w:val="2"/>
          <w:numId w:val="38"/>
        </w:numPr>
        <w:jc w:val="both"/>
        <w:rPr>
          <w:ins w:id="1387" w:author="Raul García Fernández" w:date="2017-07-04T19:09:00Z"/>
        </w:rPr>
        <w:pPrChange w:id="1388" w:author="Usuario de Windows" w:date="2017-07-06T22:56:00Z">
          <w:pPr>
            <w:pStyle w:val="Ttulo2"/>
            <w:numPr>
              <w:ilvl w:val="1"/>
              <w:numId w:val="26"/>
            </w:numPr>
            <w:ind w:left="1080" w:hanging="720"/>
          </w:pPr>
        </w:pPrChange>
      </w:pPr>
      <w:ins w:id="1389" w:author="Raul García Fernández" w:date="2017-07-05T18:13:00Z">
        <w:r w:rsidRPr="0046242E">
          <w:rPr>
            <w:color w:val="FF0000"/>
            <w:rPrChange w:id="1390" w:author="Raul García Fernández" w:date="2017-07-05T18:14:00Z">
              <w:rPr>
                <w:b w:val="0"/>
                <w:bCs w:val="0"/>
              </w:rPr>
            </w:rPrChange>
          </w:rPr>
          <w:t>Salida esperada</w:t>
        </w:r>
        <w:r>
          <w:t>:</w:t>
        </w:r>
      </w:ins>
      <w:ins w:id="1391" w:author="Raul García Fernández" w:date="2017-07-05T18:14:00Z">
        <w:r>
          <w:t xml:space="preserve"> Fallo en la agregación del grupo.</w:t>
        </w:r>
      </w:ins>
      <w:ins w:id="1392" w:author="Raul García Fernández" w:date="2017-07-05T20:39:00Z">
        <w:r w:rsidR="00C2313D">
          <w:br/>
        </w:r>
      </w:ins>
    </w:p>
    <w:p w14:paraId="39DA7F65" w14:textId="5C7DBAB1" w:rsidR="0070348F" w:rsidRDefault="0070348F">
      <w:pPr>
        <w:pStyle w:val="Prrafodelista"/>
        <w:numPr>
          <w:ilvl w:val="0"/>
          <w:numId w:val="38"/>
        </w:numPr>
        <w:jc w:val="both"/>
        <w:rPr>
          <w:ins w:id="1393" w:author="Raul García Fernández" w:date="2017-07-05T18:14:00Z"/>
        </w:rPr>
        <w:pPrChange w:id="1394" w:author="Usuario de Windows" w:date="2017-07-06T22:56:00Z">
          <w:pPr>
            <w:pStyle w:val="Ttulo2"/>
            <w:numPr>
              <w:ilvl w:val="1"/>
              <w:numId w:val="26"/>
            </w:numPr>
            <w:ind w:left="1080" w:hanging="720"/>
          </w:pPr>
        </w:pPrChange>
      </w:pPr>
      <w:ins w:id="1395" w:author="Raul García Fernández" w:date="2017-07-04T19:09:00Z">
        <w:r>
          <w:t xml:space="preserve">4.5. </w:t>
        </w:r>
        <w:r w:rsidRPr="0070348F">
          <w:rPr>
            <w:u w:val="single"/>
            <w:rPrChange w:id="1396" w:author="Raul García Fernández" w:date="2017-07-04T19:13:00Z">
              <w:rPr/>
            </w:rPrChange>
          </w:rPr>
          <w:t>Agregación de proyecto a grupo</w:t>
        </w:r>
        <w:r>
          <w:t>:</w:t>
        </w:r>
      </w:ins>
    </w:p>
    <w:p w14:paraId="5E7010B6" w14:textId="6A7D7766" w:rsidR="00887437" w:rsidRDefault="00887437">
      <w:pPr>
        <w:pStyle w:val="Prrafodelista"/>
        <w:numPr>
          <w:ilvl w:val="1"/>
          <w:numId w:val="38"/>
        </w:numPr>
        <w:jc w:val="both"/>
        <w:rPr>
          <w:ins w:id="1397" w:author="Raul García Fernández" w:date="2017-07-05T18:19:00Z"/>
        </w:rPr>
        <w:pPrChange w:id="1398" w:author="Usuario de Windows" w:date="2017-07-06T22:56:00Z">
          <w:pPr>
            <w:pStyle w:val="Ttulo2"/>
            <w:numPr>
              <w:ilvl w:val="1"/>
              <w:numId w:val="26"/>
            </w:numPr>
            <w:ind w:left="1080" w:hanging="720"/>
          </w:pPr>
        </w:pPrChange>
      </w:pPr>
      <w:ins w:id="1399" w:author="Raul García Fernández" w:date="2017-07-05T18:14:00Z">
        <w:r w:rsidRPr="0001470F">
          <w:rPr>
            <w:b/>
            <w:rPrChange w:id="1400" w:author="Raul García Fernández" w:date="2017-07-05T18:22:00Z">
              <w:rPr>
                <w:b w:val="0"/>
                <w:bCs w:val="0"/>
              </w:rPr>
            </w:rPrChange>
          </w:rPr>
          <w:t>Caso Base 1</w:t>
        </w:r>
        <w:r>
          <w:t>: Un usuario miembro del grupo con permisos para agregaci</w:t>
        </w:r>
      </w:ins>
      <w:ins w:id="1401" w:author="Raul García Fernández" w:date="2017-07-05T18:15:00Z">
        <w:r>
          <w:t xml:space="preserve">ón de proyectos, solicita agregar un proyecto </w:t>
        </w:r>
      </w:ins>
      <w:ins w:id="1402" w:author="Raul García Fernández" w:date="2017-07-05T18:17:00Z">
        <w:r>
          <w:t xml:space="preserve">no existente </w:t>
        </w:r>
      </w:ins>
      <w:ins w:id="1403" w:author="Raul García Fernández" w:date="2017-07-05T18:15:00Z">
        <w:r>
          <w:t>dent</w:t>
        </w:r>
      </w:ins>
      <w:ins w:id="1404" w:author="Raul García Fernández" w:date="2017-07-05T18:18:00Z">
        <w:r>
          <w:t>r</w:t>
        </w:r>
      </w:ins>
      <w:ins w:id="1405" w:author="Raul García Fernández" w:date="2017-07-05T18:15:00Z">
        <w:r>
          <w:t>o grupo.</w:t>
        </w:r>
      </w:ins>
    </w:p>
    <w:p w14:paraId="6A5A7798" w14:textId="64417FD5" w:rsidR="00887437" w:rsidRDefault="00887437">
      <w:pPr>
        <w:pStyle w:val="Prrafodelista"/>
        <w:numPr>
          <w:ilvl w:val="2"/>
          <w:numId w:val="38"/>
        </w:numPr>
        <w:jc w:val="both"/>
        <w:rPr>
          <w:ins w:id="1406" w:author="Raul García Fernández" w:date="2017-07-05T18:15:00Z"/>
        </w:rPr>
        <w:pPrChange w:id="1407" w:author="Usuario de Windows" w:date="2017-07-06T22:56:00Z">
          <w:pPr>
            <w:pStyle w:val="Ttulo2"/>
            <w:numPr>
              <w:ilvl w:val="1"/>
              <w:numId w:val="26"/>
            </w:numPr>
            <w:ind w:left="1080" w:hanging="720"/>
          </w:pPr>
        </w:pPrChange>
      </w:pPr>
      <w:ins w:id="1408" w:author="Raul García Fernández" w:date="2017-07-05T18:19:00Z">
        <w:r w:rsidRPr="0001470F">
          <w:rPr>
            <w:color w:val="FF0000"/>
            <w:rPrChange w:id="1409" w:author="Raul García Fernández" w:date="2017-07-05T18:22:00Z">
              <w:rPr>
                <w:b w:val="0"/>
                <w:bCs w:val="0"/>
              </w:rPr>
            </w:rPrChange>
          </w:rPr>
          <w:t>Salida esperada</w:t>
        </w:r>
        <w:r>
          <w:t>:</w:t>
        </w:r>
        <w:r w:rsidR="0001470F">
          <w:t xml:space="preserve"> El sistema agregará el proyecto al grupo.</w:t>
        </w:r>
      </w:ins>
    </w:p>
    <w:p w14:paraId="72C67CC6" w14:textId="13300347" w:rsidR="00887437" w:rsidRDefault="00887437">
      <w:pPr>
        <w:pStyle w:val="Prrafodelista"/>
        <w:numPr>
          <w:ilvl w:val="1"/>
          <w:numId w:val="38"/>
        </w:numPr>
        <w:jc w:val="both"/>
        <w:rPr>
          <w:ins w:id="1410" w:author="Raul García Fernández" w:date="2017-07-05T18:20:00Z"/>
        </w:rPr>
        <w:pPrChange w:id="1411" w:author="Usuario de Windows" w:date="2017-07-06T22:56:00Z">
          <w:pPr>
            <w:pStyle w:val="Ttulo2"/>
            <w:numPr>
              <w:ilvl w:val="1"/>
              <w:numId w:val="26"/>
            </w:numPr>
            <w:ind w:left="1080" w:hanging="720"/>
          </w:pPr>
        </w:pPrChange>
      </w:pPr>
      <w:ins w:id="1412" w:author="Raul García Fernández" w:date="2017-07-05T18:15:00Z">
        <w:r w:rsidRPr="0001470F">
          <w:rPr>
            <w:b/>
            <w:rPrChange w:id="1413" w:author="Raul García Fernández" w:date="2017-07-05T18:22:00Z">
              <w:rPr>
                <w:b w:val="0"/>
                <w:bCs w:val="0"/>
              </w:rPr>
            </w:rPrChange>
          </w:rPr>
          <w:t>Caso Base 2</w:t>
        </w:r>
        <w:r>
          <w:t xml:space="preserve">: Un usuario miembro del grupo sin permisos para agregación de proyectos, solicita agregar </w:t>
        </w:r>
      </w:ins>
      <w:ins w:id="1414" w:author="Raul García Fernández" w:date="2017-07-05T18:18:00Z">
        <w:r>
          <w:t>un proyecto no existente dentro grupo</w:t>
        </w:r>
      </w:ins>
      <w:ins w:id="1415" w:author="Raul García Fernández" w:date="2017-07-05T18:15:00Z">
        <w:r>
          <w:t>.</w:t>
        </w:r>
      </w:ins>
    </w:p>
    <w:p w14:paraId="33FA63B4" w14:textId="6C8D2AB4" w:rsidR="0001470F" w:rsidRDefault="0001470F">
      <w:pPr>
        <w:pStyle w:val="Prrafodelista"/>
        <w:numPr>
          <w:ilvl w:val="2"/>
          <w:numId w:val="38"/>
        </w:numPr>
        <w:jc w:val="both"/>
        <w:rPr>
          <w:ins w:id="1416" w:author="Raul García Fernández" w:date="2017-07-05T18:16:00Z"/>
        </w:rPr>
        <w:pPrChange w:id="1417" w:author="Usuario de Windows" w:date="2017-07-06T22:56:00Z">
          <w:pPr>
            <w:pStyle w:val="Ttulo2"/>
            <w:numPr>
              <w:ilvl w:val="1"/>
              <w:numId w:val="26"/>
            </w:numPr>
            <w:ind w:left="1080" w:hanging="720"/>
          </w:pPr>
        </w:pPrChange>
      </w:pPr>
      <w:ins w:id="1418" w:author="Raul García Fernández" w:date="2017-07-05T18:20:00Z">
        <w:r w:rsidRPr="0001470F">
          <w:rPr>
            <w:color w:val="FF0000"/>
            <w:rPrChange w:id="1419" w:author="Raul García Fernández" w:date="2017-07-05T18:22:00Z">
              <w:rPr>
                <w:b w:val="0"/>
                <w:bCs w:val="0"/>
              </w:rPr>
            </w:rPrChange>
          </w:rPr>
          <w:t>Salida esperada</w:t>
        </w:r>
        <w:r>
          <w:t>: Fallo en la agregación de proyectos</w:t>
        </w:r>
      </w:ins>
      <w:ins w:id="1420" w:author="Usuario de Windows" w:date="2017-07-06T23:14:00Z">
        <w:r w:rsidR="00F94E37">
          <w:t>.</w:t>
        </w:r>
      </w:ins>
    </w:p>
    <w:p w14:paraId="519E0D0C" w14:textId="0199436C" w:rsidR="00887437" w:rsidRDefault="00887437">
      <w:pPr>
        <w:pStyle w:val="Prrafodelista"/>
        <w:numPr>
          <w:ilvl w:val="1"/>
          <w:numId w:val="38"/>
        </w:numPr>
        <w:jc w:val="both"/>
        <w:rPr>
          <w:ins w:id="1421" w:author="Raul García Fernández" w:date="2017-07-05T18:20:00Z"/>
        </w:rPr>
        <w:pPrChange w:id="1422" w:author="Usuario de Windows" w:date="2017-07-06T22:56:00Z">
          <w:pPr>
            <w:pStyle w:val="Ttulo2"/>
            <w:numPr>
              <w:ilvl w:val="1"/>
              <w:numId w:val="26"/>
            </w:numPr>
            <w:ind w:left="1080" w:hanging="720"/>
          </w:pPr>
        </w:pPrChange>
      </w:pPr>
      <w:ins w:id="1423" w:author="Raul García Fernández" w:date="2017-07-05T18:16:00Z">
        <w:r w:rsidRPr="0001470F">
          <w:rPr>
            <w:b/>
            <w:rPrChange w:id="1424" w:author="Raul García Fernández" w:date="2017-07-05T18:22:00Z">
              <w:rPr>
                <w:b w:val="0"/>
                <w:bCs w:val="0"/>
              </w:rPr>
            </w:rPrChange>
          </w:rPr>
          <w:t>Caso Base 3</w:t>
        </w:r>
        <w:r>
          <w:t xml:space="preserve">: Un usuario no miembro del grupo solicita agregar </w:t>
        </w:r>
      </w:ins>
      <w:ins w:id="1425" w:author="Raul García Fernández" w:date="2017-07-05T18:18:00Z">
        <w:r>
          <w:t>un proyecto no existente dentro grupo</w:t>
        </w:r>
      </w:ins>
      <w:ins w:id="1426" w:author="Raul García Fernández" w:date="2017-07-05T18:16:00Z">
        <w:r>
          <w:t>.</w:t>
        </w:r>
      </w:ins>
    </w:p>
    <w:p w14:paraId="6FBC4027" w14:textId="3027BE3F" w:rsidR="0001470F" w:rsidRDefault="0001470F">
      <w:pPr>
        <w:pStyle w:val="Prrafodelista"/>
        <w:numPr>
          <w:ilvl w:val="2"/>
          <w:numId w:val="38"/>
        </w:numPr>
        <w:jc w:val="both"/>
        <w:rPr>
          <w:ins w:id="1427" w:author="Raul García Fernández" w:date="2017-07-05T18:16:00Z"/>
        </w:rPr>
        <w:pPrChange w:id="1428" w:author="Usuario de Windows" w:date="2017-07-06T22:56:00Z">
          <w:pPr>
            <w:pStyle w:val="Ttulo2"/>
            <w:numPr>
              <w:ilvl w:val="1"/>
              <w:numId w:val="26"/>
            </w:numPr>
            <w:ind w:left="1080" w:hanging="720"/>
          </w:pPr>
        </w:pPrChange>
      </w:pPr>
      <w:ins w:id="1429" w:author="Raul García Fernández" w:date="2017-07-05T18:20:00Z">
        <w:r w:rsidRPr="0001470F">
          <w:rPr>
            <w:color w:val="FF0000"/>
            <w:rPrChange w:id="1430" w:author="Raul García Fernández" w:date="2017-07-05T18:22:00Z">
              <w:rPr>
                <w:b w:val="0"/>
                <w:bCs w:val="0"/>
              </w:rPr>
            </w:rPrChange>
          </w:rPr>
          <w:lastRenderedPageBreak/>
          <w:t>Salida esperada</w:t>
        </w:r>
        <w:r>
          <w:t>: Fallo en la agregación de proyectos.</w:t>
        </w:r>
      </w:ins>
    </w:p>
    <w:p w14:paraId="02A4BB4D" w14:textId="0D212B5C" w:rsidR="00887437" w:rsidRDefault="00887437">
      <w:pPr>
        <w:pStyle w:val="Prrafodelista"/>
        <w:numPr>
          <w:ilvl w:val="1"/>
          <w:numId w:val="38"/>
        </w:numPr>
        <w:jc w:val="both"/>
        <w:rPr>
          <w:ins w:id="1431" w:author="Raul García Fernández" w:date="2017-07-05T18:20:00Z"/>
        </w:rPr>
        <w:pPrChange w:id="1432" w:author="Usuario de Windows" w:date="2017-07-06T22:56:00Z">
          <w:pPr>
            <w:pStyle w:val="Ttulo2"/>
            <w:numPr>
              <w:ilvl w:val="1"/>
              <w:numId w:val="26"/>
            </w:numPr>
            <w:ind w:left="1080" w:hanging="720"/>
          </w:pPr>
        </w:pPrChange>
      </w:pPr>
      <w:ins w:id="1433" w:author="Raul García Fernández" w:date="2017-07-05T18:16:00Z">
        <w:r w:rsidRPr="0001470F">
          <w:rPr>
            <w:b/>
            <w:rPrChange w:id="1434" w:author="Raul García Fernández" w:date="2017-07-05T18:22:00Z">
              <w:rPr>
                <w:b w:val="0"/>
                <w:bCs w:val="0"/>
              </w:rPr>
            </w:rPrChange>
          </w:rPr>
          <w:t>Caso Base 4</w:t>
        </w:r>
        <w:r>
          <w:t xml:space="preserve">: Un administrador solicita agregar </w:t>
        </w:r>
      </w:ins>
      <w:ins w:id="1435" w:author="Raul García Fernández" w:date="2017-07-05T18:18:00Z">
        <w:r>
          <w:t>un proyecto no existente dentro grupo</w:t>
        </w:r>
      </w:ins>
      <w:ins w:id="1436" w:author="Raul García Fernández" w:date="2017-07-05T18:16:00Z">
        <w:r>
          <w:t>.</w:t>
        </w:r>
      </w:ins>
    </w:p>
    <w:p w14:paraId="4C8926E9" w14:textId="7EAC27BC" w:rsidR="0001470F" w:rsidRDefault="0001470F">
      <w:pPr>
        <w:pStyle w:val="Prrafodelista"/>
        <w:numPr>
          <w:ilvl w:val="2"/>
          <w:numId w:val="38"/>
        </w:numPr>
        <w:jc w:val="both"/>
        <w:rPr>
          <w:ins w:id="1437" w:author="Raul García Fernández" w:date="2017-07-05T18:16:00Z"/>
        </w:rPr>
        <w:pPrChange w:id="1438" w:author="Usuario de Windows" w:date="2017-07-06T22:56:00Z">
          <w:pPr>
            <w:pStyle w:val="Ttulo2"/>
            <w:numPr>
              <w:ilvl w:val="1"/>
              <w:numId w:val="26"/>
            </w:numPr>
            <w:ind w:left="1080" w:hanging="720"/>
          </w:pPr>
        </w:pPrChange>
      </w:pPr>
      <w:ins w:id="1439" w:author="Raul García Fernández" w:date="2017-07-05T18:20:00Z">
        <w:r w:rsidRPr="0001470F">
          <w:rPr>
            <w:color w:val="FF0000"/>
            <w:rPrChange w:id="1440" w:author="Raul García Fernández" w:date="2017-07-05T18:22:00Z">
              <w:rPr>
                <w:b w:val="0"/>
                <w:bCs w:val="0"/>
              </w:rPr>
            </w:rPrChange>
          </w:rPr>
          <w:t>Salida esperada</w:t>
        </w:r>
        <w:r>
          <w:t>: El sistema agregar</w:t>
        </w:r>
      </w:ins>
      <w:ins w:id="1441" w:author="Raul García Fernández" w:date="2017-07-05T18:21:00Z">
        <w:r>
          <w:t>á el proyecto al grupo</w:t>
        </w:r>
      </w:ins>
      <w:ins w:id="1442" w:author="Usuario de Windows" w:date="2017-07-06T23:14:00Z">
        <w:r w:rsidR="00F94E37">
          <w:t>.</w:t>
        </w:r>
      </w:ins>
    </w:p>
    <w:p w14:paraId="58420EF2" w14:textId="632A78AC" w:rsidR="00887437" w:rsidRDefault="00887437">
      <w:pPr>
        <w:pStyle w:val="Prrafodelista"/>
        <w:numPr>
          <w:ilvl w:val="1"/>
          <w:numId w:val="38"/>
        </w:numPr>
        <w:jc w:val="both"/>
        <w:rPr>
          <w:ins w:id="1443" w:author="Raul García Fernández" w:date="2017-07-05T18:21:00Z"/>
        </w:rPr>
        <w:pPrChange w:id="1444" w:author="Usuario de Windows" w:date="2017-07-06T22:56:00Z">
          <w:pPr>
            <w:pStyle w:val="Ttulo2"/>
            <w:numPr>
              <w:ilvl w:val="1"/>
              <w:numId w:val="26"/>
            </w:numPr>
            <w:ind w:left="1080" w:hanging="720"/>
          </w:pPr>
        </w:pPrChange>
      </w:pPr>
      <w:ins w:id="1445" w:author="Raul García Fernández" w:date="2017-07-05T18:16:00Z">
        <w:r w:rsidRPr="0001470F">
          <w:rPr>
            <w:b/>
            <w:rPrChange w:id="1446" w:author="Raul García Fernández" w:date="2017-07-05T18:21:00Z">
              <w:rPr>
                <w:b w:val="0"/>
                <w:bCs w:val="0"/>
              </w:rPr>
            </w:rPrChange>
          </w:rPr>
          <w:t>Caso Base 5</w:t>
        </w:r>
        <w:r>
          <w:t>: Un usuario miembro del grupo con permisos para agregaci</w:t>
        </w:r>
      </w:ins>
      <w:ins w:id="1447" w:author="Raul García Fernández" w:date="2017-07-05T18:17:00Z">
        <w:r>
          <w:t>ón solicita agregar un proyecto existente dentro grupo.</w:t>
        </w:r>
      </w:ins>
    </w:p>
    <w:p w14:paraId="6F645ACA" w14:textId="756E2F17" w:rsidR="0001470F" w:rsidRDefault="0001470F">
      <w:pPr>
        <w:pStyle w:val="Prrafodelista"/>
        <w:numPr>
          <w:ilvl w:val="2"/>
          <w:numId w:val="38"/>
        </w:numPr>
        <w:jc w:val="both"/>
        <w:rPr>
          <w:ins w:id="1448" w:author="Raul García Fernández" w:date="2017-07-05T18:18:00Z"/>
        </w:rPr>
        <w:pPrChange w:id="1449" w:author="Usuario de Windows" w:date="2017-07-06T22:56:00Z">
          <w:pPr>
            <w:pStyle w:val="Ttulo2"/>
            <w:numPr>
              <w:ilvl w:val="1"/>
              <w:numId w:val="26"/>
            </w:numPr>
            <w:ind w:left="1080" w:hanging="720"/>
          </w:pPr>
        </w:pPrChange>
      </w:pPr>
      <w:ins w:id="1450" w:author="Raul García Fernández" w:date="2017-07-05T18:21:00Z">
        <w:r w:rsidRPr="0001470F">
          <w:rPr>
            <w:color w:val="FF0000"/>
            <w:rPrChange w:id="1451" w:author="Raul García Fernández" w:date="2017-07-05T18:22:00Z">
              <w:rPr>
                <w:b w:val="0"/>
                <w:bCs w:val="0"/>
              </w:rPr>
            </w:rPrChange>
          </w:rPr>
          <w:t>Salida esperada</w:t>
        </w:r>
        <w:r>
          <w:t>: Ninguna modificación sobre el grupo.</w:t>
        </w:r>
      </w:ins>
    </w:p>
    <w:p w14:paraId="47ECD3F8" w14:textId="53A393FD" w:rsidR="00887437" w:rsidRDefault="00887437">
      <w:pPr>
        <w:pStyle w:val="Prrafodelista"/>
        <w:numPr>
          <w:ilvl w:val="1"/>
          <w:numId w:val="38"/>
        </w:numPr>
        <w:jc w:val="both"/>
        <w:rPr>
          <w:ins w:id="1452" w:author="Raul García Fernández" w:date="2017-07-05T18:21:00Z"/>
        </w:rPr>
        <w:pPrChange w:id="1453" w:author="Usuario de Windows" w:date="2017-07-06T22:56:00Z">
          <w:pPr>
            <w:pStyle w:val="Ttulo2"/>
            <w:numPr>
              <w:ilvl w:val="1"/>
              <w:numId w:val="26"/>
            </w:numPr>
            <w:ind w:left="1080" w:hanging="720"/>
          </w:pPr>
        </w:pPrChange>
      </w:pPr>
      <w:ins w:id="1454" w:author="Raul García Fernández" w:date="2017-07-05T18:18:00Z">
        <w:r w:rsidRPr="0001470F">
          <w:rPr>
            <w:b/>
            <w:rPrChange w:id="1455" w:author="Raul García Fernández" w:date="2017-07-05T18:21:00Z">
              <w:rPr>
                <w:b w:val="0"/>
                <w:bCs w:val="0"/>
              </w:rPr>
            </w:rPrChange>
          </w:rPr>
          <w:t>Caso Base 6</w:t>
        </w:r>
        <w:r>
          <w:t>: Un administrador solicita agregar un proyecto existente dentro del grupo.</w:t>
        </w:r>
      </w:ins>
    </w:p>
    <w:p w14:paraId="029D8FE6" w14:textId="77777777" w:rsidR="0001470F" w:rsidRDefault="0001470F">
      <w:pPr>
        <w:pStyle w:val="Prrafodelista"/>
        <w:numPr>
          <w:ilvl w:val="2"/>
          <w:numId w:val="38"/>
        </w:numPr>
        <w:jc w:val="both"/>
        <w:rPr>
          <w:ins w:id="1456" w:author="Raul García Fernández" w:date="2017-07-05T18:21:00Z"/>
        </w:rPr>
        <w:pPrChange w:id="1457" w:author="Usuario de Windows" w:date="2017-07-06T22:56:00Z">
          <w:pPr>
            <w:pStyle w:val="Prrafodelista"/>
            <w:numPr>
              <w:ilvl w:val="2"/>
              <w:numId w:val="38"/>
            </w:numPr>
            <w:ind w:left="2160" w:hanging="360"/>
          </w:pPr>
        </w:pPrChange>
      </w:pPr>
      <w:ins w:id="1458" w:author="Raul García Fernández" w:date="2017-07-05T18:21:00Z">
        <w:r w:rsidRPr="0001470F">
          <w:rPr>
            <w:color w:val="FF0000"/>
            <w:rPrChange w:id="1459" w:author="Raul García Fernández" w:date="2017-07-05T18:21:00Z">
              <w:rPr/>
            </w:rPrChange>
          </w:rPr>
          <w:t>Salida esperada</w:t>
        </w:r>
        <w:r>
          <w:t>: Ninguna modificación sobre el grupo.</w:t>
        </w:r>
      </w:ins>
    </w:p>
    <w:p w14:paraId="3F952A8F" w14:textId="4B18EB4E" w:rsidR="00BA0EDA" w:rsidRDefault="00BA0EDA">
      <w:pPr>
        <w:jc w:val="both"/>
        <w:rPr>
          <w:ins w:id="1460" w:author="Raul García Fernández" w:date="2017-07-04T19:13:00Z"/>
        </w:rPr>
        <w:pPrChange w:id="1461" w:author="Raul García Fernández" w:date="2017-07-04T19:13:00Z">
          <w:pPr>
            <w:pStyle w:val="Ttulo2"/>
            <w:numPr>
              <w:ilvl w:val="1"/>
              <w:numId w:val="26"/>
            </w:numPr>
            <w:ind w:left="1080" w:hanging="720"/>
          </w:pPr>
        </w:pPrChange>
      </w:pPr>
    </w:p>
    <w:p w14:paraId="5D552F49" w14:textId="0E4EB5A9" w:rsidR="00BA0EDA" w:rsidRDefault="00BA0EDA">
      <w:pPr>
        <w:pStyle w:val="Prrafodelista"/>
        <w:numPr>
          <w:ilvl w:val="1"/>
          <w:numId w:val="26"/>
        </w:numPr>
        <w:outlineLvl w:val="1"/>
        <w:rPr>
          <w:ins w:id="1462" w:author="Raul García Fernández" w:date="2017-07-04T19:13:00Z"/>
        </w:rPr>
        <w:pPrChange w:id="1463" w:author="Raul García Fernández" w:date="2017-07-05T20:40:00Z">
          <w:pPr>
            <w:pStyle w:val="Ttulo2"/>
            <w:numPr>
              <w:ilvl w:val="1"/>
              <w:numId w:val="26"/>
            </w:numPr>
            <w:ind w:left="1080" w:hanging="720"/>
          </w:pPr>
        </w:pPrChange>
      </w:pPr>
      <w:bookmarkStart w:id="1464" w:name="_Toc487050966"/>
      <w:ins w:id="1465" w:author="Raul García Fernández" w:date="2017-07-04T19:13:00Z">
        <w:r>
          <w:rPr>
            <w:b/>
          </w:rPr>
          <w:t>Diseño de Pruebas Unitarias:</w:t>
        </w:r>
      </w:ins>
      <w:bookmarkEnd w:id="1464"/>
      <w:ins w:id="1466" w:author="Raul García Fernández" w:date="2017-07-05T20:40:00Z">
        <w:r w:rsidR="007544A3">
          <w:rPr>
            <w:b/>
          </w:rPr>
          <w:br/>
        </w:r>
      </w:ins>
    </w:p>
    <w:p w14:paraId="4AD8F3C6" w14:textId="0C99B8A7" w:rsidR="00BA0EDA" w:rsidRDefault="005E7DB5">
      <w:pPr>
        <w:ind w:firstLine="360"/>
        <w:jc w:val="both"/>
        <w:rPr>
          <w:ins w:id="1467" w:author="Raul García Fernández" w:date="2017-07-05T20:39:00Z"/>
        </w:rPr>
        <w:pPrChange w:id="1468" w:author="Raul García Fernández" w:date="2017-07-05T20:40:00Z">
          <w:pPr>
            <w:pStyle w:val="Ttulo2"/>
            <w:numPr>
              <w:ilvl w:val="1"/>
              <w:numId w:val="26"/>
            </w:numPr>
            <w:ind w:left="1080" w:hanging="720"/>
          </w:pPr>
        </w:pPrChange>
      </w:pPr>
      <w:ins w:id="1469" w:author="Raul García Fernández" w:date="2017-07-05T18:22:00Z">
        <w:r>
          <w:t xml:space="preserve">Para </w:t>
        </w:r>
      </w:ins>
      <w:ins w:id="1470" w:author="Raul García Fernández" w:date="2017-07-04T19:16:00Z">
        <w:r>
          <w:t>e</w:t>
        </w:r>
        <w:r w:rsidR="00BA0EDA">
          <w:t xml:space="preserve">l diseño de las pruebas funcionales se ha </w:t>
        </w:r>
      </w:ins>
      <w:ins w:id="1471" w:author="Raul García Fernández" w:date="2017-07-05T18:22:00Z">
        <w:r>
          <w:t>utilizado</w:t>
        </w:r>
      </w:ins>
      <w:ins w:id="1472" w:author="Raul García Fernández" w:date="2017-07-04T19:16:00Z">
        <w:r w:rsidR="00BA0EDA">
          <w:t xml:space="preserve"> una metodología que se</w:t>
        </w:r>
      </w:ins>
      <w:ins w:id="1473" w:author="Raul García Fernández" w:date="2017-07-05T18:22:00Z">
        <w:r>
          <w:t xml:space="preserve"> ha</w:t>
        </w:r>
      </w:ins>
      <w:ins w:id="1474" w:author="Raul García Fernández" w:date="2017-07-04T19:16:00Z">
        <w:r>
          <w:t xml:space="preserve"> repetido</w:t>
        </w:r>
        <w:r w:rsidR="00BA0EDA">
          <w:t xml:space="preserve"> en todas las pruebas unitarias. </w:t>
        </w:r>
      </w:ins>
      <w:ins w:id="1475" w:author="Raul García Fernández" w:date="2017-07-04T19:17:00Z">
        <w:r w:rsidR="00BA0EDA">
          <w:t>Después de diseñar la metodología</w:t>
        </w:r>
      </w:ins>
      <w:ins w:id="1476" w:author="Raul García Fernández" w:date="2017-07-05T18:23:00Z">
        <w:del w:id="1477" w:author="Usuario de Windows" w:date="2017-07-06T23:16:00Z">
          <w:r w:rsidDel="00F94E37">
            <w:delText xml:space="preserve"> qu</w:delText>
          </w:r>
        </w:del>
        <w:del w:id="1478" w:author="Usuario de Windows" w:date="2017-07-06T23:15:00Z">
          <w:r w:rsidDel="00F94E37">
            <w:delText>e se ha utilizado</w:delText>
          </w:r>
        </w:del>
      </w:ins>
      <w:ins w:id="1479" w:author="Raul García Fernández" w:date="2017-07-04T19:17:00Z">
        <w:r>
          <w:t xml:space="preserve">, con la ayuda de </w:t>
        </w:r>
        <w:r w:rsidR="00BA0EDA">
          <w:t>diversos frameworks</w:t>
        </w:r>
      </w:ins>
      <w:ins w:id="1480" w:author="Raul García Fernández" w:date="2017-07-05T18:23:00Z">
        <w:r>
          <w:t xml:space="preserve"> de testing realizados </w:t>
        </w:r>
      </w:ins>
      <w:ins w:id="1481" w:author="Raul García Fernández" w:date="2017-07-04T19:17:00Z">
        <w:r>
          <w:t>para</w:t>
        </w:r>
        <w:r w:rsidR="00BA0EDA">
          <w:t xml:space="preserve"> Java y JavaScript</w:t>
        </w:r>
      </w:ins>
      <w:ins w:id="1482" w:author="Usuario de Windows" w:date="2017-07-06T23:19:00Z">
        <w:r w:rsidR="00F94E37">
          <w:t>,</w:t>
        </w:r>
      </w:ins>
      <w:ins w:id="1483" w:author="Raul García Fernández" w:date="2017-07-04T19:17:00Z">
        <w:del w:id="1484" w:author="Usuario de Windows" w:date="2017-07-06T23:19:00Z">
          <w:r w:rsidR="00BA0EDA" w:rsidDel="00F94E37">
            <w:delText>.</w:delText>
          </w:r>
        </w:del>
        <w:r w:rsidR="00BA0EDA">
          <w:t xml:space="preserve"> </w:t>
        </w:r>
      </w:ins>
      <w:ins w:id="1485" w:author="Usuario de Windows" w:date="2017-07-06T23:19:00Z">
        <w:r w:rsidR="00F94E37">
          <w:t>s</w:t>
        </w:r>
      </w:ins>
      <w:ins w:id="1486" w:author="Raul García Fernández" w:date="2017-07-04T19:17:00Z">
        <w:del w:id="1487" w:author="Usuario de Windows" w:date="2017-07-06T23:19:00Z">
          <w:r w:rsidR="00BA0EDA" w:rsidDel="00F94E37">
            <w:delText>S</w:delText>
          </w:r>
        </w:del>
        <w:r w:rsidR="00BA0EDA">
          <w:t xml:space="preserve">e han ido realizando las pruebas funcionales en la </w:t>
        </w:r>
      </w:ins>
      <w:ins w:id="1488" w:author="Raul García Fernández" w:date="2017-07-04T19:18:00Z">
        <w:r w:rsidR="00BA0EDA">
          <w:t>mayoría</w:t>
        </w:r>
      </w:ins>
      <w:ins w:id="1489" w:author="Raul García Fernández" w:date="2017-07-04T19:17:00Z">
        <w:r w:rsidR="00BA0EDA">
          <w:t xml:space="preserve"> </w:t>
        </w:r>
      </w:ins>
      <w:ins w:id="1490" w:author="Raul García Fernández" w:date="2017-07-04T19:18:00Z">
        <w:r w:rsidR="00BA0EDA">
          <w:t>de las funciones que</w:t>
        </w:r>
      </w:ins>
      <w:ins w:id="1491" w:author="Usuario de Windows" w:date="2017-07-06T23:15:00Z">
        <w:r w:rsidR="00F94E37">
          <w:t>,</w:t>
        </w:r>
      </w:ins>
      <w:ins w:id="1492" w:author="Raul García Fernández" w:date="2017-07-04T19:18:00Z">
        <w:r w:rsidR="00BA0EDA">
          <w:t xml:space="preserve"> debido a su nivel de criticidad</w:t>
        </w:r>
      </w:ins>
      <w:ins w:id="1493" w:author="Raul García Fernández" w:date="2017-07-05T18:23:00Z">
        <w:r>
          <w:t xml:space="preserve"> o importancia, s</w:t>
        </w:r>
      </w:ins>
      <w:ins w:id="1494" w:author="Raul García Fernández" w:date="2017-07-04T19:18:00Z">
        <w:r w:rsidR="00BA0EDA">
          <w:t xml:space="preserve">e </w:t>
        </w:r>
        <w:r>
          <w:t>ha</w:t>
        </w:r>
        <w:del w:id="1495" w:author="Usuario de Windows" w:date="2017-07-06T23:20:00Z">
          <w:r w:rsidDel="00F94E37">
            <w:delText>n</w:delText>
          </w:r>
        </w:del>
        <w:r>
          <w:t xml:space="preserve"> creído necesario el estudio de su comportamiento</w:t>
        </w:r>
        <w:r w:rsidR="00BA0EDA">
          <w:t>.</w:t>
        </w:r>
      </w:ins>
    </w:p>
    <w:p w14:paraId="538B2A62" w14:textId="77777777" w:rsidR="00C2313D" w:rsidRDefault="00C2313D">
      <w:pPr>
        <w:jc w:val="both"/>
        <w:rPr>
          <w:ins w:id="1496" w:author="Raul García Fernández" w:date="2017-07-04T19:18:00Z"/>
        </w:rPr>
        <w:pPrChange w:id="1497" w:author="Raul García Fernández" w:date="2017-07-04T19:14:00Z">
          <w:pPr>
            <w:pStyle w:val="Ttulo2"/>
            <w:numPr>
              <w:ilvl w:val="1"/>
              <w:numId w:val="26"/>
            </w:numPr>
            <w:ind w:left="1080" w:hanging="720"/>
          </w:pPr>
        </w:pPrChange>
      </w:pPr>
    </w:p>
    <w:p w14:paraId="5FF96848" w14:textId="1362AA06" w:rsidR="00BA0EDA" w:rsidRDefault="00BA0EDA">
      <w:pPr>
        <w:jc w:val="both"/>
        <w:rPr>
          <w:ins w:id="1498" w:author="Raul García Fernández" w:date="2017-07-04T19:18:00Z"/>
        </w:rPr>
        <w:pPrChange w:id="1499" w:author="Raul García Fernández" w:date="2017-07-04T19:14:00Z">
          <w:pPr>
            <w:pStyle w:val="Ttulo2"/>
            <w:numPr>
              <w:ilvl w:val="1"/>
              <w:numId w:val="26"/>
            </w:numPr>
            <w:ind w:left="1080" w:hanging="720"/>
          </w:pPr>
        </w:pPrChange>
      </w:pPr>
      <w:ins w:id="1500" w:author="Raul García Fernández" w:date="2017-07-04T19:18:00Z">
        <w:r>
          <w:t>La metodología utilizada para el diseño de las pruebas unitarias es la siguiente:</w:t>
        </w:r>
      </w:ins>
    </w:p>
    <w:p w14:paraId="4B2175BB" w14:textId="65EC083F" w:rsidR="00BA0EDA" w:rsidRDefault="00046A3C">
      <w:pPr>
        <w:pStyle w:val="Prrafodelista"/>
        <w:numPr>
          <w:ilvl w:val="0"/>
          <w:numId w:val="39"/>
        </w:numPr>
        <w:jc w:val="both"/>
        <w:rPr>
          <w:ins w:id="1501" w:author="Raul García Fernández" w:date="2017-07-04T19:19:00Z"/>
        </w:rPr>
        <w:pPrChange w:id="1502" w:author="Raul García Fernández" w:date="2017-07-04T19:19:00Z">
          <w:pPr>
            <w:pStyle w:val="Ttulo2"/>
            <w:numPr>
              <w:ilvl w:val="1"/>
              <w:numId w:val="26"/>
            </w:numPr>
            <w:ind w:left="1080" w:hanging="720"/>
          </w:pPr>
        </w:pPrChange>
      </w:pPr>
      <w:ins w:id="1503" w:author="Raul García Fernández" w:date="2017-07-04T19:19:00Z">
        <w:r w:rsidRPr="005E7DB5">
          <w:rPr>
            <w:b/>
            <w:rPrChange w:id="1504" w:author="Raul García Fernández" w:date="2017-07-05T18:25:00Z">
              <w:rPr>
                <w:b w:val="0"/>
                <w:bCs w:val="0"/>
              </w:rPr>
            </w:rPrChange>
          </w:rPr>
          <w:t>Estudiar</w:t>
        </w:r>
        <w:r w:rsidR="00BA0EDA" w:rsidRPr="005E7DB5">
          <w:rPr>
            <w:b/>
            <w:rPrChange w:id="1505" w:author="Raul García Fernández" w:date="2017-07-05T18:25:00Z">
              <w:rPr>
                <w:b w:val="0"/>
                <w:bCs w:val="0"/>
              </w:rPr>
            </w:rPrChange>
          </w:rPr>
          <w:t xml:space="preserve"> qu</w:t>
        </w:r>
      </w:ins>
      <w:ins w:id="1506" w:author="Usuario de Windows" w:date="2017-07-06T23:27:00Z">
        <w:r w:rsidR="00105B39">
          <w:rPr>
            <w:b/>
          </w:rPr>
          <w:t>é</w:t>
        </w:r>
      </w:ins>
      <w:ins w:id="1507" w:author="Raul García Fernández" w:date="2017-07-04T19:19:00Z">
        <w:del w:id="1508" w:author="Usuario de Windows" w:date="2017-07-06T23:27:00Z">
          <w:r w:rsidR="00BA0EDA" w:rsidRPr="005E7DB5" w:rsidDel="00105B39">
            <w:rPr>
              <w:b/>
              <w:rPrChange w:id="1509" w:author="Raul García Fernández" w:date="2017-07-05T18:25:00Z">
                <w:rPr>
                  <w:b w:val="0"/>
                  <w:bCs w:val="0"/>
                </w:rPr>
              </w:rPrChange>
            </w:rPr>
            <w:delText>e</w:delText>
          </w:r>
        </w:del>
        <w:r w:rsidR="00BA0EDA" w:rsidRPr="005E7DB5">
          <w:rPr>
            <w:b/>
            <w:rPrChange w:id="1510" w:author="Raul García Fernández" w:date="2017-07-05T18:25:00Z">
              <w:rPr>
                <w:b w:val="0"/>
                <w:bCs w:val="0"/>
              </w:rPr>
            </w:rPrChange>
          </w:rPr>
          <w:t xml:space="preserve"> realiza la función o clase</w:t>
        </w:r>
      </w:ins>
      <w:ins w:id="1511" w:author="Raul García Fernández" w:date="2017-07-05T18:24:00Z">
        <w:r w:rsidR="005E7DB5" w:rsidRPr="005E7DB5">
          <w:rPr>
            <w:b/>
            <w:rPrChange w:id="1512" w:author="Raul García Fernández" w:date="2017-07-05T18:25:00Z">
              <w:rPr>
                <w:b w:val="0"/>
                <w:bCs w:val="0"/>
              </w:rPr>
            </w:rPrChange>
          </w:rPr>
          <w:t xml:space="preserve"> qu</w:t>
        </w:r>
      </w:ins>
      <w:ins w:id="1513" w:author="Usuario de Windows" w:date="2017-07-06T23:27:00Z">
        <w:r w:rsidR="00105B39">
          <w:rPr>
            <w:b/>
          </w:rPr>
          <w:t>é</w:t>
        </w:r>
      </w:ins>
      <w:ins w:id="1514" w:author="Raul García Fernández" w:date="2017-07-05T18:24:00Z">
        <w:del w:id="1515" w:author="Usuario de Windows" w:date="2017-07-06T23:27:00Z">
          <w:r w:rsidR="005E7DB5" w:rsidRPr="005E7DB5" w:rsidDel="00105B39">
            <w:rPr>
              <w:b/>
              <w:rPrChange w:id="1516" w:author="Raul García Fernández" w:date="2017-07-05T18:25:00Z">
                <w:rPr>
                  <w:b w:val="0"/>
                  <w:bCs w:val="0"/>
                </w:rPr>
              </w:rPrChange>
            </w:rPr>
            <w:delText>e</w:delText>
          </w:r>
        </w:del>
        <w:r w:rsidR="005E7DB5" w:rsidRPr="005E7DB5">
          <w:rPr>
            <w:b/>
            <w:rPrChange w:id="1517" w:author="Raul García Fernández" w:date="2017-07-05T18:25:00Z">
              <w:rPr>
                <w:b w:val="0"/>
                <w:bCs w:val="0"/>
              </w:rPr>
            </w:rPrChange>
          </w:rPr>
          <w:t xml:space="preserve"> se va</w:t>
        </w:r>
      </w:ins>
      <w:ins w:id="1518" w:author="Raul García Fernández" w:date="2017-07-04T19:19:00Z">
        <w:r w:rsidR="00BA0EDA" w:rsidRPr="005E7DB5">
          <w:rPr>
            <w:b/>
            <w:rPrChange w:id="1519" w:author="Raul García Fernández" w:date="2017-07-05T18:25:00Z">
              <w:rPr>
                <w:b w:val="0"/>
                <w:bCs w:val="0"/>
              </w:rPr>
            </w:rPrChange>
          </w:rPr>
          <w:t xml:space="preserve"> a probar</w:t>
        </w:r>
        <w:r w:rsidR="00BA0EDA">
          <w:t>.</w:t>
        </w:r>
      </w:ins>
    </w:p>
    <w:p w14:paraId="1F18EBA0" w14:textId="5485D48C" w:rsidR="00BA0EDA" w:rsidRPr="00EE000C" w:rsidRDefault="00BA0EDA">
      <w:pPr>
        <w:pStyle w:val="Prrafodelista"/>
        <w:numPr>
          <w:ilvl w:val="0"/>
          <w:numId w:val="39"/>
        </w:numPr>
        <w:jc w:val="both"/>
        <w:rPr>
          <w:ins w:id="1520" w:author="Raul García Fernández" w:date="2017-07-04T19:19:00Z"/>
        </w:rPr>
        <w:pPrChange w:id="1521" w:author="Raul García Fernández" w:date="2017-07-04T19:19:00Z">
          <w:pPr>
            <w:pStyle w:val="Ttulo2"/>
            <w:numPr>
              <w:ilvl w:val="1"/>
              <w:numId w:val="26"/>
            </w:numPr>
            <w:ind w:left="1080" w:hanging="720"/>
          </w:pPr>
        </w:pPrChange>
      </w:pPr>
      <w:ins w:id="1522" w:author="Raul García Fernández" w:date="2017-07-04T19:20:00Z">
        <w:r w:rsidRPr="005E7DB5">
          <w:rPr>
            <w:b/>
            <w:rPrChange w:id="1523" w:author="Raul García Fernández" w:date="2017-07-05T18:25:00Z">
              <w:rPr>
                <w:b w:val="0"/>
                <w:bCs w:val="0"/>
              </w:rPr>
            </w:rPrChange>
          </w:rPr>
          <w:t>¿</w:t>
        </w:r>
        <w:r w:rsidR="00046A3C" w:rsidRPr="005E7DB5">
          <w:rPr>
            <w:b/>
            <w:rPrChange w:id="1524" w:author="Raul García Fernández" w:date="2017-07-05T18:25:00Z">
              <w:rPr>
                <w:b w:val="0"/>
                <w:bCs w:val="0"/>
              </w:rPr>
            </w:rPrChange>
          </w:rPr>
          <w:t>Cuáles</w:t>
        </w:r>
      </w:ins>
      <w:ins w:id="1525" w:author="Raul García Fernández" w:date="2017-07-04T19:19:00Z">
        <w:r w:rsidRPr="005E7DB5">
          <w:rPr>
            <w:b/>
            <w:rPrChange w:id="1526" w:author="Raul García Fernández" w:date="2017-07-05T18:25:00Z">
              <w:rPr>
                <w:b w:val="0"/>
                <w:bCs w:val="0"/>
              </w:rPr>
            </w:rPrChange>
          </w:rPr>
          <w:t xml:space="preserve"> son sus posibles valores de entrada</w:t>
        </w:r>
      </w:ins>
      <w:ins w:id="1527" w:author="Raul García Fernández" w:date="2017-07-04T19:20:00Z">
        <w:r w:rsidRPr="005E7DB5">
          <w:rPr>
            <w:b/>
            <w:rPrChange w:id="1528" w:author="Raul García Fernández" w:date="2017-07-05T18:25:00Z">
              <w:rPr>
                <w:b w:val="0"/>
                <w:bCs w:val="0"/>
              </w:rPr>
            </w:rPrChange>
          </w:rPr>
          <w:t>?</w:t>
        </w:r>
      </w:ins>
    </w:p>
    <w:p w14:paraId="72907D66" w14:textId="20AD9167" w:rsidR="00BA0EDA" w:rsidRPr="00EE000C" w:rsidRDefault="00BA0EDA">
      <w:pPr>
        <w:pStyle w:val="Prrafodelista"/>
        <w:numPr>
          <w:ilvl w:val="0"/>
          <w:numId w:val="39"/>
        </w:numPr>
        <w:jc w:val="both"/>
        <w:rPr>
          <w:ins w:id="1529" w:author="Raul García Fernández" w:date="2017-07-04T19:19:00Z"/>
        </w:rPr>
        <w:pPrChange w:id="1530" w:author="Raul García Fernández" w:date="2017-07-04T19:19:00Z">
          <w:pPr>
            <w:pStyle w:val="Ttulo2"/>
            <w:numPr>
              <w:ilvl w:val="1"/>
              <w:numId w:val="26"/>
            </w:numPr>
            <w:ind w:left="1080" w:hanging="720"/>
          </w:pPr>
        </w:pPrChange>
      </w:pPr>
      <w:ins w:id="1531" w:author="Raul García Fernández" w:date="2017-07-04T19:19:00Z">
        <w:r>
          <w:t>En función de sus valores de entrada</w:t>
        </w:r>
      </w:ins>
      <w:ins w:id="1532" w:author="Raul García Fernández" w:date="2017-07-04T19:20:00Z">
        <w:r>
          <w:t xml:space="preserve"> </w:t>
        </w:r>
      </w:ins>
      <w:ins w:id="1533" w:author="Raul García Fernández" w:date="2017-07-04T19:19:00Z">
        <w:r w:rsidRPr="005E7DB5">
          <w:rPr>
            <w:b/>
            <w:rPrChange w:id="1534" w:author="Raul García Fernández" w:date="2017-07-05T18:25:00Z">
              <w:rPr>
                <w:b w:val="0"/>
                <w:bCs w:val="0"/>
              </w:rPr>
            </w:rPrChange>
          </w:rPr>
          <w:t>¿</w:t>
        </w:r>
      </w:ins>
      <w:ins w:id="1535" w:author="Raul García Fernández" w:date="2017-07-04T19:20:00Z">
        <w:r w:rsidR="00046A3C" w:rsidRPr="005E7DB5">
          <w:rPr>
            <w:b/>
            <w:rPrChange w:id="1536" w:author="Raul García Fernández" w:date="2017-07-05T18:25:00Z">
              <w:rPr>
                <w:b w:val="0"/>
                <w:bCs w:val="0"/>
              </w:rPr>
            </w:rPrChange>
          </w:rPr>
          <w:t>C</w:t>
        </w:r>
        <w:r w:rsidRPr="005E7DB5">
          <w:rPr>
            <w:b/>
            <w:rPrChange w:id="1537" w:author="Raul García Fernández" w:date="2017-07-05T18:25:00Z">
              <w:rPr>
                <w:b w:val="0"/>
                <w:bCs w:val="0"/>
              </w:rPr>
            </w:rPrChange>
          </w:rPr>
          <w:t>uáles</w:t>
        </w:r>
      </w:ins>
      <w:ins w:id="1538" w:author="Raul García Fernández" w:date="2017-07-04T19:19:00Z">
        <w:r w:rsidRPr="005E7DB5">
          <w:rPr>
            <w:b/>
            <w:rPrChange w:id="1539" w:author="Raul García Fernández" w:date="2017-07-05T18:25:00Z">
              <w:rPr>
                <w:b w:val="0"/>
                <w:bCs w:val="0"/>
              </w:rPr>
            </w:rPrChange>
          </w:rPr>
          <w:t xml:space="preserve"> son sus valores de salida</w:t>
        </w:r>
      </w:ins>
      <w:ins w:id="1540" w:author="Raul García Fernández" w:date="2017-07-04T19:20:00Z">
        <w:r w:rsidRPr="005E7DB5">
          <w:rPr>
            <w:b/>
            <w:rPrChange w:id="1541" w:author="Raul García Fernández" w:date="2017-07-05T18:25:00Z">
              <w:rPr>
                <w:b w:val="0"/>
                <w:bCs w:val="0"/>
              </w:rPr>
            </w:rPrChange>
          </w:rPr>
          <w:t>?</w:t>
        </w:r>
      </w:ins>
    </w:p>
    <w:p w14:paraId="1FCE29C2" w14:textId="07111775" w:rsidR="00BA0EDA" w:rsidRDefault="00BA0EDA">
      <w:pPr>
        <w:pStyle w:val="Prrafodelista"/>
        <w:numPr>
          <w:ilvl w:val="0"/>
          <w:numId w:val="39"/>
        </w:numPr>
        <w:jc w:val="both"/>
        <w:rPr>
          <w:ins w:id="1542" w:author="Raul García Fernández" w:date="2017-07-04T19:20:00Z"/>
        </w:rPr>
        <w:pPrChange w:id="1543" w:author="Raul García Fernández" w:date="2017-07-04T19:19:00Z">
          <w:pPr>
            <w:pStyle w:val="Ttulo2"/>
            <w:numPr>
              <w:ilvl w:val="1"/>
              <w:numId w:val="26"/>
            </w:numPr>
            <w:ind w:left="1080" w:hanging="720"/>
          </w:pPr>
        </w:pPrChange>
      </w:pPr>
      <w:ins w:id="1544" w:author="Raul García Fernández" w:date="2017-07-04T19:20:00Z">
        <w:r w:rsidRPr="005E7DB5">
          <w:rPr>
            <w:b/>
            <w:rPrChange w:id="1545" w:author="Raul García Fernández" w:date="2017-07-05T18:25:00Z">
              <w:rPr>
                <w:b w:val="0"/>
                <w:bCs w:val="0"/>
              </w:rPr>
            </w:rPrChange>
          </w:rPr>
          <w:t>Aplicar la función para cada caso</w:t>
        </w:r>
        <w:r w:rsidR="00046A3C" w:rsidRPr="005E7DB5">
          <w:rPr>
            <w:b/>
            <w:rPrChange w:id="1546" w:author="Raul García Fernández" w:date="2017-07-05T18:25:00Z">
              <w:rPr>
                <w:b w:val="0"/>
                <w:bCs w:val="0"/>
              </w:rPr>
            </w:rPrChange>
          </w:rPr>
          <w:t xml:space="preserve"> de entrada</w:t>
        </w:r>
        <w:r w:rsidR="00046A3C">
          <w:t>.</w:t>
        </w:r>
      </w:ins>
    </w:p>
    <w:p w14:paraId="35BD8EAA" w14:textId="7A39335E" w:rsidR="00046A3C" w:rsidRDefault="00046A3C">
      <w:pPr>
        <w:pStyle w:val="Prrafodelista"/>
        <w:numPr>
          <w:ilvl w:val="0"/>
          <w:numId w:val="39"/>
        </w:numPr>
        <w:jc w:val="both"/>
        <w:rPr>
          <w:ins w:id="1547" w:author="Raul García Fernández" w:date="2017-07-04T19:21:00Z"/>
        </w:rPr>
        <w:pPrChange w:id="1548" w:author="Raul García Fernández" w:date="2017-07-04T19:19:00Z">
          <w:pPr>
            <w:pStyle w:val="Ttulo2"/>
            <w:numPr>
              <w:ilvl w:val="1"/>
              <w:numId w:val="26"/>
            </w:numPr>
            <w:ind w:left="1080" w:hanging="720"/>
          </w:pPr>
        </w:pPrChange>
      </w:pPr>
      <w:ins w:id="1549" w:author="Raul García Fernández" w:date="2017-07-04T19:21:00Z">
        <w:r w:rsidRPr="005E7DB5">
          <w:rPr>
            <w:b/>
            <w:rPrChange w:id="1550" w:author="Raul García Fernández" w:date="2017-07-05T18:25:00Z">
              <w:rPr>
                <w:b w:val="0"/>
                <w:bCs w:val="0"/>
              </w:rPr>
            </w:rPrChange>
          </w:rPr>
          <w:t>Comparar la salida esperada con la salida encontrada</w:t>
        </w:r>
        <w:r>
          <w:t>.</w:t>
        </w:r>
      </w:ins>
    </w:p>
    <w:p w14:paraId="7F74909C" w14:textId="7EDAD5D5" w:rsidR="00046A3C" w:rsidRDefault="00046A3C">
      <w:pPr>
        <w:pStyle w:val="Prrafodelista"/>
        <w:numPr>
          <w:ilvl w:val="0"/>
          <w:numId w:val="39"/>
        </w:numPr>
        <w:jc w:val="both"/>
        <w:rPr>
          <w:ins w:id="1551" w:author="Raul García Fernández" w:date="2017-07-05T20:39:00Z"/>
        </w:rPr>
        <w:pPrChange w:id="1552" w:author="Raul García Fernández" w:date="2017-07-04T19:19:00Z">
          <w:pPr>
            <w:pStyle w:val="Ttulo2"/>
            <w:numPr>
              <w:ilvl w:val="1"/>
              <w:numId w:val="26"/>
            </w:numPr>
            <w:ind w:left="1080" w:hanging="720"/>
          </w:pPr>
        </w:pPrChange>
      </w:pPr>
      <w:ins w:id="1553" w:author="Raul García Fernández" w:date="2017-07-04T19:21:00Z">
        <w:r w:rsidRPr="005E7DB5">
          <w:rPr>
            <w:b/>
            <w:rPrChange w:id="1554" w:author="Raul García Fernández" w:date="2017-07-05T18:25:00Z">
              <w:rPr>
                <w:b w:val="0"/>
                <w:bCs w:val="0"/>
              </w:rPr>
            </w:rPrChange>
          </w:rPr>
          <w:t>Reportar el error</w:t>
        </w:r>
      </w:ins>
      <w:ins w:id="1555" w:author="Raul García Fernández" w:date="2017-07-05T18:25:00Z">
        <w:r w:rsidR="005E7DB5">
          <w:rPr>
            <w:b/>
          </w:rPr>
          <w:t xml:space="preserve"> en caso de su existencia</w:t>
        </w:r>
      </w:ins>
      <w:ins w:id="1556" w:author="Raul García Fernández" w:date="2017-07-04T19:21:00Z">
        <w:r>
          <w:t>.</w:t>
        </w:r>
      </w:ins>
    </w:p>
    <w:p w14:paraId="2C4A4BE9" w14:textId="77777777" w:rsidR="00C2313D" w:rsidRDefault="00C2313D">
      <w:pPr>
        <w:jc w:val="both"/>
        <w:rPr>
          <w:ins w:id="1557" w:author="Raul García Fernández" w:date="2017-07-04T19:21:00Z"/>
        </w:rPr>
        <w:pPrChange w:id="1558" w:author="Raul García Fernández" w:date="2017-07-05T20:39:00Z">
          <w:pPr>
            <w:pStyle w:val="Ttulo2"/>
            <w:numPr>
              <w:ilvl w:val="1"/>
              <w:numId w:val="26"/>
            </w:numPr>
            <w:ind w:left="1080" w:hanging="720"/>
          </w:pPr>
        </w:pPrChange>
      </w:pPr>
    </w:p>
    <w:p w14:paraId="0202E806" w14:textId="1563A743" w:rsidR="00C2313D" w:rsidRDefault="00046A3C">
      <w:pPr>
        <w:jc w:val="both"/>
        <w:rPr>
          <w:ins w:id="1559" w:author="Raul García Fernández" w:date="2017-07-05T20:39:00Z"/>
        </w:rPr>
        <w:pPrChange w:id="1560" w:author="Raul García Fernández" w:date="2017-07-04T19:21:00Z">
          <w:pPr>
            <w:pStyle w:val="Ttulo2"/>
            <w:numPr>
              <w:ilvl w:val="1"/>
              <w:numId w:val="26"/>
            </w:numPr>
            <w:ind w:left="1080" w:hanging="720"/>
          </w:pPr>
        </w:pPrChange>
      </w:pPr>
      <w:ins w:id="1561" w:author="Raul García Fernández" w:date="2017-07-04T19:21:00Z">
        <w:r>
          <w:t>Utilizando la metodología</w:t>
        </w:r>
      </w:ins>
      <w:ins w:id="1562" w:author="Raul García Fernández" w:date="2017-07-05T18:25:00Z">
        <w:r w:rsidR="00776944">
          <w:t xml:space="preserve"> explicad</w:t>
        </w:r>
      </w:ins>
      <w:ins w:id="1563" w:author="Usuario de Windows" w:date="2017-07-06T23:28:00Z">
        <w:r w:rsidR="00105B39">
          <w:t xml:space="preserve">a, </w:t>
        </w:r>
      </w:ins>
      <w:ins w:id="1564" w:author="Raul García Fernández" w:date="2017-07-05T18:25:00Z">
        <w:del w:id="1565" w:author="Usuario de Windows" w:date="2017-07-06T23:28:00Z">
          <w:r w:rsidR="00776944" w:rsidDel="00105B39">
            <w:delText>a</w:delText>
          </w:r>
        </w:del>
      </w:ins>
      <w:ins w:id="1566" w:author="Raul García Fernández" w:date="2017-07-04T19:21:00Z">
        <w:del w:id="1567" w:author="Usuario de Windows" w:date="2017-07-06T23:28:00Z">
          <w:r w:rsidDel="00105B39">
            <w:delText xml:space="preserve"> </w:delText>
          </w:r>
        </w:del>
        <w:r>
          <w:t>se han diseñado las pruebas unitarias del sistema en cada caso.</w:t>
        </w:r>
      </w:ins>
      <w:ins w:id="1568" w:author="Raul García Fernández" w:date="2017-07-05T18:26:00Z">
        <w:r w:rsidR="00292DAA">
          <w:br/>
        </w:r>
      </w:ins>
    </w:p>
    <w:p w14:paraId="5E4073C7" w14:textId="77777777" w:rsidR="00C2313D" w:rsidRDefault="00C2313D">
      <w:pPr>
        <w:jc w:val="both"/>
        <w:rPr>
          <w:ins w:id="1569" w:author="Raul García Fernández" w:date="2017-07-05T20:39:00Z"/>
        </w:rPr>
        <w:pPrChange w:id="1570" w:author="Raul García Fernández" w:date="2017-07-04T19:21:00Z">
          <w:pPr>
            <w:pStyle w:val="Ttulo2"/>
            <w:numPr>
              <w:ilvl w:val="1"/>
              <w:numId w:val="26"/>
            </w:numPr>
            <w:ind w:left="1080" w:hanging="720"/>
          </w:pPr>
        </w:pPrChange>
      </w:pPr>
    </w:p>
    <w:p w14:paraId="64BCA065" w14:textId="77777777" w:rsidR="00C2313D" w:rsidRDefault="00C2313D">
      <w:pPr>
        <w:jc w:val="both"/>
        <w:rPr>
          <w:ins w:id="1571" w:author="Raul García Fernández" w:date="2017-07-05T20:39:00Z"/>
        </w:rPr>
        <w:pPrChange w:id="1572" w:author="Raul García Fernández" w:date="2017-07-04T19:21:00Z">
          <w:pPr>
            <w:pStyle w:val="Ttulo2"/>
            <w:numPr>
              <w:ilvl w:val="1"/>
              <w:numId w:val="26"/>
            </w:numPr>
            <w:ind w:left="1080" w:hanging="720"/>
          </w:pPr>
        </w:pPrChange>
      </w:pPr>
    </w:p>
    <w:p w14:paraId="77C45418" w14:textId="77777777" w:rsidR="00C2313D" w:rsidRDefault="00C2313D">
      <w:pPr>
        <w:jc w:val="both"/>
        <w:rPr>
          <w:ins w:id="1573" w:author="Raul García Fernández" w:date="2017-07-05T20:39:00Z"/>
        </w:rPr>
        <w:pPrChange w:id="1574" w:author="Raul García Fernández" w:date="2017-07-04T19:21:00Z">
          <w:pPr>
            <w:pStyle w:val="Ttulo2"/>
            <w:numPr>
              <w:ilvl w:val="1"/>
              <w:numId w:val="26"/>
            </w:numPr>
            <w:ind w:left="1080" w:hanging="720"/>
          </w:pPr>
        </w:pPrChange>
      </w:pPr>
    </w:p>
    <w:p w14:paraId="2A54E339" w14:textId="77777777" w:rsidR="00C2313D" w:rsidRDefault="00C2313D">
      <w:pPr>
        <w:jc w:val="both"/>
        <w:rPr>
          <w:ins w:id="1575" w:author="Raul García Fernández" w:date="2017-07-05T20:39:00Z"/>
        </w:rPr>
        <w:pPrChange w:id="1576" w:author="Raul García Fernández" w:date="2017-07-04T19:21:00Z">
          <w:pPr>
            <w:pStyle w:val="Ttulo2"/>
            <w:numPr>
              <w:ilvl w:val="1"/>
              <w:numId w:val="26"/>
            </w:numPr>
            <w:ind w:left="1080" w:hanging="720"/>
          </w:pPr>
        </w:pPrChange>
      </w:pPr>
    </w:p>
    <w:p w14:paraId="05CD3B11" w14:textId="77777777" w:rsidR="00C2313D" w:rsidRDefault="00C2313D">
      <w:pPr>
        <w:jc w:val="both"/>
        <w:rPr>
          <w:ins w:id="1577" w:author="Raul García Fernández" w:date="2017-07-05T20:39:00Z"/>
        </w:rPr>
        <w:pPrChange w:id="1578" w:author="Raul García Fernández" w:date="2017-07-04T19:21:00Z">
          <w:pPr>
            <w:pStyle w:val="Ttulo2"/>
            <w:numPr>
              <w:ilvl w:val="1"/>
              <w:numId w:val="26"/>
            </w:numPr>
            <w:ind w:left="1080" w:hanging="720"/>
          </w:pPr>
        </w:pPrChange>
      </w:pPr>
    </w:p>
    <w:p w14:paraId="036D85A9" w14:textId="77777777" w:rsidR="00C2313D" w:rsidRDefault="00C2313D">
      <w:pPr>
        <w:jc w:val="both"/>
        <w:rPr>
          <w:ins w:id="1579" w:author="Raul García Fernández" w:date="2017-07-05T20:39:00Z"/>
        </w:rPr>
        <w:pPrChange w:id="1580" w:author="Raul García Fernández" w:date="2017-07-04T19:21:00Z">
          <w:pPr>
            <w:pStyle w:val="Ttulo2"/>
            <w:numPr>
              <w:ilvl w:val="1"/>
              <w:numId w:val="26"/>
            </w:numPr>
            <w:ind w:left="1080" w:hanging="720"/>
          </w:pPr>
        </w:pPrChange>
      </w:pPr>
    </w:p>
    <w:p w14:paraId="4A94DB40" w14:textId="04B33470" w:rsidR="00046A3C" w:rsidRPr="00BA0EDA" w:rsidRDefault="00046A3C">
      <w:pPr>
        <w:jc w:val="both"/>
        <w:rPr>
          <w:ins w:id="1581" w:author="Raul García Fernández" w:date="2017-07-04T19:13:00Z"/>
        </w:rPr>
        <w:pPrChange w:id="1582" w:author="Raul García Fernández" w:date="2017-07-04T19:21:00Z">
          <w:pPr>
            <w:pStyle w:val="Ttulo2"/>
            <w:numPr>
              <w:ilvl w:val="1"/>
              <w:numId w:val="26"/>
            </w:numPr>
            <w:ind w:left="1080" w:hanging="720"/>
          </w:pPr>
        </w:pPrChange>
      </w:pPr>
    </w:p>
    <w:p w14:paraId="7469C6AE" w14:textId="4B8DE3C7" w:rsidR="00BA0EDA" w:rsidRDefault="00BA0EDA">
      <w:pPr>
        <w:pStyle w:val="Prrafodelista"/>
        <w:numPr>
          <w:ilvl w:val="1"/>
          <w:numId w:val="26"/>
        </w:numPr>
        <w:jc w:val="both"/>
        <w:outlineLvl w:val="1"/>
        <w:rPr>
          <w:ins w:id="1583" w:author="Raul García Fernández" w:date="2017-07-04T19:31:00Z"/>
        </w:rPr>
        <w:pPrChange w:id="1584" w:author="Raul García Fernández" w:date="2017-07-05T20:33:00Z">
          <w:pPr>
            <w:pStyle w:val="Ttulo2"/>
            <w:numPr>
              <w:ilvl w:val="1"/>
              <w:numId w:val="26"/>
            </w:numPr>
            <w:ind w:left="1080" w:hanging="720"/>
          </w:pPr>
        </w:pPrChange>
      </w:pPr>
      <w:bookmarkStart w:id="1585" w:name="_Toc487050967"/>
      <w:ins w:id="1586" w:author="Raul García Fernández" w:date="2017-07-04T19:13:00Z">
        <w:r>
          <w:rPr>
            <w:b/>
          </w:rPr>
          <w:t>Diseño de Pruebas de Navegabilidad:</w:t>
        </w:r>
      </w:ins>
      <w:bookmarkEnd w:id="1585"/>
    </w:p>
    <w:p w14:paraId="1D6819B2" w14:textId="2B14776E" w:rsidR="00046A3C" w:rsidRDefault="00046A3C">
      <w:pPr>
        <w:jc w:val="both"/>
        <w:rPr>
          <w:ins w:id="1587" w:author="Raul García Fernández" w:date="2017-07-04T19:32:00Z"/>
        </w:rPr>
        <w:pPrChange w:id="1588" w:author="Raul García Fernández" w:date="2017-07-04T19:31:00Z">
          <w:pPr>
            <w:pStyle w:val="Ttulo2"/>
            <w:numPr>
              <w:ilvl w:val="1"/>
              <w:numId w:val="26"/>
            </w:numPr>
            <w:ind w:left="1080" w:hanging="720"/>
          </w:pPr>
        </w:pPrChange>
      </w:pPr>
      <w:ins w:id="1589" w:author="Raul García Fernández" w:date="2017-07-04T19:31:00Z">
        <w:r>
          <w:t>Siguiendo el esquema de navegabilidad descri</w:t>
        </w:r>
        <w:del w:id="1590" w:author="Usuario de Windows" w:date="2017-07-06T23:28:00Z">
          <w:r w:rsidDel="00105B39">
            <w:delText>p</w:delText>
          </w:r>
        </w:del>
        <w:r>
          <w:t xml:space="preserve">to en la </w:t>
        </w:r>
      </w:ins>
      <w:ins w:id="1591" w:author="Raul García Fernández" w:date="2017-07-04T19:32:00Z">
        <w:r>
          <w:t xml:space="preserve">documentación de diseño del sistema, se ha enumerado </w:t>
        </w:r>
      </w:ins>
      <w:ins w:id="1592" w:author="Raul García Fernández" w:date="2017-07-04T19:33:00Z">
        <w:r>
          <w:t>todos los caminos prestablecidos</w:t>
        </w:r>
      </w:ins>
      <w:ins w:id="1593" w:author="Raul García Fernández" w:date="2017-07-04T19:32:00Z">
        <w:r>
          <w:t xml:space="preserve"> por el diseño</w:t>
        </w:r>
      </w:ins>
      <w:ins w:id="1594" w:author="Usuario de Windows" w:date="2017-07-06T23:28:00Z">
        <w:r w:rsidR="00105B39">
          <w:t xml:space="preserve">, </w:t>
        </w:r>
      </w:ins>
      <w:ins w:id="1595" w:author="Raul García Fernández" w:date="2017-07-04T19:32:00Z">
        <w:del w:id="1596" w:author="Usuario de Windows" w:date="2017-07-06T23:28:00Z">
          <w:r w:rsidDel="00105B39">
            <w:delText xml:space="preserve"> y </w:delText>
          </w:r>
        </w:del>
        <w:r>
          <w:t>se han realizado caminos de prueba para comprobar que la n</w:t>
        </w:r>
        <w:r w:rsidR="00B44193">
          <w:t>avegabilidad es la correcta y sigue las directrices impuestas por el diseño.</w:t>
        </w:r>
      </w:ins>
      <w:ins w:id="1597" w:author="Raul García Fernández" w:date="2017-07-05T18:27:00Z">
        <w:r w:rsidR="00292DAA">
          <w:t xml:space="preserve"> A </w:t>
        </w:r>
      </w:ins>
      <w:ins w:id="1598" w:author="Raul García Fernández" w:date="2017-07-05T19:18:00Z">
        <w:r w:rsidR="00EE000C">
          <w:t>continuación,</w:t>
        </w:r>
      </w:ins>
      <w:ins w:id="1599" w:author="Raul García Fernández" w:date="2017-07-05T18:27:00Z">
        <w:r w:rsidR="00292DAA">
          <w:t xml:space="preserve"> se muestra una imagen con los caminos de diseño numerados y una tabla con </w:t>
        </w:r>
      </w:ins>
      <w:ins w:id="1600" w:author="Raul García Fernández" w:date="2017-07-05T19:40:00Z">
        <w:r w:rsidR="00D13176">
          <w:t>unos conjuntos</w:t>
        </w:r>
      </w:ins>
      <w:ins w:id="1601" w:author="Raul García Fernández" w:date="2017-07-05T18:27:00Z">
        <w:r w:rsidR="00292DAA">
          <w:t xml:space="preserve"> de caminos de pruebas.</w:t>
        </w:r>
      </w:ins>
    </w:p>
    <w:p w14:paraId="2C0BF364" w14:textId="77777777" w:rsidR="00B44193" w:rsidRDefault="00B44193">
      <w:pPr>
        <w:jc w:val="both"/>
        <w:rPr>
          <w:ins w:id="1602" w:author="Raul García Fernández" w:date="2017-07-04T19:32:00Z"/>
        </w:rPr>
        <w:pPrChange w:id="1603" w:author="Raul García Fernández" w:date="2017-07-04T19:31:00Z">
          <w:pPr>
            <w:pStyle w:val="Ttulo2"/>
            <w:numPr>
              <w:ilvl w:val="1"/>
              <w:numId w:val="26"/>
            </w:numPr>
            <w:ind w:left="1080" w:hanging="720"/>
          </w:pPr>
        </w:pPrChange>
      </w:pPr>
    </w:p>
    <w:p w14:paraId="4644BC99" w14:textId="77777777" w:rsidR="00046A3C" w:rsidRPr="00046A3C" w:rsidRDefault="00046A3C">
      <w:pPr>
        <w:jc w:val="both"/>
        <w:rPr>
          <w:ins w:id="1604" w:author="Raul García Fernández" w:date="2017-07-04T19:13:00Z"/>
        </w:rPr>
        <w:pPrChange w:id="1605" w:author="Raul García Fernández" w:date="2017-07-04T19:31:00Z">
          <w:pPr>
            <w:pStyle w:val="Ttulo2"/>
            <w:numPr>
              <w:ilvl w:val="1"/>
              <w:numId w:val="26"/>
            </w:numPr>
            <w:ind w:left="1080" w:hanging="720"/>
          </w:pPr>
        </w:pPrChange>
      </w:pPr>
    </w:p>
    <w:p w14:paraId="340E2503" w14:textId="77777777" w:rsidR="00BA0EDA" w:rsidRPr="001B3F8C" w:rsidRDefault="00BA0EDA">
      <w:pPr>
        <w:pStyle w:val="Prrafodelista"/>
        <w:ind w:left="1080"/>
        <w:jc w:val="both"/>
        <w:rPr>
          <w:ins w:id="1606" w:author="Raul García Fernández" w:date="2017-07-04T19:12:00Z"/>
        </w:rPr>
        <w:pPrChange w:id="1607" w:author="Raul García Fernández" w:date="2017-07-04T19:13:00Z">
          <w:pPr>
            <w:pStyle w:val="Ttulo2"/>
            <w:numPr>
              <w:ilvl w:val="1"/>
              <w:numId w:val="26"/>
            </w:numPr>
            <w:ind w:left="1080" w:hanging="720"/>
          </w:pPr>
        </w:pPrChange>
      </w:pPr>
    </w:p>
    <w:p w14:paraId="28B2D691" w14:textId="08BAE3D9" w:rsidR="00C2313D" w:rsidRDefault="00C2313D">
      <w:pPr>
        <w:pStyle w:val="Prrafodelista"/>
        <w:keepNext/>
        <w:jc w:val="center"/>
        <w:rPr>
          <w:ins w:id="1608" w:author="Raul García Fernández" w:date="2017-07-05T20:37:00Z"/>
        </w:rPr>
        <w:pPrChange w:id="1609" w:author="Raul García Fernández" w:date="2017-07-05T20:39:00Z">
          <w:pPr>
            <w:pStyle w:val="Prrafodelista"/>
            <w:jc w:val="both"/>
          </w:pPr>
        </w:pPrChange>
      </w:pPr>
      <w:ins w:id="1610" w:author="Raul García Fernández" w:date="2017-07-04T19:33:00Z">
        <w:r>
          <w:object w:dxaOrig="8611" w:dyaOrig="12225" w14:anchorId="2BBF5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2pt;height:481.5pt" o:ole="">
              <v:imagedata r:id="rId12" o:title=""/>
            </v:shape>
            <o:OLEObject Type="Embed" ProgID="Visio.Drawing.15" ShapeID="_x0000_i1025" DrawAspect="Content" ObjectID="_1560891274" r:id="rId13"/>
          </w:object>
        </w:r>
      </w:ins>
    </w:p>
    <w:p w14:paraId="6FDE51D6" w14:textId="6CE854C9" w:rsidR="00C2313D" w:rsidRDefault="00C2313D">
      <w:pPr>
        <w:pStyle w:val="Epgrafe"/>
        <w:jc w:val="both"/>
        <w:rPr>
          <w:ins w:id="1611" w:author="Raul García Fernández" w:date="2017-07-05T20:37:00Z"/>
        </w:rPr>
        <w:pPrChange w:id="1612" w:author="Raul García Fernández" w:date="2017-07-05T20:37:00Z">
          <w:pPr>
            <w:pStyle w:val="Epgrafe"/>
          </w:pPr>
        </w:pPrChange>
      </w:pPr>
      <w:ins w:id="1613" w:author="Raul García Fernández" w:date="2017-07-05T20:37:00Z">
        <w:r>
          <w:t xml:space="preserve">Ilustración </w:t>
        </w:r>
        <w:r>
          <w:fldChar w:fldCharType="begin"/>
        </w:r>
        <w:r>
          <w:instrText xml:space="preserve"> STYLEREF 1 \s </w:instrText>
        </w:r>
      </w:ins>
      <w:r>
        <w:fldChar w:fldCharType="separate"/>
      </w:r>
      <w:r>
        <w:rPr>
          <w:noProof/>
        </w:rPr>
        <w:t>1</w:t>
      </w:r>
      <w:ins w:id="1614" w:author="Raul García Fernández" w:date="2017-07-05T20:37:00Z">
        <w:r>
          <w:fldChar w:fldCharType="end"/>
        </w:r>
        <w:r>
          <w:noBreakHyphen/>
        </w:r>
        <w:r>
          <w:fldChar w:fldCharType="begin"/>
        </w:r>
        <w:r>
          <w:instrText xml:space="preserve"> SEQ Ilustración \* ARABIC \s 1 </w:instrText>
        </w:r>
      </w:ins>
      <w:r>
        <w:fldChar w:fldCharType="separate"/>
      </w:r>
      <w:ins w:id="1615" w:author="Raul García Fernández" w:date="2017-07-05T20:37:00Z">
        <w:r>
          <w:rPr>
            <w:noProof/>
          </w:rPr>
          <w:t>1</w:t>
        </w:r>
        <w:r>
          <w:fldChar w:fldCharType="end"/>
        </w:r>
        <w:r>
          <w:t xml:space="preserve"> Mapa de navegabilidad</w:t>
        </w:r>
      </w:ins>
    </w:p>
    <w:p w14:paraId="0D73A86E" w14:textId="6AFD3EB8" w:rsidR="00C2313D" w:rsidRDefault="00C2313D">
      <w:pPr>
        <w:jc w:val="both"/>
        <w:rPr>
          <w:ins w:id="1616" w:author="Raul García Fernández" w:date="2017-07-04T19:33:00Z"/>
        </w:rPr>
        <w:pPrChange w:id="1617" w:author="Raul García Fernández" w:date="2017-07-05T20:39:00Z">
          <w:pPr>
            <w:pStyle w:val="Ttulo2"/>
            <w:numPr>
              <w:ilvl w:val="1"/>
              <w:numId w:val="26"/>
            </w:numPr>
            <w:ind w:left="1080" w:hanging="720"/>
          </w:pPr>
        </w:pPrChange>
      </w:pPr>
    </w:p>
    <w:p w14:paraId="0967177C" w14:textId="1A6EA3DC" w:rsidR="00B44193" w:rsidRDefault="00292DAA">
      <w:pPr>
        <w:rPr>
          <w:ins w:id="1618" w:author="Raul García Fernández" w:date="2017-07-04T19:34:00Z"/>
        </w:rPr>
        <w:pPrChange w:id="1619" w:author="Raul García Fernández" w:date="2017-07-05T20:38:00Z">
          <w:pPr>
            <w:pStyle w:val="Ttulo2"/>
            <w:numPr>
              <w:ilvl w:val="1"/>
              <w:numId w:val="26"/>
            </w:numPr>
            <w:ind w:left="1080" w:hanging="720"/>
          </w:pPr>
        </w:pPrChange>
      </w:pPr>
      <w:ins w:id="1620" w:author="Raul García Fernández" w:date="2017-07-04T19:33:00Z">
        <w:r>
          <w:t>Los posibles caminos son:</w:t>
        </w:r>
      </w:ins>
    </w:p>
    <w:p w14:paraId="30E61C47" w14:textId="2BDC630F" w:rsidR="00C2313D" w:rsidRDefault="00C2313D">
      <w:pPr>
        <w:pStyle w:val="Epgrafe"/>
        <w:keepNext/>
        <w:rPr>
          <w:ins w:id="1621" w:author="Raul García Fernández" w:date="2017-07-05T20:38:00Z"/>
        </w:rPr>
        <w:pPrChange w:id="1622" w:author="Raul García Fernández" w:date="2017-07-05T20:38:00Z">
          <w:pPr/>
        </w:pPrChange>
      </w:pPr>
      <w:ins w:id="1623" w:author="Raul García Fernández" w:date="2017-07-05T20:38:00Z">
        <w:r>
          <w:t xml:space="preserve">Tabla </w:t>
        </w:r>
      </w:ins>
      <w:ins w:id="1624" w:author="Raul García Fernández" w:date="2017-07-05T20:46:00Z">
        <w:r w:rsidR="005E5E38">
          <w:fldChar w:fldCharType="begin"/>
        </w:r>
        <w:r w:rsidR="005E5E38">
          <w:instrText xml:space="preserve"> STYLEREF 1 \s </w:instrText>
        </w:r>
      </w:ins>
      <w:r w:rsidR="005E5E38">
        <w:fldChar w:fldCharType="separate"/>
      </w:r>
      <w:r w:rsidR="005E5E38">
        <w:rPr>
          <w:noProof/>
        </w:rPr>
        <w:t>1</w:t>
      </w:r>
      <w:ins w:id="1625" w:author="Raul García Fernández" w:date="2017-07-05T20:46:00Z">
        <w:r w:rsidR="005E5E38">
          <w:fldChar w:fldCharType="end"/>
        </w:r>
        <w:r w:rsidR="005E5E38">
          <w:noBreakHyphen/>
        </w:r>
        <w:r w:rsidR="005E5E38">
          <w:fldChar w:fldCharType="begin"/>
        </w:r>
        <w:r w:rsidR="005E5E38">
          <w:instrText xml:space="preserve"> SEQ Tabla \* ARABIC \s 1 </w:instrText>
        </w:r>
      </w:ins>
      <w:r w:rsidR="005E5E38">
        <w:fldChar w:fldCharType="separate"/>
      </w:r>
      <w:ins w:id="1626" w:author="Raul García Fernández" w:date="2017-07-05T20:46:00Z">
        <w:r w:rsidR="005E5E38">
          <w:rPr>
            <w:noProof/>
          </w:rPr>
          <w:t>1</w:t>
        </w:r>
        <w:r w:rsidR="005E5E38">
          <w:fldChar w:fldCharType="end"/>
        </w:r>
      </w:ins>
      <w:ins w:id="1627" w:author="Raul García Fernández" w:date="2017-07-05T20:38:00Z">
        <w:r>
          <w:t xml:space="preserve"> Diseño de pruebas: Caminos</w:t>
        </w:r>
      </w:ins>
    </w:p>
    <w:tbl>
      <w:tblPr>
        <w:tblStyle w:val="GridTable4"/>
        <w:tblW w:w="0" w:type="auto"/>
        <w:jc w:val="center"/>
        <w:tblLook w:val="04A0" w:firstRow="1" w:lastRow="0" w:firstColumn="1" w:lastColumn="0" w:noHBand="0" w:noVBand="1"/>
        <w:tblPrChange w:id="1628" w:author="Raul García Fernández" w:date="2017-07-05T20:38:00Z">
          <w:tblPr>
            <w:tblStyle w:val="Tablaconcuadrcula"/>
            <w:tblW w:w="0" w:type="auto"/>
            <w:tblInd w:w="720" w:type="dxa"/>
            <w:tblLook w:val="04A0" w:firstRow="1" w:lastRow="0" w:firstColumn="1" w:lastColumn="0" w:noHBand="0" w:noVBand="1"/>
          </w:tblPr>
        </w:tblPrChange>
      </w:tblPr>
      <w:tblGrid>
        <w:gridCol w:w="1118"/>
        <w:gridCol w:w="7223"/>
        <w:tblGridChange w:id="1629">
          <w:tblGrid>
            <w:gridCol w:w="1118"/>
            <w:gridCol w:w="1042"/>
            <w:gridCol w:w="4170"/>
            <w:gridCol w:w="2011"/>
            <w:gridCol w:w="2160"/>
          </w:tblGrid>
        </w:tblGridChange>
      </w:tblGrid>
      <w:tr w:rsidR="00B44193" w14:paraId="39B5CD54" w14:textId="77777777" w:rsidTr="00C2313D">
        <w:trPr>
          <w:cnfStyle w:val="100000000000" w:firstRow="1" w:lastRow="0" w:firstColumn="0" w:lastColumn="0" w:oddVBand="0" w:evenVBand="0" w:oddHBand="0" w:evenHBand="0" w:firstRowFirstColumn="0" w:firstRowLastColumn="0" w:lastRowFirstColumn="0" w:lastRowLastColumn="0"/>
          <w:jc w:val="center"/>
          <w:ins w:id="1630" w:author="Raul García Fernández" w:date="2017-07-04T19:34:00Z"/>
          <w:trPrChange w:id="1631" w:author="Raul García Fernández" w:date="2017-07-05T20:38:00Z">
            <w:trPr>
              <w:gridBefore w:val="2"/>
            </w:trPr>
          </w:trPrChange>
        </w:trPr>
        <w:tc>
          <w:tcPr>
            <w:cnfStyle w:val="001000000000" w:firstRow="0" w:lastRow="0" w:firstColumn="1" w:lastColumn="0" w:oddVBand="0" w:evenVBand="0" w:oddHBand="0" w:evenHBand="0" w:firstRowFirstColumn="0" w:firstRowLastColumn="0" w:lastRowFirstColumn="0" w:lastRowLastColumn="0"/>
            <w:tcW w:w="1118" w:type="dxa"/>
            <w:tcPrChange w:id="1632" w:author="Raul García Fernández" w:date="2017-07-05T20:38:00Z">
              <w:tcPr>
                <w:tcW w:w="4530" w:type="dxa"/>
              </w:tcPr>
            </w:tcPrChange>
          </w:tcPr>
          <w:p w14:paraId="2D8DC463" w14:textId="1BE73D6C" w:rsidR="00B44193" w:rsidRDefault="00B44193">
            <w:pPr>
              <w:pStyle w:val="Prrafodelista"/>
              <w:ind w:left="0"/>
              <w:jc w:val="center"/>
              <w:cnfStyle w:val="101000000000" w:firstRow="1" w:lastRow="0" w:firstColumn="1" w:lastColumn="0" w:oddVBand="0" w:evenVBand="0" w:oddHBand="0" w:evenHBand="0" w:firstRowFirstColumn="0" w:firstRowLastColumn="0" w:lastRowFirstColumn="0" w:lastRowLastColumn="0"/>
              <w:rPr>
                <w:ins w:id="1633" w:author="Raul García Fernández" w:date="2017-07-04T19:34:00Z"/>
                <w:b w:val="0"/>
              </w:rPr>
              <w:pPrChange w:id="1634" w:author="Raul García Fernández" w:date="2017-07-05T20:38:00Z">
                <w:pPr>
                  <w:pStyle w:val="Prrafodelista"/>
                  <w:ind w:left="0"/>
                  <w:jc w:val="both"/>
                  <w:cnfStyle w:val="101000000000" w:firstRow="1" w:lastRow="0" w:firstColumn="1" w:lastColumn="0" w:oddVBand="0" w:evenVBand="0" w:oddHBand="0" w:evenHBand="0" w:firstRowFirstColumn="0" w:firstRowLastColumn="0" w:lastRowFirstColumn="0" w:lastRowLastColumn="0"/>
                </w:pPr>
              </w:pPrChange>
            </w:pPr>
            <w:ins w:id="1635" w:author="Raul García Fernández" w:date="2017-07-04T19:34:00Z">
              <w:r>
                <w:rPr>
                  <w:b w:val="0"/>
                </w:rPr>
                <w:t>Nº</w:t>
              </w:r>
            </w:ins>
          </w:p>
        </w:tc>
        <w:tc>
          <w:tcPr>
            <w:tcW w:w="7223" w:type="dxa"/>
            <w:tcPrChange w:id="1636" w:author="Raul García Fernández" w:date="2017-07-05T20:38:00Z">
              <w:tcPr>
                <w:tcW w:w="4531" w:type="dxa"/>
                <w:gridSpan w:val="2"/>
              </w:tcPr>
            </w:tcPrChange>
          </w:tcPr>
          <w:p w14:paraId="32B3E06F" w14:textId="08548955" w:rsidR="00B44193" w:rsidRDefault="00B44193">
            <w:pPr>
              <w:pStyle w:val="Prrafodelista"/>
              <w:ind w:left="0"/>
              <w:jc w:val="center"/>
              <w:cnfStyle w:val="100000000000" w:firstRow="1" w:lastRow="0" w:firstColumn="0" w:lastColumn="0" w:oddVBand="0" w:evenVBand="0" w:oddHBand="0" w:evenHBand="0" w:firstRowFirstColumn="0" w:firstRowLastColumn="0" w:lastRowFirstColumn="0" w:lastRowLastColumn="0"/>
              <w:rPr>
                <w:ins w:id="1637" w:author="Raul García Fernández" w:date="2017-07-04T19:34:00Z"/>
                <w:b w:val="0"/>
              </w:rPr>
              <w:pPrChange w:id="1638" w:author="Raul García Fernández" w:date="2017-07-05T20:38:00Z">
                <w:pPr>
                  <w:pStyle w:val="Prrafodelista"/>
                  <w:ind w:left="0"/>
                  <w:jc w:val="both"/>
                  <w:cnfStyle w:val="100000000000" w:firstRow="1" w:lastRow="0" w:firstColumn="0" w:lastColumn="0" w:oddVBand="0" w:evenVBand="0" w:oddHBand="0" w:evenHBand="0" w:firstRowFirstColumn="0" w:firstRowLastColumn="0" w:lastRowFirstColumn="0" w:lastRowLastColumn="0"/>
                </w:pPr>
              </w:pPrChange>
            </w:pPr>
            <w:ins w:id="1639" w:author="Raul García Fernández" w:date="2017-07-04T19:34:00Z">
              <w:r>
                <w:rPr>
                  <w:b w:val="0"/>
                </w:rPr>
                <w:t>Camino</w:t>
              </w:r>
            </w:ins>
          </w:p>
        </w:tc>
      </w:tr>
      <w:tr w:rsidR="00B44193" w14:paraId="149A2610" w14:textId="77777777" w:rsidTr="00C2313D">
        <w:tblPrEx>
          <w:tblPrExChange w:id="1640" w:author="Raul García Fernández" w:date="2017-07-05T20:38:00Z">
            <w:tblPrEx>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jc w:val="center"/>
          <w:ins w:id="1641" w:author="Raul García Fernández" w:date="2017-07-04T19:34:00Z"/>
          <w:trPrChange w:id="1642" w:author="Raul García Fernández" w:date="2017-07-05T20:38:00Z">
            <w:trPr>
              <w:gridAfter w:val="0"/>
            </w:trPr>
          </w:trPrChange>
        </w:trPr>
        <w:tc>
          <w:tcPr>
            <w:cnfStyle w:val="001000000000" w:firstRow="0" w:lastRow="0" w:firstColumn="1" w:lastColumn="0" w:oddVBand="0" w:evenVBand="0" w:oddHBand="0" w:evenHBand="0" w:firstRowFirstColumn="0" w:firstRowLastColumn="0" w:lastRowFirstColumn="0" w:lastRowLastColumn="0"/>
            <w:tcW w:w="1118" w:type="dxa"/>
            <w:tcPrChange w:id="1643" w:author="Raul García Fernández" w:date="2017-07-05T20:38:00Z">
              <w:tcPr>
                <w:tcW w:w="1118" w:type="dxa"/>
              </w:tcPr>
            </w:tcPrChange>
          </w:tcPr>
          <w:p w14:paraId="0BFEC043" w14:textId="303D7CC6" w:rsidR="00B44193" w:rsidRDefault="00B44193">
            <w:pPr>
              <w:pStyle w:val="Prrafodelista"/>
              <w:ind w:left="0"/>
              <w:jc w:val="center"/>
              <w:cnfStyle w:val="001000100000" w:firstRow="0" w:lastRow="0" w:firstColumn="1" w:lastColumn="0" w:oddVBand="0" w:evenVBand="0" w:oddHBand="1" w:evenHBand="0" w:firstRowFirstColumn="0" w:firstRowLastColumn="0" w:lastRowFirstColumn="0" w:lastRowLastColumn="0"/>
              <w:rPr>
                <w:ins w:id="1644" w:author="Raul García Fernández" w:date="2017-07-04T19:34:00Z"/>
                <w:b w:val="0"/>
              </w:rPr>
              <w:pPrChange w:id="1645" w:author="Raul García Fernández" w:date="2017-07-05T20:38:00Z">
                <w:pPr>
                  <w:pStyle w:val="Prrafodelista"/>
                  <w:ind w:left="0"/>
                  <w:jc w:val="both"/>
                  <w:cnfStyle w:val="001000100000" w:firstRow="0" w:lastRow="0" w:firstColumn="1" w:lastColumn="0" w:oddVBand="0" w:evenVBand="0" w:oddHBand="1" w:evenHBand="0" w:firstRowFirstColumn="0" w:firstRowLastColumn="0" w:lastRowFirstColumn="0" w:lastRowLastColumn="0"/>
                </w:pPr>
              </w:pPrChange>
            </w:pPr>
            <w:ins w:id="1646" w:author="Raul García Fernández" w:date="2017-07-04T19:34:00Z">
              <w:r>
                <w:rPr>
                  <w:b w:val="0"/>
                </w:rPr>
                <w:t>1</w:t>
              </w:r>
            </w:ins>
          </w:p>
        </w:tc>
        <w:tc>
          <w:tcPr>
            <w:tcW w:w="7223" w:type="dxa"/>
            <w:tcPrChange w:id="1647" w:author="Raul García Fernández" w:date="2017-07-05T20:38:00Z">
              <w:tcPr>
                <w:tcW w:w="7223" w:type="dxa"/>
                <w:gridSpan w:val="3"/>
              </w:tcPr>
            </w:tcPrChange>
          </w:tcPr>
          <w:p w14:paraId="47229425" w14:textId="4B7F614D" w:rsidR="00B44193" w:rsidRDefault="00B44193">
            <w:pPr>
              <w:pStyle w:val="Prrafodelista"/>
              <w:ind w:left="0"/>
              <w:jc w:val="center"/>
              <w:cnfStyle w:val="000000100000" w:firstRow="0" w:lastRow="0" w:firstColumn="0" w:lastColumn="0" w:oddVBand="0" w:evenVBand="0" w:oddHBand="1" w:evenHBand="0" w:firstRowFirstColumn="0" w:firstRowLastColumn="0" w:lastRowFirstColumn="0" w:lastRowLastColumn="0"/>
              <w:rPr>
                <w:ins w:id="1648" w:author="Raul García Fernández" w:date="2017-07-04T19:34:00Z"/>
                <w:b/>
              </w:rPr>
              <w:pPrChange w:id="1649" w:author="Raul García Fernández" w:date="2017-07-05T20:38:00Z">
                <w:pPr>
                  <w:pStyle w:val="Prrafodelista"/>
                  <w:ind w:left="0"/>
                  <w:jc w:val="both"/>
                  <w:cnfStyle w:val="000000100000" w:firstRow="0" w:lastRow="0" w:firstColumn="0" w:lastColumn="0" w:oddVBand="0" w:evenVBand="0" w:oddHBand="1" w:evenHBand="0" w:firstRowFirstColumn="0" w:firstRowLastColumn="0" w:lastRowFirstColumn="0" w:lastRowLastColumn="0"/>
                </w:pPr>
              </w:pPrChange>
            </w:pPr>
            <w:ins w:id="1650" w:author="Raul García Fernández" w:date="2017-07-04T19:38:00Z">
              <w:r>
                <w:rPr>
                  <w:b/>
                </w:rPr>
                <w:t>*-</w:t>
              </w:r>
            </w:ins>
            <w:ins w:id="1651" w:author="Raul García Fernández" w:date="2017-07-04T19:34:00Z">
              <w:r>
                <w:rPr>
                  <w:b/>
                </w:rPr>
                <w:t>0-</w:t>
              </w:r>
            </w:ins>
            <w:ins w:id="1652" w:author="Raul García Fernández" w:date="2017-07-04T19:36:00Z">
              <w:r>
                <w:rPr>
                  <w:b/>
                </w:rPr>
                <w:t>10</w:t>
              </w:r>
            </w:ins>
            <w:ins w:id="1653" w:author="Raul García Fernández" w:date="2017-07-04T19:35:00Z">
              <w:r>
                <w:rPr>
                  <w:b/>
                </w:rPr>
                <w:t>-1-4-16-4-15</w:t>
              </w:r>
            </w:ins>
            <w:ins w:id="1654" w:author="Raul García Fernández" w:date="2017-07-04T19:36:00Z">
              <w:r>
                <w:rPr>
                  <w:b/>
                </w:rPr>
                <w:t>-0</w:t>
              </w:r>
            </w:ins>
          </w:p>
        </w:tc>
      </w:tr>
      <w:tr w:rsidR="00B44193" w14:paraId="7D3C96B4" w14:textId="77777777" w:rsidTr="00C2313D">
        <w:tblPrEx>
          <w:tblPrExChange w:id="1655" w:author="Raul García Fernández" w:date="2017-07-05T20:38:00Z">
            <w:tblPrEx>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Ex>
          </w:tblPrExChange>
        </w:tblPrEx>
        <w:trPr>
          <w:jc w:val="center"/>
          <w:ins w:id="1656" w:author="Raul García Fernández" w:date="2017-07-04T19:36:00Z"/>
          <w:trPrChange w:id="1657" w:author="Raul García Fernández" w:date="2017-07-05T20:38:00Z">
            <w:trPr>
              <w:gridAfter w:val="0"/>
            </w:trPr>
          </w:trPrChange>
        </w:trPr>
        <w:tc>
          <w:tcPr>
            <w:cnfStyle w:val="001000000000" w:firstRow="0" w:lastRow="0" w:firstColumn="1" w:lastColumn="0" w:oddVBand="0" w:evenVBand="0" w:oddHBand="0" w:evenHBand="0" w:firstRowFirstColumn="0" w:firstRowLastColumn="0" w:lastRowFirstColumn="0" w:lastRowLastColumn="0"/>
            <w:tcW w:w="1118" w:type="dxa"/>
            <w:tcPrChange w:id="1658" w:author="Raul García Fernández" w:date="2017-07-05T20:38:00Z">
              <w:tcPr>
                <w:tcW w:w="1118" w:type="dxa"/>
              </w:tcPr>
            </w:tcPrChange>
          </w:tcPr>
          <w:p w14:paraId="0A098101" w14:textId="1DE16958" w:rsidR="00B44193" w:rsidRDefault="00B44193">
            <w:pPr>
              <w:pStyle w:val="Prrafodelista"/>
              <w:ind w:left="0"/>
              <w:jc w:val="center"/>
              <w:rPr>
                <w:ins w:id="1659" w:author="Raul García Fernández" w:date="2017-07-04T19:36:00Z"/>
                <w:b w:val="0"/>
              </w:rPr>
              <w:pPrChange w:id="1660" w:author="Raul García Fernández" w:date="2017-07-05T20:38:00Z">
                <w:pPr>
                  <w:pStyle w:val="Prrafodelista"/>
                  <w:ind w:left="0"/>
                  <w:jc w:val="both"/>
                </w:pPr>
              </w:pPrChange>
            </w:pPr>
            <w:ins w:id="1661" w:author="Raul García Fernández" w:date="2017-07-04T19:37:00Z">
              <w:r>
                <w:rPr>
                  <w:b w:val="0"/>
                </w:rPr>
                <w:t>2</w:t>
              </w:r>
            </w:ins>
          </w:p>
        </w:tc>
        <w:tc>
          <w:tcPr>
            <w:tcW w:w="7223" w:type="dxa"/>
            <w:tcPrChange w:id="1662" w:author="Raul García Fernández" w:date="2017-07-05T20:38:00Z">
              <w:tcPr>
                <w:tcW w:w="7223" w:type="dxa"/>
                <w:gridSpan w:val="3"/>
              </w:tcPr>
            </w:tcPrChange>
          </w:tcPr>
          <w:p w14:paraId="29A6C0BB" w14:textId="3AFAD1F7" w:rsidR="00B44193" w:rsidRDefault="00B44193">
            <w:pPr>
              <w:pStyle w:val="Prrafodelista"/>
              <w:ind w:left="0"/>
              <w:jc w:val="center"/>
              <w:cnfStyle w:val="000000000000" w:firstRow="0" w:lastRow="0" w:firstColumn="0" w:lastColumn="0" w:oddVBand="0" w:evenVBand="0" w:oddHBand="0" w:evenHBand="0" w:firstRowFirstColumn="0" w:firstRowLastColumn="0" w:lastRowFirstColumn="0" w:lastRowLastColumn="0"/>
              <w:rPr>
                <w:ins w:id="1663" w:author="Raul García Fernández" w:date="2017-07-04T19:36:00Z"/>
                <w:b/>
              </w:rPr>
              <w:pPrChange w:id="1664" w:author="Raul García Fernández" w:date="2017-07-05T20:38:00Z">
                <w:pPr>
                  <w:pStyle w:val="Prrafodelista"/>
                  <w:ind w:left="0"/>
                  <w:jc w:val="both"/>
                  <w:cnfStyle w:val="000000000000" w:firstRow="0" w:lastRow="0" w:firstColumn="0" w:lastColumn="0" w:oddVBand="0" w:evenVBand="0" w:oddHBand="0" w:evenHBand="0" w:firstRowFirstColumn="0" w:firstRowLastColumn="0" w:lastRowFirstColumn="0" w:lastRowLastColumn="0"/>
                </w:pPr>
              </w:pPrChange>
            </w:pPr>
            <w:ins w:id="1665" w:author="Raul García Fernández" w:date="2017-07-04T19:38:00Z">
              <w:r>
                <w:rPr>
                  <w:b/>
                </w:rPr>
                <w:t>*-3-5-17-3</w:t>
              </w:r>
            </w:ins>
            <w:ins w:id="1666" w:author="Raul García Fernández" w:date="2017-07-04T19:39:00Z">
              <w:r w:rsidR="00C2313D">
                <w:rPr>
                  <w:b/>
                </w:rPr>
                <w:t xml:space="preserve">  </w:t>
              </w:r>
            </w:ins>
          </w:p>
        </w:tc>
      </w:tr>
      <w:tr w:rsidR="00B44193" w14:paraId="60F19D24" w14:textId="77777777" w:rsidTr="00C2313D">
        <w:tblPrEx>
          <w:tblPrExChange w:id="1667" w:author="Raul García Fernández" w:date="2017-07-05T20:38:00Z">
            <w:tblPrEx>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jc w:val="center"/>
          <w:ins w:id="1668" w:author="Raul García Fernández" w:date="2017-07-04T19:39:00Z"/>
          <w:trPrChange w:id="1669" w:author="Raul García Fernández" w:date="2017-07-05T20:38:00Z">
            <w:trPr>
              <w:gridAfter w:val="0"/>
            </w:trPr>
          </w:trPrChange>
        </w:trPr>
        <w:tc>
          <w:tcPr>
            <w:cnfStyle w:val="001000000000" w:firstRow="0" w:lastRow="0" w:firstColumn="1" w:lastColumn="0" w:oddVBand="0" w:evenVBand="0" w:oddHBand="0" w:evenHBand="0" w:firstRowFirstColumn="0" w:firstRowLastColumn="0" w:lastRowFirstColumn="0" w:lastRowLastColumn="0"/>
            <w:tcW w:w="1118" w:type="dxa"/>
            <w:tcPrChange w:id="1670" w:author="Raul García Fernández" w:date="2017-07-05T20:38:00Z">
              <w:tcPr>
                <w:tcW w:w="1118" w:type="dxa"/>
              </w:tcPr>
            </w:tcPrChange>
          </w:tcPr>
          <w:p w14:paraId="549411B8" w14:textId="66D46E50" w:rsidR="00B44193" w:rsidRDefault="00B44193">
            <w:pPr>
              <w:pStyle w:val="Prrafodelista"/>
              <w:ind w:left="0"/>
              <w:jc w:val="center"/>
              <w:cnfStyle w:val="001000100000" w:firstRow="0" w:lastRow="0" w:firstColumn="1" w:lastColumn="0" w:oddVBand="0" w:evenVBand="0" w:oddHBand="1" w:evenHBand="0" w:firstRowFirstColumn="0" w:firstRowLastColumn="0" w:lastRowFirstColumn="0" w:lastRowLastColumn="0"/>
              <w:rPr>
                <w:ins w:id="1671" w:author="Raul García Fernández" w:date="2017-07-04T19:39:00Z"/>
                <w:b w:val="0"/>
              </w:rPr>
              <w:pPrChange w:id="1672" w:author="Raul García Fernández" w:date="2017-07-05T20:38:00Z">
                <w:pPr>
                  <w:pStyle w:val="Prrafodelista"/>
                  <w:ind w:left="0"/>
                  <w:jc w:val="both"/>
                  <w:cnfStyle w:val="001000100000" w:firstRow="0" w:lastRow="0" w:firstColumn="1" w:lastColumn="0" w:oddVBand="0" w:evenVBand="0" w:oddHBand="1" w:evenHBand="0" w:firstRowFirstColumn="0" w:firstRowLastColumn="0" w:lastRowFirstColumn="0" w:lastRowLastColumn="0"/>
                </w:pPr>
              </w:pPrChange>
            </w:pPr>
            <w:ins w:id="1673" w:author="Raul García Fernández" w:date="2017-07-04T19:39:00Z">
              <w:r>
                <w:rPr>
                  <w:b w:val="0"/>
                </w:rPr>
                <w:t>3</w:t>
              </w:r>
            </w:ins>
          </w:p>
        </w:tc>
        <w:tc>
          <w:tcPr>
            <w:tcW w:w="7223" w:type="dxa"/>
            <w:tcPrChange w:id="1674" w:author="Raul García Fernández" w:date="2017-07-05T20:38:00Z">
              <w:tcPr>
                <w:tcW w:w="7223" w:type="dxa"/>
                <w:gridSpan w:val="3"/>
              </w:tcPr>
            </w:tcPrChange>
          </w:tcPr>
          <w:p w14:paraId="4F789B7B" w14:textId="3B3F70D7" w:rsidR="00B44193" w:rsidRDefault="00B44193">
            <w:pPr>
              <w:pStyle w:val="Prrafodelista"/>
              <w:ind w:left="0"/>
              <w:jc w:val="center"/>
              <w:cnfStyle w:val="000000100000" w:firstRow="0" w:lastRow="0" w:firstColumn="0" w:lastColumn="0" w:oddVBand="0" w:evenVBand="0" w:oddHBand="1" w:evenHBand="0" w:firstRowFirstColumn="0" w:firstRowLastColumn="0" w:lastRowFirstColumn="0" w:lastRowLastColumn="0"/>
              <w:rPr>
                <w:ins w:id="1675" w:author="Raul García Fernández" w:date="2017-07-04T19:39:00Z"/>
                <w:b/>
              </w:rPr>
              <w:pPrChange w:id="1676" w:author="Raul García Fernández" w:date="2017-07-05T20:38:00Z">
                <w:pPr>
                  <w:pStyle w:val="Prrafodelista"/>
                  <w:ind w:left="0"/>
                  <w:jc w:val="both"/>
                  <w:cnfStyle w:val="000000100000" w:firstRow="0" w:lastRow="0" w:firstColumn="0" w:lastColumn="0" w:oddVBand="0" w:evenVBand="0" w:oddHBand="1" w:evenHBand="0" w:firstRowFirstColumn="0" w:firstRowLastColumn="0" w:lastRowFirstColumn="0" w:lastRowLastColumn="0"/>
                </w:pPr>
              </w:pPrChange>
            </w:pPr>
            <w:ins w:id="1677" w:author="Raul García Fernández" w:date="2017-07-04T19:39:00Z">
              <w:r>
                <w:rPr>
                  <w:b/>
                </w:rPr>
                <w:t>*-2-6-18-6-14-0-9-14-0</w:t>
              </w:r>
            </w:ins>
          </w:p>
        </w:tc>
      </w:tr>
      <w:tr w:rsidR="00B44193" w14:paraId="5C757345" w14:textId="77777777" w:rsidTr="00C2313D">
        <w:tblPrEx>
          <w:tblPrExChange w:id="1678" w:author="Raul García Fernández" w:date="2017-07-05T20:38:00Z">
            <w:tblPrEx>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Ex>
          </w:tblPrExChange>
        </w:tblPrEx>
        <w:trPr>
          <w:jc w:val="center"/>
          <w:ins w:id="1679" w:author="Raul García Fernández" w:date="2017-07-04T19:40:00Z"/>
          <w:trPrChange w:id="1680" w:author="Raul García Fernández" w:date="2017-07-05T20:38:00Z">
            <w:trPr>
              <w:gridAfter w:val="0"/>
            </w:trPr>
          </w:trPrChange>
        </w:trPr>
        <w:tc>
          <w:tcPr>
            <w:cnfStyle w:val="001000000000" w:firstRow="0" w:lastRow="0" w:firstColumn="1" w:lastColumn="0" w:oddVBand="0" w:evenVBand="0" w:oddHBand="0" w:evenHBand="0" w:firstRowFirstColumn="0" w:firstRowLastColumn="0" w:lastRowFirstColumn="0" w:lastRowLastColumn="0"/>
            <w:tcW w:w="1118" w:type="dxa"/>
            <w:tcPrChange w:id="1681" w:author="Raul García Fernández" w:date="2017-07-05T20:38:00Z">
              <w:tcPr>
                <w:tcW w:w="1118" w:type="dxa"/>
              </w:tcPr>
            </w:tcPrChange>
          </w:tcPr>
          <w:p w14:paraId="0C96BB10" w14:textId="42A2529E" w:rsidR="00B44193" w:rsidRDefault="00B44193">
            <w:pPr>
              <w:pStyle w:val="Prrafodelista"/>
              <w:ind w:left="0"/>
              <w:jc w:val="center"/>
              <w:rPr>
                <w:ins w:id="1682" w:author="Raul García Fernández" w:date="2017-07-04T19:40:00Z"/>
                <w:b w:val="0"/>
              </w:rPr>
              <w:pPrChange w:id="1683" w:author="Raul García Fernández" w:date="2017-07-05T20:38:00Z">
                <w:pPr>
                  <w:pStyle w:val="Prrafodelista"/>
                  <w:ind w:left="0"/>
                  <w:jc w:val="both"/>
                </w:pPr>
              </w:pPrChange>
            </w:pPr>
            <w:ins w:id="1684" w:author="Raul García Fernández" w:date="2017-07-04T19:40:00Z">
              <w:r>
                <w:rPr>
                  <w:b w:val="0"/>
                </w:rPr>
                <w:lastRenderedPageBreak/>
                <w:t>4</w:t>
              </w:r>
            </w:ins>
          </w:p>
        </w:tc>
        <w:tc>
          <w:tcPr>
            <w:tcW w:w="7223" w:type="dxa"/>
            <w:tcPrChange w:id="1685" w:author="Raul García Fernández" w:date="2017-07-05T20:38:00Z">
              <w:tcPr>
                <w:tcW w:w="7223" w:type="dxa"/>
                <w:gridSpan w:val="3"/>
              </w:tcPr>
            </w:tcPrChange>
          </w:tcPr>
          <w:p w14:paraId="0D9306B8" w14:textId="4BD61C26" w:rsidR="00B44193" w:rsidRDefault="00C2313D">
            <w:pPr>
              <w:pStyle w:val="Prrafodelista"/>
              <w:ind w:left="0"/>
              <w:jc w:val="center"/>
              <w:cnfStyle w:val="000000000000" w:firstRow="0" w:lastRow="0" w:firstColumn="0" w:lastColumn="0" w:oddVBand="0" w:evenVBand="0" w:oddHBand="0" w:evenHBand="0" w:firstRowFirstColumn="0" w:firstRowLastColumn="0" w:lastRowFirstColumn="0" w:lastRowLastColumn="0"/>
              <w:rPr>
                <w:ins w:id="1686" w:author="Raul García Fernández" w:date="2017-07-04T19:40:00Z"/>
                <w:b/>
              </w:rPr>
              <w:pPrChange w:id="1687" w:author="Raul García Fernández" w:date="2017-07-05T20:38:00Z">
                <w:pPr>
                  <w:pStyle w:val="Prrafodelista"/>
                  <w:ind w:left="0"/>
                  <w:jc w:val="both"/>
                  <w:cnfStyle w:val="000000000000" w:firstRow="0" w:lastRow="0" w:firstColumn="0" w:lastColumn="0" w:oddVBand="0" w:evenVBand="0" w:oddHBand="0" w:evenHBand="0" w:firstRowFirstColumn="0" w:firstRowLastColumn="0" w:lastRowFirstColumn="0" w:lastRowLastColumn="0"/>
                </w:pPr>
              </w:pPrChange>
            </w:pPr>
            <w:ins w:id="1688" w:author="Raul García Fernández" w:date="2017-07-04T19:40:00Z">
              <w:r>
                <w:rPr>
                  <w:b/>
                </w:rPr>
                <w:t xml:space="preserve">*-4 </w:t>
              </w:r>
            </w:ins>
          </w:p>
        </w:tc>
      </w:tr>
    </w:tbl>
    <w:p w14:paraId="5B30574B" w14:textId="77777777" w:rsidR="00C2313D" w:rsidRDefault="00C2313D">
      <w:pPr>
        <w:spacing w:after="0" w:line="240" w:lineRule="auto"/>
        <w:rPr>
          <w:ins w:id="1689" w:author="Raul García Fernández" w:date="2017-07-05T20:38:00Z"/>
        </w:rPr>
      </w:pPr>
    </w:p>
    <w:p w14:paraId="44CD4075" w14:textId="3989296F" w:rsidR="006014A1" w:rsidRPr="00EE3CB7" w:rsidRDefault="00C2313D">
      <w:pPr>
        <w:spacing w:after="0" w:line="240" w:lineRule="auto"/>
        <w:pPrChange w:id="1690" w:author="Raul García Fernández" w:date="2017-07-04T17:16:00Z">
          <w:pPr>
            <w:pStyle w:val="Ttulo2"/>
            <w:numPr>
              <w:ilvl w:val="1"/>
              <w:numId w:val="26"/>
            </w:numPr>
            <w:ind w:left="1080" w:hanging="720"/>
          </w:pPr>
        </w:pPrChange>
      </w:pPr>
      <w:ins w:id="1691" w:author="Raul García Fernández" w:date="2017-07-05T20:38:00Z">
        <w:r>
          <w:br w:type="page"/>
        </w:r>
      </w:ins>
      <w:del w:id="1692" w:author="Raul García Fernández" w:date="2017-07-04T17:16:00Z">
        <w:r w:rsidR="00917983" w:rsidDel="00EE3CB7">
          <w:br/>
        </w:r>
      </w:del>
    </w:p>
    <w:p w14:paraId="112EA9C4" w14:textId="59FD70D4" w:rsidR="00C77FF0" w:rsidRPr="006014A1" w:rsidDel="00EE3CB7" w:rsidRDefault="00522677" w:rsidP="002C1011">
      <w:pPr>
        <w:pStyle w:val="Prrafodelista"/>
        <w:numPr>
          <w:ilvl w:val="0"/>
          <w:numId w:val="25"/>
        </w:numPr>
        <w:jc w:val="both"/>
        <w:rPr>
          <w:del w:id="1693" w:author="Raul García Fernández" w:date="2017-07-04T17:16:00Z"/>
          <w:b/>
          <w:szCs w:val="24"/>
        </w:rPr>
      </w:pPr>
      <w:del w:id="1694" w:author="Raul García Fernández" w:date="2017-07-04T17:16:00Z">
        <w:r w:rsidRPr="00EE3870" w:rsidDel="00EE3CB7">
          <w:rPr>
            <w:b/>
          </w:rPr>
          <w:lastRenderedPageBreak/>
          <w:delText xml:space="preserve">Prueba </w:delText>
        </w:r>
        <w:r w:rsidR="00C77FF0" w:rsidRPr="00EE3870" w:rsidDel="00EE3CB7">
          <w:rPr>
            <w:b/>
          </w:rPr>
          <w:delText>unitaria</w:delText>
        </w:r>
        <w:r w:rsidR="00C77FF0" w:rsidRPr="00EE3870" w:rsidDel="00EE3CB7">
          <w:delText>:</w:delText>
        </w:r>
        <w:r w:rsidR="002C1011" w:rsidRPr="00EE3870" w:rsidDel="00EE3CB7">
          <w:delText xml:space="preserve"> E</w:delText>
        </w:r>
        <w:r w:rsidR="00C77FF0" w:rsidRPr="00EE3870" w:rsidDel="00EE3CB7">
          <w:delText xml:space="preserve">s una forma de comprobar el correcto funcionamiento de una unidad de código. Por </w:delText>
        </w:r>
        <w:r w:rsidR="00EE3870" w:rsidRPr="00EE3870" w:rsidDel="00EE3CB7">
          <w:delText>ejemplo, el funcionamiento del constructor de una clase, la salida de una función o la comunicación entre dos objetos</w:delText>
        </w:r>
        <w:r w:rsidR="00C77FF0" w:rsidRPr="00EE3870" w:rsidDel="00EE3CB7">
          <w:delText xml:space="preserve">. </w:delText>
        </w:r>
        <w:r w:rsidR="00C77FF0" w:rsidRPr="002C1011" w:rsidDel="00EE3CB7">
          <w:rPr>
            <w:szCs w:val="24"/>
          </w:rPr>
          <w:delText xml:space="preserve">Esto sirve para asegurar que cada unidad funcione correctamente y </w:delText>
        </w:r>
        <w:r w:rsidR="002C1011" w:rsidRPr="002C1011" w:rsidDel="00EE3CB7">
          <w:rPr>
            <w:szCs w:val="24"/>
          </w:rPr>
          <w:delText>de eficientemente</w:delText>
        </w:r>
        <w:r w:rsidR="00C77FF0" w:rsidRPr="002C1011" w:rsidDel="00EE3CB7">
          <w:rPr>
            <w:szCs w:val="24"/>
          </w:rPr>
          <w:delText xml:space="preserve"> por separado</w:delText>
        </w:r>
        <w:r w:rsidR="00C77FF0" w:rsidRPr="006014A1" w:rsidDel="00EE3CB7">
          <w:rPr>
            <w:szCs w:val="24"/>
          </w:rPr>
          <w:delText>.</w:delText>
        </w:r>
        <w:bookmarkStart w:id="1695" w:name="_Toc487050094"/>
        <w:bookmarkStart w:id="1696" w:name="_Toc487050334"/>
        <w:bookmarkStart w:id="1697" w:name="_Toc487050968"/>
        <w:bookmarkEnd w:id="1695"/>
        <w:bookmarkEnd w:id="1696"/>
        <w:bookmarkEnd w:id="1697"/>
      </w:del>
    </w:p>
    <w:p w14:paraId="46336ED6" w14:textId="6ADE62C9" w:rsidR="0097544A" w:rsidRPr="006014A1" w:rsidDel="00EE3CB7" w:rsidRDefault="0097544A" w:rsidP="002C1011">
      <w:pPr>
        <w:jc w:val="both"/>
        <w:rPr>
          <w:del w:id="1698" w:author="Raul García Fernández" w:date="2017-07-04T17:16:00Z"/>
          <w:b/>
          <w:szCs w:val="24"/>
        </w:rPr>
      </w:pPr>
      <w:bookmarkStart w:id="1699" w:name="_Toc487050095"/>
      <w:bookmarkStart w:id="1700" w:name="_Toc487050335"/>
      <w:bookmarkStart w:id="1701" w:name="_Toc487050969"/>
      <w:bookmarkEnd w:id="1699"/>
      <w:bookmarkEnd w:id="1700"/>
      <w:bookmarkEnd w:id="1701"/>
    </w:p>
    <w:p w14:paraId="3E2FEF25" w14:textId="595BE090" w:rsidR="00C77FF0" w:rsidRPr="006014A1" w:rsidDel="00EE3CB7" w:rsidRDefault="00C77FF0" w:rsidP="002C1011">
      <w:pPr>
        <w:pStyle w:val="Prrafodelista"/>
        <w:numPr>
          <w:ilvl w:val="0"/>
          <w:numId w:val="25"/>
        </w:numPr>
        <w:jc w:val="both"/>
        <w:rPr>
          <w:del w:id="1702" w:author="Raul García Fernández" w:date="2017-07-04T17:16:00Z"/>
          <w:szCs w:val="24"/>
        </w:rPr>
      </w:pPr>
      <w:del w:id="1703" w:author="Raul García Fernández" w:date="2017-07-04T17:16:00Z">
        <w:r w:rsidRPr="006014A1" w:rsidDel="00EE3CB7">
          <w:rPr>
            <w:b/>
            <w:szCs w:val="24"/>
          </w:rPr>
          <w:delText>Prueba funcional:</w:delText>
        </w:r>
        <w:r w:rsidR="0097544A" w:rsidRPr="006014A1" w:rsidDel="00EE3CB7">
          <w:rPr>
            <w:szCs w:val="24"/>
          </w:rPr>
          <w:delText xml:space="preserve"> Prueba basada en la ejecución, revisión y retroalimentación de las funcionalidades previamente diseñadas para el software. Las pruebas funcionales se hacen mediante el diseño de modelos de prueba</w:delText>
        </w:r>
        <w:r w:rsidR="002C1011" w:rsidDel="00EE3CB7">
          <w:rPr>
            <w:szCs w:val="24"/>
          </w:rPr>
          <w:delText>,</w:delText>
        </w:r>
        <w:r w:rsidR="0097544A" w:rsidRPr="006014A1" w:rsidDel="00EE3CB7">
          <w:rPr>
            <w:szCs w:val="24"/>
          </w:rPr>
          <w:delText xml:space="preserve"> que buscan evaluar cada una de las opciones con las que cuenta el paquete informático. Dicho de otro </w:delText>
        </w:r>
        <w:r w:rsidR="006014A1" w:rsidRPr="006014A1" w:rsidDel="00EE3CB7">
          <w:rPr>
            <w:szCs w:val="24"/>
          </w:rPr>
          <w:delText>modo,</w:delText>
        </w:r>
        <w:r w:rsidR="0097544A" w:rsidRPr="006014A1" w:rsidDel="00EE3CB7">
          <w:rPr>
            <w:szCs w:val="24"/>
          </w:rPr>
          <w:delText xml:space="preserve"> son pruebas específicas, concretas y exhaustivas para probar y validar que el software hace lo que debe </w:delText>
        </w:r>
        <w:r w:rsidR="00BD2AFE" w:rsidRPr="006014A1" w:rsidDel="00EE3CB7">
          <w:rPr>
            <w:szCs w:val="24"/>
          </w:rPr>
          <w:delText>y,</w:delText>
        </w:r>
        <w:r w:rsidR="00BD2AFE" w:rsidDel="00EE3CB7">
          <w:rPr>
            <w:szCs w:val="24"/>
          </w:rPr>
          <w:delText xml:space="preserve"> sobre todo</w:delText>
        </w:r>
        <w:r w:rsidR="002C1011" w:rsidDel="00EE3CB7">
          <w:rPr>
            <w:szCs w:val="24"/>
          </w:rPr>
          <w:delText>,</w:delText>
        </w:r>
        <w:r w:rsidR="00BD2AFE" w:rsidDel="00EE3CB7">
          <w:rPr>
            <w:szCs w:val="24"/>
          </w:rPr>
          <w:delText xml:space="preserve"> </w:delText>
        </w:r>
        <w:r w:rsidR="0097544A" w:rsidRPr="006014A1" w:rsidDel="00EE3CB7">
          <w:rPr>
            <w:szCs w:val="24"/>
          </w:rPr>
          <w:delText>lo que se ha especificado.</w:delText>
        </w:r>
        <w:bookmarkStart w:id="1704" w:name="_Toc487050096"/>
        <w:bookmarkStart w:id="1705" w:name="_Toc487050336"/>
        <w:bookmarkStart w:id="1706" w:name="_Toc487050970"/>
        <w:bookmarkEnd w:id="1704"/>
        <w:bookmarkEnd w:id="1705"/>
        <w:bookmarkEnd w:id="1706"/>
      </w:del>
    </w:p>
    <w:commentRangeEnd w:id="262"/>
    <w:p w14:paraId="4FF62B64" w14:textId="33BE598F" w:rsidR="00572B20" w:rsidDel="00EE3CB7" w:rsidRDefault="00BB126F" w:rsidP="00572B20">
      <w:pPr>
        <w:pStyle w:val="Prrafodelista"/>
        <w:spacing w:after="0" w:line="360" w:lineRule="auto"/>
        <w:ind w:left="780"/>
        <w:jc w:val="both"/>
        <w:rPr>
          <w:del w:id="1707" w:author="Raul García Fernández" w:date="2017-07-04T17:16:00Z"/>
          <w:szCs w:val="24"/>
        </w:rPr>
      </w:pPr>
      <w:del w:id="1708" w:author="Raul García Fernández" w:date="2017-07-04T17:16:00Z">
        <w:r w:rsidDel="00EE3CB7">
          <w:rPr>
            <w:rStyle w:val="Refdecomentario"/>
            <w:rFonts w:eastAsia="Calibri"/>
            <w:lang w:eastAsia="en-US"/>
          </w:rPr>
          <w:commentReference w:id="262"/>
        </w:r>
        <w:bookmarkStart w:id="1709" w:name="_Toc487050097"/>
        <w:bookmarkStart w:id="1710" w:name="_Toc487050337"/>
        <w:bookmarkStart w:id="1711" w:name="_Toc487050971"/>
        <w:bookmarkEnd w:id="1709"/>
        <w:bookmarkEnd w:id="1710"/>
        <w:bookmarkEnd w:id="1711"/>
      </w:del>
    </w:p>
    <w:p w14:paraId="31EB8A13" w14:textId="287EA422" w:rsidR="00917983" w:rsidDel="00EE3CB7" w:rsidRDefault="00917983" w:rsidP="00572B20">
      <w:pPr>
        <w:pStyle w:val="Prrafodelista"/>
        <w:spacing w:after="0" w:line="360" w:lineRule="auto"/>
        <w:ind w:left="780"/>
        <w:jc w:val="both"/>
        <w:rPr>
          <w:del w:id="1712" w:author="Raul García Fernández" w:date="2017-07-04T17:16:00Z"/>
          <w:szCs w:val="24"/>
        </w:rPr>
      </w:pPr>
      <w:bookmarkStart w:id="1713" w:name="_Toc487050098"/>
      <w:bookmarkStart w:id="1714" w:name="_Toc487050338"/>
      <w:bookmarkStart w:id="1715" w:name="_Toc487050972"/>
      <w:bookmarkEnd w:id="1713"/>
      <w:bookmarkEnd w:id="1714"/>
      <w:bookmarkEnd w:id="1715"/>
    </w:p>
    <w:p w14:paraId="341CC036" w14:textId="1D6B7662" w:rsidR="00917983" w:rsidDel="00EE3CB7" w:rsidRDefault="00917983" w:rsidP="00572B20">
      <w:pPr>
        <w:pStyle w:val="Prrafodelista"/>
        <w:spacing w:after="0" w:line="360" w:lineRule="auto"/>
        <w:ind w:left="780"/>
        <w:jc w:val="both"/>
        <w:rPr>
          <w:del w:id="1716" w:author="Raul García Fernández" w:date="2017-07-04T17:16:00Z"/>
          <w:szCs w:val="24"/>
        </w:rPr>
      </w:pPr>
      <w:bookmarkStart w:id="1717" w:name="_Toc487050099"/>
      <w:bookmarkStart w:id="1718" w:name="_Toc487050339"/>
      <w:bookmarkStart w:id="1719" w:name="_Toc487050973"/>
      <w:bookmarkEnd w:id="1717"/>
      <w:bookmarkEnd w:id="1718"/>
      <w:bookmarkEnd w:id="1719"/>
    </w:p>
    <w:p w14:paraId="4E06B221" w14:textId="6214B588" w:rsidR="00572B20" w:rsidRPr="00917983" w:rsidDel="00EE3CB7" w:rsidRDefault="00572B20" w:rsidP="00917983">
      <w:pPr>
        <w:pStyle w:val="Ttulo2"/>
        <w:numPr>
          <w:ilvl w:val="1"/>
          <w:numId w:val="26"/>
        </w:numPr>
        <w:rPr>
          <w:del w:id="1720" w:author="Raul García Fernández" w:date="2017-07-04T17:16:00Z"/>
        </w:rPr>
      </w:pPr>
      <w:commentRangeStart w:id="1721"/>
      <w:del w:id="1722" w:author="Raul García Fernández" w:date="2017-07-04T17:16:00Z">
        <w:r w:rsidRPr="00917983" w:rsidDel="00EE3CB7">
          <w:delText>Diseño de pruebas: Pruebas repositorio</w:delText>
        </w:r>
        <w:r w:rsidR="00E65006" w:rsidRPr="00917983" w:rsidDel="00EE3CB7">
          <w:delText>:</w:delText>
        </w:r>
        <w:commentRangeEnd w:id="1721"/>
        <w:r w:rsidR="00BB126F" w:rsidDel="00EE3CB7">
          <w:rPr>
            <w:rStyle w:val="Refdecomentario"/>
            <w:rFonts w:eastAsia="Calibri" w:cs="Times New Roman"/>
            <w:b w:val="0"/>
            <w:bCs w:val="0"/>
          </w:rPr>
          <w:commentReference w:id="1721"/>
        </w:r>
        <w:bookmarkStart w:id="1723" w:name="_Toc487050100"/>
        <w:bookmarkStart w:id="1724" w:name="_Toc487050340"/>
        <w:bookmarkStart w:id="1725" w:name="_Toc487050974"/>
        <w:bookmarkEnd w:id="1723"/>
        <w:bookmarkEnd w:id="1724"/>
        <w:bookmarkEnd w:id="1725"/>
      </w:del>
    </w:p>
    <w:p w14:paraId="71EC8602" w14:textId="4F850576" w:rsidR="00C77FF0" w:rsidRPr="00C77FF0" w:rsidDel="00EE3CB7" w:rsidRDefault="00C77FF0" w:rsidP="00C77FF0">
      <w:pPr>
        <w:rPr>
          <w:del w:id="1726" w:author="Raul García Fernández" w:date="2017-07-04T17:16:00Z"/>
        </w:rPr>
      </w:pPr>
      <w:bookmarkStart w:id="1727" w:name="_Toc487050101"/>
      <w:bookmarkStart w:id="1728" w:name="_Toc487050341"/>
      <w:bookmarkStart w:id="1729" w:name="_Toc487050975"/>
      <w:bookmarkEnd w:id="1727"/>
      <w:bookmarkEnd w:id="1728"/>
      <w:bookmarkEnd w:id="1729"/>
    </w:p>
    <w:p w14:paraId="19DDFBC1" w14:textId="30B8651E" w:rsidR="00E65006" w:rsidRPr="00917983" w:rsidDel="00EE3CB7" w:rsidRDefault="00572B20" w:rsidP="00917983">
      <w:pPr>
        <w:pStyle w:val="Ttulo3"/>
        <w:numPr>
          <w:ilvl w:val="2"/>
          <w:numId w:val="26"/>
        </w:numPr>
        <w:rPr>
          <w:del w:id="1730" w:author="Raul García Fernández" w:date="2017-07-04T17:16:00Z"/>
        </w:rPr>
      </w:pPr>
      <w:del w:id="1731" w:author="Raul García Fernández" w:date="2017-07-04T17:16:00Z">
        <w:r w:rsidRPr="00917983" w:rsidDel="00EE3CB7">
          <w:delText>Diseño de pruebas unitaria:</w:delText>
        </w:r>
        <w:bookmarkStart w:id="1732" w:name="_Toc487050102"/>
        <w:bookmarkStart w:id="1733" w:name="_Toc487050342"/>
        <w:bookmarkStart w:id="1734" w:name="_Toc487050976"/>
        <w:bookmarkEnd w:id="1732"/>
        <w:bookmarkEnd w:id="1733"/>
        <w:bookmarkEnd w:id="1734"/>
      </w:del>
    </w:p>
    <w:p w14:paraId="740FECDB" w14:textId="73E9BD9C" w:rsidR="00C77FF0" w:rsidRPr="00D77B7D" w:rsidDel="00EE3CB7" w:rsidRDefault="00C77FF0" w:rsidP="002C1011">
      <w:pPr>
        <w:ind w:firstLine="360"/>
        <w:jc w:val="both"/>
        <w:rPr>
          <w:del w:id="1735" w:author="Raul García Fernández" w:date="2017-07-04T17:16:00Z"/>
          <w:szCs w:val="24"/>
        </w:rPr>
      </w:pPr>
      <w:del w:id="1736" w:author="Raul García Fernández" w:date="2017-07-04T17:16:00Z">
        <w:r w:rsidRPr="00D77B7D" w:rsidDel="00EE3CB7">
          <w:rPr>
            <w:szCs w:val="24"/>
          </w:rPr>
          <w:delText xml:space="preserve">Para comprobar el correcto manejo de las </w:delText>
        </w:r>
        <w:r w:rsidR="006022B2" w:rsidRPr="00D77B7D" w:rsidDel="00EE3CB7">
          <w:rPr>
            <w:szCs w:val="24"/>
          </w:rPr>
          <w:delText>órdenes</w:delText>
        </w:r>
        <w:r w:rsidRPr="00D77B7D" w:rsidDel="00EE3CB7">
          <w:rPr>
            <w:szCs w:val="24"/>
          </w:rPr>
          <w:delText xml:space="preserve"> </w:delText>
        </w:r>
        <w:r w:rsidR="00D77B7D" w:rsidRPr="00D77B7D" w:rsidDel="00EE3CB7">
          <w:rPr>
            <w:szCs w:val="24"/>
          </w:rPr>
          <w:delText>del usuario</w:delText>
        </w:r>
        <w:r w:rsidRPr="00D77B7D" w:rsidDel="00EE3CB7">
          <w:rPr>
            <w:szCs w:val="24"/>
          </w:rPr>
          <w:delText xml:space="preserve"> y la gestión de los diversos </w:delText>
        </w:r>
        <w:r w:rsidR="002C1011" w:rsidDel="00EE3CB7">
          <w:rPr>
            <w:szCs w:val="24"/>
          </w:rPr>
          <w:delText>grupos, ejecuciones o proyecto, s</w:delText>
        </w:r>
        <w:r w:rsidRPr="00D77B7D" w:rsidDel="00EE3CB7">
          <w:rPr>
            <w:szCs w:val="24"/>
          </w:rPr>
          <w:delText>e va</w:delText>
        </w:r>
        <w:r w:rsidR="002C1011" w:rsidDel="00EE3CB7">
          <w:rPr>
            <w:szCs w:val="24"/>
          </w:rPr>
          <w:delText>n a realizar varia</w:delText>
        </w:r>
        <w:r w:rsidRPr="00D77B7D" w:rsidDel="00EE3CB7">
          <w:rPr>
            <w:szCs w:val="24"/>
          </w:rPr>
          <w:delText>s baterías de</w:delText>
        </w:r>
        <w:r w:rsidR="002C1011" w:rsidDel="00EE3CB7">
          <w:rPr>
            <w:szCs w:val="24"/>
          </w:rPr>
          <w:delText xml:space="preserve"> pruebas unitarias. Ést</w:delText>
        </w:r>
        <w:r w:rsidRPr="00D77B7D" w:rsidDel="00EE3CB7">
          <w:rPr>
            <w:szCs w:val="24"/>
          </w:rPr>
          <w:delText>as se han creado para todos los modelos de la aplicación</w:delText>
        </w:r>
        <w:r w:rsidR="002C1011" w:rsidDel="00EE3CB7">
          <w:rPr>
            <w:szCs w:val="24"/>
          </w:rPr>
          <w:delText>, sin excepción, c</w:delText>
        </w:r>
        <w:r w:rsidRPr="00D77B7D" w:rsidDel="00EE3CB7">
          <w:rPr>
            <w:szCs w:val="24"/>
          </w:rPr>
          <w:delText>omprobando cada uno de forma independiente:</w:delText>
        </w:r>
        <w:bookmarkStart w:id="1737" w:name="_Toc487050103"/>
        <w:bookmarkStart w:id="1738" w:name="_Toc487050343"/>
        <w:bookmarkStart w:id="1739" w:name="_Toc487050977"/>
        <w:bookmarkEnd w:id="1737"/>
        <w:bookmarkEnd w:id="1738"/>
        <w:bookmarkEnd w:id="1739"/>
      </w:del>
    </w:p>
    <w:p w14:paraId="21FE9448" w14:textId="29007766" w:rsidR="00C77FF0" w:rsidRPr="006022B2" w:rsidDel="00EE3CB7" w:rsidRDefault="00C77FF0" w:rsidP="002C1011">
      <w:pPr>
        <w:pStyle w:val="Prrafodelista"/>
        <w:numPr>
          <w:ilvl w:val="0"/>
          <w:numId w:val="24"/>
        </w:numPr>
        <w:jc w:val="both"/>
        <w:rPr>
          <w:del w:id="1740" w:author="Raul García Fernández" w:date="2017-07-04T17:16:00Z"/>
          <w:szCs w:val="24"/>
        </w:rPr>
      </w:pPr>
      <w:del w:id="1741" w:author="Raul García Fernández" w:date="2017-07-04T17:16:00Z">
        <w:r w:rsidRPr="006022B2" w:rsidDel="00EE3CB7">
          <w:rPr>
            <w:szCs w:val="24"/>
          </w:rPr>
          <w:delText>La posibilidad de acceder a la base de dat</w:delText>
        </w:r>
        <w:r w:rsidR="002C1011" w:rsidDel="00EE3CB7">
          <w:rPr>
            <w:szCs w:val="24"/>
          </w:rPr>
          <w:delText>os, crear datos, modificarlos</w:delText>
        </w:r>
        <w:r w:rsidRPr="006022B2" w:rsidDel="00EE3CB7">
          <w:rPr>
            <w:szCs w:val="24"/>
          </w:rPr>
          <w:delText xml:space="preserve"> o acceder a ellos para devolverlos.</w:delText>
        </w:r>
        <w:bookmarkStart w:id="1742" w:name="_Toc487050104"/>
        <w:bookmarkStart w:id="1743" w:name="_Toc487050344"/>
        <w:bookmarkStart w:id="1744" w:name="_Toc487050978"/>
        <w:bookmarkEnd w:id="1742"/>
        <w:bookmarkEnd w:id="1743"/>
        <w:bookmarkEnd w:id="1744"/>
      </w:del>
    </w:p>
    <w:p w14:paraId="3E8B5869" w14:textId="7A767C47" w:rsidR="00C77FF0" w:rsidRPr="006022B2" w:rsidDel="00EE3CB7" w:rsidRDefault="00C77FF0" w:rsidP="002C1011">
      <w:pPr>
        <w:pStyle w:val="Prrafodelista"/>
        <w:numPr>
          <w:ilvl w:val="0"/>
          <w:numId w:val="24"/>
        </w:numPr>
        <w:jc w:val="both"/>
        <w:rPr>
          <w:del w:id="1745" w:author="Raul García Fernández" w:date="2017-07-04T17:16:00Z"/>
          <w:szCs w:val="24"/>
        </w:rPr>
      </w:pPr>
      <w:del w:id="1746" w:author="Raul García Fernández" w:date="2017-07-04T17:16:00Z">
        <w:r w:rsidRPr="006022B2" w:rsidDel="00EE3CB7">
          <w:rPr>
            <w:szCs w:val="24"/>
          </w:rPr>
          <w:delText xml:space="preserve">La comprobación de las salidas y entradas de las diversas funciones </w:delText>
        </w:r>
        <w:r w:rsidR="006022B2" w:rsidRPr="006022B2" w:rsidDel="00EE3CB7">
          <w:rPr>
            <w:szCs w:val="24"/>
          </w:rPr>
          <w:delText>del negocio</w:delText>
        </w:r>
        <w:r w:rsidRPr="006022B2" w:rsidDel="00EE3CB7">
          <w:rPr>
            <w:szCs w:val="24"/>
          </w:rPr>
          <w:delText>, analizando la salida de dichas funciones de forma errónea o correcta.</w:delText>
        </w:r>
        <w:bookmarkStart w:id="1747" w:name="_Toc487050105"/>
        <w:bookmarkStart w:id="1748" w:name="_Toc487050345"/>
        <w:bookmarkStart w:id="1749" w:name="_Toc487050979"/>
        <w:bookmarkEnd w:id="1747"/>
        <w:bookmarkEnd w:id="1748"/>
        <w:bookmarkEnd w:id="1749"/>
      </w:del>
    </w:p>
    <w:p w14:paraId="02CB8E36" w14:textId="18BCC4E7" w:rsidR="00C77FF0" w:rsidRPr="006022B2" w:rsidDel="00EE3CB7" w:rsidRDefault="00C77FF0" w:rsidP="002C1011">
      <w:pPr>
        <w:pStyle w:val="Prrafodelista"/>
        <w:numPr>
          <w:ilvl w:val="0"/>
          <w:numId w:val="24"/>
        </w:numPr>
        <w:jc w:val="both"/>
        <w:rPr>
          <w:del w:id="1750" w:author="Raul García Fernández" w:date="2017-07-04T17:16:00Z"/>
          <w:szCs w:val="24"/>
        </w:rPr>
      </w:pPr>
      <w:del w:id="1751" w:author="Raul García Fernández" w:date="2017-07-04T17:16:00Z">
        <w:r w:rsidRPr="006022B2" w:rsidDel="00EE3CB7">
          <w:rPr>
            <w:szCs w:val="24"/>
          </w:rPr>
          <w:delText>El correcto funcionamiento de las clases y funciones auxiliares que facilitan el funcionamiento del negocio.</w:delText>
        </w:r>
        <w:bookmarkStart w:id="1752" w:name="_Toc487050106"/>
        <w:bookmarkStart w:id="1753" w:name="_Toc487050346"/>
        <w:bookmarkStart w:id="1754" w:name="_Toc487050980"/>
        <w:bookmarkEnd w:id="1752"/>
        <w:bookmarkEnd w:id="1753"/>
        <w:bookmarkEnd w:id="1754"/>
      </w:del>
    </w:p>
    <w:p w14:paraId="561B6DD4" w14:textId="01BA22C4" w:rsidR="00C77FF0" w:rsidRPr="00D77B7D" w:rsidDel="00EE3CB7" w:rsidRDefault="00C77FF0" w:rsidP="002C1011">
      <w:pPr>
        <w:jc w:val="both"/>
        <w:rPr>
          <w:del w:id="1755" w:author="Raul García Fernández" w:date="2017-07-04T17:16:00Z"/>
          <w:szCs w:val="24"/>
        </w:rPr>
      </w:pPr>
      <w:del w:id="1756" w:author="Raul García Fernández" w:date="2017-07-04T17:16:00Z">
        <w:r w:rsidRPr="00D77B7D" w:rsidDel="00EE3CB7">
          <w:rPr>
            <w:szCs w:val="24"/>
          </w:rPr>
          <w:delText>Se ha puesto atención en hacer comprobaciones positivas y negativas. Es decir, comprobar el buen funcionamiento cuando es esperado y los errores cuando las opera</w:delText>
        </w:r>
        <w:r w:rsidR="002C1011" w:rsidDel="00EE3CB7">
          <w:rPr>
            <w:szCs w:val="24"/>
          </w:rPr>
          <w:delText>ciones de los diversos</w:delText>
        </w:r>
        <w:r w:rsidRPr="00D77B7D" w:rsidDel="00EE3CB7">
          <w:rPr>
            <w:szCs w:val="24"/>
          </w:rPr>
          <w:delText xml:space="preserve"> controladores, funciones y clases devuelven error.</w:delText>
        </w:r>
        <w:bookmarkStart w:id="1757" w:name="_Toc487050107"/>
        <w:bookmarkStart w:id="1758" w:name="_Toc487050347"/>
        <w:bookmarkStart w:id="1759" w:name="_Toc487050981"/>
        <w:bookmarkEnd w:id="1757"/>
        <w:bookmarkEnd w:id="1758"/>
        <w:bookmarkEnd w:id="1759"/>
      </w:del>
    </w:p>
    <w:p w14:paraId="75515168" w14:textId="5CD45F1E" w:rsidR="00C77FF0" w:rsidRPr="00C77FF0" w:rsidDel="00EE3CB7" w:rsidRDefault="00C77FF0" w:rsidP="00C77FF0">
      <w:pPr>
        <w:rPr>
          <w:del w:id="1760" w:author="Raul García Fernández" w:date="2017-07-04T17:16:00Z"/>
        </w:rPr>
      </w:pPr>
      <w:bookmarkStart w:id="1761" w:name="_Toc487050108"/>
      <w:bookmarkStart w:id="1762" w:name="_Toc487050348"/>
      <w:bookmarkStart w:id="1763" w:name="_Toc487050982"/>
      <w:bookmarkEnd w:id="1761"/>
      <w:bookmarkEnd w:id="1762"/>
      <w:bookmarkEnd w:id="1763"/>
    </w:p>
    <w:p w14:paraId="4BACE922" w14:textId="7A73C2DF" w:rsidR="006014A1" w:rsidRPr="00917983" w:rsidDel="00EE3CB7" w:rsidRDefault="00572B20" w:rsidP="00917983">
      <w:pPr>
        <w:pStyle w:val="Ttulo3"/>
        <w:numPr>
          <w:ilvl w:val="2"/>
          <w:numId w:val="26"/>
        </w:numPr>
        <w:rPr>
          <w:del w:id="1764" w:author="Raul García Fernández" w:date="2017-07-04T17:16:00Z"/>
        </w:rPr>
      </w:pPr>
      <w:del w:id="1765" w:author="Raul García Fernández" w:date="2017-07-04T17:16:00Z">
        <w:r w:rsidRPr="00917983" w:rsidDel="00EE3CB7">
          <w:delText>Diseño de pruebas funcionales:</w:delText>
        </w:r>
        <w:bookmarkStart w:id="1766" w:name="_Toc487050109"/>
        <w:bookmarkStart w:id="1767" w:name="_Toc487050349"/>
        <w:bookmarkStart w:id="1768" w:name="_Toc487050983"/>
        <w:bookmarkEnd w:id="1766"/>
        <w:bookmarkEnd w:id="1767"/>
        <w:bookmarkEnd w:id="1768"/>
      </w:del>
    </w:p>
    <w:p w14:paraId="43789BFC" w14:textId="30D48FD9" w:rsidR="006B70C5" w:rsidDel="00EE3CB7" w:rsidRDefault="00522677" w:rsidP="002C1011">
      <w:pPr>
        <w:ind w:firstLine="708"/>
        <w:jc w:val="both"/>
        <w:rPr>
          <w:del w:id="1769" w:author="Raul García Fernández" w:date="2017-07-04T17:16:00Z"/>
          <w:rFonts w:ascii="Times" w:hAnsi="Times"/>
        </w:rPr>
      </w:pPr>
      <w:del w:id="1770" w:author="Raul García Fernández" w:date="2017-07-04T17:16:00Z">
        <w:r w:rsidDel="00EE3CB7">
          <w:rPr>
            <w:rFonts w:ascii="Times" w:hAnsi="Times"/>
          </w:rPr>
          <w:delText xml:space="preserve">El objetivo de las pruebas funcionales es la </w:delText>
        </w:r>
        <w:r w:rsidR="006B70C5" w:rsidDel="00EE3CB7">
          <w:rPr>
            <w:rFonts w:ascii="Times" w:hAnsi="Times"/>
          </w:rPr>
          <w:delText>interacción</w:delText>
        </w:r>
        <w:r w:rsidDel="00EE3CB7">
          <w:rPr>
            <w:rFonts w:ascii="Times" w:hAnsi="Times"/>
          </w:rPr>
          <w:delText xml:space="preserve"> de un usuario con la aplicación. Esto permite comprobar el funciona</w:delText>
        </w:r>
        <w:r w:rsidR="006B70C5" w:rsidDel="00EE3CB7">
          <w:rPr>
            <w:rFonts w:ascii="Times" w:hAnsi="Times"/>
          </w:rPr>
          <w:delText xml:space="preserve">miento de los diversos conjuntos de sistemas que realizan actividades determinadas.  </w:delText>
        </w:r>
        <w:bookmarkStart w:id="1771" w:name="_Toc487050110"/>
        <w:bookmarkStart w:id="1772" w:name="_Toc487050350"/>
        <w:bookmarkStart w:id="1773" w:name="_Toc487050984"/>
        <w:bookmarkEnd w:id="1771"/>
        <w:bookmarkEnd w:id="1772"/>
        <w:bookmarkEnd w:id="1773"/>
      </w:del>
    </w:p>
    <w:p w14:paraId="0504FC33" w14:textId="0C21A934" w:rsidR="00522677" w:rsidRPr="00AC6A05" w:rsidDel="00EE3CB7" w:rsidRDefault="002C1011" w:rsidP="002C1011">
      <w:pPr>
        <w:jc w:val="both"/>
        <w:rPr>
          <w:del w:id="1774" w:author="Raul García Fernández" w:date="2017-07-04T17:16:00Z"/>
          <w:rFonts w:ascii="Times" w:hAnsi="Times"/>
          <w:color w:val="FF0000"/>
        </w:rPr>
      </w:pPr>
      <w:del w:id="1775" w:author="Raul García Fernández" w:date="2017-07-04T17:16:00Z">
        <w:r w:rsidDel="00EE3CB7">
          <w:rPr>
            <w:rFonts w:ascii="Times" w:hAnsi="Times"/>
          </w:rPr>
          <w:delText>Cabe destaca</w:delText>
        </w:r>
        <w:r w:rsidR="006B70C5" w:rsidDel="00EE3CB7">
          <w:rPr>
            <w:rFonts w:ascii="Times" w:hAnsi="Times"/>
          </w:rPr>
          <w:delText>r</w:delText>
        </w:r>
        <w:r w:rsidDel="00EE3CB7">
          <w:rPr>
            <w:rFonts w:ascii="Times" w:hAnsi="Times"/>
          </w:rPr>
          <w:delText xml:space="preserve"> que, estas pruebas</w:delText>
        </w:r>
        <w:r w:rsidR="006B70C5" w:rsidDel="00EE3CB7">
          <w:rPr>
            <w:rFonts w:ascii="Times" w:hAnsi="Times"/>
          </w:rPr>
          <w:delText xml:space="preserve"> no se adentran </w:delText>
        </w:r>
        <w:r w:rsidDel="00EE3CB7">
          <w:rPr>
            <w:rFonts w:ascii="Times" w:hAnsi="Times"/>
          </w:rPr>
          <w:delText>en el código, sino que lo analizan</w:delText>
        </w:r>
        <w:r w:rsidR="006B70C5" w:rsidDel="00EE3CB7">
          <w:rPr>
            <w:rFonts w:ascii="Times" w:hAnsi="Times"/>
          </w:rPr>
          <w:delText xml:space="preserve"> como una caja negra. Si existen fallos en las pruebas funcionales, deberá</w:delText>
        </w:r>
        <w:r w:rsidR="00EE3870" w:rsidDel="00EE3CB7">
          <w:rPr>
            <w:rFonts w:ascii="Times" w:hAnsi="Times"/>
          </w:rPr>
          <w:delText xml:space="preserve">n existir en las unitarias. Y si por el contrario, </w:delText>
        </w:r>
        <w:r w:rsidR="006B70C5" w:rsidDel="00EE3CB7">
          <w:rPr>
            <w:rFonts w:ascii="Times" w:hAnsi="Times"/>
          </w:rPr>
          <w:delText>no existe fallo en las unitarias</w:delText>
        </w:r>
        <w:r w:rsidR="00EE3870" w:rsidDel="00EE3CB7">
          <w:rPr>
            <w:rFonts w:ascii="Times" w:hAnsi="Times"/>
          </w:rPr>
          <w:delText xml:space="preserve"> pero si en las funcionales</w:delText>
        </w:r>
        <w:r w:rsidR="00AC6A05" w:rsidDel="00EE3CB7">
          <w:rPr>
            <w:rFonts w:ascii="Times" w:hAnsi="Times"/>
          </w:rPr>
          <w:delText>,</w:delText>
        </w:r>
        <w:r w:rsidR="006B70C5" w:rsidDel="00EE3CB7">
          <w:rPr>
            <w:rFonts w:ascii="Times" w:hAnsi="Times"/>
          </w:rPr>
          <w:delText xml:space="preserve"> </w:delText>
        </w:r>
        <w:r w:rsidR="00EE3870" w:rsidDel="00EE3CB7">
          <w:delText>es qué</w:delText>
        </w:r>
        <w:r w:rsidR="006B70C5" w:rsidRPr="00EE3870" w:rsidDel="00EE3CB7">
          <w:delText xml:space="preserve"> las c</w:delText>
        </w:r>
        <w:r w:rsidR="00EE3870" w:rsidDel="00EE3CB7">
          <w:delText>oberturas unitarias no son las correctas</w:delText>
        </w:r>
        <w:r w:rsidR="006B70C5" w:rsidDel="00EE3CB7">
          <w:rPr>
            <w:rFonts w:ascii="Times" w:hAnsi="Times"/>
          </w:rPr>
          <w:delText>.</w:delText>
        </w:r>
        <w:r w:rsidR="00AC6A05" w:rsidDel="00EE3CB7">
          <w:rPr>
            <w:rFonts w:ascii="Times" w:hAnsi="Times"/>
          </w:rPr>
          <w:delText xml:space="preserve"> </w:delText>
        </w:r>
        <w:bookmarkStart w:id="1776" w:name="_Toc487050111"/>
        <w:bookmarkStart w:id="1777" w:name="_Toc487050351"/>
        <w:bookmarkStart w:id="1778" w:name="_Toc487050985"/>
        <w:bookmarkEnd w:id="1776"/>
        <w:bookmarkEnd w:id="1777"/>
        <w:bookmarkEnd w:id="1778"/>
      </w:del>
    </w:p>
    <w:p w14:paraId="2B4BE85A" w14:textId="041DC971" w:rsidR="006B75E5" w:rsidDel="00EE3CB7" w:rsidRDefault="00AC6A05" w:rsidP="002C1011">
      <w:pPr>
        <w:jc w:val="both"/>
        <w:rPr>
          <w:del w:id="1779" w:author="Raul García Fernández" w:date="2017-07-04T17:16:00Z"/>
          <w:rFonts w:ascii="Times" w:hAnsi="Times"/>
        </w:rPr>
      </w:pPr>
      <w:del w:id="1780" w:author="Raul García Fernández" w:date="2017-07-04T17:16:00Z">
        <w:r w:rsidDel="00EE3CB7">
          <w:rPr>
            <w:rFonts w:ascii="Times" w:hAnsi="Times"/>
          </w:rPr>
          <w:delText>En el repositorio, l</w:delText>
        </w:r>
        <w:r w:rsidR="006B75E5" w:rsidDel="00EE3CB7">
          <w:rPr>
            <w:rFonts w:ascii="Times" w:hAnsi="Times"/>
          </w:rPr>
          <w:delText>a iteración entre el usuario</w:delText>
        </w:r>
        <w:r w:rsidDel="00EE3CB7">
          <w:rPr>
            <w:rFonts w:ascii="Times" w:hAnsi="Times"/>
          </w:rPr>
          <w:delText xml:space="preserve"> y el sistema </w:delText>
        </w:r>
        <w:r w:rsidR="006B75E5" w:rsidDel="00EE3CB7">
          <w:rPr>
            <w:rFonts w:ascii="Times" w:hAnsi="Times"/>
          </w:rPr>
          <w:delText>es mediante el uso de controladores que gestionan la arquitectura REST. Es por eso que enfocaremos las pruebas funcionales en ellos, los con</w:delText>
        </w:r>
        <w:r w:rsidR="00913B40" w:rsidDel="00EE3CB7">
          <w:rPr>
            <w:rFonts w:ascii="Times" w:hAnsi="Times"/>
          </w:rPr>
          <w:delText>troladores REST.</w:delText>
        </w:r>
        <w:bookmarkStart w:id="1781" w:name="_Toc487050112"/>
        <w:bookmarkStart w:id="1782" w:name="_Toc487050352"/>
        <w:bookmarkStart w:id="1783" w:name="_Toc487050986"/>
        <w:bookmarkEnd w:id="1781"/>
        <w:bookmarkEnd w:id="1782"/>
        <w:bookmarkEnd w:id="1783"/>
      </w:del>
    </w:p>
    <w:p w14:paraId="1A1D8489" w14:textId="05C5B504" w:rsidR="00913B40" w:rsidDel="00EE3CB7" w:rsidRDefault="00913B40" w:rsidP="00917983">
      <w:pPr>
        <w:pStyle w:val="Ttulo2"/>
        <w:rPr>
          <w:del w:id="1784" w:author="Raul García Fernández" w:date="2017-07-04T17:16:00Z"/>
        </w:rPr>
      </w:pPr>
      <w:bookmarkStart w:id="1785" w:name="_Toc487050113"/>
      <w:bookmarkStart w:id="1786" w:name="_Toc487050353"/>
      <w:bookmarkStart w:id="1787" w:name="_Toc487050987"/>
      <w:bookmarkEnd w:id="1785"/>
      <w:bookmarkEnd w:id="1786"/>
      <w:bookmarkEnd w:id="1787"/>
    </w:p>
    <w:p w14:paraId="79724C50" w14:textId="7B5F2AA3" w:rsidR="00E65006" w:rsidDel="00EE3CB7" w:rsidRDefault="00913B40" w:rsidP="00E65006">
      <w:pPr>
        <w:pStyle w:val="Ttulo2"/>
        <w:numPr>
          <w:ilvl w:val="1"/>
          <w:numId w:val="26"/>
        </w:numPr>
        <w:rPr>
          <w:del w:id="1788" w:author="Raul García Fernández" w:date="2017-07-04T17:16:00Z"/>
        </w:rPr>
      </w:pPr>
      <w:del w:id="1789" w:author="Raul García Fernández" w:date="2017-07-04T17:16:00Z">
        <w:r w:rsidRPr="00917983" w:rsidDel="00EE3CB7">
          <w:delText>Diseño de pruebas: Pruebas de la aplicación web</w:delText>
        </w:r>
        <w:bookmarkStart w:id="1790" w:name="_Toc487050114"/>
        <w:bookmarkStart w:id="1791" w:name="_Toc487050354"/>
        <w:bookmarkStart w:id="1792" w:name="_Toc487050988"/>
        <w:bookmarkEnd w:id="1790"/>
        <w:bookmarkEnd w:id="1791"/>
        <w:bookmarkEnd w:id="1792"/>
      </w:del>
    </w:p>
    <w:p w14:paraId="30E6A362" w14:textId="0CF39BF0" w:rsidR="00917983" w:rsidRPr="006014A1" w:rsidDel="00EE3CB7" w:rsidRDefault="00917983" w:rsidP="00E65006">
      <w:pPr>
        <w:rPr>
          <w:del w:id="1793" w:author="Raul García Fernández" w:date="2017-07-04T17:16:00Z"/>
        </w:rPr>
      </w:pPr>
      <w:bookmarkStart w:id="1794" w:name="_Toc487050115"/>
      <w:bookmarkStart w:id="1795" w:name="_Toc487050355"/>
      <w:bookmarkStart w:id="1796" w:name="_Toc487050989"/>
      <w:bookmarkEnd w:id="1794"/>
      <w:bookmarkEnd w:id="1795"/>
      <w:bookmarkEnd w:id="1796"/>
    </w:p>
    <w:p w14:paraId="1B16A612" w14:textId="41FA6512" w:rsidR="00E65006" w:rsidRPr="006014A1" w:rsidDel="00EE3CB7" w:rsidRDefault="00913B40" w:rsidP="00E65006">
      <w:pPr>
        <w:pStyle w:val="Ttulo3"/>
        <w:numPr>
          <w:ilvl w:val="2"/>
          <w:numId w:val="26"/>
        </w:numPr>
        <w:rPr>
          <w:del w:id="1797" w:author="Raul García Fernández" w:date="2017-07-04T17:16:00Z"/>
        </w:rPr>
      </w:pPr>
      <w:del w:id="1798" w:author="Raul García Fernández" w:date="2017-07-04T17:16:00Z">
        <w:r w:rsidDel="00EE3CB7">
          <w:delText>Diseño de pruebas funcionales:</w:delText>
        </w:r>
        <w:bookmarkStart w:id="1799" w:name="_Toc487050116"/>
        <w:bookmarkStart w:id="1800" w:name="_Toc487050356"/>
        <w:bookmarkStart w:id="1801" w:name="_Toc487050990"/>
        <w:bookmarkEnd w:id="1799"/>
        <w:bookmarkEnd w:id="1800"/>
        <w:bookmarkEnd w:id="1801"/>
      </w:del>
    </w:p>
    <w:p w14:paraId="4EEDAE3F" w14:textId="1C4FFB3F" w:rsidR="00A315A1" w:rsidRPr="006014A1" w:rsidDel="00EE3CB7" w:rsidRDefault="00A315A1" w:rsidP="00AC6A05">
      <w:pPr>
        <w:ind w:firstLine="708"/>
        <w:jc w:val="both"/>
        <w:rPr>
          <w:del w:id="1802" w:author="Raul García Fernández" w:date="2017-07-04T17:16:00Z"/>
          <w:szCs w:val="24"/>
        </w:rPr>
      </w:pPr>
      <w:del w:id="1803" w:author="Raul García Fernández" w:date="2017-07-04T17:16:00Z">
        <w:r w:rsidRPr="006014A1" w:rsidDel="00EE3CB7">
          <w:rPr>
            <w:szCs w:val="24"/>
          </w:rPr>
          <w:delText>El objetivo de las pruebas funcionales es la interacción de un usuario con la aplicación. Esto permite comprobar el funcionamiento de los diversos conjuntos de sistemas que realizan actividades determinadas</w:delText>
        </w:r>
        <w:r w:rsidR="006014A1" w:rsidDel="00EE3CB7">
          <w:rPr>
            <w:szCs w:val="24"/>
          </w:rPr>
          <w:delText xml:space="preserve"> entre sí para resolver los requisitos de sistema</w:delText>
        </w:r>
        <w:r w:rsidRPr="006014A1" w:rsidDel="00EE3CB7">
          <w:rPr>
            <w:szCs w:val="24"/>
          </w:rPr>
          <w:delText xml:space="preserve">.  </w:delText>
        </w:r>
        <w:bookmarkStart w:id="1804" w:name="_Toc487050117"/>
        <w:bookmarkStart w:id="1805" w:name="_Toc487050357"/>
        <w:bookmarkStart w:id="1806" w:name="_Toc487050991"/>
        <w:bookmarkEnd w:id="1804"/>
        <w:bookmarkEnd w:id="1805"/>
        <w:bookmarkEnd w:id="1806"/>
      </w:del>
    </w:p>
    <w:p w14:paraId="0F427916" w14:textId="7820671B" w:rsidR="00A315A1" w:rsidRPr="006014A1" w:rsidDel="00EE3CB7" w:rsidRDefault="00AC6A05" w:rsidP="00AC6A05">
      <w:pPr>
        <w:jc w:val="both"/>
        <w:rPr>
          <w:del w:id="1807" w:author="Raul García Fernández" w:date="2017-07-04T17:16:00Z"/>
          <w:szCs w:val="24"/>
        </w:rPr>
      </w:pPr>
      <w:del w:id="1808" w:author="Raul García Fernández" w:date="2017-07-04T17:16:00Z">
        <w:r w:rsidDel="00EE3CB7">
          <w:rPr>
            <w:szCs w:val="24"/>
          </w:rPr>
          <w:tab/>
        </w:r>
        <w:r w:rsidR="00A315A1" w:rsidRPr="006014A1" w:rsidDel="00EE3CB7">
          <w:rPr>
            <w:szCs w:val="24"/>
          </w:rPr>
          <w:delText xml:space="preserve">Cabe destacar que la iteración entre usuario y sistema </w:delText>
        </w:r>
        <w:r w:rsidR="005F52DB" w:rsidDel="00EE3CB7">
          <w:rPr>
            <w:szCs w:val="24"/>
          </w:rPr>
          <w:delText>en la aplicación web, lleva entre medias</w:delText>
        </w:r>
        <w:r w:rsidR="00EE3870" w:rsidDel="00EE3CB7">
          <w:rPr>
            <w:szCs w:val="24"/>
          </w:rPr>
          <w:delText xml:space="preserve"> </w:delText>
        </w:r>
        <w:r w:rsidR="00A315A1" w:rsidRPr="006014A1" w:rsidDel="00EE3CB7">
          <w:rPr>
            <w:szCs w:val="24"/>
          </w:rPr>
          <w:delText xml:space="preserve">una </w:delText>
        </w:r>
        <w:r w:rsidR="00301684" w:rsidRPr="006014A1" w:rsidDel="00EE3CB7">
          <w:rPr>
            <w:szCs w:val="24"/>
          </w:rPr>
          <w:delText>manipulación</w:delText>
        </w:r>
        <w:r w:rsidR="00A315A1" w:rsidRPr="006014A1" w:rsidDel="00EE3CB7">
          <w:rPr>
            <w:szCs w:val="24"/>
          </w:rPr>
          <w:delText xml:space="preserve"> de</w:delText>
        </w:r>
        <w:r w:rsidR="00301684" w:rsidRPr="006014A1" w:rsidDel="00EE3CB7">
          <w:rPr>
            <w:szCs w:val="24"/>
          </w:rPr>
          <w:delText xml:space="preserve"> la vista por parte del modelo. Obviaremos esto y dejaremos la corrección de la salida en la vista, del objetivismo del tester.</w:delText>
        </w:r>
        <w:r w:rsidR="00A315A1" w:rsidRPr="006014A1" w:rsidDel="00EE3CB7">
          <w:rPr>
            <w:szCs w:val="24"/>
          </w:rPr>
          <w:delText xml:space="preserve"> </w:delText>
        </w:r>
        <w:bookmarkStart w:id="1809" w:name="_Toc487050118"/>
        <w:bookmarkStart w:id="1810" w:name="_Toc487050358"/>
        <w:bookmarkStart w:id="1811" w:name="_Toc487050992"/>
        <w:bookmarkEnd w:id="1809"/>
        <w:bookmarkEnd w:id="1810"/>
        <w:bookmarkEnd w:id="1811"/>
      </w:del>
    </w:p>
    <w:p w14:paraId="042BFE70" w14:textId="002FEA91" w:rsidR="003B3789" w:rsidRPr="006014A1" w:rsidDel="00EE3CB7" w:rsidRDefault="003B3789" w:rsidP="00AC6A05">
      <w:pPr>
        <w:jc w:val="both"/>
        <w:rPr>
          <w:del w:id="1812" w:author="Raul García Fernández" w:date="2017-07-04T17:16:00Z"/>
          <w:szCs w:val="24"/>
        </w:rPr>
      </w:pPr>
      <w:del w:id="1813" w:author="Raul García Fernández" w:date="2017-07-04T17:16:00Z">
        <w:r w:rsidRPr="006014A1" w:rsidDel="00EE3CB7">
          <w:rPr>
            <w:szCs w:val="24"/>
          </w:rPr>
          <w:delText xml:space="preserve">Para el diseño de las pruebas se ha seguido un modelo </w:delText>
        </w:r>
        <w:r w:rsidR="005F52DB" w:rsidDel="00EE3CB7">
          <w:rPr>
            <w:szCs w:val="24"/>
          </w:rPr>
          <w:delText>en forma de “Hoja de cebolla”, la cual</w:delText>
        </w:r>
        <w:r w:rsidRPr="006014A1" w:rsidDel="00EE3CB7">
          <w:rPr>
            <w:szCs w:val="24"/>
          </w:rPr>
          <w:delText xml:space="preserve"> ha ido implementando las funcional</w:delText>
        </w:r>
        <w:r w:rsidR="006014A1" w:rsidDel="00EE3CB7">
          <w:rPr>
            <w:szCs w:val="24"/>
          </w:rPr>
          <w:delText>idades más básicas de cada capa. H</w:delText>
        </w:r>
        <w:r w:rsidRPr="006014A1" w:rsidDel="00EE3CB7">
          <w:rPr>
            <w:szCs w:val="24"/>
          </w:rPr>
          <w:delText>an sido probados sus comportamientos, como se esperaban. Después se ha integrado con su capa superior y se ha</w:delText>
        </w:r>
        <w:r w:rsidR="005F52DB" w:rsidDel="00EE3CB7">
          <w:rPr>
            <w:szCs w:val="24"/>
          </w:rPr>
          <w:delText>n</w:delText>
        </w:r>
        <w:r w:rsidRPr="006014A1" w:rsidDel="00EE3CB7">
          <w:rPr>
            <w:szCs w:val="24"/>
          </w:rPr>
          <w:delText xml:space="preserve"> realizado las pruebas de las capas superiores. </w:delText>
        </w:r>
        <w:bookmarkStart w:id="1814" w:name="_Toc487050119"/>
        <w:bookmarkStart w:id="1815" w:name="_Toc487050359"/>
        <w:bookmarkStart w:id="1816" w:name="_Toc487050993"/>
        <w:bookmarkEnd w:id="1814"/>
        <w:bookmarkEnd w:id="1815"/>
        <w:bookmarkEnd w:id="1816"/>
      </w:del>
    </w:p>
    <w:p w14:paraId="26CCC011" w14:textId="617A9B91" w:rsidR="003B3789" w:rsidRPr="006014A1" w:rsidDel="00EE3CB7" w:rsidRDefault="005F52DB" w:rsidP="00AC6A05">
      <w:pPr>
        <w:jc w:val="both"/>
        <w:rPr>
          <w:del w:id="1817" w:author="Raul García Fernández" w:date="2017-07-04T17:16:00Z"/>
          <w:szCs w:val="24"/>
        </w:rPr>
      </w:pPr>
      <w:del w:id="1818" w:author="Raul García Fernández" w:date="2017-07-04T17:16:00Z">
        <w:r w:rsidDel="00EE3CB7">
          <w:rPr>
            <w:szCs w:val="24"/>
          </w:rPr>
          <w:delText>En caso de existir</w:delText>
        </w:r>
        <w:r w:rsidR="003B3789" w:rsidRPr="006014A1" w:rsidDel="00EE3CB7">
          <w:rPr>
            <w:szCs w:val="24"/>
          </w:rPr>
          <w:delText xml:space="preserve"> algún fallo relacionado con la capa inferior, se ha bajado a </w:delText>
        </w:r>
        <w:r w:rsidDel="00EE3CB7">
          <w:rPr>
            <w:szCs w:val="24"/>
          </w:rPr>
          <w:delText>la capa inferior a modificarlo</w:delText>
        </w:r>
        <w:r w:rsidR="003B3789" w:rsidRPr="006014A1" w:rsidDel="00EE3CB7">
          <w:rPr>
            <w:szCs w:val="24"/>
          </w:rPr>
          <w:delText>. Tras eso se ha</w:delText>
        </w:r>
        <w:r w:rsidDel="00EE3CB7">
          <w:rPr>
            <w:szCs w:val="24"/>
          </w:rPr>
          <w:delText>n</w:delText>
        </w:r>
        <w:r w:rsidR="003B3789" w:rsidRPr="006014A1" w:rsidDel="00EE3CB7">
          <w:rPr>
            <w:szCs w:val="24"/>
          </w:rPr>
          <w:delText xml:space="preserve"> realizado pruebas de integración de nuevo. Todo esto se ha realizado hasta llegar a las capas que pueden demostrar los servicios que cumplen los casos de uso</w:delText>
        </w:r>
        <w:r w:rsidDel="00EE3CB7">
          <w:rPr>
            <w:szCs w:val="24"/>
          </w:rPr>
          <w:delText>,</w:delText>
        </w:r>
        <w:r w:rsidR="003B3789" w:rsidRPr="006014A1" w:rsidDel="00EE3CB7">
          <w:rPr>
            <w:szCs w:val="24"/>
          </w:rPr>
          <w:delText xml:space="preserve"> donde se han utilizado pruebas funcionales de validación.</w:delText>
        </w:r>
        <w:bookmarkStart w:id="1819" w:name="_Toc487050120"/>
        <w:bookmarkStart w:id="1820" w:name="_Toc487050360"/>
        <w:bookmarkStart w:id="1821" w:name="_Toc487050994"/>
        <w:bookmarkEnd w:id="1819"/>
        <w:bookmarkEnd w:id="1820"/>
        <w:bookmarkEnd w:id="1821"/>
      </w:del>
    </w:p>
    <w:p w14:paraId="17F11A8E" w14:textId="47EA6B97" w:rsidR="003B3789" w:rsidRPr="006014A1" w:rsidDel="00EE3CB7" w:rsidRDefault="003B3789" w:rsidP="00AC6A05">
      <w:pPr>
        <w:jc w:val="both"/>
        <w:rPr>
          <w:del w:id="1822" w:author="Raul García Fernández" w:date="2017-07-04T17:16:00Z"/>
          <w:szCs w:val="24"/>
        </w:rPr>
      </w:pPr>
      <w:del w:id="1823" w:author="Raul García Fernández" w:date="2017-07-04T17:16:00Z">
        <w:r w:rsidRPr="006014A1" w:rsidDel="00EE3CB7">
          <w:rPr>
            <w:szCs w:val="24"/>
          </w:rPr>
          <w:delText>Las pruebas de validación son pruebas de caja negra, como se ha explicado anteriormente. Donde se piensa que un código debe aportar una salida esperada para ser correcto. En caso contrario existe un fallo en su implementación. Por eso debe ser reparado y vuelto a probar.</w:delText>
        </w:r>
        <w:bookmarkStart w:id="1824" w:name="_Toc487050121"/>
        <w:bookmarkStart w:id="1825" w:name="_Toc487050361"/>
        <w:bookmarkStart w:id="1826" w:name="_Toc487050995"/>
        <w:bookmarkEnd w:id="1824"/>
        <w:bookmarkEnd w:id="1825"/>
        <w:bookmarkEnd w:id="1826"/>
      </w:del>
    </w:p>
    <w:p w14:paraId="17946CEA" w14:textId="072E4864" w:rsidR="00A315A1" w:rsidRPr="00A315A1" w:rsidDel="00EE3CB7" w:rsidRDefault="00A315A1" w:rsidP="00A315A1">
      <w:pPr>
        <w:rPr>
          <w:del w:id="1827" w:author="Raul García Fernández" w:date="2017-07-04T17:16:00Z"/>
        </w:rPr>
      </w:pPr>
      <w:bookmarkStart w:id="1828" w:name="_Toc487050122"/>
      <w:bookmarkStart w:id="1829" w:name="_Toc487050362"/>
      <w:bookmarkStart w:id="1830" w:name="_Toc487050996"/>
      <w:bookmarkEnd w:id="1828"/>
      <w:bookmarkEnd w:id="1829"/>
      <w:bookmarkEnd w:id="1830"/>
    </w:p>
    <w:p w14:paraId="342310BE" w14:textId="5E466DC5" w:rsidR="00E65006" w:rsidDel="00EE3CB7" w:rsidRDefault="00A315A1" w:rsidP="00917983">
      <w:pPr>
        <w:pStyle w:val="Ttulo3"/>
        <w:numPr>
          <w:ilvl w:val="2"/>
          <w:numId w:val="26"/>
        </w:numPr>
        <w:rPr>
          <w:del w:id="1831" w:author="Raul García Fernández" w:date="2017-07-04T17:16:00Z"/>
        </w:rPr>
      </w:pPr>
      <w:del w:id="1832" w:author="Raul García Fernández" w:date="2017-07-04T17:16:00Z">
        <w:r w:rsidDel="00EE3CB7">
          <w:delText>Diseño de pruebas unitarias:</w:delText>
        </w:r>
        <w:bookmarkStart w:id="1833" w:name="_Toc487050123"/>
        <w:bookmarkStart w:id="1834" w:name="_Toc487050363"/>
        <w:bookmarkStart w:id="1835" w:name="_Toc487050997"/>
        <w:bookmarkEnd w:id="1833"/>
        <w:bookmarkEnd w:id="1834"/>
        <w:bookmarkEnd w:id="1835"/>
      </w:del>
    </w:p>
    <w:p w14:paraId="40462AA8" w14:textId="5A705F96" w:rsidR="00EE7C2D" w:rsidRPr="006014A1" w:rsidDel="00EE3CB7" w:rsidRDefault="00EE7C2D" w:rsidP="005F52DB">
      <w:pPr>
        <w:ind w:firstLine="360"/>
        <w:jc w:val="both"/>
        <w:rPr>
          <w:del w:id="1836" w:author="Raul García Fernández" w:date="2017-07-04T17:16:00Z"/>
          <w:szCs w:val="24"/>
        </w:rPr>
      </w:pPr>
      <w:del w:id="1837" w:author="Raul García Fernández" w:date="2017-07-04T17:16:00Z">
        <w:r w:rsidRPr="006014A1" w:rsidDel="00EE3CB7">
          <w:rPr>
            <w:szCs w:val="24"/>
          </w:rPr>
          <w:delText>Para compr</w:delText>
        </w:r>
        <w:r w:rsidR="005F52DB" w:rsidDel="00EE3CB7">
          <w:rPr>
            <w:szCs w:val="24"/>
          </w:rPr>
          <w:delText>obar el correcto manejo de las ó</w:delText>
        </w:r>
        <w:r w:rsidRPr="006014A1" w:rsidDel="00EE3CB7">
          <w:rPr>
            <w:szCs w:val="24"/>
          </w:rPr>
          <w:delText>rdenes de los usuario</w:delText>
        </w:r>
        <w:r w:rsidR="006014A1" w:rsidDel="00EE3CB7">
          <w:rPr>
            <w:szCs w:val="24"/>
          </w:rPr>
          <w:delText>s</w:delText>
        </w:r>
        <w:r w:rsidRPr="006014A1" w:rsidDel="00EE3CB7">
          <w:rPr>
            <w:szCs w:val="24"/>
          </w:rPr>
          <w:delText xml:space="preserve"> y</w:delText>
        </w:r>
        <w:r w:rsidR="006014A1" w:rsidDel="00EE3CB7">
          <w:rPr>
            <w:szCs w:val="24"/>
          </w:rPr>
          <w:delText xml:space="preserve"> de</w:delText>
        </w:r>
        <w:r w:rsidRPr="006014A1" w:rsidDel="00EE3CB7">
          <w:rPr>
            <w:szCs w:val="24"/>
          </w:rPr>
          <w:delText xml:space="preserve"> la gestión de los diversos grupos, ejecuciones o proyecto</w:delText>
        </w:r>
        <w:r w:rsidR="006014A1" w:rsidDel="00EE3CB7">
          <w:rPr>
            <w:szCs w:val="24"/>
          </w:rPr>
          <w:delText>s</w:delText>
        </w:r>
        <w:r w:rsidR="005F52DB" w:rsidDel="00EE3CB7">
          <w:rPr>
            <w:szCs w:val="24"/>
          </w:rPr>
          <w:delText>, s</w:delText>
        </w:r>
        <w:r w:rsidRPr="006014A1" w:rsidDel="00EE3CB7">
          <w:rPr>
            <w:szCs w:val="24"/>
          </w:rPr>
          <w:delText>e va</w:delText>
        </w:r>
        <w:r w:rsidR="005F52DB" w:rsidDel="00EE3CB7">
          <w:rPr>
            <w:szCs w:val="24"/>
          </w:rPr>
          <w:delText>n</w:delText>
        </w:r>
        <w:r w:rsidRPr="006014A1" w:rsidDel="00EE3CB7">
          <w:rPr>
            <w:szCs w:val="24"/>
          </w:rPr>
          <w:delText xml:space="preserve"> a realizar v</w:delText>
        </w:r>
        <w:r w:rsidR="006014A1" w:rsidDel="00EE3CB7">
          <w:rPr>
            <w:szCs w:val="24"/>
          </w:rPr>
          <w:delText>aria</w:delText>
        </w:r>
        <w:r w:rsidRPr="006014A1" w:rsidDel="00EE3CB7">
          <w:rPr>
            <w:szCs w:val="24"/>
          </w:rPr>
          <w:delText>s baterías de pruebas unitarias. Dichas pruebas se han creado para todos los modelos de la aplicación</w:delText>
        </w:r>
        <w:r w:rsidR="005F52DB" w:rsidDel="00EE3CB7">
          <w:rPr>
            <w:szCs w:val="24"/>
          </w:rPr>
          <w:delText>,</w:delText>
        </w:r>
        <w:r w:rsidRPr="006014A1" w:rsidDel="00EE3CB7">
          <w:rPr>
            <w:szCs w:val="24"/>
          </w:rPr>
          <w:delText xml:space="preserve"> sin excepción. Comprobando cada uno de forma independiente:</w:delText>
        </w:r>
        <w:bookmarkStart w:id="1838" w:name="_Toc487050124"/>
        <w:bookmarkStart w:id="1839" w:name="_Toc487050364"/>
        <w:bookmarkStart w:id="1840" w:name="_Toc487050998"/>
        <w:bookmarkEnd w:id="1838"/>
        <w:bookmarkEnd w:id="1839"/>
        <w:bookmarkEnd w:id="1840"/>
      </w:del>
    </w:p>
    <w:p w14:paraId="5EDF3C81" w14:textId="73E10BBF" w:rsidR="00EE7C2D" w:rsidRPr="006014A1" w:rsidDel="00EE3CB7" w:rsidRDefault="00EE7C2D" w:rsidP="005F52DB">
      <w:pPr>
        <w:pStyle w:val="Prrafodelista"/>
        <w:numPr>
          <w:ilvl w:val="0"/>
          <w:numId w:val="24"/>
        </w:numPr>
        <w:jc w:val="both"/>
        <w:rPr>
          <w:del w:id="1841" w:author="Raul García Fernández" w:date="2017-07-04T17:16:00Z"/>
          <w:szCs w:val="24"/>
        </w:rPr>
      </w:pPr>
      <w:del w:id="1842" w:author="Raul García Fernández" w:date="2017-07-04T17:16:00Z">
        <w:r w:rsidRPr="006014A1" w:rsidDel="00EE3CB7">
          <w:rPr>
            <w:szCs w:val="24"/>
          </w:rPr>
          <w:delText>Comunicación con el repositorio web. Interpretación de los mensajes, realización de órdenes y manipulación de los datos recibidos o enviados.</w:delText>
        </w:r>
        <w:bookmarkStart w:id="1843" w:name="_Toc487050125"/>
        <w:bookmarkStart w:id="1844" w:name="_Toc487050365"/>
        <w:bookmarkStart w:id="1845" w:name="_Toc487050999"/>
        <w:bookmarkEnd w:id="1843"/>
        <w:bookmarkEnd w:id="1844"/>
        <w:bookmarkEnd w:id="1845"/>
      </w:del>
    </w:p>
    <w:p w14:paraId="35211A06" w14:textId="5E13525B" w:rsidR="00EE7C2D" w:rsidRPr="006014A1" w:rsidDel="00EE3CB7" w:rsidRDefault="00EE7C2D" w:rsidP="005F52DB">
      <w:pPr>
        <w:pStyle w:val="Prrafodelista"/>
        <w:numPr>
          <w:ilvl w:val="0"/>
          <w:numId w:val="24"/>
        </w:numPr>
        <w:jc w:val="both"/>
        <w:rPr>
          <w:del w:id="1846" w:author="Raul García Fernández" w:date="2017-07-04T17:16:00Z"/>
          <w:szCs w:val="24"/>
        </w:rPr>
      </w:pPr>
      <w:del w:id="1847" w:author="Raul García Fernández" w:date="2017-07-04T17:16:00Z">
        <w:r w:rsidRPr="006014A1" w:rsidDel="00EE3CB7">
          <w:rPr>
            <w:szCs w:val="24"/>
          </w:rPr>
          <w:delText>Validación de los datos</w:delText>
        </w:r>
        <w:r w:rsidR="005F52DB" w:rsidDel="00EE3CB7">
          <w:rPr>
            <w:szCs w:val="24"/>
          </w:rPr>
          <w:delText>,</w:delText>
        </w:r>
        <w:r w:rsidRPr="006014A1" w:rsidDel="00EE3CB7">
          <w:rPr>
            <w:szCs w:val="24"/>
          </w:rPr>
          <w:delText xml:space="preserve"> para ser entregados al usuario o al sistema del repositorio.</w:delText>
        </w:r>
        <w:bookmarkStart w:id="1848" w:name="_Toc487050126"/>
        <w:bookmarkStart w:id="1849" w:name="_Toc487050366"/>
        <w:bookmarkStart w:id="1850" w:name="_Toc487051000"/>
        <w:bookmarkEnd w:id="1848"/>
        <w:bookmarkEnd w:id="1849"/>
        <w:bookmarkEnd w:id="1850"/>
      </w:del>
    </w:p>
    <w:p w14:paraId="51F02701" w14:textId="34D12A5A" w:rsidR="00EE7C2D" w:rsidRPr="006014A1" w:rsidDel="00EE3CB7" w:rsidRDefault="00EE7C2D" w:rsidP="005F52DB">
      <w:pPr>
        <w:pStyle w:val="Prrafodelista"/>
        <w:numPr>
          <w:ilvl w:val="0"/>
          <w:numId w:val="24"/>
        </w:numPr>
        <w:jc w:val="both"/>
        <w:rPr>
          <w:del w:id="1851" w:author="Raul García Fernández" w:date="2017-07-04T17:16:00Z"/>
          <w:szCs w:val="24"/>
        </w:rPr>
      </w:pPr>
      <w:del w:id="1852" w:author="Raul García Fernández" w:date="2017-07-04T17:16:00Z">
        <w:r w:rsidRPr="006014A1" w:rsidDel="00EE3CB7">
          <w:rPr>
            <w:szCs w:val="24"/>
          </w:rPr>
          <w:delText>Creación de vistas complejas y registro de eventos del usuario.</w:delText>
        </w:r>
        <w:bookmarkStart w:id="1853" w:name="_Toc487050127"/>
        <w:bookmarkStart w:id="1854" w:name="_Toc487050367"/>
        <w:bookmarkStart w:id="1855" w:name="_Toc487051001"/>
        <w:bookmarkEnd w:id="1853"/>
        <w:bookmarkEnd w:id="1854"/>
        <w:bookmarkEnd w:id="1855"/>
      </w:del>
    </w:p>
    <w:p w14:paraId="05152E81" w14:textId="683C0883" w:rsidR="00EE7C2D" w:rsidRPr="006014A1" w:rsidDel="00EE3CB7" w:rsidRDefault="005F52DB" w:rsidP="005F52DB">
      <w:pPr>
        <w:jc w:val="both"/>
        <w:rPr>
          <w:del w:id="1856" w:author="Raul García Fernández" w:date="2017-07-04T17:16:00Z"/>
          <w:szCs w:val="24"/>
        </w:rPr>
      </w:pPr>
      <w:del w:id="1857" w:author="Raul García Fernández" w:date="2017-07-04T17:16:00Z">
        <w:r w:rsidDel="00EE3CB7">
          <w:rPr>
            <w:szCs w:val="24"/>
          </w:rPr>
          <w:delText>D</w:delText>
        </w:r>
        <w:r w:rsidR="00EE7C2D" w:rsidRPr="006014A1" w:rsidDel="00EE3CB7">
          <w:rPr>
            <w:szCs w:val="24"/>
          </w:rPr>
          <w:delText>estacar</w:delText>
        </w:r>
        <w:r w:rsidDel="00EE3CB7">
          <w:rPr>
            <w:szCs w:val="24"/>
          </w:rPr>
          <w:delText>emos</w:delText>
        </w:r>
        <w:r w:rsidR="00EE7C2D" w:rsidRPr="006014A1" w:rsidDel="00EE3CB7">
          <w:rPr>
            <w:szCs w:val="24"/>
          </w:rPr>
          <w:delText xml:space="preserve"> que</w:delText>
        </w:r>
        <w:r w:rsidDel="00EE3CB7">
          <w:rPr>
            <w:szCs w:val="24"/>
          </w:rPr>
          <w:delText xml:space="preserve"> estas pruebas</w:delText>
        </w:r>
        <w:r w:rsidR="00EE7C2D" w:rsidRPr="006014A1" w:rsidDel="00EE3CB7">
          <w:rPr>
            <w:szCs w:val="24"/>
          </w:rPr>
          <w:delText xml:space="preserve"> se adentran en el código, analizan el código como una caja </w:delText>
        </w:r>
        <w:r w:rsidR="006014A1" w:rsidDel="00EE3CB7">
          <w:rPr>
            <w:szCs w:val="24"/>
          </w:rPr>
          <w:delText>blanca</w:delText>
        </w:r>
        <w:r w:rsidR="00EE7C2D" w:rsidRPr="006014A1" w:rsidDel="00EE3CB7">
          <w:rPr>
            <w:szCs w:val="24"/>
          </w:rPr>
          <w:delText>. Si existen fallos en las pruebas funcionales, deberá existir en las unitarias. Y si no existe fallo en las unitarias es que l</w:delText>
        </w:r>
        <w:r w:rsidR="006014A1" w:rsidDel="00EE3CB7">
          <w:rPr>
            <w:szCs w:val="24"/>
          </w:rPr>
          <w:delText>as coberturas unitarias no es la correcta</w:delText>
        </w:r>
        <w:r w:rsidR="00EE7C2D" w:rsidRPr="006014A1" w:rsidDel="00EE3CB7">
          <w:rPr>
            <w:szCs w:val="24"/>
          </w:rPr>
          <w:delText>.</w:delText>
        </w:r>
        <w:bookmarkStart w:id="1858" w:name="_Toc487050128"/>
        <w:bookmarkStart w:id="1859" w:name="_Toc487050368"/>
        <w:bookmarkStart w:id="1860" w:name="_Toc487051002"/>
        <w:bookmarkEnd w:id="1858"/>
        <w:bookmarkEnd w:id="1859"/>
        <w:bookmarkEnd w:id="1860"/>
      </w:del>
    </w:p>
    <w:p w14:paraId="18A5B5E0" w14:textId="05CD1E2D" w:rsidR="000502E2" w:rsidRPr="006014A1" w:rsidDel="00EE3CB7" w:rsidRDefault="000502E2" w:rsidP="005F52DB">
      <w:pPr>
        <w:jc w:val="both"/>
        <w:rPr>
          <w:del w:id="1861" w:author="Raul García Fernández" w:date="2017-07-04T17:16:00Z"/>
          <w:szCs w:val="24"/>
        </w:rPr>
      </w:pPr>
      <w:del w:id="1862" w:author="Raul García Fernández" w:date="2017-07-04T17:16:00Z">
        <w:r w:rsidRPr="006014A1" w:rsidDel="00EE3CB7">
          <w:rPr>
            <w:szCs w:val="24"/>
          </w:rPr>
          <w:delText xml:space="preserve">Para realizar las pruebas unitarias en Spring, se ha usado un framework habitual en las tecnologías Java llamado JUnit. </w:delText>
        </w:r>
        <w:r w:rsidR="00B76B52" w:rsidRPr="006014A1" w:rsidDel="00EE3CB7">
          <w:rPr>
            <w:szCs w:val="24"/>
          </w:rPr>
          <w:delText>Para angularJS se ha</w:delText>
        </w:r>
        <w:r w:rsidR="005F52DB" w:rsidDel="00EE3CB7">
          <w:rPr>
            <w:szCs w:val="24"/>
          </w:rPr>
          <w:delText>n</w:delText>
        </w:r>
        <w:r w:rsidR="00B76B52" w:rsidRPr="006014A1" w:rsidDel="00EE3CB7">
          <w:rPr>
            <w:szCs w:val="24"/>
          </w:rPr>
          <w:delText xml:space="preserve"> utilizado dos programas unidos para dar más cobertura</w:delText>
        </w:r>
        <w:r w:rsidR="008703AF" w:rsidDel="00EE3CB7">
          <w:rPr>
            <w:szCs w:val="24"/>
          </w:rPr>
          <w:delText>,</w:delText>
        </w:r>
        <w:r w:rsidR="00B76B52" w:rsidRPr="006014A1" w:rsidDel="00EE3CB7">
          <w:rPr>
            <w:szCs w:val="24"/>
          </w:rPr>
          <w:delText xml:space="preserve"> denominados Jasmine y Karma.</w:delText>
        </w:r>
        <w:bookmarkStart w:id="1863" w:name="_Toc487050129"/>
        <w:bookmarkStart w:id="1864" w:name="_Toc487050369"/>
        <w:bookmarkStart w:id="1865" w:name="_Toc487051003"/>
        <w:bookmarkEnd w:id="1863"/>
        <w:bookmarkEnd w:id="1864"/>
        <w:bookmarkEnd w:id="1865"/>
      </w:del>
    </w:p>
    <w:p w14:paraId="283F0FE5" w14:textId="32F8AE0B" w:rsidR="00DE4748" w:rsidDel="00EE3CB7" w:rsidRDefault="00B76B52" w:rsidP="00DE4748">
      <w:pPr>
        <w:rPr>
          <w:del w:id="1866" w:author="Raul García Fernández" w:date="2017-07-04T17:16:00Z"/>
          <w:rFonts w:ascii="Times" w:hAnsi="Times"/>
          <w:szCs w:val="24"/>
        </w:rPr>
      </w:pPr>
      <w:del w:id="1867" w:author="Raul García Fernández" w:date="2017-07-04T17:16:00Z">
        <w:r w:rsidDel="00EE3CB7">
          <w:rPr>
            <w:rFonts w:ascii="Times" w:hAnsi="Times"/>
            <w:szCs w:val="24"/>
          </w:rPr>
          <w:delText xml:space="preserve"> </w:delText>
        </w:r>
        <w:r w:rsidDel="00EE3CB7">
          <w:rPr>
            <w:rFonts w:ascii="Times" w:hAnsi="Times"/>
            <w:szCs w:val="24"/>
          </w:rPr>
          <w:tab/>
        </w:r>
        <w:r w:rsidDel="00EE3CB7">
          <w:rPr>
            <w:rFonts w:ascii="Times" w:hAnsi="Times"/>
            <w:szCs w:val="24"/>
          </w:rPr>
          <w:tab/>
        </w:r>
        <w:r w:rsidDel="00EE3CB7">
          <w:rPr>
            <w:rFonts w:ascii="Times" w:hAnsi="Times"/>
            <w:szCs w:val="24"/>
          </w:rPr>
          <w:tab/>
        </w:r>
        <w:r w:rsidDel="00EE3CB7">
          <w:rPr>
            <w:rFonts w:ascii="Times" w:hAnsi="Times"/>
            <w:szCs w:val="24"/>
          </w:rPr>
          <w:tab/>
        </w:r>
        <w:bookmarkStart w:id="1868" w:name="_Toc487050130"/>
        <w:bookmarkStart w:id="1869" w:name="_Toc487050370"/>
        <w:bookmarkStart w:id="1870" w:name="_Toc487051004"/>
        <w:bookmarkEnd w:id="1868"/>
        <w:bookmarkEnd w:id="1869"/>
        <w:bookmarkEnd w:id="1870"/>
      </w:del>
    </w:p>
    <w:p w14:paraId="16517C8A" w14:textId="78F8A94D" w:rsidR="006014A1" w:rsidDel="00EE3CB7" w:rsidRDefault="006014A1" w:rsidP="00DE4748">
      <w:pPr>
        <w:rPr>
          <w:del w:id="1871" w:author="Raul García Fernández" w:date="2017-07-04T17:16:00Z"/>
          <w:rFonts w:ascii="Times" w:hAnsi="Times"/>
          <w:szCs w:val="24"/>
        </w:rPr>
      </w:pPr>
      <w:del w:id="1872" w:author="Raul García Fernández" w:date="2017-07-04T17:16:00Z">
        <w:r w:rsidRPr="00B76B52" w:rsidDel="00EE3CB7">
          <w:rPr>
            <w:rFonts w:ascii="Times" w:hAnsi="Times"/>
            <w:noProof/>
            <w:szCs w:val="24"/>
            <w:lang w:eastAsia="es-ES"/>
          </w:rPr>
          <w:drawing>
            <wp:anchor distT="0" distB="0" distL="114300" distR="114300" simplePos="0" relativeHeight="251648512" behindDoc="0" locked="0" layoutInCell="1" allowOverlap="1" wp14:anchorId="409E802B" wp14:editId="1BA7D248">
              <wp:simplePos x="0" y="0"/>
              <wp:positionH relativeFrom="column">
                <wp:posOffset>92075</wp:posOffset>
              </wp:positionH>
              <wp:positionV relativeFrom="paragraph">
                <wp:posOffset>565785</wp:posOffset>
              </wp:positionV>
              <wp:extent cx="1905000" cy="1905000"/>
              <wp:effectExtent l="0" t="0" r="0" b="0"/>
              <wp:wrapThrough wrapText="bothSides">
                <wp:wrapPolygon edited="0">
                  <wp:start x="1944" y="1944"/>
                  <wp:lineTo x="0" y="4104"/>
                  <wp:lineTo x="0" y="4536"/>
                  <wp:lineTo x="216" y="6696"/>
                  <wp:lineTo x="5616" y="9288"/>
                  <wp:lineTo x="7344" y="9288"/>
                  <wp:lineTo x="6480" y="10800"/>
                  <wp:lineTo x="6048" y="13176"/>
                  <wp:lineTo x="7560" y="16200"/>
                  <wp:lineTo x="5184" y="17928"/>
                  <wp:lineTo x="4536" y="18576"/>
                  <wp:lineTo x="4968" y="19656"/>
                  <wp:lineTo x="4104" y="19656"/>
                  <wp:lineTo x="4320" y="20952"/>
                  <wp:lineTo x="17280" y="20952"/>
                  <wp:lineTo x="18144" y="19656"/>
                  <wp:lineTo x="14472" y="16200"/>
                  <wp:lineTo x="16200" y="12744"/>
                  <wp:lineTo x="15336" y="10584"/>
                  <wp:lineTo x="14472" y="9288"/>
                  <wp:lineTo x="21384" y="6696"/>
                  <wp:lineTo x="21384" y="3024"/>
                  <wp:lineTo x="6912" y="1944"/>
                  <wp:lineTo x="1944" y="194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00B76B52" w:rsidDel="00EE3CB7">
          <w:rPr>
            <w:rFonts w:ascii="Times" w:hAnsi="Times"/>
            <w:noProof/>
            <w:szCs w:val="24"/>
            <w:lang w:eastAsia="es-ES"/>
          </w:rPr>
          <w:drawing>
            <wp:anchor distT="0" distB="0" distL="114300" distR="114300" simplePos="0" relativeHeight="251660800" behindDoc="0" locked="0" layoutInCell="1" allowOverlap="1" wp14:anchorId="103AD3C6" wp14:editId="3BDB0E93">
              <wp:simplePos x="0" y="0"/>
              <wp:positionH relativeFrom="column">
                <wp:posOffset>3411855</wp:posOffset>
              </wp:positionH>
              <wp:positionV relativeFrom="paragraph">
                <wp:posOffset>596265</wp:posOffset>
              </wp:positionV>
              <wp:extent cx="2076450" cy="20764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anchor>
          </w:drawing>
        </w:r>
        <w:r w:rsidDel="00EE3CB7">
          <w:br/>
        </w:r>
        <w:bookmarkStart w:id="1873" w:name="_Toc487050131"/>
        <w:bookmarkStart w:id="1874" w:name="_Toc487050371"/>
        <w:bookmarkStart w:id="1875" w:name="_Toc487051005"/>
        <w:bookmarkEnd w:id="1873"/>
        <w:bookmarkEnd w:id="1874"/>
        <w:bookmarkEnd w:id="1875"/>
      </w:del>
    </w:p>
    <w:p w14:paraId="4F238463" w14:textId="7683EEDF" w:rsidR="00DE4748" w:rsidRPr="00DE4748" w:rsidDel="00EE3CB7" w:rsidRDefault="00DE4748" w:rsidP="00DE4748">
      <w:pPr>
        <w:rPr>
          <w:del w:id="1876" w:author="Raul García Fernández" w:date="2017-07-04T17:16:00Z"/>
          <w:rFonts w:ascii="Times" w:hAnsi="Times"/>
          <w:szCs w:val="24"/>
        </w:rPr>
      </w:pPr>
      <w:bookmarkStart w:id="1877" w:name="_Toc487050132"/>
      <w:bookmarkStart w:id="1878" w:name="_Toc487050372"/>
      <w:bookmarkStart w:id="1879" w:name="_Toc487051006"/>
      <w:bookmarkEnd w:id="1877"/>
      <w:bookmarkEnd w:id="1878"/>
      <w:bookmarkEnd w:id="1879"/>
    </w:p>
    <w:p w14:paraId="209AA408" w14:textId="4A9A75FC" w:rsidR="00E65006" w:rsidRPr="00917983" w:rsidDel="00EE3CB7" w:rsidRDefault="00913B40" w:rsidP="00917983">
      <w:pPr>
        <w:pStyle w:val="Ttulo3"/>
        <w:numPr>
          <w:ilvl w:val="2"/>
          <w:numId w:val="26"/>
        </w:numPr>
        <w:rPr>
          <w:del w:id="1880" w:author="Raul García Fernández" w:date="2017-07-04T17:16:00Z"/>
        </w:rPr>
      </w:pPr>
      <w:del w:id="1881" w:author="Raul García Fernández" w:date="2017-07-04T17:16:00Z">
        <w:r w:rsidRPr="00917983" w:rsidDel="00EE3CB7">
          <w:delText>Diseño de pruebas de navegabilidad</w:delText>
        </w:r>
        <w:r w:rsidR="00BA7CCD" w:rsidRPr="00917983" w:rsidDel="00EE3CB7">
          <w:delText>:</w:delText>
        </w:r>
        <w:bookmarkStart w:id="1882" w:name="_Toc487050133"/>
        <w:bookmarkStart w:id="1883" w:name="_Toc487050373"/>
        <w:bookmarkStart w:id="1884" w:name="_Toc487051007"/>
        <w:bookmarkEnd w:id="1882"/>
        <w:bookmarkEnd w:id="1883"/>
        <w:bookmarkEnd w:id="1884"/>
      </w:del>
    </w:p>
    <w:p w14:paraId="6793871E" w14:textId="59618C54" w:rsidR="00BA7CCD" w:rsidRPr="006014A1" w:rsidDel="00EE3CB7" w:rsidRDefault="00BA7CCD" w:rsidP="008703AF">
      <w:pPr>
        <w:ind w:firstLine="708"/>
        <w:jc w:val="both"/>
        <w:rPr>
          <w:del w:id="1885" w:author="Raul García Fernández" w:date="2017-07-04T17:16:00Z"/>
          <w:szCs w:val="24"/>
        </w:rPr>
      </w:pPr>
      <w:del w:id="1886" w:author="Raul García Fernández" w:date="2017-07-04T17:16:00Z">
        <w:r w:rsidRPr="006014A1" w:rsidDel="00EE3CB7">
          <w:rPr>
            <w:szCs w:val="24"/>
          </w:rPr>
          <w:delText>El objetivo de la</w:delText>
        </w:r>
        <w:r w:rsidR="008703AF" w:rsidDel="00EE3CB7">
          <w:rPr>
            <w:szCs w:val="24"/>
          </w:rPr>
          <w:delText>s pruebas de navegabilidad es</w:delText>
        </w:r>
        <w:r w:rsidRPr="006014A1" w:rsidDel="00EE3CB7">
          <w:rPr>
            <w:szCs w:val="24"/>
          </w:rPr>
          <w:delText xml:space="preserve"> comprobar todas las navegaciones posibles de la aplicación web. Esto sirve para descubrir posibles fallos de los modelos de la aplicación web, después de analizar un evento realizado por el usuario. </w:delText>
        </w:r>
        <w:bookmarkStart w:id="1887" w:name="_Toc487050134"/>
        <w:bookmarkStart w:id="1888" w:name="_Toc487050374"/>
        <w:bookmarkStart w:id="1889" w:name="_Toc487051008"/>
        <w:bookmarkEnd w:id="1887"/>
        <w:bookmarkEnd w:id="1888"/>
        <w:bookmarkEnd w:id="1889"/>
      </w:del>
    </w:p>
    <w:p w14:paraId="21B37D4A" w14:textId="7D2DD67D" w:rsidR="005C08B0" w:rsidDel="00EE3CB7" w:rsidRDefault="00BA7CCD" w:rsidP="008703AF">
      <w:pPr>
        <w:jc w:val="both"/>
        <w:rPr>
          <w:del w:id="1890" w:author="Raul García Fernández" w:date="2017-07-04T17:16:00Z"/>
          <w:szCs w:val="24"/>
        </w:rPr>
      </w:pPr>
      <w:del w:id="1891" w:author="Raul García Fernández" w:date="2017-07-04T17:16:00Z">
        <w:r w:rsidRPr="006014A1" w:rsidDel="00EE3CB7">
          <w:rPr>
            <w:szCs w:val="24"/>
          </w:rPr>
          <w:delText>Realizaremos una batería de pruebas simples funcionales</w:delText>
        </w:r>
        <w:r w:rsidR="008703AF" w:rsidDel="00EE3CB7">
          <w:rPr>
            <w:szCs w:val="24"/>
          </w:rPr>
          <w:delText>,</w:delText>
        </w:r>
        <w:r w:rsidRPr="006014A1" w:rsidDel="00EE3CB7">
          <w:rPr>
            <w:szCs w:val="24"/>
          </w:rPr>
          <w:delText xml:space="preserve"> siguiendo el esquema del mapa de navegabilidad descrito en el documento diseño del sistema. </w:delText>
        </w:r>
        <w:r w:rsidR="0076750A" w:rsidRPr="006014A1" w:rsidDel="00EE3CB7">
          <w:rPr>
            <w:szCs w:val="24"/>
          </w:rPr>
          <w:delText>Nos enfocaremos en el resultado de la navegación en vez de en el contenido de las vistas.</w:delText>
        </w:r>
        <w:bookmarkStart w:id="1892" w:name="_Toc487050135"/>
        <w:bookmarkStart w:id="1893" w:name="_Toc487050375"/>
        <w:bookmarkStart w:id="1894" w:name="_Toc487051009"/>
        <w:bookmarkEnd w:id="1892"/>
        <w:bookmarkEnd w:id="1893"/>
        <w:bookmarkEnd w:id="1894"/>
      </w:del>
    </w:p>
    <w:p w14:paraId="7DDA4F3A" w14:textId="723DB240" w:rsidR="00504EFB" w:rsidRPr="007D3F7F" w:rsidDel="00EE3CB7" w:rsidRDefault="00504EFB" w:rsidP="00E65006">
      <w:pPr>
        <w:spacing w:after="0" w:line="240" w:lineRule="auto"/>
        <w:rPr>
          <w:del w:id="1895" w:author="Raul García Fernández" w:date="2017-07-04T17:16:00Z"/>
          <w:szCs w:val="24"/>
        </w:rPr>
      </w:pPr>
      <w:del w:id="1896" w:author="Raul García Fernández" w:date="2017-07-04T17:16:00Z">
        <w:r w:rsidDel="00EE3CB7">
          <w:rPr>
            <w:szCs w:val="24"/>
          </w:rPr>
          <w:br w:type="page"/>
        </w:r>
      </w:del>
    </w:p>
    <w:p w14:paraId="3B1E71FC" w14:textId="77777777" w:rsidR="0076750A" w:rsidRPr="00917983" w:rsidRDefault="0076750A" w:rsidP="00917983">
      <w:pPr>
        <w:pStyle w:val="Ttulo1"/>
        <w:numPr>
          <w:ilvl w:val="0"/>
          <w:numId w:val="26"/>
        </w:numPr>
      </w:pPr>
      <w:bookmarkStart w:id="1897" w:name="_Toc487051010"/>
      <w:r w:rsidRPr="00917983">
        <w:t>Carga de los datos:</w:t>
      </w:r>
      <w:bookmarkEnd w:id="1897"/>
    </w:p>
    <w:p w14:paraId="1A07AB96" w14:textId="77777777" w:rsidR="00E65006" w:rsidRDefault="00E65006" w:rsidP="00E65006"/>
    <w:p w14:paraId="334E6792" w14:textId="77777777" w:rsidR="0076750A" w:rsidRPr="00E65006" w:rsidRDefault="0076750A">
      <w:pPr>
        <w:ind w:firstLine="360"/>
        <w:jc w:val="both"/>
        <w:rPr>
          <w:szCs w:val="24"/>
        </w:rPr>
        <w:pPrChange w:id="1898" w:author="Raul García Fernández" w:date="2017-07-05T20:40:00Z">
          <w:pPr>
            <w:jc w:val="both"/>
          </w:pPr>
        </w:pPrChange>
      </w:pPr>
      <w:r w:rsidRPr="00E65006">
        <w:rPr>
          <w:szCs w:val="24"/>
        </w:rPr>
        <w:t xml:space="preserve">Con el objetivo de tener unos datos </w:t>
      </w:r>
      <w:r w:rsidR="001356A2" w:rsidRPr="00E65006">
        <w:rPr>
          <w:szCs w:val="24"/>
        </w:rPr>
        <w:t>válidos</w:t>
      </w:r>
      <w:r w:rsidRPr="00E65006">
        <w:rPr>
          <w:szCs w:val="24"/>
        </w:rPr>
        <w:t xml:space="preserve"> para realizar las pruebas mencionadas en el diseño de las </w:t>
      </w:r>
      <w:r w:rsidR="00E65006">
        <w:rPr>
          <w:szCs w:val="24"/>
        </w:rPr>
        <w:t>pruebas</w:t>
      </w:r>
      <w:r w:rsidRPr="00E65006">
        <w:rPr>
          <w:szCs w:val="24"/>
        </w:rPr>
        <w:t xml:space="preserve">, se ha creado un conjunto predefinido que permita </w:t>
      </w:r>
      <w:r w:rsidR="008703AF">
        <w:rPr>
          <w:szCs w:val="24"/>
        </w:rPr>
        <w:t>ejecutarlas y comprobarlas</w:t>
      </w:r>
      <w:r w:rsidRPr="00E65006">
        <w:rPr>
          <w:szCs w:val="24"/>
        </w:rPr>
        <w:t xml:space="preserve"> en un entorno controlado. La carga</w:t>
      </w:r>
      <w:r w:rsidR="00E65006">
        <w:rPr>
          <w:szCs w:val="24"/>
        </w:rPr>
        <w:t xml:space="preserve"> de datos</w:t>
      </w:r>
      <w:r w:rsidRPr="00E65006">
        <w:rPr>
          <w:szCs w:val="24"/>
        </w:rPr>
        <w:t xml:space="preserve"> contiene:</w:t>
      </w:r>
    </w:p>
    <w:p w14:paraId="61E809DA" w14:textId="77777777" w:rsidR="0076750A" w:rsidRPr="00E65006" w:rsidRDefault="0076750A" w:rsidP="008703AF">
      <w:pPr>
        <w:pStyle w:val="Prrafodelista"/>
        <w:numPr>
          <w:ilvl w:val="0"/>
          <w:numId w:val="24"/>
        </w:numPr>
        <w:jc w:val="both"/>
        <w:rPr>
          <w:szCs w:val="24"/>
        </w:rPr>
      </w:pPr>
      <w:r w:rsidRPr="00E65006">
        <w:rPr>
          <w:szCs w:val="24"/>
        </w:rPr>
        <w:t xml:space="preserve">Tres </w:t>
      </w:r>
      <w:r w:rsidR="001356A2" w:rsidRPr="00E65006">
        <w:rPr>
          <w:szCs w:val="24"/>
        </w:rPr>
        <w:t>usuarios</w:t>
      </w:r>
      <w:r w:rsidRPr="00E65006">
        <w:rPr>
          <w:szCs w:val="24"/>
        </w:rPr>
        <w:t xml:space="preserve"> enlazados con sus correspondientes entidades personales.</w:t>
      </w:r>
      <w:r w:rsidR="001356A2" w:rsidRPr="00E65006">
        <w:rPr>
          <w:szCs w:val="24"/>
        </w:rPr>
        <w:t xml:space="preserve"> Uno de ellos </w:t>
      </w:r>
      <w:r w:rsidR="00E65006" w:rsidRPr="00E65006">
        <w:rPr>
          <w:szCs w:val="24"/>
        </w:rPr>
        <w:t>será</w:t>
      </w:r>
      <w:r w:rsidR="001356A2" w:rsidRPr="00E65006">
        <w:rPr>
          <w:szCs w:val="24"/>
        </w:rPr>
        <w:t xml:space="preserve"> administrador, los otros dos serán usuarios.</w:t>
      </w:r>
    </w:p>
    <w:p w14:paraId="1DCEEAC8" w14:textId="77777777" w:rsidR="001356A2" w:rsidRPr="00E65006" w:rsidRDefault="001356A2" w:rsidP="008703AF">
      <w:pPr>
        <w:pStyle w:val="Prrafodelista"/>
        <w:numPr>
          <w:ilvl w:val="0"/>
          <w:numId w:val="24"/>
        </w:numPr>
        <w:jc w:val="both"/>
        <w:rPr>
          <w:szCs w:val="24"/>
        </w:rPr>
      </w:pPr>
      <w:r w:rsidRPr="00E65006">
        <w:rPr>
          <w:szCs w:val="24"/>
        </w:rPr>
        <w:t>Un grupo principal alojado en el espacio público, con un subgrupo a su cargo.</w:t>
      </w:r>
    </w:p>
    <w:p w14:paraId="2611B46E" w14:textId="2FD85443" w:rsidR="001356A2" w:rsidRDefault="001356A2" w:rsidP="008703AF">
      <w:pPr>
        <w:pStyle w:val="Prrafodelista"/>
        <w:numPr>
          <w:ilvl w:val="0"/>
          <w:numId w:val="24"/>
        </w:numPr>
        <w:jc w:val="both"/>
        <w:rPr>
          <w:ins w:id="1899" w:author="Raul García Fernández" w:date="2017-07-05T18:28:00Z"/>
          <w:szCs w:val="24"/>
        </w:rPr>
      </w:pPr>
      <w:r w:rsidRPr="00E65006">
        <w:rPr>
          <w:szCs w:val="24"/>
        </w:rPr>
        <w:t xml:space="preserve">Proyectos ejecutables en cada uno de los grupos, los proyectos pueden ser de </w:t>
      </w:r>
      <w:r w:rsidR="00E65006" w:rsidRPr="00E65006">
        <w:rPr>
          <w:szCs w:val="24"/>
        </w:rPr>
        <w:t>diferentes tipos</w:t>
      </w:r>
      <w:r w:rsidRPr="00E65006">
        <w:rPr>
          <w:szCs w:val="24"/>
        </w:rPr>
        <w:t xml:space="preserve"> de proyectos.</w:t>
      </w:r>
    </w:p>
    <w:p w14:paraId="19255A8B" w14:textId="398A78AE" w:rsidR="000E50B5" w:rsidRPr="00E65006" w:rsidRDefault="000E50B5" w:rsidP="008703AF">
      <w:pPr>
        <w:pStyle w:val="Prrafodelista"/>
        <w:numPr>
          <w:ilvl w:val="0"/>
          <w:numId w:val="24"/>
        </w:numPr>
        <w:jc w:val="both"/>
        <w:rPr>
          <w:szCs w:val="24"/>
        </w:rPr>
      </w:pPr>
      <w:ins w:id="1900" w:author="Raul García Fernández" w:date="2017-07-05T18:28:00Z">
        <w:r>
          <w:rPr>
            <w:szCs w:val="24"/>
          </w:rPr>
          <w:t>Creaci</w:t>
        </w:r>
      </w:ins>
      <w:ins w:id="1901" w:author="Raul García Fernández" w:date="2017-07-05T18:29:00Z">
        <w:r>
          <w:rPr>
            <w:szCs w:val="24"/>
          </w:rPr>
          <w:t>ón de un subgrupo dentro el grupo por parte de un usuario y agregación como miembro del subgrupo a uno de los otros dos usuarios restantes.</w:t>
        </w:r>
      </w:ins>
    </w:p>
    <w:p w14:paraId="1043952A" w14:textId="064146F4" w:rsidR="001356A2" w:rsidRPr="00E65006" w:rsidDel="005E5E38" w:rsidRDefault="001356A2" w:rsidP="008703AF">
      <w:pPr>
        <w:jc w:val="both"/>
        <w:rPr>
          <w:del w:id="1902" w:author="Raul García Fernández" w:date="2017-07-05T20:41:00Z"/>
          <w:szCs w:val="24"/>
        </w:rPr>
      </w:pPr>
      <w:r w:rsidRPr="00E65006">
        <w:rPr>
          <w:szCs w:val="24"/>
        </w:rPr>
        <w:t xml:space="preserve">A </w:t>
      </w:r>
      <w:r w:rsidR="00E65006" w:rsidRPr="00E65006">
        <w:rPr>
          <w:szCs w:val="24"/>
        </w:rPr>
        <w:t>continuación,</w:t>
      </w:r>
      <w:r w:rsidRPr="00E65006">
        <w:rPr>
          <w:szCs w:val="24"/>
        </w:rPr>
        <w:t xml:space="preserve"> se describirán los valores exactos de cada elemento</w:t>
      </w:r>
      <w:ins w:id="1903" w:author="Usuario de Windows" w:date="2017-07-06T23:29:00Z">
        <w:r w:rsidR="00105B39">
          <w:rPr>
            <w:szCs w:val="24"/>
          </w:rPr>
          <w:t>.</w:t>
        </w:r>
      </w:ins>
      <w:del w:id="1904" w:author="Usuario de Windows" w:date="2017-07-06T23:29:00Z">
        <w:r w:rsidRPr="00E65006" w:rsidDel="00105B39">
          <w:rPr>
            <w:szCs w:val="24"/>
          </w:rPr>
          <w:delText>,</w:delText>
        </w:r>
      </w:del>
      <w:r w:rsidRPr="00E65006">
        <w:rPr>
          <w:szCs w:val="24"/>
        </w:rPr>
        <w:t xml:space="preserve"> </w:t>
      </w:r>
      <w:ins w:id="1905" w:author="Usuario de Windows" w:date="2017-07-06T23:30:00Z">
        <w:r w:rsidR="00105B39">
          <w:rPr>
            <w:szCs w:val="24"/>
          </w:rPr>
          <w:t>É</w:t>
        </w:r>
      </w:ins>
      <w:del w:id="1906" w:author="Usuario de Windows" w:date="2017-07-06T23:29:00Z">
        <w:r w:rsidRPr="00E65006" w:rsidDel="00105B39">
          <w:rPr>
            <w:szCs w:val="24"/>
          </w:rPr>
          <w:delText>e</w:delText>
        </w:r>
      </w:del>
      <w:r w:rsidRPr="00E65006">
        <w:rPr>
          <w:szCs w:val="24"/>
        </w:rPr>
        <w:t>stos deberían ser inyectados directamente mediante el lenguaje de interacción de la ba</w:t>
      </w:r>
      <w:r w:rsidR="008703AF">
        <w:rPr>
          <w:szCs w:val="24"/>
        </w:rPr>
        <w:t>se de datos denominado Cypher o,</w:t>
      </w:r>
      <w:r w:rsidRPr="00E65006">
        <w:rPr>
          <w:szCs w:val="24"/>
        </w:rPr>
        <w:t xml:space="preserve"> también</w:t>
      </w:r>
      <w:r w:rsidR="008703AF">
        <w:rPr>
          <w:szCs w:val="24"/>
        </w:rPr>
        <w:t>,</w:t>
      </w:r>
      <w:r w:rsidRPr="00E65006">
        <w:rPr>
          <w:szCs w:val="24"/>
        </w:rPr>
        <w:t xml:space="preserve"> realizando una aplicación que utilice la capa de negocio DAO del repositorio.</w:t>
      </w:r>
    </w:p>
    <w:p w14:paraId="0BBE1E63" w14:textId="77777777" w:rsidR="001356A2" w:rsidRDefault="001356A2">
      <w:pPr>
        <w:jc w:val="both"/>
        <w:pPrChange w:id="1907" w:author="Raul García Fernández" w:date="2017-07-05T20:41:00Z">
          <w:pPr/>
        </w:pPrChange>
      </w:pPr>
    </w:p>
    <w:p w14:paraId="17A0834D" w14:textId="77777777" w:rsidR="00E65006" w:rsidRPr="00917983" w:rsidRDefault="001356A2" w:rsidP="00917983">
      <w:pPr>
        <w:pStyle w:val="Ttulo2"/>
        <w:numPr>
          <w:ilvl w:val="1"/>
          <w:numId w:val="26"/>
        </w:numPr>
      </w:pPr>
      <w:bookmarkStart w:id="1908" w:name="_Toc487051011"/>
      <w:r w:rsidRPr="00917983">
        <w:t>Carga de los datos: Valores</w:t>
      </w:r>
      <w:bookmarkEnd w:id="1908"/>
    </w:p>
    <w:p w14:paraId="03D9D175" w14:textId="77777777" w:rsidR="00E65006" w:rsidRPr="00E65006" w:rsidRDefault="00E65006" w:rsidP="00917983">
      <w:pPr>
        <w:spacing w:after="0" w:line="240" w:lineRule="auto"/>
      </w:pPr>
    </w:p>
    <w:p w14:paraId="5645169F" w14:textId="77777777" w:rsidR="00C21770" w:rsidRPr="00C21770" w:rsidRDefault="00DC04E8" w:rsidP="00E068F5">
      <w:pPr>
        <w:pStyle w:val="Ttulo3"/>
        <w:numPr>
          <w:ilvl w:val="2"/>
          <w:numId w:val="26"/>
        </w:numPr>
      </w:pPr>
      <w:bookmarkStart w:id="1909" w:name="_Toc487051012"/>
      <w:r w:rsidRPr="00917983">
        <w:t>UserLogin</w:t>
      </w:r>
      <w:r w:rsidR="00C21770" w:rsidRPr="00917983">
        <w:t>:</w:t>
      </w:r>
      <w:bookmarkEnd w:id="1909"/>
    </w:p>
    <w:p w14:paraId="3381B68B" w14:textId="77777777" w:rsidR="00E65006" w:rsidRDefault="00E65006" w:rsidP="00E65006">
      <w:pPr>
        <w:pStyle w:val="Epgrafe"/>
        <w:keepNext/>
      </w:pPr>
    </w:p>
    <w:p w14:paraId="1244B1BD" w14:textId="4C182FCB" w:rsidR="00E068F5" w:rsidRDefault="00E068F5" w:rsidP="00E068F5">
      <w:pPr>
        <w:pStyle w:val="Epgrafe"/>
        <w:keepNext/>
      </w:pPr>
      <w:r>
        <w:t xml:space="preserve">Tabla </w:t>
      </w:r>
      <w:ins w:id="1910" w:author="Raul García Fernández" w:date="2017-07-05T20:46:00Z">
        <w:r w:rsidR="005E5E38">
          <w:fldChar w:fldCharType="begin"/>
        </w:r>
        <w:r w:rsidR="005E5E38">
          <w:instrText xml:space="preserve"> STYLEREF 1 \s </w:instrText>
        </w:r>
      </w:ins>
      <w:r w:rsidR="005E5E38">
        <w:fldChar w:fldCharType="separate"/>
      </w:r>
      <w:r w:rsidR="005E5E38">
        <w:rPr>
          <w:noProof/>
        </w:rPr>
        <w:t>2</w:t>
      </w:r>
      <w:ins w:id="1911" w:author="Raul García Fernández" w:date="2017-07-05T20:46:00Z">
        <w:r w:rsidR="005E5E38">
          <w:fldChar w:fldCharType="end"/>
        </w:r>
        <w:r w:rsidR="005E5E38">
          <w:noBreakHyphen/>
        </w:r>
        <w:r w:rsidR="005E5E38">
          <w:fldChar w:fldCharType="begin"/>
        </w:r>
        <w:r w:rsidR="005E5E38">
          <w:instrText xml:space="preserve"> SEQ Tabla \* ARABIC \s 1 </w:instrText>
        </w:r>
      </w:ins>
      <w:r w:rsidR="005E5E38">
        <w:fldChar w:fldCharType="separate"/>
      </w:r>
      <w:ins w:id="1912" w:author="Raul García Fernández" w:date="2017-07-05T20:46:00Z">
        <w:r w:rsidR="005E5E38">
          <w:rPr>
            <w:noProof/>
          </w:rPr>
          <w:t>1</w:t>
        </w:r>
        <w:r w:rsidR="005E5E38">
          <w:fldChar w:fldCharType="end"/>
        </w:r>
      </w:ins>
      <w:del w:id="1913" w:author="Raul García Fernández" w:date="2017-07-05T20:38:00Z">
        <w:r w:rsidR="00EE000C" w:rsidDel="00C2313D">
          <w:fldChar w:fldCharType="begin"/>
        </w:r>
        <w:r w:rsidR="00EE000C" w:rsidDel="00C2313D">
          <w:delInstrText xml:space="preserve"> STYLEREF 1 \s </w:delInstrText>
        </w:r>
        <w:r w:rsidR="00EE000C" w:rsidDel="00C2313D">
          <w:fldChar w:fldCharType="separate"/>
        </w:r>
        <w:r w:rsidDel="00C2313D">
          <w:rPr>
            <w:noProof/>
          </w:rPr>
          <w:delText>3</w:delText>
        </w:r>
        <w:r w:rsidR="00EE000C" w:rsidDel="00C2313D">
          <w:rPr>
            <w:noProof/>
          </w:rPr>
          <w:fldChar w:fldCharType="end"/>
        </w:r>
        <w:r w:rsidDel="00C2313D">
          <w:noBreakHyphen/>
        </w:r>
        <w:r w:rsidR="00EE000C" w:rsidDel="00C2313D">
          <w:fldChar w:fldCharType="begin"/>
        </w:r>
        <w:r w:rsidR="00EE000C" w:rsidDel="00C2313D">
          <w:delInstrText xml:space="preserve"> SEQ Tabla \* ARABIC \s 1 </w:delInstrText>
        </w:r>
        <w:r w:rsidR="00EE000C" w:rsidDel="00C2313D">
          <w:fldChar w:fldCharType="separate"/>
        </w:r>
        <w:r w:rsidDel="00C2313D">
          <w:rPr>
            <w:noProof/>
          </w:rPr>
          <w:delText>1</w:delText>
        </w:r>
        <w:r w:rsidR="00EE000C" w:rsidDel="00C2313D">
          <w:rPr>
            <w:noProof/>
          </w:rPr>
          <w:fldChar w:fldCharType="end"/>
        </w:r>
      </w:del>
      <w:r>
        <w:t xml:space="preserve"> </w:t>
      </w:r>
      <w:r w:rsidRPr="00BB1696">
        <w:t>UserLogin 1</w:t>
      </w:r>
    </w:p>
    <w:tbl>
      <w:tblPr>
        <w:tblStyle w:val="Tabladecuadrcula6concolores1"/>
        <w:tblW w:w="9521" w:type="dxa"/>
        <w:tblLayout w:type="fixed"/>
        <w:tblLook w:val="0000" w:firstRow="0" w:lastRow="0" w:firstColumn="0" w:lastColumn="0" w:noHBand="0" w:noVBand="0"/>
        <w:tblPrChange w:id="1914" w:author="Raul García Fernández" w:date="2017-07-05T20:28:00Z">
          <w:tblPr>
            <w:tblStyle w:val="Tabladecuadrcula6concolores1"/>
            <w:tblW w:w="9521" w:type="dxa"/>
            <w:tblLayout w:type="fixed"/>
            <w:tblLook w:val="0000" w:firstRow="0" w:lastRow="0" w:firstColumn="0" w:lastColumn="0" w:noHBand="0" w:noVBand="0"/>
          </w:tblPr>
        </w:tblPrChange>
      </w:tblPr>
      <w:tblGrid>
        <w:gridCol w:w="3095"/>
        <w:gridCol w:w="3213"/>
        <w:gridCol w:w="3213"/>
        <w:tblGridChange w:id="1915">
          <w:tblGrid>
            <w:gridCol w:w="3095"/>
            <w:gridCol w:w="3213"/>
            <w:gridCol w:w="3213"/>
          </w:tblGrid>
        </w:tblGridChange>
      </w:tblGrid>
      <w:tr w:rsidR="001356A2" w:rsidRPr="001356A2" w14:paraId="51373172" w14:textId="77777777" w:rsidTr="00CE1D98">
        <w:trPr>
          <w:cnfStyle w:val="000000100000" w:firstRow="0" w:lastRow="0" w:firstColumn="0" w:lastColumn="0" w:oddVBand="0" w:evenVBand="0" w:oddHBand="1" w:evenHBand="0" w:firstRowFirstColumn="0" w:firstRowLastColumn="0" w:lastRowFirstColumn="0" w:lastRowLastColumn="0"/>
          <w:trHeight w:val="498"/>
          <w:trPrChange w:id="1916" w:author="Raul García Fernández" w:date="2017-07-05T20:28:00Z">
            <w:trPr>
              <w:trHeight w:val="498"/>
            </w:trPr>
          </w:trPrChange>
        </w:trPr>
        <w:tc>
          <w:tcPr>
            <w:cnfStyle w:val="000010000000" w:firstRow="0" w:lastRow="0" w:firstColumn="0" w:lastColumn="0" w:oddVBand="1" w:evenVBand="0" w:oddHBand="0" w:evenHBand="0" w:firstRowFirstColumn="0" w:firstRowLastColumn="0" w:lastRowFirstColumn="0" w:lastRowLastColumn="0"/>
            <w:tcW w:w="3095" w:type="dxa"/>
            <w:tcPrChange w:id="1917" w:author="Raul García Fernández" w:date="2017-07-05T20:28:00Z">
              <w:tcPr>
                <w:tcW w:w="3095" w:type="dxa"/>
              </w:tcPr>
            </w:tcPrChange>
          </w:tcPr>
          <w:p w14:paraId="70635ED2" w14:textId="77777777" w:rsidR="001356A2" w:rsidRPr="00E65006" w:rsidRDefault="001356A2" w:rsidP="001356A2">
            <w:pPr>
              <w:autoSpaceDE w:val="0"/>
              <w:autoSpaceDN w:val="0"/>
              <w:adjustRightInd w:val="0"/>
              <w:spacing w:after="0" w:line="240" w:lineRule="auto"/>
              <w:contextualSpacing/>
              <w:jc w:val="center"/>
              <w:cnfStyle w:val="000010100000" w:firstRow="0" w:lastRow="0" w:firstColumn="0" w:lastColumn="0" w:oddVBand="1" w:evenVBand="0" w:oddHBand="1" w:evenHBand="0" w:firstRowFirstColumn="0" w:firstRowLastColumn="0" w:lastRowFirstColumn="0" w:lastRowLastColumn="0"/>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shd w:val="clear" w:color="auto" w:fill="FFFFFF" w:themeFill="background1"/>
            <w:tcPrChange w:id="1918" w:author="Raul García Fernández" w:date="2017-07-05T20:28:00Z">
              <w:tcPr>
                <w:tcW w:w="6426" w:type="dxa"/>
                <w:gridSpan w:val="2"/>
              </w:tcPr>
            </w:tcPrChange>
          </w:tcPr>
          <w:p w14:paraId="2F39A337" w14:textId="77777777" w:rsidR="001356A2" w:rsidRPr="00E65006" w:rsidRDefault="001356A2" w:rsidP="001356A2">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356A2" w:rsidRPr="001356A2" w14:paraId="7C285D7E" w14:textId="77777777"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14:paraId="4D70D2A8"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14:paraId="7C4E549D" w14:textId="77777777"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14:paraId="64110637"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356A2" w:rsidRPr="001356A2" w14:paraId="0FA37988" w14:textId="77777777"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14:paraId="3397B218"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14:paraId="5D981E5B" w14:textId="77777777"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14:paraId="2FD16885" w14:textId="77777777" w:rsidR="001356A2" w:rsidRPr="00E65006" w:rsidRDefault="00B31933" w:rsidP="001966DA">
            <w:pPr>
              <w:autoSpaceDE w:val="0"/>
              <w:autoSpaceDN w:val="0"/>
              <w:adjustRightInd w:val="0"/>
              <w:contextualSpacing/>
              <w:jc w:val="center"/>
              <w:rPr>
                <w:rFonts w:eastAsia="Times New Roman"/>
                <w:szCs w:val="24"/>
                <w:lang w:val="es-ES_tradnl" w:eastAsia="es-ES"/>
              </w:rPr>
            </w:pPr>
            <w:hyperlink r:id="rId16" w:history="1">
              <w:r w:rsidR="001966DA" w:rsidRPr="00E65006">
                <w:rPr>
                  <w:rStyle w:val="Hipervnculo"/>
                  <w:rFonts w:eastAsia="Times New Roman"/>
                  <w:szCs w:val="24"/>
                  <w:lang w:val="es-ES_tradnl" w:eastAsia="es-ES"/>
                </w:rPr>
                <w:t>admin@uniapi.com</w:t>
              </w:r>
            </w:hyperlink>
          </w:p>
        </w:tc>
      </w:tr>
      <w:tr w:rsidR="001356A2" w:rsidRPr="001356A2" w14:paraId="3B1F05EB" w14:textId="77777777"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14:paraId="0D7A0743"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14:paraId="1D75594D" w14:textId="77777777"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14:paraId="39EFAF26" w14:textId="77777777"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 xml:space="preserve">“contraseña” </w:t>
            </w:r>
            <w:r w:rsidR="001356A2" w:rsidRPr="00E65006">
              <w:rPr>
                <w:rFonts w:eastAsia="Times New Roman"/>
                <w:szCs w:val="24"/>
                <w:lang w:val="es-ES_tradnl" w:eastAsia="es-ES"/>
              </w:rPr>
              <w:t>SHA-1.</w:t>
            </w:r>
          </w:p>
        </w:tc>
      </w:tr>
      <w:tr w:rsidR="001356A2" w:rsidRPr="001356A2" w14:paraId="590040A2" w14:textId="77777777"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14:paraId="3032DC4B"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14:paraId="2A39ED82" w14:textId="77777777"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14:paraId="0B5959EA" w14:textId="77777777"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14:paraId="7DDB16A2" w14:textId="77777777"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ADMIN</w:t>
            </w:r>
          </w:p>
        </w:tc>
      </w:tr>
      <w:tr w:rsidR="001356A2" w:rsidRPr="001356A2" w14:paraId="57096E19" w14:textId="77777777"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14:paraId="79BC6363"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14:paraId="4B3DB351" w14:textId="77777777"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14:paraId="19150910" w14:textId="77777777"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356A2" w:rsidRPr="001356A2" w14:paraId="48BB91F8" w14:textId="77777777" w:rsidTr="00933F1D">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3095" w:type="dxa"/>
          </w:tcPr>
          <w:p w14:paraId="1FD19345" w14:textId="77777777"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14:paraId="460B7DE8" w14:textId="77777777"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14:paraId="41E9FDD4" w14:textId="77777777" w:rsidR="001356A2" w:rsidRPr="00E65006" w:rsidRDefault="00726702" w:rsidP="001356A2">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this.toString() SHA-1</w:t>
            </w:r>
          </w:p>
        </w:tc>
      </w:tr>
    </w:tbl>
    <w:p w14:paraId="5EDBBCC5" w14:textId="77777777" w:rsidR="001356A2" w:rsidRDefault="001356A2" w:rsidP="00E65006">
      <w:pPr>
        <w:rPr>
          <w:rFonts w:ascii="Times" w:hAnsi="Times"/>
          <w:szCs w:val="24"/>
        </w:rPr>
      </w:pPr>
    </w:p>
    <w:p w14:paraId="2EE5BE10" w14:textId="07BF8BCD" w:rsidR="00E65006" w:rsidRDefault="00E65006" w:rsidP="00E65006">
      <w:pPr>
        <w:pStyle w:val="Epgrafe"/>
        <w:keepNext/>
      </w:pPr>
      <w:bookmarkStart w:id="1919" w:name="_Toc481176030"/>
      <w:r>
        <w:lastRenderedPageBreak/>
        <w:t xml:space="preserve">Tabla </w:t>
      </w:r>
      <w:ins w:id="1920" w:author="Raul García Fernández" w:date="2017-07-05T20:46:00Z">
        <w:r w:rsidR="005E5E38">
          <w:fldChar w:fldCharType="begin"/>
        </w:r>
        <w:r w:rsidR="005E5E38">
          <w:instrText xml:space="preserve"> STYLEREF 1 \s </w:instrText>
        </w:r>
      </w:ins>
      <w:r w:rsidR="005E5E38">
        <w:fldChar w:fldCharType="separate"/>
      </w:r>
      <w:r w:rsidR="005E5E38">
        <w:rPr>
          <w:noProof/>
        </w:rPr>
        <w:t>2</w:t>
      </w:r>
      <w:ins w:id="1921" w:author="Raul García Fernández" w:date="2017-07-05T20:46:00Z">
        <w:r w:rsidR="005E5E38">
          <w:fldChar w:fldCharType="end"/>
        </w:r>
        <w:r w:rsidR="005E5E38">
          <w:noBreakHyphen/>
        </w:r>
        <w:r w:rsidR="005E5E38">
          <w:fldChar w:fldCharType="begin"/>
        </w:r>
        <w:r w:rsidR="005E5E38">
          <w:instrText xml:space="preserve"> SEQ Tabla \* ARABIC \s 1 </w:instrText>
        </w:r>
      </w:ins>
      <w:r w:rsidR="005E5E38">
        <w:fldChar w:fldCharType="separate"/>
      </w:r>
      <w:ins w:id="1922" w:author="Raul García Fernández" w:date="2017-07-05T20:46:00Z">
        <w:r w:rsidR="005E5E38">
          <w:rPr>
            <w:noProof/>
          </w:rPr>
          <w:t>2</w:t>
        </w:r>
        <w:r w:rsidR="005E5E38">
          <w:fldChar w:fldCharType="end"/>
        </w:r>
      </w:ins>
      <w:del w:id="1923" w:author="Raul García Fernández" w:date="2017-07-05T20:38:00Z">
        <w:r w:rsidR="00EE000C" w:rsidDel="00C2313D">
          <w:fldChar w:fldCharType="begin"/>
        </w:r>
        <w:r w:rsidR="00EE000C" w:rsidDel="00C2313D">
          <w:delInstrText xml:space="preserve"> STYLEREF 1 \s </w:delInstrText>
        </w:r>
        <w:r w:rsidR="00EE000C" w:rsidDel="00C2313D">
          <w:fldChar w:fldCharType="separate"/>
        </w:r>
        <w:r w:rsidR="00E068F5" w:rsidDel="00C2313D">
          <w:rPr>
            <w:noProof/>
          </w:rPr>
          <w:delText>3</w:delText>
        </w:r>
        <w:r w:rsidR="00EE000C" w:rsidDel="00C2313D">
          <w:rPr>
            <w:noProof/>
          </w:rPr>
          <w:fldChar w:fldCharType="end"/>
        </w:r>
        <w:r w:rsidR="00E068F5" w:rsidDel="00C2313D">
          <w:noBreakHyphen/>
        </w:r>
        <w:r w:rsidR="00EE000C" w:rsidDel="00C2313D">
          <w:fldChar w:fldCharType="begin"/>
        </w:r>
        <w:r w:rsidR="00EE000C" w:rsidDel="00C2313D">
          <w:delInstrText xml:space="preserve"> SEQ Tabla \* ARABIC \s 1 </w:delInstrText>
        </w:r>
        <w:r w:rsidR="00EE000C" w:rsidDel="00C2313D">
          <w:fldChar w:fldCharType="separate"/>
        </w:r>
        <w:r w:rsidR="00E068F5" w:rsidDel="00C2313D">
          <w:rPr>
            <w:noProof/>
          </w:rPr>
          <w:delText>2</w:delText>
        </w:r>
        <w:r w:rsidR="00EE000C" w:rsidDel="00C2313D">
          <w:rPr>
            <w:noProof/>
          </w:rPr>
          <w:fldChar w:fldCharType="end"/>
        </w:r>
      </w:del>
      <w:r>
        <w:t xml:space="preserve"> UserLogin 2</w:t>
      </w:r>
      <w:bookmarkEnd w:id="1919"/>
    </w:p>
    <w:tbl>
      <w:tblPr>
        <w:tblStyle w:val="Tabladecuadrcula7concolores1"/>
        <w:tblW w:w="9521" w:type="dxa"/>
        <w:tblLayout w:type="fixed"/>
        <w:tblLook w:val="0000" w:firstRow="0" w:lastRow="0" w:firstColumn="0" w:lastColumn="0" w:noHBand="0" w:noVBand="0"/>
        <w:tblPrChange w:id="1924" w:author="Raul García Fernández" w:date="2017-07-04T19:06:00Z">
          <w:tblPr>
            <w:tblStyle w:val="Tabladecuadrcula7concolores1"/>
            <w:tblW w:w="9521" w:type="dxa"/>
            <w:tblLayout w:type="fixed"/>
            <w:tblLook w:val="0000" w:firstRow="0" w:lastRow="0" w:firstColumn="0" w:lastColumn="0" w:noHBand="0" w:noVBand="0"/>
          </w:tblPr>
        </w:tblPrChange>
      </w:tblPr>
      <w:tblGrid>
        <w:gridCol w:w="3095"/>
        <w:gridCol w:w="3213"/>
        <w:gridCol w:w="3213"/>
        <w:tblGridChange w:id="1925">
          <w:tblGrid>
            <w:gridCol w:w="3095"/>
            <w:gridCol w:w="3213"/>
            <w:gridCol w:w="3213"/>
          </w:tblGrid>
        </w:tblGridChange>
      </w:tblGrid>
      <w:tr w:rsidR="001966DA" w:rsidRPr="001356A2" w14:paraId="0A84D720" w14:textId="77777777" w:rsidTr="007A4DA1">
        <w:trPr>
          <w:cnfStyle w:val="000000100000" w:firstRow="0" w:lastRow="0" w:firstColumn="0" w:lastColumn="0" w:oddVBand="0" w:evenVBand="0" w:oddHBand="1" w:evenHBand="0" w:firstRowFirstColumn="0" w:firstRowLastColumn="0" w:lastRowFirstColumn="0" w:lastRowLastColumn="0"/>
          <w:trHeight w:val="498"/>
          <w:trPrChange w:id="1926" w:author="Raul García Fernández" w:date="2017-07-04T19:06:00Z">
            <w:trPr>
              <w:trHeight w:val="498"/>
            </w:trPr>
          </w:trPrChange>
        </w:trPr>
        <w:tc>
          <w:tcPr>
            <w:cnfStyle w:val="000010000000" w:firstRow="0" w:lastRow="0" w:firstColumn="0" w:lastColumn="0" w:oddVBand="1" w:evenVBand="0" w:oddHBand="0" w:evenHBand="0" w:firstRowFirstColumn="0" w:firstRowLastColumn="0" w:lastRowFirstColumn="0" w:lastRowLastColumn="0"/>
            <w:tcW w:w="0" w:type="dxa"/>
            <w:tcPrChange w:id="1927" w:author="Raul García Fernández" w:date="2017-07-04T19:06:00Z">
              <w:tcPr>
                <w:tcW w:w="3095" w:type="dxa"/>
              </w:tcPr>
            </w:tcPrChange>
          </w:tcPr>
          <w:p w14:paraId="3EB94640" w14:textId="77777777" w:rsidR="001966DA" w:rsidRPr="00E65006" w:rsidRDefault="001966DA" w:rsidP="002C449E">
            <w:pPr>
              <w:autoSpaceDE w:val="0"/>
              <w:autoSpaceDN w:val="0"/>
              <w:adjustRightInd w:val="0"/>
              <w:spacing w:after="0" w:line="240" w:lineRule="auto"/>
              <w:contextualSpacing/>
              <w:jc w:val="center"/>
              <w:cnfStyle w:val="000010100000" w:firstRow="0" w:lastRow="0" w:firstColumn="0" w:lastColumn="0" w:oddVBand="1" w:evenVBand="0" w:oddHBand="1" w:evenHBand="0" w:firstRowFirstColumn="0" w:firstRowLastColumn="0" w:lastRowFirstColumn="0" w:lastRowLastColumn="0"/>
              <w:rPr>
                <w:rFonts w:eastAsia="Times New Roman"/>
                <w:szCs w:val="24"/>
                <w:lang w:val="es-ES_tradnl" w:eastAsia="es-ES"/>
              </w:rPr>
            </w:pPr>
            <w:r w:rsidRPr="00E65006">
              <w:rPr>
                <w:rFonts w:eastAsia="Times New Roman"/>
                <w:b/>
                <w:bCs/>
                <w:szCs w:val="24"/>
                <w:lang w:val="es-ES_tradnl" w:eastAsia="es-ES"/>
              </w:rPr>
              <w:t>Entidad</w:t>
            </w:r>
          </w:p>
        </w:tc>
        <w:tc>
          <w:tcPr>
            <w:tcW w:w="0" w:type="dxa"/>
            <w:gridSpan w:val="2"/>
            <w:shd w:val="clear" w:color="auto" w:fill="auto"/>
            <w:tcPrChange w:id="1928" w:author="Raul García Fernández" w:date="2017-07-04T19:06:00Z">
              <w:tcPr>
                <w:tcW w:w="6426" w:type="dxa"/>
                <w:gridSpan w:val="2"/>
              </w:tcPr>
            </w:tcPrChange>
          </w:tcPr>
          <w:p w14:paraId="64C8E84E" w14:textId="77777777" w:rsidR="001966DA" w:rsidRPr="00E65006" w:rsidRDefault="001966DA" w:rsidP="002C449E">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966DA" w:rsidRPr="001356A2" w14:paraId="70EB86CA" w14:textId="77777777"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14:paraId="253D917C"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14:paraId="460317FD" w14:textId="77777777" w:rsidR="001966DA" w:rsidRPr="00E65006" w:rsidRDefault="001966DA" w:rsidP="002C449E">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14:paraId="7FBC2BDC"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966DA" w:rsidRPr="001356A2" w14:paraId="5B13E379" w14:textId="77777777"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14:paraId="169ED491"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14:paraId="664D88C7"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14:paraId="47852CC9" w14:textId="77777777" w:rsidR="001966DA" w:rsidRPr="00E65006" w:rsidRDefault="00B31933" w:rsidP="001966DA">
            <w:pPr>
              <w:autoSpaceDE w:val="0"/>
              <w:autoSpaceDN w:val="0"/>
              <w:adjustRightInd w:val="0"/>
              <w:contextualSpacing/>
              <w:jc w:val="center"/>
              <w:rPr>
                <w:rFonts w:eastAsia="Times New Roman"/>
                <w:szCs w:val="24"/>
                <w:lang w:val="es-ES_tradnl" w:eastAsia="es-ES"/>
              </w:rPr>
            </w:pPr>
            <w:hyperlink r:id="rId17" w:history="1">
              <w:r w:rsidR="001966DA" w:rsidRPr="00E65006">
                <w:rPr>
                  <w:rStyle w:val="Hipervnculo"/>
                  <w:rFonts w:eastAsia="Times New Roman"/>
                  <w:szCs w:val="24"/>
                  <w:lang w:val="es-ES_tradnl" w:eastAsia="es-ES"/>
                </w:rPr>
                <w:t>user1@uniapi.com</w:t>
              </w:r>
            </w:hyperlink>
          </w:p>
        </w:tc>
      </w:tr>
      <w:tr w:rsidR="001966DA" w:rsidRPr="001356A2" w14:paraId="2AE08CB4" w14:textId="77777777"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14:paraId="250A8B99"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14:paraId="209A42FA" w14:textId="77777777" w:rsidR="001966DA" w:rsidRPr="00E65006" w:rsidRDefault="001966DA" w:rsidP="002C449E">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14:paraId="590834DB"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“contraseña” SHA-1.</w:t>
            </w:r>
          </w:p>
        </w:tc>
      </w:tr>
      <w:tr w:rsidR="001966DA" w:rsidRPr="001356A2" w14:paraId="278235CE" w14:textId="77777777"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14:paraId="03829263"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14:paraId="43368DE5"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14:paraId="1EEE714C"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14:paraId="3C7D21B0"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USER</w:t>
            </w:r>
          </w:p>
        </w:tc>
      </w:tr>
      <w:tr w:rsidR="001966DA" w:rsidRPr="001356A2" w14:paraId="53E2285D" w14:textId="77777777"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14:paraId="4956E3A5"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14:paraId="2568198B" w14:textId="77777777" w:rsidR="001966DA" w:rsidRPr="00E65006" w:rsidRDefault="001966DA" w:rsidP="002C449E">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14:paraId="25A8B2DA"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966DA" w:rsidRPr="001356A2" w14:paraId="0C9E7435" w14:textId="77777777" w:rsidTr="00933F1D">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3095" w:type="dxa"/>
          </w:tcPr>
          <w:p w14:paraId="26336974"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14:paraId="1D614FAC"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14:paraId="393A4CBB" w14:textId="77777777" w:rsidR="001966DA" w:rsidRPr="00E65006" w:rsidRDefault="001966DA" w:rsidP="002C449E">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this.toString() SHA-1</w:t>
            </w:r>
          </w:p>
        </w:tc>
      </w:tr>
    </w:tbl>
    <w:p w14:paraId="35DCD9AA" w14:textId="77777777" w:rsidR="00933F1D" w:rsidDel="005E5E38" w:rsidRDefault="00933F1D" w:rsidP="00E65006">
      <w:pPr>
        <w:rPr>
          <w:del w:id="1929" w:author="Raul García Fernández" w:date="2017-07-05T20:41:00Z"/>
          <w:rFonts w:ascii="Times" w:hAnsi="Times"/>
          <w:szCs w:val="24"/>
        </w:rPr>
      </w:pPr>
    </w:p>
    <w:p w14:paraId="74972260" w14:textId="77777777" w:rsidR="00933F1D" w:rsidRDefault="00933F1D" w:rsidP="00E65006">
      <w:pPr>
        <w:rPr>
          <w:rFonts w:ascii="Times" w:hAnsi="Times"/>
          <w:szCs w:val="24"/>
        </w:rPr>
      </w:pPr>
    </w:p>
    <w:p w14:paraId="650EB1FC" w14:textId="3978E8AC" w:rsidR="00E65006" w:rsidRDefault="00E65006" w:rsidP="00E65006">
      <w:pPr>
        <w:pStyle w:val="Epgrafe"/>
        <w:keepNext/>
      </w:pPr>
      <w:bookmarkStart w:id="1930" w:name="_Toc481176031"/>
      <w:r>
        <w:t xml:space="preserve">Tabla </w:t>
      </w:r>
      <w:ins w:id="1931" w:author="Raul García Fernández" w:date="2017-07-05T20:46:00Z">
        <w:r w:rsidR="005E5E38">
          <w:fldChar w:fldCharType="begin"/>
        </w:r>
        <w:r w:rsidR="005E5E38">
          <w:instrText xml:space="preserve"> STYLEREF 1 \s </w:instrText>
        </w:r>
      </w:ins>
      <w:r w:rsidR="005E5E38">
        <w:fldChar w:fldCharType="separate"/>
      </w:r>
      <w:r w:rsidR="005E5E38">
        <w:rPr>
          <w:noProof/>
        </w:rPr>
        <w:t>2</w:t>
      </w:r>
      <w:ins w:id="1932" w:author="Raul García Fernández" w:date="2017-07-05T20:46:00Z">
        <w:r w:rsidR="005E5E38">
          <w:fldChar w:fldCharType="end"/>
        </w:r>
        <w:r w:rsidR="005E5E38">
          <w:noBreakHyphen/>
        </w:r>
        <w:r w:rsidR="005E5E38">
          <w:fldChar w:fldCharType="begin"/>
        </w:r>
        <w:r w:rsidR="005E5E38">
          <w:instrText xml:space="preserve"> SEQ Tabla \* ARABIC \s 1 </w:instrText>
        </w:r>
      </w:ins>
      <w:r w:rsidR="005E5E38">
        <w:fldChar w:fldCharType="separate"/>
      </w:r>
      <w:ins w:id="1933" w:author="Raul García Fernández" w:date="2017-07-05T20:46:00Z">
        <w:r w:rsidR="005E5E38">
          <w:rPr>
            <w:noProof/>
          </w:rPr>
          <w:t>3</w:t>
        </w:r>
        <w:r w:rsidR="005E5E38">
          <w:fldChar w:fldCharType="end"/>
        </w:r>
      </w:ins>
      <w:del w:id="1934" w:author="Raul García Fernández" w:date="2017-07-05T20:38:00Z">
        <w:r w:rsidR="00EE000C" w:rsidDel="00C2313D">
          <w:fldChar w:fldCharType="begin"/>
        </w:r>
        <w:r w:rsidR="00EE000C" w:rsidDel="00C2313D">
          <w:delInstrText xml:space="preserve"> STYLEREF 1 \s </w:delInstrText>
        </w:r>
        <w:r w:rsidR="00EE000C" w:rsidDel="00C2313D">
          <w:fldChar w:fldCharType="separate"/>
        </w:r>
        <w:r w:rsidR="00E068F5" w:rsidDel="00C2313D">
          <w:rPr>
            <w:noProof/>
          </w:rPr>
          <w:delText>3</w:delText>
        </w:r>
        <w:r w:rsidR="00EE000C" w:rsidDel="00C2313D">
          <w:rPr>
            <w:noProof/>
          </w:rPr>
          <w:fldChar w:fldCharType="end"/>
        </w:r>
        <w:r w:rsidR="00E068F5" w:rsidDel="00C2313D">
          <w:noBreakHyphen/>
        </w:r>
        <w:r w:rsidR="00EE000C" w:rsidDel="00C2313D">
          <w:fldChar w:fldCharType="begin"/>
        </w:r>
        <w:r w:rsidR="00EE000C" w:rsidDel="00C2313D">
          <w:delInstrText xml:space="preserve"> SEQ Tabla \* ARABIC \s 1 </w:delInstrText>
        </w:r>
        <w:r w:rsidR="00EE000C" w:rsidDel="00C2313D">
          <w:fldChar w:fldCharType="separate"/>
        </w:r>
        <w:r w:rsidR="00E068F5" w:rsidDel="00C2313D">
          <w:rPr>
            <w:noProof/>
          </w:rPr>
          <w:delText>3</w:delText>
        </w:r>
        <w:r w:rsidR="00EE000C" w:rsidDel="00C2313D">
          <w:rPr>
            <w:noProof/>
          </w:rPr>
          <w:fldChar w:fldCharType="end"/>
        </w:r>
      </w:del>
      <w:r>
        <w:t xml:space="preserve"> UserLogin 3</w:t>
      </w:r>
      <w:bookmarkEnd w:id="1930"/>
    </w:p>
    <w:tbl>
      <w:tblPr>
        <w:tblStyle w:val="Tabladecuadrcula7concolores1"/>
        <w:tblW w:w="9521" w:type="dxa"/>
        <w:tblLayout w:type="fixed"/>
        <w:tblLook w:val="0000" w:firstRow="0" w:lastRow="0" w:firstColumn="0" w:lastColumn="0" w:noHBand="0" w:noVBand="0"/>
        <w:tblPrChange w:id="1935" w:author="Raul García Fernández" w:date="2017-07-04T19:06:00Z">
          <w:tblPr>
            <w:tblStyle w:val="Tabladecuadrcula7concolores1"/>
            <w:tblW w:w="9521" w:type="dxa"/>
            <w:tblLayout w:type="fixed"/>
            <w:tblLook w:val="0000" w:firstRow="0" w:lastRow="0" w:firstColumn="0" w:lastColumn="0" w:noHBand="0" w:noVBand="0"/>
          </w:tblPr>
        </w:tblPrChange>
      </w:tblPr>
      <w:tblGrid>
        <w:gridCol w:w="3095"/>
        <w:gridCol w:w="3213"/>
        <w:gridCol w:w="3213"/>
        <w:tblGridChange w:id="1936">
          <w:tblGrid>
            <w:gridCol w:w="3095"/>
            <w:gridCol w:w="3213"/>
            <w:gridCol w:w="3213"/>
          </w:tblGrid>
        </w:tblGridChange>
      </w:tblGrid>
      <w:tr w:rsidR="001966DA" w:rsidRPr="001356A2" w14:paraId="20D29906" w14:textId="77777777" w:rsidTr="007A4DA1">
        <w:trPr>
          <w:cnfStyle w:val="000000100000" w:firstRow="0" w:lastRow="0" w:firstColumn="0" w:lastColumn="0" w:oddVBand="0" w:evenVBand="0" w:oddHBand="1" w:evenHBand="0" w:firstRowFirstColumn="0" w:firstRowLastColumn="0" w:lastRowFirstColumn="0" w:lastRowLastColumn="0"/>
          <w:trHeight w:val="498"/>
          <w:trPrChange w:id="1937" w:author="Raul García Fernández" w:date="2017-07-04T19:06:00Z">
            <w:trPr>
              <w:trHeight w:val="498"/>
            </w:trPr>
          </w:trPrChange>
        </w:trPr>
        <w:tc>
          <w:tcPr>
            <w:cnfStyle w:val="000010000000" w:firstRow="0" w:lastRow="0" w:firstColumn="0" w:lastColumn="0" w:oddVBand="1" w:evenVBand="0" w:oddHBand="0" w:evenHBand="0" w:firstRowFirstColumn="0" w:firstRowLastColumn="0" w:lastRowFirstColumn="0" w:lastRowLastColumn="0"/>
            <w:tcW w:w="0" w:type="dxa"/>
            <w:tcPrChange w:id="1938" w:author="Raul García Fernández" w:date="2017-07-04T19:06:00Z">
              <w:tcPr>
                <w:tcW w:w="3095" w:type="dxa"/>
              </w:tcPr>
            </w:tcPrChange>
          </w:tcPr>
          <w:p w14:paraId="7FCF0D26" w14:textId="77777777" w:rsidR="001966DA" w:rsidRPr="00E65006" w:rsidRDefault="001966DA" w:rsidP="002C449E">
            <w:pPr>
              <w:autoSpaceDE w:val="0"/>
              <w:autoSpaceDN w:val="0"/>
              <w:adjustRightInd w:val="0"/>
              <w:spacing w:after="0" w:line="240" w:lineRule="auto"/>
              <w:contextualSpacing/>
              <w:jc w:val="center"/>
              <w:cnfStyle w:val="000010100000" w:firstRow="0" w:lastRow="0" w:firstColumn="0" w:lastColumn="0" w:oddVBand="1" w:evenVBand="0" w:oddHBand="1" w:evenHBand="0" w:firstRowFirstColumn="0" w:firstRowLastColumn="0" w:lastRowFirstColumn="0" w:lastRowLastColumn="0"/>
              <w:rPr>
                <w:rFonts w:eastAsia="Times New Roman"/>
                <w:szCs w:val="24"/>
                <w:lang w:val="es-ES_tradnl" w:eastAsia="es-ES"/>
              </w:rPr>
            </w:pPr>
            <w:r w:rsidRPr="00E65006">
              <w:rPr>
                <w:rFonts w:eastAsia="Times New Roman"/>
                <w:b/>
                <w:bCs/>
                <w:szCs w:val="24"/>
                <w:lang w:val="es-ES_tradnl" w:eastAsia="es-ES"/>
              </w:rPr>
              <w:t>Entidad</w:t>
            </w:r>
          </w:p>
        </w:tc>
        <w:tc>
          <w:tcPr>
            <w:tcW w:w="0" w:type="dxa"/>
            <w:gridSpan w:val="2"/>
            <w:shd w:val="clear" w:color="auto" w:fill="auto"/>
            <w:tcPrChange w:id="1939" w:author="Raul García Fernández" w:date="2017-07-04T19:06:00Z">
              <w:tcPr>
                <w:tcW w:w="6426" w:type="dxa"/>
                <w:gridSpan w:val="2"/>
              </w:tcPr>
            </w:tcPrChange>
          </w:tcPr>
          <w:p w14:paraId="45386DA1" w14:textId="77777777" w:rsidR="001966DA" w:rsidRPr="00E65006" w:rsidRDefault="001966DA" w:rsidP="002C449E">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966DA" w:rsidRPr="001356A2" w14:paraId="11C55253" w14:textId="77777777"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14:paraId="4A45455C"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14:paraId="5E82AD84" w14:textId="77777777" w:rsidR="001966DA" w:rsidRPr="00E65006" w:rsidRDefault="001966DA" w:rsidP="002C449E">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14:paraId="56478BA6"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966DA" w:rsidRPr="001356A2" w14:paraId="5E9084E3" w14:textId="77777777"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14:paraId="59F3E6A9"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14:paraId="7CE4B72F"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14:paraId="6D548573" w14:textId="77777777" w:rsidR="001966DA" w:rsidRPr="00E65006" w:rsidRDefault="00B31933" w:rsidP="002C449E">
            <w:pPr>
              <w:autoSpaceDE w:val="0"/>
              <w:autoSpaceDN w:val="0"/>
              <w:adjustRightInd w:val="0"/>
              <w:contextualSpacing/>
              <w:jc w:val="center"/>
              <w:rPr>
                <w:rFonts w:eastAsia="Times New Roman"/>
                <w:szCs w:val="24"/>
                <w:lang w:val="es-ES_tradnl" w:eastAsia="es-ES"/>
              </w:rPr>
            </w:pPr>
            <w:hyperlink r:id="rId18" w:history="1">
              <w:r w:rsidR="001966DA" w:rsidRPr="00E65006">
                <w:rPr>
                  <w:rStyle w:val="Hipervnculo"/>
                  <w:rFonts w:eastAsia="Times New Roman"/>
                  <w:szCs w:val="24"/>
                  <w:lang w:val="es-ES_tradnl" w:eastAsia="es-ES"/>
                </w:rPr>
                <w:t>user2@uniapi.com</w:t>
              </w:r>
            </w:hyperlink>
          </w:p>
        </w:tc>
      </w:tr>
      <w:tr w:rsidR="001966DA" w:rsidRPr="001356A2" w14:paraId="5961D8F7" w14:textId="77777777"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14:paraId="6946D8E5"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14:paraId="5DFBC0A0" w14:textId="77777777" w:rsidR="001966DA" w:rsidRPr="00E65006" w:rsidRDefault="001966DA" w:rsidP="002C449E">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14:paraId="1E19A87F"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“contraseña” SHA-1.</w:t>
            </w:r>
          </w:p>
        </w:tc>
      </w:tr>
      <w:tr w:rsidR="001966DA" w:rsidRPr="001356A2" w14:paraId="5416B58F" w14:textId="77777777"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14:paraId="19CD6ADA"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14:paraId="7888EEFB"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14:paraId="3844FF75"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14:paraId="4A08F11D"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USER</w:t>
            </w:r>
          </w:p>
        </w:tc>
      </w:tr>
      <w:tr w:rsidR="001966DA" w:rsidRPr="001356A2" w14:paraId="2597F6BC" w14:textId="77777777"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14:paraId="0640087E"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14:paraId="61927F92" w14:textId="77777777" w:rsidR="001966DA" w:rsidRPr="00E65006" w:rsidRDefault="001966DA" w:rsidP="002C449E">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14:paraId="4C34EDEA"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966DA" w:rsidRPr="001356A2" w14:paraId="32A88849" w14:textId="77777777" w:rsidTr="00933F1D">
        <w:trPr>
          <w:cnfStyle w:val="000000100000" w:firstRow="0" w:lastRow="0" w:firstColumn="0" w:lastColumn="0" w:oddVBand="0" w:evenVBand="0" w:oddHBand="1" w:evenHBand="0" w:firstRowFirstColumn="0" w:firstRowLastColumn="0" w:lastRowFirstColumn="0" w:lastRowLastColumn="0"/>
          <w:trHeight w:val="473"/>
        </w:trPr>
        <w:tc>
          <w:tcPr>
            <w:cnfStyle w:val="000010000000" w:firstRow="0" w:lastRow="0" w:firstColumn="0" w:lastColumn="0" w:oddVBand="1" w:evenVBand="0" w:oddHBand="0" w:evenHBand="0" w:firstRowFirstColumn="0" w:firstRowLastColumn="0" w:lastRowFirstColumn="0" w:lastRowLastColumn="0"/>
            <w:tcW w:w="3095" w:type="dxa"/>
          </w:tcPr>
          <w:p w14:paraId="51E16423" w14:textId="77777777" w:rsidR="001966DA" w:rsidRPr="00E65006" w:rsidRDefault="001966DA" w:rsidP="002C449E">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14:paraId="4ECB6463" w14:textId="77777777" w:rsidR="001966DA" w:rsidRPr="00E65006" w:rsidRDefault="001966DA" w:rsidP="002C449E">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14:paraId="6BD7035A" w14:textId="77777777" w:rsidR="001966DA" w:rsidRPr="00E65006" w:rsidRDefault="001966DA" w:rsidP="002C449E">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w:t>
            </w:r>
            <w:r w:rsidR="00DC04E8" w:rsidRPr="00E65006">
              <w:rPr>
                <w:rFonts w:eastAsia="Times New Roman"/>
                <w:szCs w:val="24"/>
                <w:lang w:val="es-ES_tradnl" w:eastAsia="es-ES"/>
              </w:rPr>
              <w:t>hash()</w:t>
            </w:r>
            <w:r w:rsidRPr="00E65006">
              <w:rPr>
                <w:rFonts w:eastAsia="Times New Roman"/>
                <w:szCs w:val="24"/>
                <w:lang w:val="es-ES_tradnl" w:eastAsia="es-ES"/>
              </w:rPr>
              <w:t xml:space="preserve"> SHA-1</w:t>
            </w:r>
          </w:p>
        </w:tc>
      </w:tr>
    </w:tbl>
    <w:p w14:paraId="06812447" w14:textId="77777777" w:rsidR="00DC04E8" w:rsidDel="005E5E38" w:rsidRDefault="00DC04E8" w:rsidP="00933F1D">
      <w:pPr>
        <w:rPr>
          <w:del w:id="1940" w:author="Raul García Fernández" w:date="2017-07-05T20:41:00Z"/>
        </w:rPr>
      </w:pPr>
    </w:p>
    <w:p w14:paraId="23595D69" w14:textId="77777777" w:rsidR="00917983" w:rsidDel="005E5E38" w:rsidRDefault="00917983" w:rsidP="00933F1D">
      <w:pPr>
        <w:rPr>
          <w:del w:id="1941" w:author="Raul García Fernández" w:date="2017-07-05T20:41:00Z"/>
        </w:rPr>
      </w:pPr>
    </w:p>
    <w:p w14:paraId="36613FAA" w14:textId="77777777" w:rsidR="00917983" w:rsidRDefault="00917983" w:rsidP="00933F1D"/>
    <w:p w14:paraId="4BD43147" w14:textId="77777777" w:rsidR="0021605B" w:rsidRPr="00933F1D" w:rsidRDefault="008703AF" w:rsidP="00933F1D">
      <w:pPr>
        <w:rPr>
          <w:szCs w:val="24"/>
        </w:rPr>
      </w:pPr>
      <w:r>
        <w:rPr>
          <w:szCs w:val="24"/>
        </w:rPr>
        <w:t>Todos los usuarios llevará</w:t>
      </w:r>
      <w:r w:rsidR="0021605B" w:rsidRPr="00933F1D">
        <w:rPr>
          <w:szCs w:val="24"/>
        </w:rPr>
        <w:t>n el mismo tipo de per</w:t>
      </w:r>
      <w:r>
        <w:rPr>
          <w:szCs w:val="24"/>
        </w:rPr>
        <w:t xml:space="preserve">sona, ya que no es necesario </w:t>
      </w:r>
      <w:r w:rsidR="0021605B" w:rsidRPr="00933F1D">
        <w:rPr>
          <w:szCs w:val="24"/>
        </w:rPr>
        <w:t>que los datos personales del usuario sean distintos.</w:t>
      </w:r>
    </w:p>
    <w:p w14:paraId="08E05EAC" w14:textId="4F502765" w:rsidR="005E5E38" w:rsidRDefault="005E5E38">
      <w:pPr>
        <w:pStyle w:val="Epgrafe"/>
        <w:keepNext/>
        <w:rPr>
          <w:ins w:id="1942" w:author="Raul García Fernández" w:date="2017-07-05T20:40:00Z"/>
        </w:rPr>
        <w:pPrChange w:id="1943" w:author="Raul García Fernández" w:date="2017-07-05T20:40:00Z">
          <w:pPr/>
        </w:pPrChange>
      </w:pPr>
      <w:ins w:id="1944" w:author="Raul García Fernández" w:date="2017-07-05T20:40:00Z">
        <w:r>
          <w:t xml:space="preserve">Tabla </w:t>
        </w:r>
      </w:ins>
      <w:ins w:id="1945" w:author="Raul García Fernández" w:date="2017-07-05T20:46:00Z">
        <w:r>
          <w:fldChar w:fldCharType="begin"/>
        </w:r>
        <w:r>
          <w:instrText xml:space="preserve"> STYLEREF 1 \s </w:instrText>
        </w:r>
      </w:ins>
      <w:r>
        <w:fldChar w:fldCharType="separate"/>
      </w:r>
      <w:r>
        <w:rPr>
          <w:noProof/>
        </w:rPr>
        <w:t>2</w:t>
      </w:r>
      <w:ins w:id="1946" w:author="Raul García Fernández" w:date="2017-07-05T20:46:00Z">
        <w:r>
          <w:fldChar w:fldCharType="end"/>
        </w:r>
        <w:r>
          <w:noBreakHyphen/>
        </w:r>
        <w:r>
          <w:fldChar w:fldCharType="begin"/>
        </w:r>
        <w:r>
          <w:instrText xml:space="preserve"> SEQ Tabla \* ARABIC \s 1 </w:instrText>
        </w:r>
      </w:ins>
      <w:r>
        <w:fldChar w:fldCharType="separate"/>
      </w:r>
      <w:ins w:id="1947" w:author="Raul García Fernández" w:date="2017-07-05T20:46:00Z">
        <w:r>
          <w:rPr>
            <w:noProof/>
          </w:rPr>
          <w:t>4</w:t>
        </w:r>
        <w:r>
          <w:fldChar w:fldCharType="end"/>
        </w:r>
      </w:ins>
      <w:ins w:id="1948" w:author="Raul García Fernández" w:date="2017-07-05T20:40:00Z">
        <w:r>
          <w:t xml:space="preserve"> Person 1</w:t>
        </w:r>
      </w:ins>
    </w:p>
    <w:tbl>
      <w:tblPr>
        <w:tblStyle w:val="Tabladecuadrcula31"/>
        <w:tblW w:w="9478" w:type="dxa"/>
        <w:tblLayout w:type="fixed"/>
        <w:tblLook w:val="0000" w:firstRow="0" w:lastRow="0" w:firstColumn="0" w:lastColumn="0" w:noHBand="0" w:noVBand="0"/>
        <w:tblPrChange w:id="1949" w:author="Raul García Fernández" w:date="2017-07-05T20:40:00Z">
          <w:tblPr>
            <w:tblStyle w:val="Tabladecuadrcula31"/>
            <w:tblW w:w="9478" w:type="dxa"/>
            <w:tblLayout w:type="fixed"/>
            <w:tblLook w:val="0000" w:firstRow="0" w:lastRow="0" w:firstColumn="0" w:lastColumn="0" w:noHBand="0" w:noVBand="0"/>
          </w:tblPr>
        </w:tblPrChange>
      </w:tblPr>
      <w:tblGrid>
        <w:gridCol w:w="3082"/>
        <w:gridCol w:w="3196"/>
        <w:gridCol w:w="3200"/>
        <w:tblGridChange w:id="1950">
          <w:tblGrid>
            <w:gridCol w:w="3082"/>
            <w:gridCol w:w="3196"/>
            <w:gridCol w:w="3200"/>
          </w:tblGrid>
        </w:tblGridChange>
      </w:tblGrid>
      <w:tr w:rsidR="0021605B" w:rsidRPr="00E65006" w14:paraId="5DEA9631" w14:textId="77777777" w:rsidTr="005E5E38">
        <w:trPr>
          <w:cnfStyle w:val="000000100000" w:firstRow="0" w:lastRow="0" w:firstColumn="0" w:lastColumn="0" w:oddVBand="0" w:evenVBand="0" w:oddHBand="1" w:evenHBand="0" w:firstRowFirstColumn="0" w:firstRowLastColumn="0" w:lastRowFirstColumn="0" w:lastRowLastColumn="0"/>
          <w:trHeight w:val="129"/>
          <w:trPrChange w:id="1951" w:author="Raul García Fernández" w:date="2017-07-05T20:40:00Z">
            <w:trPr>
              <w:trHeight w:val="129"/>
            </w:trPr>
          </w:trPrChange>
        </w:trPr>
        <w:tc>
          <w:tcPr>
            <w:cnfStyle w:val="000010000000" w:firstRow="0" w:lastRow="0" w:firstColumn="0" w:lastColumn="0" w:oddVBand="1" w:evenVBand="0" w:oddHBand="0" w:evenHBand="0" w:firstRowFirstColumn="0" w:firstRowLastColumn="0" w:lastRowFirstColumn="0" w:lastRowLastColumn="0"/>
            <w:tcW w:w="3082" w:type="dxa"/>
            <w:tcPrChange w:id="1952" w:author="Raul García Fernández" w:date="2017-07-05T20:40:00Z">
              <w:tcPr>
                <w:tcW w:w="3082" w:type="dxa"/>
              </w:tcPr>
            </w:tcPrChange>
          </w:tcPr>
          <w:p w14:paraId="26734670" w14:textId="77777777" w:rsidR="0021605B" w:rsidRPr="00E65006" w:rsidRDefault="0021605B" w:rsidP="0021605B">
            <w:pPr>
              <w:autoSpaceDE w:val="0"/>
              <w:autoSpaceDN w:val="0"/>
              <w:adjustRightInd w:val="0"/>
              <w:spacing w:after="0" w:line="240" w:lineRule="auto"/>
              <w:contextualSpacing/>
              <w:jc w:val="center"/>
              <w:cnfStyle w:val="000010100000" w:firstRow="0" w:lastRow="0" w:firstColumn="0" w:lastColumn="0" w:oddVBand="1" w:evenVBand="0" w:oddHBand="1" w:evenHBand="0" w:firstRowFirstColumn="0" w:firstRowLastColumn="0" w:lastRowFirstColumn="0" w:lastRowLastColumn="0"/>
              <w:rPr>
                <w:rFonts w:eastAsia="Times New Roman"/>
                <w:szCs w:val="24"/>
                <w:lang w:val="es-ES_tradnl" w:eastAsia="es-ES"/>
              </w:rPr>
            </w:pPr>
            <w:r w:rsidRPr="00E65006">
              <w:rPr>
                <w:rFonts w:eastAsia="Times New Roman"/>
                <w:b/>
                <w:bCs/>
                <w:szCs w:val="24"/>
                <w:lang w:val="es-ES_tradnl" w:eastAsia="es-ES"/>
              </w:rPr>
              <w:t>Entidad</w:t>
            </w:r>
          </w:p>
        </w:tc>
        <w:tc>
          <w:tcPr>
            <w:tcW w:w="6396" w:type="dxa"/>
            <w:gridSpan w:val="2"/>
            <w:shd w:val="clear" w:color="auto" w:fill="auto"/>
            <w:tcPrChange w:id="1953" w:author="Raul García Fernández" w:date="2017-07-05T20:40:00Z">
              <w:tcPr>
                <w:tcW w:w="6396" w:type="dxa"/>
                <w:gridSpan w:val="2"/>
              </w:tcPr>
            </w:tcPrChange>
          </w:tcPr>
          <w:p w14:paraId="2F6201C4" w14:textId="77777777" w:rsidR="0021605B" w:rsidRPr="00E65006" w:rsidRDefault="0021605B" w:rsidP="0021605B">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Person</w:t>
            </w:r>
          </w:p>
        </w:tc>
      </w:tr>
      <w:tr w:rsidR="0021605B" w:rsidRPr="00E65006" w14:paraId="0B58E96B" w14:textId="77777777" w:rsidTr="00933F1D">
        <w:trPr>
          <w:trHeight w:val="133"/>
        </w:trPr>
        <w:tc>
          <w:tcPr>
            <w:cnfStyle w:val="000010000000" w:firstRow="0" w:lastRow="0" w:firstColumn="0" w:lastColumn="0" w:oddVBand="1" w:evenVBand="0" w:oddHBand="0" w:evenHBand="0" w:firstRowFirstColumn="0" w:firstRowLastColumn="0" w:lastRowFirstColumn="0" w:lastRowLastColumn="0"/>
            <w:tcW w:w="3082" w:type="dxa"/>
          </w:tcPr>
          <w:p w14:paraId="0B90B56A"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196" w:type="dxa"/>
          </w:tcPr>
          <w:p w14:paraId="498C4E4B" w14:textId="77777777"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00" w:type="dxa"/>
          </w:tcPr>
          <w:p w14:paraId="26A46239"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Descripción</w:t>
            </w:r>
          </w:p>
        </w:tc>
      </w:tr>
      <w:tr w:rsidR="0021605B" w:rsidRPr="00E65006" w14:paraId="1CBC14D0" w14:textId="77777777" w:rsidTr="00933F1D">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082" w:type="dxa"/>
          </w:tcPr>
          <w:p w14:paraId="6CFF7700"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Name</w:t>
            </w:r>
          </w:p>
        </w:tc>
        <w:tc>
          <w:tcPr>
            <w:tcW w:w="3196" w:type="dxa"/>
          </w:tcPr>
          <w:p w14:paraId="1F851FA2" w14:textId="77777777"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 xml:space="preserve">String </w:t>
            </w:r>
          </w:p>
        </w:tc>
        <w:tc>
          <w:tcPr>
            <w:cnfStyle w:val="000010000000" w:firstRow="0" w:lastRow="0" w:firstColumn="0" w:lastColumn="0" w:oddVBand="1" w:evenVBand="0" w:oddHBand="0" w:evenHBand="0" w:firstRowFirstColumn="0" w:firstRowLastColumn="0" w:lastRowFirstColumn="0" w:lastRowLastColumn="0"/>
            <w:tcW w:w="3200" w:type="dxa"/>
          </w:tcPr>
          <w:p w14:paraId="511B3B3B"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Persona</w:t>
            </w:r>
          </w:p>
        </w:tc>
      </w:tr>
      <w:tr w:rsidR="0021605B" w:rsidRPr="00E65006" w14:paraId="0C861A65" w14:textId="77777777" w:rsidTr="00933F1D">
        <w:trPr>
          <w:trHeight w:val="129"/>
        </w:trPr>
        <w:tc>
          <w:tcPr>
            <w:cnfStyle w:val="000010000000" w:firstRow="0" w:lastRow="0" w:firstColumn="0" w:lastColumn="0" w:oddVBand="1" w:evenVBand="0" w:oddHBand="0" w:evenHBand="0" w:firstRowFirstColumn="0" w:firstRowLastColumn="0" w:lastRowFirstColumn="0" w:lastRowLastColumn="0"/>
            <w:tcW w:w="3082" w:type="dxa"/>
          </w:tcPr>
          <w:p w14:paraId="767722E3" w14:textId="77777777" w:rsidR="0021605B" w:rsidRPr="00E65006" w:rsidRDefault="008703AF" w:rsidP="0021605B">
            <w:pPr>
              <w:autoSpaceDE w:val="0"/>
              <w:autoSpaceDN w:val="0"/>
              <w:adjustRightInd w:val="0"/>
              <w:contextualSpacing/>
              <w:jc w:val="center"/>
              <w:rPr>
                <w:rFonts w:eastAsia="Times New Roman"/>
                <w:szCs w:val="24"/>
                <w:lang w:val="es-ES_tradnl" w:eastAsia="es-ES"/>
              </w:rPr>
            </w:pPr>
            <w:r>
              <w:rPr>
                <w:rFonts w:eastAsia="Times New Roman"/>
                <w:b/>
                <w:szCs w:val="24"/>
                <w:lang w:val="es-ES_tradnl" w:eastAsia="es-ES"/>
              </w:rPr>
              <w:lastRenderedPageBreak/>
              <w:t>Last Name</w:t>
            </w:r>
          </w:p>
        </w:tc>
        <w:tc>
          <w:tcPr>
            <w:tcW w:w="3196" w:type="dxa"/>
          </w:tcPr>
          <w:p w14:paraId="53824890" w14:textId="77777777"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14:paraId="48269DF2"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Apellido1 Apellido2</w:t>
            </w:r>
          </w:p>
        </w:tc>
      </w:tr>
      <w:tr w:rsidR="0021605B" w:rsidRPr="00E65006" w14:paraId="5E66C961" w14:textId="77777777" w:rsidTr="00933F1D">
        <w:trPr>
          <w:cnfStyle w:val="000000100000" w:firstRow="0" w:lastRow="0" w:firstColumn="0" w:lastColumn="0" w:oddVBand="0" w:evenVBand="0" w:oddHBand="1" w:evenHBand="0"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3082" w:type="dxa"/>
          </w:tcPr>
          <w:p w14:paraId="0FAF4121" w14:textId="77777777" w:rsidR="0021605B" w:rsidRPr="00E65006" w:rsidRDefault="008703AF" w:rsidP="0021605B">
            <w:pPr>
              <w:autoSpaceDE w:val="0"/>
              <w:autoSpaceDN w:val="0"/>
              <w:adjustRightInd w:val="0"/>
              <w:contextualSpacing/>
              <w:jc w:val="center"/>
              <w:rPr>
                <w:rFonts w:eastAsia="Times New Roman"/>
                <w:szCs w:val="24"/>
                <w:lang w:val="es-ES_tradnl" w:eastAsia="es-ES"/>
              </w:rPr>
            </w:pPr>
            <w:r>
              <w:rPr>
                <w:rFonts w:eastAsia="Times New Roman"/>
                <w:b/>
                <w:szCs w:val="24"/>
                <w:lang w:val="es-ES_tradnl" w:eastAsia="es-ES"/>
              </w:rPr>
              <w:t>Date  of Birth</w:t>
            </w:r>
          </w:p>
        </w:tc>
        <w:tc>
          <w:tcPr>
            <w:tcW w:w="3196" w:type="dxa"/>
          </w:tcPr>
          <w:p w14:paraId="51623773" w14:textId="77777777"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00" w:type="dxa"/>
          </w:tcPr>
          <w:p w14:paraId="3FF613EA"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NOW</w:t>
            </w:r>
          </w:p>
        </w:tc>
      </w:tr>
      <w:tr w:rsidR="0021605B" w:rsidRPr="00E65006" w14:paraId="2354DF3D" w14:textId="77777777" w:rsidTr="00933F1D">
        <w:trPr>
          <w:trHeight w:val="109"/>
        </w:trPr>
        <w:tc>
          <w:tcPr>
            <w:cnfStyle w:val="000010000000" w:firstRow="0" w:lastRow="0" w:firstColumn="0" w:lastColumn="0" w:oddVBand="1" w:evenVBand="0" w:oddHBand="0" w:evenHBand="0" w:firstRowFirstColumn="0" w:firstRowLastColumn="0" w:lastRowFirstColumn="0" w:lastRowLastColumn="0"/>
            <w:tcW w:w="3082" w:type="dxa"/>
          </w:tcPr>
          <w:p w14:paraId="2848721F" w14:textId="77777777" w:rsidR="0021605B" w:rsidRPr="00E65006" w:rsidRDefault="008703AF" w:rsidP="0021605B">
            <w:pPr>
              <w:autoSpaceDE w:val="0"/>
              <w:autoSpaceDN w:val="0"/>
              <w:adjustRightInd w:val="0"/>
              <w:contextualSpacing/>
              <w:jc w:val="center"/>
              <w:rPr>
                <w:rFonts w:eastAsia="Times New Roman"/>
                <w:szCs w:val="24"/>
                <w:lang w:val="es-ES_tradnl" w:eastAsia="es-ES"/>
              </w:rPr>
            </w:pPr>
            <w:r>
              <w:rPr>
                <w:rFonts w:eastAsia="Times New Roman"/>
                <w:b/>
                <w:szCs w:val="24"/>
                <w:lang w:val="es-ES_tradnl" w:eastAsia="es-ES"/>
              </w:rPr>
              <w:t>City of residence</w:t>
            </w:r>
          </w:p>
        </w:tc>
        <w:tc>
          <w:tcPr>
            <w:tcW w:w="3196" w:type="dxa"/>
          </w:tcPr>
          <w:p w14:paraId="7E4EC79B" w14:textId="77777777"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14:paraId="2F4C75ED"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Ciudad</w:t>
            </w:r>
          </w:p>
        </w:tc>
      </w:tr>
      <w:tr w:rsidR="0021605B" w:rsidRPr="00E65006" w14:paraId="0ED43E1D" w14:textId="77777777" w:rsidTr="00933F1D">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3082" w:type="dxa"/>
          </w:tcPr>
          <w:p w14:paraId="0A04EE58"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Province</w:t>
            </w:r>
          </w:p>
        </w:tc>
        <w:tc>
          <w:tcPr>
            <w:tcW w:w="3196" w:type="dxa"/>
          </w:tcPr>
          <w:p w14:paraId="7A386EDF" w14:textId="77777777"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14:paraId="62025719"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Provincia</w:t>
            </w:r>
          </w:p>
        </w:tc>
      </w:tr>
      <w:tr w:rsidR="0021605B" w:rsidRPr="00E65006" w14:paraId="356BF06D" w14:textId="77777777" w:rsidTr="00933F1D">
        <w:trPr>
          <w:trHeight w:val="109"/>
        </w:trPr>
        <w:tc>
          <w:tcPr>
            <w:cnfStyle w:val="000010000000" w:firstRow="0" w:lastRow="0" w:firstColumn="0" w:lastColumn="0" w:oddVBand="1" w:evenVBand="0" w:oddHBand="0" w:evenHBand="0" w:firstRowFirstColumn="0" w:firstRowLastColumn="0" w:lastRowFirstColumn="0" w:lastRowLastColumn="0"/>
            <w:tcW w:w="3082" w:type="dxa"/>
          </w:tcPr>
          <w:p w14:paraId="7F5FA4D0"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Country</w:t>
            </w:r>
          </w:p>
        </w:tc>
        <w:tc>
          <w:tcPr>
            <w:tcW w:w="3196" w:type="dxa"/>
          </w:tcPr>
          <w:p w14:paraId="1342CE4E" w14:textId="77777777"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14:paraId="04F13ADD"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Pais</w:t>
            </w:r>
          </w:p>
        </w:tc>
      </w:tr>
      <w:tr w:rsidR="0021605B" w:rsidRPr="00E65006" w14:paraId="281AE356" w14:textId="77777777" w:rsidTr="00933F1D">
        <w:trPr>
          <w:cnfStyle w:val="000000100000" w:firstRow="0" w:lastRow="0" w:firstColumn="0" w:lastColumn="0" w:oddVBand="0" w:evenVBand="0" w:oddHBand="1" w:evenHBand="0" w:firstRowFirstColumn="0" w:firstRowLastColumn="0" w:lastRowFirstColumn="0" w:lastRowLastColumn="0"/>
          <w:trHeight w:val="184"/>
        </w:trPr>
        <w:tc>
          <w:tcPr>
            <w:cnfStyle w:val="000010000000" w:firstRow="0" w:lastRow="0" w:firstColumn="0" w:lastColumn="0" w:oddVBand="1" w:evenVBand="0" w:oddHBand="0" w:evenHBand="0" w:firstRowFirstColumn="0" w:firstRowLastColumn="0" w:lastRowFirstColumn="0" w:lastRowLastColumn="0"/>
            <w:tcW w:w="3082" w:type="dxa"/>
          </w:tcPr>
          <w:p w14:paraId="08F34BA9" w14:textId="77777777" w:rsidR="0021605B" w:rsidRPr="00E65006" w:rsidRDefault="008703AF" w:rsidP="0021605B">
            <w:pPr>
              <w:autoSpaceDE w:val="0"/>
              <w:autoSpaceDN w:val="0"/>
              <w:adjustRightInd w:val="0"/>
              <w:contextualSpacing/>
              <w:jc w:val="center"/>
              <w:rPr>
                <w:rFonts w:eastAsia="Times New Roman"/>
                <w:szCs w:val="24"/>
                <w:lang w:val="es-ES_tradnl" w:eastAsia="es-ES"/>
              </w:rPr>
            </w:pPr>
            <w:r>
              <w:rPr>
                <w:rFonts w:eastAsia="Times New Roman"/>
                <w:b/>
                <w:szCs w:val="24"/>
                <w:lang w:val="es-ES_tradnl" w:eastAsia="es-ES"/>
              </w:rPr>
              <w:t>Biography</w:t>
            </w:r>
          </w:p>
        </w:tc>
        <w:tc>
          <w:tcPr>
            <w:tcW w:w="3196" w:type="dxa"/>
          </w:tcPr>
          <w:p w14:paraId="78AA3F80" w14:textId="77777777"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14:paraId="3652F8AD"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Pequeño texto para que la persona se pueda expresar.</w:t>
            </w:r>
          </w:p>
        </w:tc>
      </w:tr>
      <w:tr w:rsidR="0021605B" w:rsidRPr="00E65006" w14:paraId="76D11569" w14:textId="77777777" w:rsidTr="00933F1D">
        <w:trPr>
          <w:trHeight w:val="395"/>
        </w:trPr>
        <w:tc>
          <w:tcPr>
            <w:cnfStyle w:val="000010000000" w:firstRow="0" w:lastRow="0" w:firstColumn="0" w:lastColumn="0" w:oddVBand="1" w:evenVBand="0" w:oddHBand="0" w:evenHBand="0" w:firstRowFirstColumn="0" w:firstRowLastColumn="0" w:lastRowFirstColumn="0" w:lastRowLastColumn="0"/>
            <w:tcW w:w="3082" w:type="dxa"/>
          </w:tcPr>
          <w:p w14:paraId="2A900F98"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profileImageUrl</w:t>
            </w:r>
          </w:p>
        </w:tc>
        <w:tc>
          <w:tcPr>
            <w:tcW w:w="3196" w:type="dxa"/>
          </w:tcPr>
          <w:p w14:paraId="73B2FA48" w14:textId="77777777"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String(URL)</w:t>
            </w:r>
          </w:p>
        </w:tc>
        <w:tc>
          <w:tcPr>
            <w:cnfStyle w:val="000010000000" w:firstRow="0" w:lastRow="0" w:firstColumn="0" w:lastColumn="0" w:oddVBand="1" w:evenVBand="0" w:oddHBand="0" w:evenHBand="0" w:firstRowFirstColumn="0" w:firstRowLastColumn="0" w:lastRowFirstColumn="0" w:lastRowLastColumn="0"/>
            <w:tcW w:w="3200" w:type="dxa"/>
          </w:tcPr>
          <w:p w14:paraId="3438819C"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https://www.mastermagazine.info/termino/wp-content/uploads/Usuario-Icono.jpg</w:t>
            </w:r>
          </w:p>
        </w:tc>
      </w:tr>
      <w:tr w:rsidR="0021605B" w:rsidRPr="00E65006" w14:paraId="5E537B18" w14:textId="77777777" w:rsidTr="00933F1D">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3082" w:type="dxa"/>
          </w:tcPr>
          <w:p w14:paraId="4E2F51E2"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dateCreation</w:t>
            </w:r>
          </w:p>
        </w:tc>
        <w:tc>
          <w:tcPr>
            <w:tcW w:w="3196" w:type="dxa"/>
          </w:tcPr>
          <w:p w14:paraId="086524F2" w14:textId="77777777"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00" w:type="dxa"/>
          </w:tcPr>
          <w:p w14:paraId="2B470339" w14:textId="77777777" w:rsidR="0021605B" w:rsidRPr="00E65006" w:rsidRDefault="00DC04E8"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NOW</w:t>
            </w:r>
          </w:p>
        </w:tc>
      </w:tr>
      <w:tr w:rsidR="0021605B" w:rsidRPr="00E65006" w14:paraId="68EC73C7" w14:textId="77777777" w:rsidTr="00917983">
        <w:trPr>
          <w:trHeight w:val="502"/>
        </w:trPr>
        <w:tc>
          <w:tcPr>
            <w:cnfStyle w:val="000010000000" w:firstRow="0" w:lastRow="0" w:firstColumn="0" w:lastColumn="0" w:oddVBand="1" w:evenVBand="0" w:oddHBand="0" w:evenHBand="0" w:firstRowFirstColumn="0" w:firstRowLastColumn="0" w:lastRowFirstColumn="0" w:lastRowLastColumn="0"/>
            <w:tcW w:w="3082" w:type="dxa"/>
          </w:tcPr>
          <w:p w14:paraId="43A63C4F" w14:textId="77777777"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196" w:type="dxa"/>
          </w:tcPr>
          <w:p w14:paraId="5B646E73" w14:textId="77777777"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00" w:type="dxa"/>
          </w:tcPr>
          <w:p w14:paraId="36EE241E" w14:textId="77777777" w:rsidR="0021605B" w:rsidRPr="00E65006" w:rsidRDefault="00DC04E8" w:rsidP="0021605B">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this.hash()</w:t>
            </w:r>
          </w:p>
        </w:tc>
      </w:tr>
    </w:tbl>
    <w:p w14:paraId="5222942D" w14:textId="77777777" w:rsidR="00DC04E8" w:rsidRPr="00E65006" w:rsidRDefault="00DC04E8" w:rsidP="00E65006">
      <w:pPr>
        <w:rPr>
          <w:rFonts w:ascii="Calibri" w:hAnsi="Calibri"/>
          <w:sz w:val="22"/>
        </w:rPr>
      </w:pPr>
    </w:p>
    <w:p w14:paraId="139B57FE" w14:textId="77777777" w:rsidR="00933F1D" w:rsidRPr="00933F1D" w:rsidRDefault="00962E2A" w:rsidP="00917983">
      <w:pPr>
        <w:pStyle w:val="Ttulo3"/>
      </w:pPr>
      <w:bookmarkStart w:id="1954" w:name="_Toc487051013"/>
      <w:r>
        <w:t>2.</w:t>
      </w:r>
      <w:r w:rsidR="00DC04E8" w:rsidRPr="000D7E84">
        <w:t xml:space="preserve">1.2. </w:t>
      </w:r>
      <w:r w:rsidR="00B44C7D">
        <w:tab/>
      </w:r>
      <w:r w:rsidR="00DC04E8" w:rsidRPr="000D7E84">
        <w:t>Grupos:</w:t>
      </w:r>
      <w:bookmarkEnd w:id="1954"/>
    </w:p>
    <w:p w14:paraId="498B765A" w14:textId="77777777" w:rsidR="00DC04E8" w:rsidRPr="00933F1D" w:rsidRDefault="00DC04E8" w:rsidP="008703AF">
      <w:pPr>
        <w:jc w:val="both"/>
        <w:rPr>
          <w:szCs w:val="24"/>
        </w:rPr>
      </w:pPr>
      <w:r w:rsidRPr="00933F1D">
        <w:rPr>
          <w:szCs w:val="24"/>
        </w:rPr>
        <w:t>Este grupo debe ser creado por el usuario admin. Y debe contener como miembro a los dos usuarios.</w:t>
      </w:r>
    </w:p>
    <w:p w14:paraId="308A3B5C" w14:textId="2BF88ECC" w:rsidR="005E5E38" w:rsidRDefault="005E5E38">
      <w:pPr>
        <w:pStyle w:val="Epgrafe"/>
        <w:keepNext/>
        <w:rPr>
          <w:ins w:id="1955" w:author="Raul García Fernández" w:date="2017-07-05T20:40:00Z"/>
        </w:rPr>
        <w:pPrChange w:id="1956" w:author="Raul García Fernández" w:date="2017-07-05T20:40:00Z">
          <w:pPr/>
        </w:pPrChange>
      </w:pPr>
      <w:ins w:id="1957" w:author="Raul García Fernández" w:date="2017-07-05T20:40:00Z">
        <w:r>
          <w:t xml:space="preserve">Tabla </w:t>
        </w:r>
      </w:ins>
      <w:ins w:id="1958" w:author="Raul García Fernández" w:date="2017-07-05T20:46:00Z">
        <w:r>
          <w:fldChar w:fldCharType="begin"/>
        </w:r>
        <w:r>
          <w:instrText xml:space="preserve"> STYLEREF 1 \s </w:instrText>
        </w:r>
      </w:ins>
      <w:r>
        <w:fldChar w:fldCharType="separate"/>
      </w:r>
      <w:r>
        <w:rPr>
          <w:noProof/>
        </w:rPr>
        <w:t>2</w:t>
      </w:r>
      <w:ins w:id="1959" w:author="Raul García Fernández" w:date="2017-07-05T20:46:00Z">
        <w:r>
          <w:fldChar w:fldCharType="end"/>
        </w:r>
        <w:r>
          <w:noBreakHyphen/>
        </w:r>
        <w:r>
          <w:fldChar w:fldCharType="begin"/>
        </w:r>
        <w:r>
          <w:instrText xml:space="preserve"> SEQ Tabla \* ARABIC \s 1 </w:instrText>
        </w:r>
      </w:ins>
      <w:r>
        <w:fldChar w:fldCharType="separate"/>
      </w:r>
      <w:ins w:id="1960" w:author="Raul García Fernández" w:date="2017-07-05T20:46:00Z">
        <w:r>
          <w:rPr>
            <w:noProof/>
          </w:rPr>
          <w:t>5</w:t>
        </w:r>
        <w:r>
          <w:fldChar w:fldCharType="end"/>
        </w:r>
      </w:ins>
      <w:ins w:id="1961" w:author="Raul García Fernández" w:date="2017-07-05T20:40:00Z">
        <w:r>
          <w:t xml:space="preserve"> Group 2</w:t>
        </w:r>
      </w:ins>
    </w:p>
    <w:tbl>
      <w:tblPr>
        <w:tblStyle w:val="Tabladecuadrcula31"/>
        <w:tblW w:w="9521" w:type="dxa"/>
        <w:tblLayout w:type="fixed"/>
        <w:tblLook w:val="0000" w:firstRow="0" w:lastRow="0" w:firstColumn="0" w:lastColumn="0" w:noHBand="0" w:noVBand="0"/>
        <w:tblPrChange w:id="1962" w:author="Raul García Fernández" w:date="2017-07-05T20:40:00Z">
          <w:tblPr>
            <w:tblStyle w:val="Tabladecuadrcula31"/>
            <w:tblW w:w="9521" w:type="dxa"/>
            <w:tblLayout w:type="fixed"/>
            <w:tblLook w:val="0000" w:firstRow="0" w:lastRow="0" w:firstColumn="0" w:lastColumn="0" w:noHBand="0" w:noVBand="0"/>
          </w:tblPr>
        </w:tblPrChange>
      </w:tblPr>
      <w:tblGrid>
        <w:gridCol w:w="3691"/>
        <w:gridCol w:w="2914"/>
        <w:gridCol w:w="2916"/>
        <w:tblGridChange w:id="1963">
          <w:tblGrid>
            <w:gridCol w:w="3691"/>
            <w:gridCol w:w="2914"/>
            <w:gridCol w:w="2916"/>
          </w:tblGrid>
        </w:tblGridChange>
      </w:tblGrid>
      <w:tr w:rsidR="00DC04E8" w:rsidRPr="00DC04E8" w14:paraId="4F12C539" w14:textId="77777777" w:rsidTr="005E5E38">
        <w:trPr>
          <w:cnfStyle w:val="000000100000" w:firstRow="0" w:lastRow="0" w:firstColumn="0" w:lastColumn="0" w:oddVBand="0" w:evenVBand="0" w:oddHBand="1" w:evenHBand="0" w:firstRowFirstColumn="0" w:firstRowLastColumn="0" w:lastRowFirstColumn="0" w:lastRowLastColumn="0"/>
          <w:trHeight w:val="341"/>
          <w:trPrChange w:id="1964" w:author="Raul García Fernández" w:date="2017-07-05T20:40:00Z">
            <w:trPr>
              <w:trHeight w:val="341"/>
            </w:trPr>
          </w:trPrChange>
        </w:trPr>
        <w:tc>
          <w:tcPr>
            <w:cnfStyle w:val="000010000000" w:firstRow="0" w:lastRow="0" w:firstColumn="0" w:lastColumn="0" w:oddVBand="1" w:evenVBand="0" w:oddHBand="0" w:evenHBand="0" w:firstRowFirstColumn="0" w:firstRowLastColumn="0" w:lastRowFirstColumn="0" w:lastRowLastColumn="0"/>
            <w:tcW w:w="3691" w:type="dxa"/>
            <w:tcPrChange w:id="1965" w:author="Raul García Fernández" w:date="2017-07-05T20:40:00Z">
              <w:tcPr>
                <w:tcW w:w="3691" w:type="dxa"/>
              </w:tcPr>
            </w:tcPrChange>
          </w:tcPr>
          <w:p w14:paraId="064834B0" w14:textId="77777777" w:rsidR="00DC04E8" w:rsidRPr="00933F1D" w:rsidRDefault="00DC04E8" w:rsidP="00DC04E8">
            <w:pPr>
              <w:autoSpaceDE w:val="0"/>
              <w:autoSpaceDN w:val="0"/>
              <w:adjustRightInd w:val="0"/>
              <w:spacing w:after="0" w:line="240" w:lineRule="auto"/>
              <w:contextualSpacing/>
              <w:jc w:val="center"/>
              <w:cnfStyle w:val="000010100000" w:firstRow="0" w:lastRow="0" w:firstColumn="0" w:lastColumn="0" w:oddVBand="1" w:evenVBand="0" w:oddHBand="1" w:evenHBand="0" w:firstRowFirstColumn="0" w:firstRowLastColumn="0" w:lastRowFirstColumn="0" w:lastRowLastColumn="0"/>
              <w:rPr>
                <w:rFonts w:eastAsia="Times New Roman"/>
                <w:szCs w:val="24"/>
                <w:lang w:val="es-ES_tradnl" w:eastAsia="es-ES"/>
              </w:rPr>
            </w:pPr>
            <w:r w:rsidRPr="00933F1D">
              <w:rPr>
                <w:rFonts w:eastAsia="Times New Roman"/>
                <w:b/>
                <w:bCs/>
                <w:szCs w:val="24"/>
                <w:lang w:val="es-ES_tradnl" w:eastAsia="es-ES"/>
              </w:rPr>
              <w:t>Entidad</w:t>
            </w:r>
          </w:p>
        </w:tc>
        <w:tc>
          <w:tcPr>
            <w:tcW w:w="5830" w:type="dxa"/>
            <w:gridSpan w:val="2"/>
            <w:shd w:val="clear" w:color="auto" w:fill="auto"/>
            <w:tcPrChange w:id="1966" w:author="Raul García Fernández" w:date="2017-07-05T20:40:00Z">
              <w:tcPr>
                <w:tcW w:w="5830" w:type="dxa"/>
                <w:gridSpan w:val="2"/>
              </w:tcPr>
            </w:tcPrChange>
          </w:tcPr>
          <w:p w14:paraId="1B19FD2F" w14:textId="77777777" w:rsidR="00DC04E8" w:rsidRPr="00933F1D" w:rsidRDefault="00DC04E8" w:rsidP="00DC04E8">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b/>
                <w:szCs w:val="24"/>
                <w:lang w:val="es-ES_tradnl" w:eastAsia="es-ES"/>
              </w:rPr>
              <w:t>Group</w:t>
            </w:r>
          </w:p>
        </w:tc>
      </w:tr>
      <w:tr w:rsidR="00DC04E8" w:rsidRPr="00DC04E8" w14:paraId="60E5F9EF" w14:textId="77777777" w:rsidTr="00933F1D">
        <w:trPr>
          <w:trHeight w:val="351"/>
        </w:trPr>
        <w:tc>
          <w:tcPr>
            <w:cnfStyle w:val="000010000000" w:firstRow="0" w:lastRow="0" w:firstColumn="0" w:lastColumn="0" w:oddVBand="1" w:evenVBand="0" w:oddHBand="0" w:evenHBand="0" w:firstRowFirstColumn="0" w:firstRowLastColumn="0" w:lastRowFirstColumn="0" w:lastRowLastColumn="0"/>
            <w:tcW w:w="3691" w:type="dxa"/>
          </w:tcPr>
          <w:p w14:paraId="1E24EAAF"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Variable</w:t>
            </w:r>
          </w:p>
        </w:tc>
        <w:tc>
          <w:tcPr>
            <w:tcW w:w="2914" w:type="dxa"/>
          </w:tcPr>
          <w:p w14:paraId="094C004A"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2916" w:type="dxa"/>
          </w:tcPr>
          <w:p w14:paraId="43B3B9A6"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Descripción</w:t>
            </w:r>
          </w:p>
        </w:tc>
      </w:tr>
      <w:tr w:rsidR="00DC04E8" w:rsidRPr="00DC04E8" w14:paraId="68E073E9" w14:textId="77777777" w:rsidTr="00933F1D">
        <w:trPr>
          <w:cnfStyle w:val="000000100000" w:firstRow="0" w:lastRow="0" w:firstColumn="0" w:lastColumn="0" w:oddVBand="0" w:evenVBand="0" w:oddHBand="1" w:evenHBand="0" w:firstRowFirstColumn="0" w:firstRowLastColumn="0" w:lastRowFirstColumn="0" w:lastRowLastColumn="0"/>
          <w:trHeight w:val="362"/>
        </w:trPr>
        <w:tc>
          <w:tcPr>
            <w:cnfStyle w:val="000010000000" w:firstRow="0" w:lastRow="0" w:firstColumn="0" w:lastColumn="0" w:oddVBand="1" w:evenVBand="0" w:oddHBand="0" w:evenHBand="0" w:firstRowFirstColumn="0" w:firstRowLastColumn="0" w:lastRowFirstColumn="0" w:lastRowLastColumn="0"/>
            <w:tcW w:w="3691" w:type="dxa"/>
          </w:tcPr>
          <w:p w14:paraId="71B21D7D"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Name</w:t>
            </w:r>
          </w:p>
        </w:tc>
        <w:tc>
          <w:tcPr>
            <w:tcW w:w="2914" w:type="dxa"/>
          </w:tcPr>
          <w:p w14:paraId="5922322E" w14:textId="77777777"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 xml:space="preserve">String </w:t>
            </w:r>
          </w:p>
        </w:tc>
        <w:tc>
          <w:tcPr>
            <w:cnfStyle w:val="000010000000" w:firstRow="0" w:lastRow="0" w:firstColumn="0" w:lastColumn="0" w:oddVBand="1" w:evenVBand="0" w:oddHBand="0" w:evenHBand="0" w:firstRowFirstColumn="0" w:firstRowLastColumn="0" w:lastRowFirstColumn="0" w:lastRowLastColumn="0"/>
            <w:tcW w:w="2916" w:type="dxa"/>
          </w:tcPr>
          <w:p w14:paraId="0FEBEC99"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Algoritmia</w:t>
            </w:r>
          </w:p>
        </w:tc>
      </w:tr>
      <w:tr w:rsidR="00DC04E8" w:rsidRPr="00DC04E8" w14:paraId="1422B341" w14:textId="77777777" w:rsidTr="00933F1D">
        <w:trPr>
          <w:trHeight w:val="775"/>
        </w:trPr>
        <w:tc>
          <w:tcPr>
            <w:cnfStyle w:val="000010000000" w:firstRow="0" w:lastRow="0" w:firstColumn="0" w:lastColumn="0" w:oddVBand="1" w:evenVBand="0" w:oddHBand="0" w:evenHBand="0" w:firstRowFirstColumn="0" w:firstRowLastColumn="0" w:lastRowFirstColumn="0" w:lastRowLastColumn="0"/>
            <w:tcW w:w="3691" w:type="dxa"/>
          </w:tcPr>
          <w:p w14:paraId="05CB92AE"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Type</w:t>
            </w:r>
          </w:p>
        </w:tc>
        <w:tc>
          <w:tcPr>
            <w:tcW w:w="2914" w:type="dxa"/>
          </w:tcPr>
          <w:p w14:paraId="6DC6D94D"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Enum (GroupType:{</w:t>
            </w:r>
          </w:p>
          <w:p w14:paraId="008B52BE"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PUBLIC,</w:t>
            </w:r>
          </w:p>
          <w:p w14:paraId="7BF1E88F"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PRIVATE,MAIN})</w:t>
            </w:r>
          </w:p>
        </w:tc>
        <w:tc>
          <w:tcPr>
            <w:cnfStyle w:val="000010000000" w:firstRow="0" w:lastRow="0" w:firstColumn="0" w:lastColumn="0" w:oddVBand="1" w:evenVBand="0" w:oddHBand="0" w:evenHBand="0" w:firstRowFirstColumn="0" w:firstRowLastColumn="0" w:lastRowFirstColumn="0" w:lastRowLastColumn="0"/>
            <w:tcW w:w="2916" w:type="dxa"/>
          </w:tcPr>
          <w:p w14:paraId="0A73B63B"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PUBLIC</w:t>
            </w:r>
          </w:p>
        </w:tc>
      </w:tr>
      <w:tr w:rsidR="00DC04E8" w:rsidRPr="00DC04E8" w14:paraId="7EEA0CD7" w14:textId="77777777" w:rsidTr="00933F1D">
        <w:trPr>
          <w:cnfStyle w:val="000000100000" w:firstRow="0" w:lastRow="0" w:firstColumn="0" w:lastColumn="0" w:oddVBand="0" w:evenVBand="0" w:oddHBand="1"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3691" w:type="dxa"/>
          </w:tcPr>
          <w:p w14:paraId="12437279"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Description</w:t>
            </w:r>
          </w:p>
        </w:tc>
        <w:tc>
          <w:tcPr>
            <w:tcW w:w="2914" w:type="dxa"/>
          </w:tcPr>
          <w:p w14:paraId="408B45BA" w14:textId="77777777"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14:paraId="39FECC22"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Sección de algoritmia</w:t>
            </w:r>
          </w:p>
        </w:tc>
      </w:tr>
      <w:tr w:rsidR="00DC04E8" w:rsidRPr="00DC04E8" w14:paraId="687356EE" w14:textId="77777777" w:rsidTr="00933F1D">
        <w:trPr>
          <w:trHeight w:val="568"/>
        </w:trPr>
        <w:tc>
          <w:tcPr>
            <w:cnfStyle w:val="000010000000" w:firstRow="0" w:lastRow="0" w:firstColumn="0" w:lastColumn="0" w:oddVBand="1" w:evenVBand="0" w:oddHBand="0" w:evenHBand="0" w:firstRowFirstColumn="0" w:firstRowLastColumn="0" w:lastRowFirstColumn="0" w:lastRowLastColumn="0"/>
            <w:tcW w:w="3691" w:type="dxa"/>
          </w:tcPr>
          <w:p w14:paraId="73FB81CC"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CreationDate</w:t>
            </w:r>
          </w:p>
        </w:tc>
        <w:tc>
          <w:tcPr>
            <w:tcW w:w="2914" w:type="dxa"/>
          </w:tcPr>
          <w:p w14:paraId="12AF6C51"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2916" w:type="dxa"/>
          </w:tcPr>
          <w:p w14:paraId="6EDB26FB"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NOW</w:t>
            </w:r>
          </w:p>
        </w:tc>
      </w:tr>
      <w:tr w:rsidR="00DC04E8" w:rsidRPr="00DC04E8" w14:paraId="31B6C431" w14:textId="77777777" w:rsidTr="00933F1D">
        <w:trPr>
          <w:cnfStyle w:val="000000100000" w:firstRow="0" w:lastRow="0" w:firstColumn="0" w:lastColumn="0" w:oddVBand="0" w:evenVBand="0" w:oddHBand="1" w:evenHBand="0" w:firstRowFirstColumn="0" w:firstRowLastColumn="0" w:lastRowFirstColumn="0" w:lastRowLastColumn="0"/>
          <w:trHeight w:val="775"/>
        </w:trPr>
        <w:tc>
          <w:tcPr>
            <w:cnfStyle w:val="000010000000" w:firstRow="0" w:lastRow="0" w:firstColumn="0" w:lastColumn="0" w:oddVBand="1" w:evenVBand="0" w:oddHBand="0" w:evenHBand="0" w:firstRowFirstColumn="0" w:firstRowLastColumn="0" w:lastRowFirstColumn="0" w:lastRowLastColumn="0"/>
            <w:tcW w:w="3691" w:type="dxa"/>
          </w:tcPr>
          <w:p w14:paraId="2BDACA18"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SharingGroupPermissions</w:t>
            </w:r>
          </w:p>
        </w:tc>
        <w:tc>
          <w:tcPr>
            <w:tcW w:w="2914" w:type="dxa"/>
          </w:tcPr>
          <w:p w14:paraId="0387C833" w14:textId="77777777"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14:paraId="0B17F8F7"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14:paraId="6EB620B9" w14:textId="77777777" w:rsidTr="00933F1D">
        <w:trPr>
          <w:trHeight w:val="786"/>
        </w:trPr>
        <w:tc>
          <w:tcPr>
            <w:cnfStyle w:val="000010000000" w:firstRow="0" w:lastRow="0" w:firstColumn="0" w:lastColumn="0" w:oddVBand="1" w:evenVBand="0" w:oddHBand="0" w:evenHBand="0" w:firstRowFirstColumn="0" w:firstRowLastColumn="0" w:lastRowFirstColumn="0" w:lastRowLastColumn="0"/>
            <w:tcW w:w="3691" w:type="dxa"/>
          </w:tcPr>
          <w:p w14:paraId="4B9168F0"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GroupCreationPermissions</w:t>
            </w:r>
          </w:p>
        </w:tc>
        <w:tc>
          <w:tcPr>
            <w:tcW w:w="2914" w:type="dxa"/>
          </w:tcPr>
          <w:p w14:paraId="24739090"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14:paraId="007DA1D5"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14:paraId="2C8EF588" w14:textId="77777777" w:rsidTr="00933F1D">
        <w:trPr>
          <w:cnfStyle w:val="000000100000" w:firstRow="0" w:lastRow="0" w:firstColumn="0" w:lastColumn="0" w:oddVBand="0" w:evenVBand="0" w:oddHBand="1" w:evenHBand="0" w:firstRowFirstColumn="0" w:firstRowLastColumn="0" w:lastRowFirstColumn="0" w:lastRowLastColumn="0"/>
          <w:trHeight w:val="217"/>
        </w:trPr>
        <w:tc>
          <w:tcPr>
            <w:cnfStyle w:val="000010000000" w:firstRow="0" w:lastRow="0" w:firstColumn="0" w:lastColumn="0" w:oddVBand="1" w:evenVBand="0" w:oddHBand="0" w:evenHBand="0" w:firstRowFirstColumn="0" w:firstRowLastColumn="0" w:lastRowFirstColumn="0" w:lastRowLastColumn="0"/>
            <w:tcW w:w="3691" w:type="dxa"/>
          </w:tcPr>
          <w:p w14:paraId="5C1249D3"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MemberGestionPermissions</w:t>
            </w:r>
          </w:p>
        </w:tc>
        <w:tc>
          <w:tcPr>
            <w:tcW w:w="2914" w:type="dxa"/>
          </w:tcPr>
          <w:p w14:paraId="44A70954" w14:textId="77777777"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14:paraId="571DC803"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14:paraId="1F5CC1F5" w14:textId="77777777" w:rsidTr="00933F1D">
        <w:trPr>
          <w:trHeight w:val="99"/>
        </w:trPr>
        <w:tc>
          <w:tcPr>
            <w:cnfStyle w:val="000010000000" w:firstRow="0" w:lastRow="0" w:firstColumn="0" w:lastColumn="0" w:oddVBand="1" w:evenVBand="0" w:oddHBand="0" w:evenHBand="0" w:firstRowFirstColumn="0" w:firstRowLastColumn="0" w:lastRowFirstColumn="0" w:lastRowLastColumn="0"/>
            <w:tcW w:w="3691" w:type="dxa"/>
          </w:tcPr>
          <w:p w14:paraId="036E1F1A"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ProjectPropertiesPermissions</w:t>
            </w:r>
          </w:p>
        </w:tc>
        <w:tc>
          <w:tcPr>
            <w:tcW w:w="2914" w:type="dxa"/>
          </w:tcPr>
          <w:p w14:paraId="32ABE0DE" w14:textId="77777777"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14:paraId="06DE75E0"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14:paraId="4E40CC7C" w14:textId="77777777" w:rsidTr="00933F1D">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691" w:type="dxa"/>
          </w:tcPr>
          <w:p w14:paraId="44899498" w14:textId="77777777"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Hashcode</w:t>
            </w:r>
          </w:p>
        </w:tc>
        <w:tc>
          <w:tcPr>
            <w:tcW w:w="2914" w:type="dxa"/>
          </w:tcPr>
          <w:p w14:paraId="6D1654B9" w14:textId="77777777"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String(SHA-1)</w:t>
            </w:r>
          </w:p>
        </w:tc>
        <w:tc>
          <w:tcPr>
            <w:cnfStyle w:val="000010000000" w:firstRow="0" w:lastRow="0" w:firstColumn="0" w:lastColumn="0" w:oddVBand="1" w:evenVBand="0" w:oddHBand="0" w:evenHBand="0" w:firstRowFirstColumn="0" w:firstRowLastColumn="0" w:lastRowFirstColumn="0" w:lastRowLastColumn="0"/>
            <w:tcW w:w="2916" w:type="dxa"/>
          </w:tcPr>
          <w:p w14:paraId="0CBD1E51" w14:textId="77777777" w:rsidR="00DC04E8" w:rsidRPr="00933F1D" w:rsidRDefault="00DC04E8" w:rsidP="00DC04E8">
            <w:pPr>
              <w:keepNext/>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this.hash() SHA-1</w:t>
            </w:r>
          </w:p>
        </w:tc>
      </w:tr>
    </w:tbl>
    <w:p w14:paraId="26F1A0B1" w14:textId="77777777" w:rsidR="001966DA" w:rsidRPr="00933F1D" w:rsidRDefault="00DC04E8" w:rsidP="008703AF">
      <w:pPr>
        <w:jc w:val="both"/>
        <w:rPr>
          <w:szCs w:val="24"/>
        </w:rPr>
      </w:pPr>
      <w:r w:rsidRPr="00933F1D">
        <w:rPr>
          <w:szCs w:val="24"/>
        </w:rPr>
        <w:t xml:space="preserve">Este grupo debe ser subgrupo del grupo “departamento de informática” y ha de ser creado por el user2. No </w:t>
      </w:r>
      <w:r w:rsidR="00287466" w:rsidRPr="00933F1D">
        <w:rPr>
          <w:szCs w:val="24"/>
        </w:rPr>
        <w:t>deberá</w:t>
      </w:r>
      <w:r w:rsidRPr="00933F1D">
        <w:rPr>
          <w:szCs w:val="24"/>
        </w:rPr>
        <w:t xml:space="preserve"> contener </w:t>
      </w:r>
      <w:r w:rsidR="00287466" w:rsidRPr="00933F1D">
        <w:rPr>
          <w:szCs w:val="24"/>
        </w:rPr>
        <w:t>ningún</w:t>
      </w:r>
      <w:r w:rsidRPr="00933F1D">
        <w:rPr>
          <w:szCs w:val="24"/>
        </w:rPr>
        <w:t xml:space="preserve"> miembro</w:t>
      </w:r>
      <w:r w:rsidR="008703AF">
        <w:rPr>
          <w:szCs w:val="24"/>
        </w:rPr>
        <w:t>.</w:t>
      </w:r>
    </w:p>
    <w:p w14:paraId="1EAE7281" w14:textId="77777777" w:rsidR="00DC04E8" w:rsidRPr="001356A2" w:rsidRDefault="00933F1D" w:rsidP="00933F1D">
      <w:pPr>
        <w:spacing w:after="0" w:line="240" w:lineRule="auto"/>
        <w:rPr>
          <w:rFonts w:ascii="Times" w:hAnsi="Times"/>
          <w:szCs w:val="24"/>
        </w:rPr>
      </w:pPr>
      <w:r>
        <w:rPr>
          <w:rFonts w:ascii="Times" w:hAnsi="Times"/>
          <w:szCs w:val="24"/>
        </w:rPr>
        <w:br w:type="page"/>
      </w:r>
    </w:p>
    <w:p w14:paraId="256B8E4A" w14:textId="77777777" w:rsidR="005C08B0" w:rsidRDefault="005C08B0" w:rsidP="00917983">
      <w:pPr>
        <w:pStyle w:val="Ttulo1"/>
        <w:numPr>
          <w:ilvl w:val="0"/>
          <w:numId w:val="26"/>
        </w:numPr>
      </w:pPr>
      <w:bookmarkStart w:id="1967" w:name="_Toc487051014"/>
      <w:r w:rsidRPr="005C08B0">
        <w:lastRenderedPageBreak/>
        <w:t>Ejecución de pruebas:</w:t>
      </w:r>
      <w:bookmarkEnd w:id="1967"/>
    </w:p>
    <w:p w14:paraId="0285F2C5" w14:textId="77777777" w:rsidR="0005022B" w:rsidRDefault="0005022B" w:rsidP="000003AF">
      <w:pPr>
        <w:ind w:firstLine="360"/>
        <w:jc w:val="both"/>
        <w:rPr>
          <w:ins w:id="1968" w:author="Raul García Fernández" w:date="2017-07-05T19:14:00Z"/>
        </w:rPr>
      </w:pPr>
    </w:p>
    <w:p w14:paraId="114BA3A9" w14:textId="6737B264" w:rsidR="00105B39" w:rsidRDefault="008144F6" w:rsidP="00E81DF4">
      <w:pPr>
        <w:ind w:firstLine="360"/>
        <w:jc w:val="both"/>
        <w:rPr>
          <w:ins w:id="1969" w:author="Usuario de Windows" w:date="2017-07-06T23:31:00Z"/>
        </w:rPr>
      </w:pPr>
      <w:r w:rsidRPr="008144F6">
        <w:t xml:space="preserve">A </w:t>
      </w:r>
      <w:r w:rsidR="00677112" w:rsidRPr="008144F6">
        <w:t>continuación,</w:t>
      </w:r>
      <w:r w:rsidRPr="008144F6">
        <w:t xml:space="preserve"> se detallan los resultados de la ejecución de las pruebas</w:t>
      </w:r>
      <w:del w:id="1970" w:author="Raul García Fernández" w:date="2017-07-05T19:12:00Z">
        <w:r w:rsidRPr="008144F6" w:rsidDel="0005022B">
          <w:delText>, así como algunos errores obtenidos durante el desarrollo, lo cual justifica la necesidad de tener y hacer uso de pruebas detalladas.</w:delText>
        </w:r>
      </w:del>
      <w:ins w:id="1971" w:author="Raul García Fernández" w:date="2017-07-05T19:12:00Z">
        <w:r w:rsidR="0005022B">
          <w:t xml:space="preserve"> realizadas</w:t>
        </w:r>
      </w:ins>
      <w:ins w:id="1972" w:author="Raul García Fernández" w:date="2017-07-05T19:13:00Z">
        <w:r w:rsidR="0005022B">
          <w:t>,</w:t>
        </w:r>
      </w:ins>
      <w:ins w:id="1973" w:author="Raul García Fernández" w:date="2017-07-05T19:12:00Z">
        <w:r w:rsidR="0005022B">
          <w:t xml:space="preserve"> siguiendo como directriz las pruebas </w:t>
        </w:r>
      </w:ins>
      <w:ins w:id="1974" w:author="Raul García Fernández" w:date="2017-07-05T19:14:00Z">
        <w:r w:rsidR="0005022B">
          <w:t xml:space="preserve">mostradas en </w:t>
        </w:r>
      </w:ins>
      <w:ins w:id="1975" w:author="Raul García Fernández" w:date="2017-07-05T19:12:00Z">
        <w:r w:rsidR="0005022B">
          <w:t>el apartado de diseño de pruebas. Los resultados de la ejecuci</w:t>
        </w:r>
      </w:ins>
      <w:ins w:id="1976" w:author="Raul García Fernández" w:date="2017-07-05T19:13:00Z">
        <w:r w:rsidR="0005022B">
          <w:t xml:space="preserve">ón de pruebas se </w:t>
        </w:r>
      </w:ins>
      <w:ins w:id="1977" w:author="Raul García Fernández" w:date="2017-07-05T19:14:00Z">
        <w:r w:rsidR="0005022B">
          <w:t>visualizarán</w:t>
        </w:r>
      </w:ins>
      <w:ins w:id="1978" w:author="Raul García Fernández" w:date="2017-07-05T19:13:00Z">
        <w:r w:rsidR="0005022B">
          <w:t xml:space="preserve"> siguiendo la misma organización que en</w:t>
        </w:r>
      </w:ins>
      <w:ins w:id="1979" w:author="Usuario de Windows" w:date="2017-07-06T23:31:00Z">
        <w:r w:rsidR="00E81DF4">
          <w:t xml:space="preserve"> el capítulo diseño de pruebas.</w:t>
        </w:r>
      </w:ins>
      <w:ins w:id="1980" w:author="Raul García Fernández" w:date="2017-07-05T19:13:00Z">
        <w:r w:rsidR="0005022B">
          <w:t xml:space="preserve"> </w:t>
        </w:r>
      </w:ins>
    </w:p>
    <w:p w14:paraId="2A3E750A" w14:textId="6C698AB7" w:rsidR="008144F6" w:rsidRDefault="0005022B">
      <w:pPr>
        <w:ind w:firstLine="360"/>
        <w:jc w:val="both"/>
        <w:rPr>
          <w:ins w:id="1981" w:author="Raul García Fernández" w:date="2017-07-05T19:14:00Z"/>
        </w:rPr>
      </w:pPr>
      <w:ins w:id="1982" w:author="Raul García Fernández" w:date="2017-07-05T19:13:00Z">
        <w:del w:id="1983" w:author="Usuario de Windows" w:date="2017-07-06T23:32:00Z">
          <w:r w:rsidDel="00E81DF4">
            <w:delText xml:space="preserve">el </w:delText>
          </w:r>
        </w:del>
      </w:ins>
      <w:ins w:id="1984" w:author="Raul García Fernández" w:date="2017-07-05T19:14:00Z">
        <w:del w:id="1985" w:author="Usuario de Windows" w:date="2017-07-06T23:32:00Z">
          <w:r w:rsidDel="00E81DF4">
            <w:delText xml:space="preserve">capítulo </w:delText>
          </w:r>
        </w:del>
      </w:ins>
      <w:ins w:id="1986" w:author="Raul García Fernández" w:date="2017-07-05T19:13:00Z">
        <w:del w:id="1987" w:author="Usuario de Windows" w:date="2017-07-06T23:32:00Z">
          <w:r w:rsidDel="00E81DF4">
            <w:delText>diseño de pruebas.</w:delText>
          </w:r>
        </w:del>
      </w:ins>
      <w:ins w:id="1988" w:author="Raul García Fernández" w:date="2017-07-05T19:19:00Z">
        <w:r w:rsidR="00EE000C">
          <w:br/>
        </w:r>
      </w:ins>
    </w:p>
    <w:p w14:paraId="78E528C6" w14:textId="56426245" w:rsidR="0005022B" w:rsidRDefault="0005022B">
      <w:pPr>
        <w:pStyle w:val="Ttulo2"/>
        <w:numPr>
          <w:ilvl w:val="1"/>
          <w:numId w:val="26"/>
        </w:numPr>
        <w:rPr>
          <w:ins w:id="1989" w:author="Raul García Fernández" w:date="2017-07-05T19:18:00Z"/>
        </w:rPr>
        <w:pPrChange w:id="1990" w:author="Raul García Fernández" w:date="2017-07-05T19:15:00Z">
          <w:pPr>
            <w:ind w:firstLine="360"/>
            <w:jc w:val="both"/>
          </w:pPr>
        </w:pPrChange>
      </w:pPr>
      <w:bookmarkStart w:id="1991" w:name="_Toc487051015"/>
      <w:ins w:id="1992" w:author="Raul García Fernández" w:date="2017-07-05T19:15:00Z">
        <w:r>
          <w:t>Pruebas funcionales:</w:t>
        </w:r>
      </w:ins>
      <w:bookmarkEnd w:id="1991"/>
      <w:ins w:id="1993" w:author="Raul García Fernández" w:date="2017-07-05T19:19:00Z">
        <w:r w:rsidR="00EE000C">
          <w:br/>
        </w:r>
      </w:ins>
    </w:p>
    <w:p w14:paraId="5C4D0C54" w14:textId="27FB6D91" w:rsidR="00EE000C" w:rsidRPr="002D4FE7" w:rsidRDefault="00EE000C">
      <w:pPr>
        <w:pStyle w:val="Prrafodelista"/>
        <w:numPr>
          <w:ilvl w:val="1"/>
          <w:numId w:val="26"/>
        </w:numPr>
        <w:outlineLvl w:val="1"/>
        <w:rPr>
          <w:ins w:id="1994" w:author="Raul García Fernández" w:date="2017-07-05T19:19:00Z"/>
          <w:b/>
          <w:rPrChange w:id="1995" w:author="Raul García Fernández" w:date="2017-07-05T19:32:00Z">
            <w:rPr>
              <w:ins w:id="1996" w:author="Raul García Fernández" w:date="2017-07-05T19:19:00Z"/>
            </w:rPr>
          </w:rPrChange>
        </w:rPr>
        <w:pPrChange w:id="1997" w:author="Raul García Fernández" w:date="2017-07-05T20:34:00Z">
          <w:pPr>
            <w:ind w:left="360"/>
          </w:pPr>
        </w:pPrChange>
      </w:pPr>
      <w:bookmarkStart w:id="1998" w:name="_Toc487051016"/>
      <w:ins w:id="1999" w:author="Raul García Fernández" w:date="2017-07-05T19:18:00Z">
        <w:r w:rsidRPr="002D4FE7">
          <w:rPr>
            <w:b/>
            <w:rPrChange w:id="2000" w:author="Raul García Fernández" w:date="2017-07-05T19:32:00Z">
              <w:rPr/>
            </w:rPrChange>
          </w:rPr>
          <w:t xml:space="preserve">Pruebas sobre Usuarios y </w:t>
        </w:r>
      </w:ins>
      <w:ins w:id="2001" w:author="Usuario de Windows" w:date="2017-07-06T23:32:00Z">
        <w:r w:rsidR="00E81DF4">
          <w:rPr>
            <w:b/>
          </w:rPr>
          <w:t>A</w:t>
        </w:r>
      </w:ins>
      <w:ins w:id="2002" w:author="Raul García Fernández" w:date="2017-07-05T19:18:00Z">
        <w:del w:id="2003" w:author="Usuario de Windows" w:date="2017-07-06T23:32:00Z">
          <w:r w:rsidRPr="002D4FE7" w:rsidDel="00E81DF4">
            <w:rPr>
              <w:b/>
              <w:rPrChange w:id="2004" w:author="Raul García Fernández" w:date="2017-07-05T19:32:00Z">
                <w:rPr/>
              </w:rPrChange>
            </w:rPr>
            <w:delText>a</w:delText>
          </w:r>
        </w:del>
        <w:r w:rsidRPr="002D4FE7">
          <w:rPr>
            <w:b/>
            <w:rPrChange w:id="2005" w:author="Raul García Fernández" w:date="2017-07-05T19:32:00Z">
              <w:rPr/>
            </w:rPrChange>
          </w:rPr>
          <w:t>dministradores:</w:t>
        </w:r>
      </w:ins>
      <w:bookmarkEnd w:id="1998"/>
      <w:ins w:id="2006" w:author="Raul García Fernández" w:date="2017-07-05T19:19:00Z">
        <w:r w:rsidRPr="002D4FE7">
          <w:rPr>
            <w:b/>
            <w:rPrChange w:id="2007" w:author="Raul García Fernández" w:date="2017-07-05T19:32:00Z">
              <w:rPr/>
            </w:rPrChange>
          </w:rPr>
          <w:br/>
        </w:r>
      </w:ins>
    </w:p>
    <w:p w14:paraId="243D8B7D" w14:textId="24ADB156" w:rsidR="005E5E38" w:rsidRDefault="005E5E38">
      <w:pPr>
        <w:pStyle w:val="Epgrafe"/>
        <w:keepNext/>
        <w:rPr>
          <w:ins w:id="2008" w:author="Raul García Fernández" w:date="2017-07-05T20:42:00Z"/>
        </w:rPr>
        <w:pPrChange w:id="2009" w:author="Raul García Fernández" w:date="2017-07-05T20:42:00Z">
          <w:pPr/>
        </w:pPrChange>
      </w:pPr>
      <w:ins w:id="2010" w:author="Raul García Fernández" w:date="2017-07-05T20:42:00Z">
        <w:r>
          <w:t xml:space="preserve">Tabla </w:t>
        </w:r>
      </w:ins>
      <w:ins w:id="2011" w:author="Raul García Fernández" w:date="2017-07-05T20:46:00Z">
        <w:r>
          <w:fldChar w:fldCharType="begin"/>
        </w:r>
        <w:r>
          <w:instrText xml:space="preserve"> STYLEREF 1 \s </w:instrText>
        </w:r>
      </w:ins>
      <w:r>
        <w:fldChar w:fldCharType="separate"/>
      </w:r>
      <w:r>
        <w:rPr>
          <w:noProof/>
        </w:rPr>
        <w:t>3</w:t>
      </w:r>
      <w:ins w:id="2012" w:author="Raul García Fernández" w:date="2017-07-05T20:46:00Z">
        <w:r>
          <w:fldChar w:fldCharType="end"/>
        </w:r>
        <w:r>
          <w:noBreakHyphen/>
        </w:r>
        <w:r>
          <w:fldChar w:fldCharType="begin"/>
        </w:r>
        <w:r>
          <w:instrText xml:space="preserve"> SEQ Tabla \* ARABIC \s 1 </w:instrText>
        </w:r>
      </w:ins>
      <w:r>
        <w:fldChar w:fldCharType="separate"/>
      </w:r>
      <w:ins w:id="2013" w:author="Raul García Fernández" w:date="2017-07-05T20:46:00Z">
        <w:r>
          <w:rPr>
            <w:noProof/>
          </w:rPr>
          <w:t>1</w:t>
        </w:r>
        <w:r>
          <w:fldChar w:fldCharType="end"/>
        </w:r>
      </w:ins>
      <w:ins w:id="2014" w:author="Raul García Fernández" w:date="2017-07-05T20:42:00Z">
        <w:r>
          <w:t xml:space="preserve"> ejecución prueba 1.1</w:t>
        </w:r>
      </w:ins>
    </w:p>
    <w:tbl>
      <w:tblPr>
        <w:tblStyle w:val="GridTable5Dark"/>
        <w:tblW w:w="0" w:type="auto"/>
        <w:jc w:val="center"/>
        <w:tblLook w:val="04A0" w:firstRow="1" w:lastRow="0" w:firstColumn="1" w:lastColumn="0" w:noHBand="0" w:noVBand="1"/>
        <w:tblPrChange w:id="2015" w:author="Raul García Fernández" w:date="2017-07-05T19:27:00Z">
          <w:tblPr>
            <w:tblStyle w:val="GridTable5Dark"/>
            <w:tblW w:w="0" w:type="auto"/>
            <w:tblLook w:val="04A0" w:firstRow="1" w:lastRow="0" w:firstColumn="1" w:lastColumn="0" w:noHBand="0" w:noVBand="1"/>
          </w:tblPr>
        </w:tblPrChange>
      </w:tblPr>
      <w:tblGrid>
        <w:gridCol w:w="1020"/>
        <w:gridCol w:w="3795"/>
        <w:gridCol w:w="3685"/>
        <w:gridCol w:w="561"/>
        <w:tblGridChange w:id="2016">
          <w:tblGrid>
            <w:gridCol w:w="1020"/>
            <w:gridCol w:w="393"/>
            <w:gridCol w:w="3260"/>
            <w:gridCol w:w="142"/>
            <w:gridCol w:w="3549"/>
            <w:gridCol w:w="136"/>
            <w:gridCol w:w="561"/>
            <w:gridCol w:w="7667"/>
          </w:tblGrid>
        </w:tblGridChange>
      </w:tblGrid>
      <w:tr w:rsidR="00EE000C" w14:paraId="740CA270" w14:textId="70E495AB" w:rsidTr="00EE000C">
        <w:trPr>
          <w:cnfStyle w:val="100000000000" w:firstRow="1" w:lastRow="0" w:firstColumn="0" w:lastColumn="0" w:oddVBand="0" w:evenVBand="0" w:oddHBand="0" w:evenHBand="0" w:firstRowFirstColumn="0" w:firstRowLastColumn="0" w:lastRowFirstColumn="0" w:lastRowLastColumn="0"/>
          <w:jc w:val="center"/>
          <w:ins w:id="2017" w:author="Raul García Fernández" w:date="2017-07-05T19:19: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Change w:id="2018" w:author="Raul García Fernández" w:date="2017-07-05T19:27:00Z">
              <w:tcPr>
                <w:tcW w:w="8364" w:type="dxa"/>
                <w:gridSpan w:val="5"/>
              </w:tcPr>
            </w:tcPrChange>
          </w:tcPr>
          <w:p w14:paraId="3EC8D132" w14:textId="3A3A59D9" w:rsidR="00EE000C" w:rsidRDefault="00EE000C">
            <w:pPr>
              <w:jc w:val="center"/>
              <w:cnfStyle w:val="101000000000" w:firstRow="1" w:lastRow="0" w:firstColumn="1" w:lastColumn="0" w:oddVBand="0" w:evenVBand="0" w:oddHBand="0" w:evenHBand="0" w:firstRowFirstColumn="0" w:firstRowLastColumn="0" w:lastRowFirstColumn="0" w:lastRowLastColumn="0"/>
              <w:rPr>
                <w:ins w:id="2019" w:author="Raul García Fernández" w:date="2017-07-05T19:19:00Z"/>
              </w:rPr>
              <w:pPrChange w:id="2020" w:author="Raul García Fernández" w:date="2017-07-05T19:31:00Z">
                <w:pPr>
                  <w:cnfStyle w:val="101000000000" w:firstRow="1" w:lastRow="0" w:firstColumn="1" w:lastColumn="0" w:oddVBand="0" w:evenVBand="0" w:oddHBand="0" w:evenHBand="0" w:firstRowFirstColumn="0" w:firstRowLastColumn="0" w:lastRowFirstColumn="0" w:lastRowLastColumn="0"/>
                </w:pPr>
              </w:pPrChange>
            </w:pPr>
            <w:ins w:id="2021" w:author="Raul García Fernández" w:date="2017-07-05T19:23:00Z">
              <w:r>
                <w:t xml:space="preserve">1.1 Creación de usuario por </w:t>
              </w:r>
            </w:ins>
            <w:ins w:id="2022" w:author="Raul García Fernández" w:date="2017-07-05T19:24:00Z">
              <w:r>
                <w:t>parte de</w:t>
              </w:r>
            </w:ins>
            <w:ins w:id="2023" w:author="Raul García Fernández" w:date="2017-07-05T19:23:00Z">
              <w:r>
                <w:t xml:space="preserve"> usuario</w:t>
              </w:r>
            </w:ins>
          </w:p>
        </w:tc>
        <w:tc>
          <w:tcPr>
            <w:tcW w:w="561" w:type="dxa"/>
            <w:tcPrChange w:id="2024" w:author="Raul García Fernández" w:date="2017-07-05T19:27:00Z">
              <w:tcPr>
                <w:tcW w:w="8364" w:type="dxa"/>
                <w:gridSpan w:val="3"/>
              </w:tcPr>
            </w:tcPrChange>
          </w:tcPr>
          <w:p w14:paraId="0C4EC826" w14:textId="77777777" w:rsidR="00EE000C" w:rsidRDefault="00EE000C" w:rsidP="00EE000C">
            <w:pPr>
              <w:cnfStyle w:val="100000000000" w:firstRow="1" w:lastRow="0" w:firstColumn="0" w:lastColumn="0" w:oddVBand="0" w:evenVBand="0" w:oddHBand="0" w:evenHBand="0" w:firstRowFirstColumn="0" w:firstRowLastColumn="0" w:lastRowFirstColumn="0" w:lastRowLastColumn="0"/>
              <w:rPr>
                <w:ins w:id="2025" w:author="Raul García Fernández" w:date="2017-07-05T19:22:00Z"/>
              </w:rPr>
            </w:pPr>
          </w:p>
        </w:tc>
      </w:tr>
      <w:tr w:rsidR="00EE000C" w14:paraId="49C38BE2" w14:textId="45610A22" w:rsidTr="00EE000C">
        <w:trPr>
          <w:cnfStyle w:val="000000100000" w:firstRow="0" w:lastRow="0" w:firstColumn="0" w:lastColumn="0" w:oddVBand="0" w:evenVBand="0" w:oddHBand="1" w:evenHBand="0" w:firstRowFirstColumn="0" w:firstRowLastColumn="0" w:lastRowFirstColumn="0" w:lastRowLastColumn="0"/>
          <w:jc w:val="center"/>
          <w:ins w:id="2026" w:author="Raul García Fernández" w:date="2017-07-05T19:20: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Change w:id="2027" w:author="Raul García Fernández" w:date="2017-07-05T19:27:00Z">
              <w:tcPr>
                <w:tcW w:w="1413" w:type="dxa"/>
                <w:gridSpan w:val="2"/>
              </w:tcPr>
            </w:tcPrChange>
          </w:tcPr>
          <w:p w14:paraId="5D79C402" w14:textId="7D91FAC3" w:rsidR="00EE000C" w:rsidRDefault="00EE000C">
            <w:pPr>
              <w:jc w:val="center"/>
              <w:cnfStyle w:val="001000100000" w:firstRow="0" w:lastRow="0" w:firstColumn="1" w:lastColumn="0" w:oddVBand="0" w:evenVBand="0" w:oddHBand="1" w:evenHBand="0" w:firstRowFirstColumn="0" w:firstRowLastColumn="0" w:lastRowFirstColumn="0" w:lastRowLastColumn="0"/>
              <w:rPr>
                <w:ins w:id="2028" w:author="Raul García Fernández" w:date="2017-07-05T19:20:00Z"/>
              </w:rPr>
              <w:pPrChange w:id="2029" w:author="Raul García Fernández" w:date="2017-07-05T19:31:00Z">
                <w:pPr>
                  <w:cnfStyle w:val="001000100000" w:firstRow="0" w:lastRow="0" w:firstColumn="1" w:lastColumn="0" w:oddVBand="0" w:evenVBand="0" w:oddHBand="1" w:evenHBand="0" w:firstRowFirstColumn="0" w:firstRowLastColumn="0" w:lastRowFirstColumn="0" w:lastRowLastColumn="0"/>
                </w:pPr>
              </w:pPrChange>
            </w:pPr>
            <w:ins w:id="2030" w:author="Raul García Fernández" w:date="2017-07-05T19:20:00Z">
              <w:r>
                <w:t>Caso Base</w:t>
              </w:r>
            </w:ins>
          </w:p>
        </w:tc>
        <w:tc>
          <w:tcPr>
            <w:tcW w:w="3795" w:type="dxa"/>
            <w:tcBorders>
              <w:top w:val="single" w:sz="4" w:space="0" w:color="auto"/>
              <w:bottom w:val="single" w:sz="4" w:space="0" w:color="auto"/>
            </w:tcBorders>
            <w:tcPrChange w:id="2031" w:author="Raul García Fernández" w:date="2017-07-05T19:27:00Z">
              <w:tcPr>
                <w:tcW w:w="3260" w:type="dxa"/>
              </w:tcPr>
            </w:tcPrChange>
          </w:tcPr>
          <w:p w14:paraId="23616D86" w14:textId="31AE0941" w:rsidR="00EE000C" w:rsidRDefault="00EE000C">
            <w:pPr>
              <w:jc w:val="center"/>
              <w:cnfStyle w:val="000000100000" w:firstRow="0" w:lastRow="0" w:firstColumn="0" w:lastColumn="0" w:oddVBand="0" w:evenVBand="0" w:oddHBand="1" w:evenHBand="0" w:firstRowFirstColumn="0" w:firstRowLastColumn="0" w:lastRowFirstColumn="0" w:lastRowLastColumn="0"/>
              <w:rPr>
                <w:ins w:id="2032" w:author="Raul García Fernández" w:date="2017-07-05T19:20:00Z"/>
              </w:rPr>
              <w:pPrChange w:id="2033"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034" w:author="Raul García Fernández" w:date="2017-07-05T19:20:00Z">
              <w:r>
                <w:t>Salida esperada</w:t>
              </w:r>
            </w:ins>
          </w:p>
        </w:tc>
        <w:tc>
          <w:tcPr>
            <w:tcW w:w="3685" w:type="dxa"/>
            <w:tcBorders>
              <w:top w:val="single" w:sz="4" w:space="0" w:color="auto"/>
              <w:bottom w:val="single" w:sz="4" w:space="0" w:color="auto"/>
              <w:right w:val="single" w:sz="4" w:space="0" w:color="auto"/>
            </w:tcBorders>
            <w:tcPrChange w:id="2035" w:author="Raul García Fernández" w:date="2017-07-05T19:27:00Z">
              <w:tcPr>
                <w:tcW w:w="3691" w:type="dxa"/>
                <w:gridSpan w:val="2"/>
              </w:tcPr>
            </w:tcPrChange>
          </w:tcPr>
          <w:p w14:paraId="6BB37DA0" w14:textId="3F5E74B1" w:rsidR="00EE000C" w:rsidRDefault="00EE000C">
            <w:pPr>
              <w:jc w:val="center"/>
              <w:cnfStyle w:val="000000100000" w:firstRow="0" w:lastRow="0" w:firstColumn="0" w:lastColumn="0" w:oddVBand="0" w:evenVBand="0" w:oddHBand="1" w:evenHBand="0" w:firstRowFirstColumn="0" w:firstRowLastColumn="0" w:lastRowFirstColumn="0" w:lastRowLastColumn="0"/>
              <w:rPr>
                <w:ins w:id="2036" w:author="Raul García Fernández" w:date="2017-07-05T19:20:00Z"/>
              </w:rPr>
              <w:pPrChange w:id="2037"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038" w:author="Raul García Fernández" w:date="2017-07-05T19:20:00Z">
              <w:r>
                <w:t>Salida encontrada</w:t>
              </w:r>
            </w:ins>
          </w:p>
        </w:tc>
        <w:tc>
          <w:tcPr>
            <w:tcW w:w="561" w:type="dxa"/>
            <w:tcBorders>
              <w:left w:val="single" w:sz="4" w:space="0" w:color="auto"/>
            </w:tcBorders>
            <w:tcPrChange w:id="2039" w:author="Raul García Fernández" w:date="2017-07-05T19:27:00Z">
              <w:tcPr>
                <w:tcW w:w="8364" w:type="dxa"/>
                <w:gridSpan w:val="3"/>
              </w:tcPr>
            </w:tcPrChange>
          </w:tcPr>
          <w:p w14:paraId="36CE9A43" w14:textId="77777777" w:rsidR="00EE000C" w:rsidRDefault="00EE000C" w:rsidP="00EE000C">
            <w:pPr>
              <w:cnfStyle w:val="000000100000" w:firstRow="0" w:lastRow="0" w:firstColumn="0" w:lastColumn="0" w:oddVBand="0" w:evenVBand="0" w:oddHBand="1" w:evenHBand="0" w:firstRowFirstColumn="0" w:firstRowLastColumn="0" w:lastRowFirstColumn="0" w:lastRowLastColumn="0"/>
              <w:rPr>
                <w:ins w:id="2040" w:author="Raul García Fernández" w:date="2017-07-05T19:22:00Z"/>
              </w:rPr>
            </w:pPr>
          </w:p>
        </w:tc>
      </w:tr>
      <w:tr w:rsidR="00EE000C" w14:paraId="00EFDD4D" w14:textId="2F00C300" w:rsidTr="00EE000C">
        <w:trPr>
          <w:jc w:val="center"/>
          <w:ins w:id="2041" w:author="Raul García Fernández" w:date="2017-07-05T19:1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Change w:id="2042" w:author="Raul García Fernández" w:date="2017-07-05T19:27:00Z">
              <w:tcPr>
                <w:tcW w:w="1413" w:type="dxa"/>
                <w:gridSpan w:val="2"/>
              </w:tcPr>
            </w:tcPrChange>
          </w:tcPr>
          <w:p w14:paraId="23C09016" w14:textId="0A0537BB" w:rsidR="00EE000C" w:rsidRDefault="00EE000C">
            <w:pPr>
              <w:jc w:val="center"/>
              <w:rPr>
                <w:ins w:id="2043" w:author="Raul García Fernández" w:date="2017-07-05T19:19:00Z"/>
              </w:rPr>
              <w:pPrChange w:id="2044" w:author="Raul García Fernández" w:date="2017-07-05T19:31:00Z">
                <w:pPr/>
              </w:pPrChange>
            </w:pPr>
            <w:ins w:id="2045" w:author="Raul García Fernández" w:date="2017-07-05T19:24:00Z">
              <w:r>
                <w:t>1</w:t>
              </w:r>
            </w:ins>
          </w:p>
        </w:tc>
        <w:tc>
          <w:tcPr>
            <w:tcW w:w="3795" w:type="dxa"/>
            <w:tcBorders>
              <w:top w:val="single" w:sz="4" w:space="0" w:color="auto"/>
            </w:tcBorders>
            <w:tcPrChange w:id="2046" w:author="Raul García Fernández" w:date="2017-07-05T19:27:00Z">
              <w:tcPr>
                <w:tcW w:w="3260" w:type="dxa"/>
              </w:tcPr>
            </w:tcPrChange>
          </w:tcPr>
          <w:p w14:paraId="2D6456F6" w14:textId="34EC712D" w:rsidR="00EE000C" w:rsidRDefault="00EE000C">
            <w:pPr>
              <w:jc w:val="center"/>
              <w:cnfStyle w:val="000000000000" w:firstRow="0" w:lastRow="0" w:firstColumn="0" w:lastColumn="0" w:oddVBand="0" w:evenVBand="0" w:oddHBand="0" w:evenHBand="0" w:firstRowFirstColumn="0" w:firstRowLastColumn="0" w:lastRowFirstColumn="0" w:lastRowLastColumn="0"/>
              <w:rPr>
                <w:ins w:id="2047" w:author="Raul García Fernández" w:date="2017-07-05T19:19:00Z"/>
              </w:rPr>
              <w:pPrChange w:id="2048"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049" w:author="Raul García Fernández" w:date="2017-07-05T19:24:00Z">
              <w:r>
                <w:t>Nuevo usuario en el sistema</w:t>
              </w:r>
            </w:ins>
          </w:p>
        </w:tc>
        <w:tc>
          <w:tcPr>
            <w:tcW w:w="3685" w:type="dxa"/>
            <w:tcBorders>
              <w:top w:val="single" w:sz="4" w:space="0" w:color="auto"/>
            </w:tcBorders>
            <w:tcPrChange w:id="2050" w:author="Raul García Fernández" w:date="2017-07-05T19:27:00Z">
              <w:tcPr>
                <w:tcW w:w="3691" w:type="dxa"/>
                <w:gridSpan w:val="2"/>
              </w:tcPr>
            </w:tcPrChange>
          </w:tcPr>
          <w:p w14:paraId="7D68F354" w14:textId="79FF2E26" w:rsidR="00EE000C" w:rsidRDefault="00EE000C">
            <w:pPr>
              <w:jc w:val="center"/>
              <w:cnfStyle w:val="000000000000" w:firstRow="0" w:lastRow="0" w:firstColumn="0" w:lastColumn="0" w:oddVBand="0" w:evenVBand="0" w:oddHBand="0" w:evenHBand="0" w:firstRowFirstColumn="0" w:firstRowLastColumn="0" w:lastRowFirstColumn="0" w:lastRowLastColumn="0"/>
              <w:rPr>
                <w:ins w:id="2051" w:author="Raul García Fernández" w:date="2017-07-05T19:19:00Z"/>
              </w:rPr>
              <w:pPrChange w:id="2052"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053" w:author="Raul García Fernández" w:date="2017-07-05T19:24:00Z">
              <w:r>
                <w:t>Nuevo usuario en el sistema</w:t>
              </w:r>
            </w:ins>
          </w:p>
        </w:tc>
        <w:tc>
          <w:tcPr>
            <w:tcW w:w="561" w:type="dxa"/>
            <w:tcPrChange w:id="2054" w:author="Raul García Fernández" w:date="2017-07-05T19:27:00Z">
              <w:tcPr>
                <w:tcW w:w="8364" w:type="dxa"/>
                <w:gridSpan w:val="3"/>
              </w:tcPr>
            </w:tcPrChange>
          </w:tcPr>
          <w:p w14:paraId="4B45957D" w14:textId="26A1BB3E" w:rsidR="00EE000C" w:rsidRDefault="00EE000C" w:rsidP="00EE000C">
            <w:pPr>
              <w:cnfStyle w:val="000000000000" w:firstRow="0" w:lastRow="0" w:firstColumn="0" w:lastColumn="0" w:oddVBand="0" w:evenVBand="0" w:oddHBand="0" w:evenHBand="0" w:firstRowFirstColumn="0" w:firstRowLastColumn="0" w:lastRowFirstColumn="0" w:lastRowLastColumn="0"/>
              <w:rPr>
                <w:ins w:id="2055" w:author="Raul García Fernández" w:date="2017-07-05T19:22:00Z"/>
              </w:rPr>
            </w:pPr>
            <w:ins w:id="2056" w:author="Raul García Fernández" w:date="2017-07-05T19:24:00Z">
              <w:r w:rsidRPr="007809E7">
                <w:rPr>
                  <w:color w:val="00B050"/>
                  <w:rPrChange w:id="2057" w:author="Raul García Fernández" w:date="2017-07-05T19:36:00Z">
                    <w:rPr/>
                  </w:rPrChange>
                </w:rPr>
                <w:t>V</w:t>
              </w:r>
            </w:ins>
          </w:p>
        </w:tc>
      </w:tr>
      <w:tr w:rsidR="00EE000C" w14:paraId="2996B020" w14:textId="77777777" w:rsidTr="00EE000C">
        <w:trPr>
          <w:cnfStyle w:val="000000100000" w:firstRow="0" w:lastRow="0" w:firstColumn="0" w:lastColumn="0" w:oddVBand="0" w:evenVBand="0" w:oddHBand="1" w:evenHBand="0" w:firstRowFirstColumn="0" w:firstRowLastColumn="0" w:lastRowFirstColumn="0" w:lastRowLastColumn="0"/>
          <w:jc w:val="center"/>
          <w:ins w:id="2058" w:author="Raul García Fernández" w:date="2017-07-05T19:24:00Z"/>
          <w:trPrChange w:id="2059" w:author="Raul García Fernández" w:date="2017-07-05T19:26:00Z">
            <w:trPr>
              <w:gridAfter w:val="0"/>
            </w:trPr>
          </w:trPrChange>
        </w:trPr>
        <w:tc>
          <w:tcPr>
            <w:cnfStyle w:val="001000000000" w:firstRow="0" w:lastRow="0" w:firstColumn="1" w:lastColumn="0" w:oddVBand="0" w:evenVBand="0" w:oddHBand="0" w:evenHBand="0" w:firstRowFirstColumn="0" w:firstRowLastColumn="0" w:lastRowFirstColumn="0" w:lastRowLastColumn="0"/>
            <w:tcW w:w="1020" w:type="dxa"/>
            <w:tcPrChange w:id="2060" w:author="Raul García Fernández" w:date="2017-07-05T19:26:00Z">
              <w:tcPr>
                <w:tcW w:w="1020" w:type="dxa"/>
              </w:tcPr>
            </w:tcPrChange>
          </w:tcPr>
          <w:p w14:paraId="58845103" w14:textId="6D9EBCE8" w:rsidR="00EE000C" w:rsidRDefault="00EE000C">
            <w:pPr>
              <w:jc w:val="center"/>
              <w:cnfStyle w:val="001000100000" w:firstRow="0" w:lastRow="0" w:firstColumn="1" w:lastColumn="0" w:oddVBand="0" w:evenVBand="0" w:oddHBand="1" w:evenHBand="0" w:firstRowFirstColumn="0" w:firstRowLastColumn="0" w:lastRowFirstColumn="0" w:lastRowLastColumn="0"/>
              <w:rPr>
                <w:ins w:id="2061" w:author="Raul García Fernández" w:date="2017-07-05T19:24:00Z"/>
              </w:rPr>
              <w:pPrChange w:id="2062" w:author="Raul García Fernández" w:date="2017-07-05T19:31:00Z">
                <w:pPr>
                  <w:cnfStyle w:val="001000100000" w:firstRow="0" w:lastRow="0" w:firstColumn="1" w:lastColumn="0" w:oddVBand="0" w:evenVBand="0" w:oddHBand="1" w:evenHBand="0" w:firstRowFirstColumn="0" w:firstRowLastColumn="0" w:lastRowFirstColumn="0" w:lastRowLastColumn="0"/>
                </w:pPr>
              </w:pPrChange>
            </w:pPr>
            <w:ins w:id="2063" w:author="Raul García Fernández" w:date="2017-07-05T19:24:00Z">
              <w:r>
                <w:t>2</w:t>
              </w:r>
            </w:ins>
          </w:p>
        </w:tc>
        <w:tc>
          <w:tcPr>
            <w:tcW w:w="3795" w:type="dxa"/>
            <w:tcPrChange w:id="2064" w:author="Raul García Fernández" w:date="2017-07-05T19:26:00Z">
              <w:tcPr>
                <w:tcW w:w="3795" w:type="dxa"/>
                <w:gridSpan w:val="3"/>
              </w:tcPr>
            </w:tcPrChange>
          </w:tcPr>
          <w:p w14:paraId="6724C6D1" w14:textId="00A215DF" w:rsidR="00EE000C" w:rsidRDefault="00EE000C">
            <w:pPr>
              <w:jc w:val="center"/>
              <w:cnfStyle w:val="000000100000" w:firstRow="0" w:lastRow="0" w:firstColumn="0" w:lastColumn="0" w:oddVBand="0" w:evenVBand="0" w:oddHBand="1" w:evenHBand="0" w:firstRowFirstColumn="0" w:firstRowLastColumn="0" w:lastRowFirstColumn="0" w:lastRowLastColumn="0"/>
              <w:rPr>
                <w:ins w:id="2065" w:author="Raul García Fernández" w:date="2017-07-05T19:24:00Z"/>
              </w:rPr>
              <w:pPrChange w:id="2066"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067" w:author="Raul García Fernández" w:date="2017-07-05T19:24:00Z">
              <w:r>
                <w:t>Fallo en la creación de la cuenta</w:t>
              </w:r>
            </w:ins>
          </w:p>
        </w:tc>
        <w:tc>
          <w:tcPr>
            <w:tcW w:w="3685" w:type="dxa"/>
            <w:tcPrChange w:id="2068" w:author="Raul García Fernández" w:date="2017-07-05T19:26:00Z">
              <w:tcPr>
                <w:tcW w:w="3685" w:type="dxa"/>
                <w:gridSpan w:val="2"/>
              </w:tcPr>
            </w:tcPrChange>
          </w:tcPr>
          <w:p w14:paraId="08EC1AE4" w14:textId="2A4BD320" w:rsidR="00EE000C" w:rsidRDefault="00EE000C">
            <w:pPr>
              <w:jc w:val="center"/>
              <w:cnfStyle w:val="000000100000" w:firstRow="0" w:lastRow="0" w:firstColumn="0" w:lastColumn="0" w:oddVBand="0" w:evenVBand="0" w:oddHBand="1" w:evenHBand="0" w:firstRowFirstColumn="0" w:firstRowLastColumn="0" w:lastRowFirstColumn="0" w:lastRowLastColumn="0"/>
              <w:rPr>
                <w:ins w:id="2069" w:author="Raul García Fernández" w:date="2017-07-05T19:24:00Z"/>
              </w:rPr>
              <w:pPrChange w:id="2070"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071" w:author="Raul García Fernández" w:date="2017-07-05T19:24:00Z">
              <w:r>
                <w:t>Fallo en la creación de la cuenta</w:t>
              </w:r>
            </w:ins>
          </w:p>
        </w:tc>
        <w:tc>
          <w:tcPr>
            <w:tcW w:w="561" w:type="dxa"/>
            <w:tcPrChange w:id="2072" w:author="Raul García Fernández" w:date="2017-07-05T19:26:00Z">
              <w:tcPr>
                <w:tcW w:w="561" w:type="dxa"/>
              </w:tcPr>
            </w:tcPrChange>
          </w:tcPr>
          <w:p w14:paraId="64D063EF" w14:textId="597EEA23" w:rsidR="00EE000C" w:rsidRDefault="00EE000C" w:rsidP="00EE000C">
            <w:pPr>
              <w:cnfStyle w:val="000000100000" w:firstRow="0" w:lastRow="0" w:firstColumn="0" w:lastColumn="0" w:oddVBand="0" w:evenVBand="0" w:oddHBand="1" w:evenHBand="0" w:firstRowFirstColumn="0" w:firstRowLastColumn="0" w:lastRowFirstColumn="0" w:lastRowLastColumn="0"/>
              <w:rPr>
                <w:ins w:id="2073" w:author="Raul García Fernández" w:date="2017-07-05T19:24:00Z"/>
              </w:rPr>
            </w:pPr>
            <w:ins w:id="2074" w:author="Raul García Fernández" w:date="2017-07-05T19:24:00Z">
              <w:r w:rsidRPr="007809E7">
                <w:rPr>
                  <w:color w:val="00B050"/>
                  <w:rPrChange w:id="2075" w:author="Raul García Fernández" w:date="2017-07-05T19:36:00Z">
                    <w:rPr/>
                  </w:rPrChange>
                </w:rPr>
                <w:t>V</w:t>
              </w:r>
            </w:ins>
          </w:p>
        </w:tc>
      </w:tr>
    </w:tbl>
    <w:p w14:paraId="7C5AB8DB" w14:textId="77777777" w:rsidR="00EE000C" w:rsidRDefault="00EE000C" w:rsidP="00EE000C">
      <w:pPr>
        <w:ind w:left="360"/>
        <w:rPr>
          <w:ins w:id="2076" w:author="Raul García Fernández" w:date="2017-07-05T19:25:00Z"/>
        </w:rPr>
      </w:pPr>
      <w:ins w:id="2077" w:author="Raul García Fernández" w:date="2017-07-05T19:24:00Z">
        <w:r>
          <w:br/>
        </w:r>
      </w:ins>
    </w:p>
    <w:p w14:paraId="1FD8E71A" w14:textId="126B34D6" w:rsidR="005E5E38" w:rsidRDefault="005E5E38">
      <w:pPr>
        <w:pStyle w:val="Epgrafe"/>
        <w:keepNext/>
        <w:rPr>
          <w:ins w:id="2078" w:author="Raul García Fernández" w:date="2017-07-05T20:42:00Z"/>
        </w:rPr>
        <w:pPrChange w:id="2079" w:author="Raul García Fernández" w:date="2017-07-05T20:42:00Z">
          <w:pPr/>
        </w:pPrChange>
      </w:pPr>
      <w:ins w:id="2080" w:author="Raul García Fernández" w:date="2017-07-05T20:42:00Z">
        <w:r>
          <w:t xml:space="preserve">Tabla </w:t>
        </w:r>
      </w:ins>
      <w:ins w:id="2081" w:author="Raul García Fernández" w:date="2017-07-05T20:46:00Z">
        <w:r>
          <w:fldChar w:fldCharType="begin"/>
        </w:r>
        <w:r>
          <w:instrText xml:space="preserve"> STYLEREF 1 \s </w:instrText>
        </w:r>
      </w:ins>
      <w:r>
        <w:fldChar w:fldCharType="separate"/>
      </w:r>
      <w:r>
        <w:rPr>
          <w:noProof/>
        </w:rPr>
        <w:t>3</w:t>
      </w:r>
      <w:ins w:id="2082" w:author="Raul García Fernández" w:date="2017-07-05T20:46:00Z">
        <w:r>
          <w:fldChar w:fldCharType="end"/>
        </w:r>
        <w:r>
          <w:noBreakHyphen/>
        </w:r>
        <w:r>
          <w:fldChar w:fldCharType="begin"/>
        </w:r>
        <w:r>
          <w:instrText xml:space="preserve"> SEQ Tabla \* ARABIC \s 1 </w:instrText>
        </w:r>
      </w:ins>
      <w:r>
        <w:fldChar w:fldCharType="separate"/>
      </w:r>
      <w:ins w:id="2083" w:author="Raul García Fernández" w:date="2017-07-05T20:46:00Z">
        <w:r>
          <w:rPr>
            <w:noProof/>
          </w:rPr>
          <w:t>2</w:t>
        </w:r>
        <w:r>
          <w:fldChar w:fldCharType="end"/>
        </w:r>
      </w:ins>
      <w:ins w:id="2084" w:author="Raul García Fernández" w:date="2017-07-05T20:42:00Z">
        <w:r>
          <w:t xml:space="preserve"> </w:t>
        </w:r>
        <w:r w:rsidRPr="001C7666">
          <w:t xml:space="preserve">ejecución prueba </w:t>
        </w:r>
        <w:r>
          <w:t>1.2</w:t>
        </w:r>
      </w:ins>
    </w:p>
    <w:tbl>
      <w:tblPr>
        <w:tblStyle w:val="GridTable5Dark"/>
        <w:tblW w:w="0" w:type="auto"/>
        <w:tblLook w:val="04A0" w:firstRow="1" w:lastRow="0" w:firstColumn="1" w:lastColumn="0" w:noHBand="0" w:noVBand="1"/>
        <w:tblPrChange w:id="2085" w:author="Raul García Fernández" w:date="2017-07-05T19:27:00Z">
          <w:tblPr>
            <w:tblStyle w:val="GridTable5Dark"/>
            <w:tblW w:w="0" w:type="auto"/>
            <w:tblLook w:val="04A0" w:firstRow="1" w:lastRow="0" w:firstColumn="1" w:lastColumn="0" w:noHBand="0" w:noVBand="1"/>
          </w:tblPr>
        </w:tblPrChange>
      </w:tblPr>
      <w:tblGrid>
        <w:gridCol w:w="1020"/>
        <w:gridCol w:w="3795"/>
        <w:gridCol w:w="3685"/>
        <w:gridCol w:w="561"/>
        <w:tblGridChange w:id="2086">
          <w:tblGrid>
            <w:gridCol w:w="1020"/>
            <w:gridCol w:w="3795"/>
            <w:gridCol w:w="3685"/>
            <w:gridCol w:w="561"/>
          </w:tblGrid>
        </w:tblGridChange>
      </w:tblGrid>
      <w:tr w:rsidR="00EE000C" w14:paraId="4B875705" w14:textId="77777777" w:rsidTr="00EE000C">
        <w:trPr>
          <w:cnfStyle w:val="100000000000" w:firstRow="1" w:lastRow="0" w:firstColumn="0" w:lastColumn="0" w:oddVBand="0" w:evenVBand="0" w:oddHBand="0" w:evenHBand="0" w:firstRowFirstColumn="0" w:firstRowLastColumn="0" w:lastRowFirstColumn="0" w:lastRowLastColumn="0"/>
          <w:ins w:id="2087" w:author="Raul García Fernández" w:date="2017-07-05T19:2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Change w:id="2088" w:author="Raul García Fernández" w:date="2017-07-05T19:27:00Z">
              <w:tcPr>
                <w:tcW w:w="8500" w:type="dxa"/>
                <w:gridSpan w:val="3"/>
              </w:tcPr>
            </w:tcPrChange>
          </w:tcPr>
          <w:p w14:paraId="3F72ACFC" w14:textId="2540EAF2" w:rsidR="00EE000C" w:rsidRDefault="00EE000C">
            <w:pPr>
              <w:jc w:val="center"/>
              <w:cnfStyle w:val="101000000000" w:firstRow="1" w:lastRow="0" w:firstColumn="1" w:lastColumn="0" w:oddVBand="0" w:evenVBand="0" w:oddHBand="0" w:evenHBand="0" w:firstRowFirstColumn="0" w:firstRowLastColumn="0" w:lastRowFirstColumn="0" w:lastRowLastColumn="0"/>
              <w:rPr>
                <w:ins w:id="2089" w:author="Raul García Fernández" w:date="2017-07-05T19:25:00Z"/>
              </w:rPr>
              <w:pPrChange w:id="2090" w:author="Raul García Fernández" w:date="2017-07-05T19:31:00Z">
                <w:pPr>
                  <w:cnfStyle w:val="101000000000" w:firstRow="1" w:lastRow="0" w:firstColumn="1" w:lastColumn="0" w:oddVBand="0" w:evenVBand="0" w:oddHBand="0" w:evenHBand="0" w:firstRowFirstColumn="0" w:firstRowLastColumn="0" w:lastRowFirstColumn="0" w:lastRowLastColumn="0"/>
                </w:pPr>
              </w:pPrChange>
            </w:pPr>
            <w:ins w:id="2091" w:author="Raul García Fernández" w:date="2017-07-05T19:25:00Z">
              <w:r>
                <w:t>1.2 Creación de usuario por parte administrador</w:t>
              </w:r>
            </w:ins>
          </w:p>
        </w:tc>
        <w:tc>
          <w:tcPr>
            <w:tcW w:w="561" w:type="dxa"/>
            <w:tcPrChange w:id="2092" w:author="Raul García Fernández" w:date="2017-07-05T19:27:00Z">
              <w:tcPr>
                <w:tcW w:w="561" w:type="dxa"/>
              </w:tcPr>
            </w:tcPrChange>
          </w:tcPr>
          <w:p w14:paraId="2D630A1A" w14:textId="77777777" w:rsidR="00EE000C" w:rsidRDefault="00EE000C" w:rsidP="00EE000C">
            <w:pPr>
              <w:cnfStyle w:val="100000000000" w:firstRow="1" w:lastRow="0" w:firstColumn="0" w:lastColumn="0" w:oddVBand="0" w:evenVBand="0" w:oddHBand="0" w:evenHBand="0" w:firstRowFirstColumn="0" w:firstRowLastColumn="0" w:lastRowFirstColumn="0" w:lastRowLastColumn="0"/>
              <w:rPr>
                <w:ins w:id="2093" w:author="Raul García Fernández" w:date="2017-07-05T19:25:00Z"/>
              </w:rPr>
            </w:pPr>
          </w:p>
        </w:tc>
      </w:tr>
      <w:tr w:rsidR="00EE000C" w14:paraId="1F06D38E" w14:textId="77777777" w:rsidTr="000D35BE">
        <w:trPr>
          <w:cnfStyle w:val="000000100000" w:firstRow="0" w:lastRow="0" w:firstColumn="0" w:lastColumn="0" w:oddVBand="0" w:evenVBand="0" w:oddHBand="1" w:evenHBand="0" w:firstRowFirstColumn="0" w:firstRowLastColumn="0" w:lastRowFirstColumn="0" w:lastRowLastColumn="0"/>
          <w:trHeight w:val="681"/>
          <w:ins w:id="2094" w:author="Raul García Fernández" w:date="2017-07-05T19:25:00Z"/>
          <w:trPrChange w:id="2095" w:author="Raul García Fernández" w:date="2017-07-05T19:29:00Z">
            <w:trPr>
              <w:trHeight w:val="681"/>
            </w:trPr>
          </w:trPrChange>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right w:val="single" w:sz="4" w:space="0" w:color="auto"/>
            </w:tcBorders>
            <w:tcPrChange w:id="2096" w:author="Raul García Fernández" w:date="2017-07-05T19:29:00Z">
              <w:tcPr>
                <w:tcW w:w="1020" w:type="dxa"/>
                <w:tcBorders>
                  <w:top w:val="single" w:sz="4" w:space="0" w:color="auto"/>
                  <w:left w:val="single" w:sz="4" w:space="0" w:color="auto"/>
                  <w:bottom w:val="single" w:sz="4" w:space="0" w:color="auto"/>
                  <w:right w:val="single" w:sz="4" w:space="0" w:color="auto"/>
                </w:tcBorders>
              </w:tcPr>
            </w:tcPrChange>
          </w:tcPr>
          <w:p w14:paraId="222230E9" w14:textId="77777777" w:rsidR="00EE000C" w:rsidRDefault="00EE000C">
            <w:pPr>
              <w:jc w:val="center"/>
              <w:cnfStyle w:val="001000100000" w:firstRow="0" w:lastRow="0" w:firstColumn="1" w:lastColumn="0" w:oddVBand="0" w:evenVBand="0" w:oddHBand="1" w:evenHBand="0" w:firstRowFirstColumn="0" w:firstRowLastColumn="0" w:lastRowFirstColumn="0" w:lastRowLastColumn="0"/>
              <w:rPr>
                <w:ins w:id="2097" w:author="Raul García Fernández" w:date="2017-07-05T19:25:00Z"/>
              </w:rPr>
              <w:pPrChange w:id="2098" w:author="Raul García Fernández" w:date="2017-07-05T19:31:00Z">
                <w:pPr>
                  <w:cnfStyle w:val="001000100000" w:firstRow="0" w:lastRow="0" w:firstColumn="1" w:lastColumn="0" w:oddVBand="0" w:evenVBand="0" w:oddHBand="1" w:evenHBand="0" w:firstRowFirstColumn="0" w:firstRowLastColumn="0" w:lastRowFirstColumn="0" w:lastRowLastColumn="0"/>
                </w:pPr>
              </w:pPrChange>
            </w:pPr>
            <w:ins w:id="2099" w:author="Raul García Fernández" w:date="2017-07-05T19:25:00Z">
              <w:r>
                <w:t>Caso Base</w:t>
              </w:r>
            </w:ins>
          </w:p>
        </w:tc>
        <w:tc>
          <w:tcPr>
            <w:tcW w:w="3795" w:type="dxa"/>
            <w:tcBorders>
              <w:top w:val="single" w:sz="4" w:space="0" w:color="auto"/>
              <w:left w:val="single" w:sz="4" w:space="0" w:color="auto"/>
              <w:bottom w:val="single" w:sz="4" w:space="0" w:color="auto"/>
              <w:right w:val="nil"/>
            </w:tcBorders>
            <w:tcPrChange w:id="2100" w:author="Raul García Fernández" w:date="2017-07-05T19:29:00Z">
              <w:tcPr>
                <w:tcW w:w="3795" w:type="dxa"/>
                <w:tcBorders>
                  <w:top w:val="single" w:sz="4" w:space="0" w:color="auto"/>
                  <w:left w:val="single" w:sz="4" w:space="0" w:color="auto"/>
                  <w:bottom w:val="single" w:sz="4" w:space="0" w:color="auto"/>
                  <w:right w:val="single" w:sz="4" w:space="0" w:color="auto"/>
                </w:tcBorders>
              </w:tcPr>
            </w:tcPrChange>
          </w:tcPr>
          <w:p w14:paraId="14BB292C" w14:textId="77777777" w:rsidR="00EE000C" w:rsidRDefault="00EE000C">
            <w:pPr>
              <w:jc w:val="center"/>
              <w:cnfStyle w:val="000000100000" w:firstRow="0" w:lastRow="0" w:firstColumn="0" w:lastColumn="0" w:oddVBand="0" w:evenVBand="0" w:oddHBand="1" w:evenHBand="0" w:firstRowFirstColumn="0" w:firstRowLastColumn="0" w:lastRowFirstColumn="0" w:lastRowLastColumn="0"/>
              <w:rPr>
                <w:ins w:id="2101" w:author="Raul García Fernández" w:date="2017-07-05T19:25:00Z"/>
              </w:rPr>
              <w:pPrChange w:id="2102"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03" w:author="Raul García Fernández" w:date="2017-07-05T19:25:00Z">
              <w:r>
                <w:t>Salida esperada</w:t>
              </w:r>
            </w:ins>
          </w:p>
        </w:tc>
        <w:tc>
          <w:tcPr>
            <w:tcW w:w="3685" w:type="dxa"/>
            <w:tcBorders>
              <w:top w:val="single" w:sz="4" w:space="0" w:color="auto"/>
              <w:left w:val="nil"/>
              <w:bottom w:val="single" w:sz="4" w:space="0" w:color="auto"/>
              <w:right w:val="nil"/>
            </w:tcBorders>
            <w:tcPrChange w:id="2104" w:author="Raul García Fernández" w:date="2017-07-05T19:29:00Z">
              <w:tcPr>
                <w:tcW w:w="3685" w:type="dxa"/>
                <w:tcBorders>
                  <w:top w:val="single" w:sz="4" w:space="0" w:color="auto"/>
                  <w:left w:val="single" w:sz="4" w:space="0" w:color="auto"/>
                  <w:bottom w:val="single" w:sz="4" w:space="0" w:color="auto"/>
                  <w:right w:val="single" w:sz="4" w:space="0" w:color="auto"/>
                </w:tcBorders>
              </w:tcPr>
            </w:tcPrChange>
          </w:tcPr>
          <w:p w14:paraId="6B273E3F" w14:textId="77777777" w:rsidR="00EE000C" w:rsidRDefault="00EE000C">
            <w:pPr>
              <w:jc w:val="center"/>
              <w:cnfStyle w:val="000000100000" w:firstRow="0" w:lastRow="0" w:firstColumn="0" w:lastColumn="0" w:oddVBand="0" w:evenVBand="0" w:oddHBand="1" w:evenHBand="0" w:firstRowFirstColumn="0" w:firstRowLastColumn="0" w:lastRowFirstColumn="0" w:lastRowLastColumn="0"/>
              <w:rPr>
                <w:ins w:id="2105" w:author="Raul García Fernández" w:date="2017-07-05T19:25:00Z"/>
              </w:rPr>
              <w:pPrChange w:id="2106"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07" w:author="Raul García Fernández" w:date="2017-07-05T19:25:00Z">
              <w:r>
                <w:t>Salida encontrada</w:t>
              </w:r>
            </w:ins>
          </w:p>
        </w:tc>
        <w:tc>
          <w:tcPr>
            <w:tcW w:w="561" w:type="dxa"/>
            <w:tcBorders>
              <w:top w:val="single" w:sz="4" w:space="0" w:color="auto"/>
              <w:left w:val="nil"/>
              <w:bottom w:val="single" w:sz="4" w:space="0" w:color="auto"/>
              <w:right w:val="single" w:sz="4" w:space="0" w:color="auto"/>
            </w:tcBorders>
            <w:tcPrChange w:id="2108" w:author="Raul García Fernández" w:date="2017-07-05T19:29:00Z">
              <w:tcPr>
                <w:tcW w:w="561" w:type="dxa"/>
                <w:tcBorders>
                  <w:left w:val="single" w:sz="4" w:space="0" w:color="auto"/>
                </w:tcBorders>
              </w:tcPr>
            </w:tcPrChange>
          </w:tcPr>
          <w:p w14:paraId="5B8BD8BE" w14:textId="77777777" w:rsidR="00EE000C" w:rsidRDefault="00EE000C" w:rsidP="00EE000C">
            <w:pPr>
              <w:cnfStyle w:val="000000100000" w:firstRow="0" w:lastRow="0" w:firstColumn="0" w:lastColumn="0" w:oddVBand="0" w:evenVBand="0" w:oddHBand="1" w:evenHBand="0" w:firstRowFirstColumn="0" w:firstRowLastColumn="0" w:lastRowFirstColumn="0" w:lastRowLastColumn="0"/>
              <w:rPr>
                <w:ins w:id="2109" w:author="Raul García Fernández" w:date="2017-07-05T19:25:00Z"/>
              </w:rPr>
            </w:pPr>
          </w:p>
        </w:tc>
      </w:tr>
      <w:tr w:rsidR="00EE000C" w14:paraId="612C60BF" w14:textId="77777777" w:rsidTr="00EE000C">
        <w:trPr>
          <w:ins w:id="2110" w:author="Raul García Fernández" w:date="2017-07-05T19:2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Change w:id="2111" w:author="Raul García Fernández" w:date="2017-07-05T19:27:00Z">
              <w:tcPr>
                <w:tcW w:w="1020" w:type="dxa"/>
              </w:tcPr>
            </w:tcPrChange>
          </w:tcPr>
          <w:p w14:paraId="63EEC2F4" w14:textId="529F8478" w:rsidR="00EE000C" w:rsidRDefault="00EE000C">
            <w:pPr>
              <w:jc w:val="center"/>
              <w:rPr>
                <w:ins w:id="2112" w:author="Raul García Fernández" w:date="2017-07-05T19:25:00Z"/>
              </w:rPr>
              <w:pPrChange w:id="2113" w:author="Raul García Fernández" w:date="2017-07-05T19:31:00Z">
                <w:pPr/>
              </w:pPrChange>
            </w:pPr>
            <w:ins w:id="2114" w:author="Raul García Fernández" w:date="2017-07-05T19:25:00Z">
              <w:r>
                <w:t>1</w:t>
              </w:r>
            </w:ins>
          </w:p>
        </w:tc>
        <w:tc>
          <w:tcPr>
            <w:tcW w:w="3795" w:type="dxa"/>
            <w:tcBorders>
              <w:top w:val="single" w:sz="4" w:space="0" w:color="auto"/>
            </w:tcBorders>
            <w:tcPrChange w:id="2115" w:author="Raul García Fernández" w:date="2017-07-05T19:27:00Z">
              <w:tcPr>
                <w:tcW w:w="3795" w:type="dxa"/>
              </w:tcPr>
            </w:tcPrChange>
          </w:tcPr>
          <w:p w14:paraId="59B9F8B6" w14:textId="26F1B28F" w:rsidR="00EE000C" w:rsidRDefault="00EE000C">
            <w:pPr>
              <w:jc w:val="center"/>
              <w:cnfStyle w:val="000000000000" w:firstRow="0" w:lastRow="0" w:firstColumn="0" w:lastColumn="0" w:oddVBand="0" w:evenVBand="0" w:oddHBand="0" w:evenHBand="0" w:firstRowFirstColumn="0" w:firstRowLastColumn="0" w:lastRowFirstColumn="0" w:lastRowLastColumn="0"/>
              <w:rPr>
                <w:ins w:id="2116" w:author="Raul García Fernández" w:date="2017-07-05T19:25:00Z"/>
              </w:rPr>
              <w:pPrChange w:id="2117"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118" w:author="Raul García Fernández" w:date="2017-07-05T19:25:00Z">
              <w:r>
                <w:t>Nuevo usuario en el sistema</w:t>
              </w:r>
            </w:ins>
          </w:p>
        </w:tc>
        <w:tc>
          <w:tcPr>
            <w:tcW w:w="3685" w:type="dxa"/>
            <w:tcBorders>
              <w:top w:val="single" w:sz="4" w:space="0" w:color="auto"/>
            </w:tcBorders>
            <w:tcPrChange w:id="2119" w:author="Raul García Fernández" w:date="2017-07-05T19:27:00Z">
              <w:tcPr>
                <w:tcW w:w="3685" w:type="dxa"/>
              </w:tcPr>
            </w:tcPrChange>
          </w:tcPr>
          <w:p w14:paraId="4E873170" w14:textId="59408760" w:rsidR="00EE000C" w:rsidRDefault="00EE000C">
            <w:pPr>
              <w:jc w:val="center"/>
              <w:cnfStyle w:val="000000000000" w:firstRow="0" w:lastRow="0" w:firstColumn="0" w:lastColumn="0" w:oddVBand="0" w:evenVBand="0" w:oddHBand="0" w:evenHBand="0" w:firstRowFirstColumn="0" w:firstRowLastColumn="0" w:lastRowFirstColumn="0" w:lastRowLastColumn="0"/>
              <w:rPr>
                <w:ins w:id="2120" w:author="Raul García Fernández" w:date="2017-07-05T19:25:00Z"/>
              </w:rPr>
              <w:pPrChange w:id="2121"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122" w:author="Raul García Fernández" w:date="2017-07-05T19:25:00Z">
              <w:r>
                <w:t>Nuevo usuario en el sistema</w:t>
              </w:r>
            </w:ins>
          </w:p>
        </w:tc>
        <w:tc>
          <w:tcPr>
            <w:tcW w:w="561" w:type="dxa"/>
            <w:tcPrChange w:id="2123" w:author="Raul García Fernández" w:date="2017-07-05T19:27:00Z">
              <w:tcPr>
                <w:tcW w:w="561" w:type="dxa"/>
              </w:tcPr>
            </w:tcPrChange>
          </w:tcPr>
          <w:p w14:paraId="33806EEE" w14:textId="3FF16048" w:rsidR="00EE000C" w:rsidRDefault="00EE000C" w:rsidP="00EE000C">
            <w:pPr>
              <w:cnfStyle w:val="000000000000" w:firstRow="0" w:lastRow="0" w:firstColumn="0" w:lastColumn="0" w:oddVBand="0" w:evenVBand="0" w:oddHBand="0" w:evenHBand="0" w:firstRowFirstColumn="0" w:firstRowLastColumn="0" w:lastRowFirstColumn="0" w:lastRowLastColumn="0"/>
              <w:rPr>
                <w:ins w:id="2124" w:author="Raul García Fernández" w:date="2017-07-05T19:25:00Z"/>
              </w:rPr>
            </w:pPr>
            <w:ins w:id="2125" w:author="Raul García Fernández" w:date="2017-07-05T19:26:00Z">
              <w:r w:rsidRPr="007809E7">
                <w:rPr>
                  <w:color w:val="00B050"/>
                  <w:rPrChange w:id="2126" w:author="Raul García Fernández" w:date="2017-07-05T19:36:00Z">
                    <w:rPr/>
                  </w:rPrChange>
                </w:rPr>
                <w:t>V</w:t>
              </w:r>
            </w:ins>
          </w:p>
        </w:tc>
      </w:tr>
      <w:tr w:rsidR="00EE000C" w14:paraId="1CAE3790" w14:textId="77777777" w:rsidTr="00EE000C">
        <w:trPr>
          <w:cnfStyle w:val="000000100000" w:firstRow="0" w:lastRow="0" w:firstColumn="0" w:lastColumn="0" w:oddVBand="0" w:evenVBand="0" w:oddHBand="1" w:evenHBand="0" w:firstRowFirstColumn="0" w:firstRowLastColumn="0" w:lastRowFirstColumn="0" w:lastRowLastColumn="0"/>
          <w:ins w:id="2127" w:author="Raul García Fernández" w:date="2017-07-05T19:25:00Z"/>
        </w:trPr>
        <w:tc>
          <w:tcPr>
            <w:cnfStyle w:val="001000000000" w:firstRow="0" w:lastRow="0" w:firstColumn="1" w:lastColumn="0" w:oddVBand="0" w:evenVBand="0" w:oddHBand="0" w:evenHBand="0" w:firstRowFirstColumn="0" w:firstRowLastColumn="0" w:lastRowFirstColumn="0" w:lastRowLastColumn="0"/>
            <w:tcW w:w="1020" w:type="dxa"/>
          </w:tcPr>
          <w:p w14:paraId="5CBB2FFA" w14:textId="60492857" w:rsidR="00EE000C" w:rsidRDefault="00EE000C">
            <w:pPr>
              <w:jc w:val="center"/>
              <w:rPr>
                <w:ins w:id="2128" w:author="Raul García Fernández" w:date="2017-07-05T19:25:00Z"/>
              </w:rPr>
              <w:pPrChange w:id="2129" w:author="Raul García Fernández" w:date="2017-07-05T19:31:00Z">
                <w:pPr/>
              </w:pPrChange>
            </w:pPr>
            <w:ins w:id="2130" w:author="Raul García Fernández" w:date="2017-07-05T19:25:00Z">
              <w:r>
                <w:t>2</w:t>
              </w:r>
            </w:ins>
          </w:p>
        </w:tc>
        <w:tc>
          <w:tcPr>
            <w:tcW w:w="3795" w:type="dxa"/>
          </w:tcPr>
          <w:p w14:paraId="142C701A" w14:textId="1911D743" w:rsidR="00EE000C" w:rsidRDefault="00EE000C">
            <w:pPr>
              <w:jc w:val="center"/>
              <w:cnfStyle w:val="000000100000" w:firstRow="0" w:lastRow="0" w:firstColumn="0" w:lastColumn="0" w:oddVBand="0" w:evenVBand="0" w:oddHBand="1" w:evenHBand="0" w:firstRowFirstColumn="0" w:firstRowLastColumn="0" w:lastRowFirstColumn="0" w:lastRowLastColumn="0"/>
              <w:rPr>
                <w:ins w:id="2131" w:author="Raul García Fernández" w:date="2017-07-05T19:25:00Z"/>
              </w:rPr>
              <w:pPrChange w:id="2132"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33" w:author="Raul García Fernández" w:date="2017-07-05T19:25:00Z">
              <w:r>
                <w:t>Fallo en la creación de la cuenta</w:t>
              </w:r>
            </w:ins>
          </w:p>
        </w:tc>
        <w:tc>
          <w:tcPr>
            <w:tcW w:w="3685" w:type="dxa"/>
          </w:tcPr>
          <w:p w14:paraId="07D5469A" w14:textId="76715893" w:rsidR="00EE000C" w:rsidRDefault="00EE000C">
            <w:pPr>
              <w:jc w:val="center"/>
              <w:cnfStyle w:val="000000100000" w:firstRow="0" w:lastRow="0" w:firstColumn="0" w:lastColumn="0" w:oddVBand="0" w:evenVBand="0" w:oddHBand="1" w:evenHBand="0" w:firstRowFirstColumn="0" w:firstRowLastColumn="0" w:lastRowFirstColumn="0" w:lastRowLastColumn="0"/>
              <w:rPr>
                <w:ins w:id="2134" w:author="Raul García Fernández" w:date="2017-07-05T19:25:00Z"/>
              </w:rPr>
              <w:pPrChange w:id="2135"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36" w:author="Raul García Fernández" w:date="2017-07-05T19:26:00Z">
              <w:r>
                <w:t>Fallo en la creación de la cuenta</w:t>
              </w:r>
            </w:ins>
          </w:p>
        </w:tc>
        <w:tc>
          <w:tcPr>
            <w:tcW w:w="561" w:type="dxa"/>
          </w:tcPr>
          <w:p w14:paraId="1C023B6B" w14:textId="3D504E9B" w:rsidR="00EE000C" w:rsidRDefault="00EE000C" w:rsidP="00EE000C">
            <w:pPr>
              <w:cnfStyle w:val="000000100000" w:firstRow="0" w:lastRow="0" w:firstColumn="0" w:lastColumn="0" w:oddVBand="0" w:evenVBand="0" w:oddHBand="1" w:evenHBand="0" w:firstRowFirstColumn="0" w:firstRowLastColumn="0" w:lastRowFirstColumn="0" w:lastRowLastColumn="0"/>
              <w:rPr>
                <w:ins w:id="2137" w:author="Raul García Fernández" w:date="2017-07-05T19:25:00Z"/>
              </w:rPr>
            </w:pPr>
            <w:ins w:id="2138" w:author="Raul García Fernández" w:date="2017-07-05T19:26:00Z">
              <w:r w:rsidRPr="007809E7">
                <w:rPr>
                  <w:color w:val="00B050"/>
                  <w:rPrChange w:id="2139" w:author="Raul García Fernández" w:date="2017-07-05T19:36:00Z">
                    <w:rPr/>
                  </w:rPrChange>
                </w:rPr>
                <w:t>V</w:t>
              </w:r>
            </w:ins>
          </w:p>
        </w:tc>
      </w:tr>
    </w:tbl>
    <w:p w14:paraId="27BA36F2" w14:textId="77777777" w:rsidR="00EE000C" w:rsidRDefault="00EE000C" w:rsidP="00EE000C">
      <w:pPr>
        <w:ind w:left="360"/>
        <w:rPr>
          <w:ins w:id="2140" w:author="Raul García Fernández" w:date="2017-07-05T19:27:00Z"/>
        </w:rPr>
      </w:pPr>
      <w:ins w:id="2141" w:author="Raul García Fernández" w:date="2017-07-05T19:25:00Z">
        <w:r>
          <w:br/>
        </w:r>
      </w:ins>
    </w:p>
    <w:p w14:paraId="6F3090F1" w14:textId="58A59696" w:rsidR="005E5E38" w:rsidRDefault="005E5E38">
      <w:pPr>
        <w:pStyle w:val="Epgrafe"/>
        <w:keepNext/>
        <w:rPr>
          <w:ins w:id="2142" w:author="Raul García Fernández" w:date="2017-07-05T20:42:00Z"/>
        </w:rPr>
        <w:pPrChange w:id="2143" w:author="Raul García Fernández" w:date="2017-07-05T20:42:00Z">
          <w:pPr/>
        </w:pPrChange>
      </w:pPr>
      <w:ins w:id="2144" w:author="Raul García Fernández" w:date="2017-07-05T20:42:00Z">
        <w:r>
          <w:t xml:space="preserve">Tabla </w:t>
        </w:r>
      </w:ins>
      <w:ins w:id="2145" w:author="Raul García Fernández" w:date="2017-07-05T20:46:00Z">
        <w:r>
          <w:fldChar w:fldCharType="begin"/>
        </w:r>
        <w:r>
          <w:instrText xml:space="preserve"> STYLEREF 1 \s </w:instrText>
        </w:r>
      </w:ins>
      <w:r>
        <w:fldChar w:fldCharType="separate"/>
      </w:r>
      <w:r>
        <w:rPr>
          <w:noProof/>
        </w:rPr>
        <w:t>3</w:t>
      </w:r>
      <w:ins w:id="2146" w:author="Raul García Fernández" w:date="2017-07-05T20:46:00Z">
        <w:r>
          <w:fldChar w:fldCharType="end"/>
        </w:r>
        <w:r>
          <w:noBreakHyphen/>
        </w:r>
        <w:r>
          <w:fldChar w:fldCharType="begin"/>
        </w:r>
        <w:r>
          <w:instrText xml:space="preserve"> SEQ Tabla \* ARABIC \s 1 </w:instrText>
        </w:r>
      </w:ins>
      <w:r>
        <w:fldChar w:fldCharType="separate"/>
      </w:r>
      <w:ins w:id="2147" w:author="Raul García Fernández" w:date="2017-07-05T20:46:00Z">
        <w:r>
          <w:rPr>
            <w:noProof/>
          </w:rPr>
          <w:t>3</w:t>
        </w:r>
        <w:r>
          <w:fldChar w:fldCharType="end"/>
        </w:r>
      </w:ins>
      <w:ins w:id="2148" w:author="Raul García Fernández" w:date="2017-07-05T20:42:00Z">
        <w:r>
          <w:t xml:space="preserve"> </w:t>
        </w:r>
        <w:r w:rsidRPr="00C26D08">
          <w:t xml:space="preserve">ejecución prueba </w:t>
        </w:r>
        <w:r>
          <w:t xml:space="preserve"> 1.3</w:t>
        </w:r>
      </w:ins>
    </w:p>
    <w:tbl>
      <w:tblPr>
        <w:tblStyle w:val="GridTable5Dark"/>
        <w:tblW w:w="0" w:type="auto"/>
        <w:tblLook w:val="04A0" w:firstRow="1" w:lastRow="0" w:firstColumn="1" w:lastColumn="0" w:noHBand="0" w:noVBand="1"/>
      </w:tblPr>
      <w:tblGrid>
        <w:gridCol w:w="1020"/>
        <w:gridCol w:w="3795"/>
        <w:gridCol w:w="3685"/>
        <w:gridCol w:w="561"/>
        <w:tblGridChange w:id="2149">
          <w:tblGrid>
            <w:gridCol w:w="1020"/>
            <w:gridCol w:w="3795"/>
            <w:gridCol w:w="3685"/>
            <w:gridCol w:w="561"/>
          </w:tblGrid>
        </w:tblGridChange>
      </w:tblGrid>
      <w:tr w:rsidR="00EE000C" w14:paraId="2592E428" w14:textId="77777777" w:rsidTr="00EE000C">
        <w:trPr>
          <w:cnfStyle w:val="100000000000" w:firstRow="1" w:lastRow="0" w:firstColumn="0" w:lastColumn="0" w:oddVBand="0" w:evenVBand="0" w:oddHBand="0" w:evenHBand="0" w:firstRowFirstColumn="0" w:firstRowLastColumn="0" w:lastRowFirstColumn="0" w:lastRowLastColumn="0"/>
          <w:ins w:id="2150" w:author="Raul García Fernández" w:date="2017-07-05T19:27: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2DDAB0F7" w14:textId="26FA7A70" w:rsidR="00EE000C" w:rsidRDefault="00EE000C">
            <w:pPr>
              <w:jc w:val="center"/>
              <w:rPr>
                <w:ins w:id="2151" w:author="Raul García Fernández" w:date="2017-07-05T19:27:00Z"/>
              </w:rPr>
              <w:pPrChange w:id="2152" w:author="Raul García Fernández" w:date="2017-07-05T19:31:00Z">
                <w:pPr/>
              </w:pPrChange>
            </w:pPr>
            <w:ins w:id="2153" w:author="Raul García Fernández" w:date="2017-07-05T19:28:00Z">
              <w:r>
                <w:t>1.3 Creación de administrador por parte de administrador</w:t>
              </w:r>
            </w:ins>
          </w:p>
        </w:tc>
        <w:tc>
          <w:tcPr>
            <w:tcW w:w="561" w:type="dxa"/>
          </w:tcPr>
          <w:p w14:paraId="39C3BF69" w14:textId="77777777" w:rsidR="00EE000C" w:rsidRDefault="00EE000C">
            <w:pPr>
              <w:jc w:val="center"/>
              <w:cnfStyle w:val="100000000000" w:firstRow="1" w:lastRow="0" w:firstColumn="0" w:lastColumn="0" w:oddVBand="0" w:evenVBand="0" w:oddHBand="0" w:evenHBand="0" w:firstRowFirstColumn="0" w:firstRowLastColumn="0" w:lastRowFirstColumn="0" w:lastRowLastColumn="0"/>
              <w:rPr>
                <w:ins w:id="2154" w:author="Raul García Fernández" w:date="2017-07-05T19:27:00Z"/>
              </w:rPr>
              <w:pPrChange w:id="2155" w:author="Raul García Fernández" w:date="2017-07-05T19:31:00Z">
                <w:pPr>
                  <w:cnfStyle w:val="100000000000" w:firstRow="1" w:lastRow="0" w:firstColumn="0" w:lastColumn="0" w:oddVBand="0" w:evenVBand="0" w:oddHBand="0" w:evenHBand="0" w:firstRowFirstColumn="0" w:firstRowLastColumn="0" w:lastRowFirstColumn="0" w:lastRowLastColumn="0"/>
                </w:pPr>
              </w:pPrChange>
            </w:pPr>
          </w:p>
        </w:tc>
      </w:tr>
      <w:tr w:rsidR="00EE000C" w14:paraId="2D80DE50" w14:textId="77777777" w:rsidTr="000D35BE">
        <w:tblPrEx>
          <w:tblW w:w="0" w:type="auto"/>
          <w:tblPrExChange w:id="2156" w:author="Raul García Fernández" w:date="2017-07-05T19:2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2157" w:author="Raul García Fernández" w:date="2017-07-05T19:2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right w:val="single" w:sz="4" w:space="0" w:color="auto"/>
            </w:tcBorders>
            <w:tcPrChange w:id="2158" w:author="Raul García Fernández" w:date="2017-07-05T19:29:00Z">
              <w:tcPr>
                <w:tcW w:w="1020" w:type="dxa"/>
                <w:tcBorders>
                  <w:top w:val="single" w:sz="4" w:space="0" w:color="auto"/>
                  <w:left w:val="single" w:sz="4" w:space="0" w:color="auto"/>
                  <w:bottom w:val="single" w:sz="4" w:space="0" w:color="auto"/>
                </w:tcBorders>
              </w:tcPr>
            </w:tcPrChange>
          </w:tcPr>
          <w:p w14:paraId="0F47912D" w14:textId="77777777" w:rsidR="00EE000C" w:rsidRDefault="00EE000C">
            <w:pPr>
              <w:jc w:val="center"/>
              <w:cnfStyle w:val="001000100000" w:firstRow="0" w:lastRow="0" w:firstColumn="1" w:lastColumn="0" w:oddVBand="0" w:evenVBand="0" w:oddHBand="1" w:evenHBand="0" w:firstRowFirstColumn="0" w:firstRowLastColumn="0" w:lastRowFirstColumn="0" w:lastRowLastColumn="0"/>
              <w:rPr>
                <w:ins w:id="2159" w:author="Raul García Fernández" w:date="2017-07-05T19:27:00Z"/>
              </w:rPr>
              <w:pPrChange w:id="2160" w:author="Raul García Fernández" w:date="2017-07-05T19:31:00Z">
                <w:pPr>
                  <w:cnfStyle w:val="001000100000" w:firstRow="0" w:lastRow="0" w:firstColumn="1" w:lastColumn="0" w:oddVBand="0" w:evenVBand="0" w:oddHBand="1" w:evenHBand="0" w:firstRowFirstColumn="0" w:firstRowLastColumn="0" w:lastRowFirstColumn="0" w:lastRowLastColumn="0"/>
                </w:pPr>
              </w:pPrChange>
            </w:pPr>
            <w:ins w:id="2161" w:author="Raul García Fernández" w:date="2017-07-05T19:27:00Z">
              <w:r>
                <w:t xml:space="preserve">Caso </w:t>
              </w:r>
              <w:r>
                <w:lastRenderedPageBreak/>
                <w:t>Base</w:t>
              </w:r>
            </w:ins>
          </w:p>
        </w:tc>
        <w:tc>
          <w:tcPr>
            <w:tcW w:w="3795" w:type="dxa"/>
            <w:tcBorders>
              <w:top w:val="single" w:sz="4" w:space="0" w:color="auto"/>
              <w:left w:val="single" w:sz="4" w:space="0" w:color="auto"/>
              <w:bottom w:val="single" w:sz="4" w:space="0" w:color="auto"/>
            </w:tcBorders>
            <w:tcPrChange w:id="2162" w:author="Raul García Fernández" w:date="2017-07-05T19:29:00Z">
              <w:tcPr>
                <w:tcW w:w="3795" w:type="dxa"/>
                <w:tcBorders>
                  <w:top w:val="single" w:sz="4" w:space="0" w:color="auto"/>
                  <w:bottom w:val="single" w:sz="4" w:space="0" w:color="auto"/>
                </w:tcBorders>
              </w:tcPr>
            </w:tcPrChange>
          </w:tcPr>
          <w:p w14:paraId="47991921" w14:textId="77777777" w:rsidR="00EE000C" w:rsidRDefault="00EE000C">
            <w:pPr>
              <w:jc w:val="center"/>
              <w:cnfStyle w:val="000000100000" w:firstRow="0" w:lastRow="0" w:firstColumn="0" w:lastColumn="0" w:oddVBand="0" w:evenVBand="0" w:oddHBand="1" w:evenHBand="0" w:firstRowFirstColumn="0" w:firstRowLastColumn="0" w:lastRowFirstColumn="0" w:lastRowLastColumn="0"/>
              <w:rPr>
                <w:ins w:id="2163" w:author="Raul García Fernández" w:date="2017-07-05T19:27:00Z"/>
              </w:rPr>
              <w:pPrChange w:id="2164"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65" w:author="Raul García Fernández" w:date="2017-07-05T19:27:00Z">
              <w:r>
                <w:lastRenderedPageBreak/>
                <w:t>Salida esperada</w:t>
              </w:r>
            </w:ins>
          </w:p>
        </w:tc>
        <w:tc>
          <w:tcPr>
            <w:tcW w:w="3685" w:type="dxa"/>
            <w:tcBorders>
              <w:top w:val="single" w:sz="4" w:space="0" w:color="auto"/>
              <w:bottom w:val="single" w:sz="4" w:space="0" w:color="auto"/>
              <w:right w:val="single" w:sz="4" w:space="0" w:color="auto"/>
            </w:tcBorders>
            <w:tcPrChange w:id="2166" w:author="Raul García Fernández" w:date="2017-07-05T19:29:00Z">
              <w:tcPr>
                <w:tcW w:w="3685" w:type="dxa"/>
                <w:tcBorders>
                  <w:top w:val="single" w:sz="4" w:space="0" w:color="auto"/>
                  <w:bottom w:val="single" w:sz="4" w:space="0" w:color="auto"/>
                  <w:right w:val="single" w:sz="4" w:space="0" w:color="auto"/>
                </w:tcBorders>
              </w:tcPr>
            </w:tcPrChange>
          </w:tcPr>
          <w:p w14:paraId="5765E027" w14:textId="77777777" w:rsidR="00EE000C" w:rsidRDefault="00EE000C">
            <w:pPr>
              <w:jc w:val="center"/>
              <w:cnfStyle w:val="000000100000" w:firstRow="0" w:lastRow="0" w:firstColumn="0" w:lastColumn="0" w:oddVBand="0" w:evenVBand="0" w:oddHBand="1" w:evenHBand="0" w:firstRowFirstColumn="0" w:firstRowLastColumn="0" w:lastRowFirstColumn="0" w:lastRowLastColumn="0"/>
              <w:rPr>
                <w:ins w:id="2167" w:author="Raul García Fernández" w:date="2017-07-05T19:27:00Z"/>
              </w:rPr>
              <w:pPrChange w:id="2168"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69" w:author="Raul García Fernández" w:date="2017-07-05T19:27:00Z">
              <w:r>
                <w:t>Salida encontrada</w:t>
              </w:r>
            </w:ins>
          </w:p>
        </w:tc>
        <w:tc>
          <w:tcPr>
            <w:tcW w:w="561" w:type="dxa"/>
            <w:tcBorders>
              <w:top w:val="single" w:sz="4" w:space="0" w:color="auto"/>
              <w:left w:val="single" w:sz="4" w:space="0" w:color="auto"/>
              <w:bottom w:val="single" w:sz="4" w:space="0" w:color="auto"/>
              <w:right w:val="single" w:sz="4" w:space="0" w:color="auto"/>
            </w:tcBorders>
            <w:tcPrChange w:id="2170" w:author="Raul García Fernández" w:date="2017-07-05T19:29:00Z">
              <w:tcPr>
                <w:tcW w:w="561" w:type="dxa"/>
                <w:tcBorders>
                  <w:left w:val="single" w:sz="4" w:space="0" w:color="auto"/>
                </w:tcBorders>
              </w:tcPr>
            </w:tcPrChange>
          </w:tcPr>
          <w:p w14:paraId="7A5517D9" w14:textId="77777777" w:rsidR="00EE000C" w:rsidRDefault="00EE000C">
            <w:pPr>
              <w:jc w:val="center"/>
              <w:cnfStyle w:val="000000100000" w:firstRow="0" w:lastRow="0" w:firstColumn="0" w:lastColumn="0" w:oddVBand="0" w:evenVBand="0" w:oddHBand="1" w:evenHBand="0" w:firstRowFirstColumn="0" w:firstRowLastColumn="0" w:lastRowFirstColumn="0" w:lastRowLastColumn="0"/>
              <w:rPr>
                <w:ins w:id="2171" w:author="Raul García Fernández" w:date="2017-07-05T19:27:00Z"/>
              </w:rPr>
              <w:pPrChange w:id="2172"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p>
        </w:tc>
      </w:tr>
      <w:tr w:rsidR="00EE000C" w14:paraId="301FF67D" w14:textId="77777777" w:rsidTr="000D35BE">
        <w:tblPrEx>
          <w:tblW w:w="0" w:type="auto"/>
          <w:tblPrExChange w:id="2173" w:author="Raul García Fernández" w:date="2017-07-05T19:28:00Z">
            <w:tblPrEx>
              <w:tblW w:w="0" w:type="auto"/>
            </w:tblPrEx>
          </w:tblPrExChange>
        </w:tblPrEx>
        <w:trPr>
          <w:ins w:id="2174" w:author="Raul García Fernández" w:date="2017-07-05T19:2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175" w:author="Raul García Fernández" w:date="2017-07-05T19:28:00Z">
              <w:tcPr>
                <w:tcW w:w="1020" w:type="dxa"/>
                <w:tcBorders>
                  <w:top w:val="single" w:sz="4" w:space="0" w:color="auto"/>
                </w:tcBorders>
              </w:tcPr>
            </w:tcPrChange>
          </w:tcPr>
          <w:p w14:paraId="43DD6DEA" w14:textId="72EFCC17" w:rsidR="00EE000C" w:rsidRDefault="000D35BE">
            <w:pPr>
              <w:jc w:val="center"/>
              <w:rPr>
                <w:ins w:id="2176" w:author="Raul García Fernández" w:date="2017-07-05T19:27:00Z"/>
              </w:rPr>
              <w:pPrChange w:id="2177" w:author="Raul García Fernández" w:date="2017-07-05T19:31:00Z">
                <w:pPr/>
              </w:pPrChange>
            </w:pPr>
            <w:ins w:id="2178" w:author="Raul García Fernández" w:date="2017-07-05T19:28:00Z">
              <w:r>
                <w:lastRenderedPageBreak/>
                <w:t>1</w:t>
              </w:r>
            </w:ins>
          </w:p>
        </w:tc>
        <w:tc>
          <w:tcPr>
            <w:tcW w:w="3795" w:type="dxa"/>
            <w:tcBorders>
              <w:top w:val="single" w:sz="4" w:space="0" w:color="auto"/>
              <w:bottom w:val="single" w:sz="4" w:space="0" w:color="auto"/>
            </w:tcBorders>
            <w:tcPrChange w:id="2179" w:author="Raul García Fernández" w:date="2017-07-05T19:28:00Z">
              <w:tcPr>
                <w:tcW w:w="3795" w:type="dxa"/>
                <w:tcBorders>
                  <w:top w:val="single" w:sz="4" w:space="0" w:color="auto"/>
                </w:tcBorders>
              </w:tcPr>
            </w:tcPrChange>
          </w:tcPr>
          <w:p w14:paraId="20CE9575" w14:textId="3FBBB6FB" w:rsidR="00EE000C" w:rsidRDefault="000D35BE">
            <w:pPr>
              <w:jc w:val="center"/>
              <w:cnfStyle w:val="000000000000" w:firstRow="0" w:lastRow="0" w:firstColumn="0" w:lastColumn="0" w:oddVBand="0" w:evenVBand="0" w:oddHBand="0" w:evenHBand="0" w:firstRowFirstColumn="0" w:firstRowLastColumn="0" w:lastRowFirstColumn="0" w:lastRowLastColumn="0"/>
              <w:rPr>
                <w:ins w:id="2180" w:author="Raul García Fernández" w:date="2017-07-05T19:27:00Z"/>
              </w:rPr>
              <w:pPrChange w:id="2181"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182" w:author="Raul García Fernández" w:date="2017-07-05T19:28:00Z">
              <w:r>
                <w:t>Nuevo administrador en el sistema</w:t>
              </w:r>
            </w:ins>
          </w:p>
        </w:tc>
        <w:tc>
          <w:tcPr>
            <w:tcW w:w="3685" w:type="dxa"/>
            <w:tcBorders>
              <w:top w:val="single" w:sz="4" w:space="0" w:color="auto"/>
              <w:bottom w:val="single" w:sz="4" w:space="0" w:color="auto"/>
            </w:tcBorders>
            <w:tcPrChange w:id="2183" w:author="Raul García Fernández" w:date="2017-07-05T19:28:00Z">
              <w:tcPr>
                <w:tcW w:w="3685" w:type="dxa"/>
                <w:tcBorders>
                  <w:top w:val="single" w:sz="4" w:space="0" w:color="auto"/>
                </w:tcBorders>
              </w:tcPr>
            </w:tcPrChange>
          </w:tcPr>
          <w:p w14:paraId="30486F1D" w14:textId="31E902A4" w:rsidR="00EE000C" w:rsidRDefault="000D35BE">
            <w:pPr>
              <w:jc w:val="center"/>
              <w:cnfStyle w:val="000000000000" w:firstRow="0" w:lastRow="0" w:firstColumn="0" w:lastColumn="0" w:oddVBand="0" w:evenVBand="0" w:oddHBand="0" w:evenHBand="0" w:firstRowFirstColumn="0" w:firstRowLastColumn="0" w:lastRowFirstColumn="0" w:lastRowLastColumn="0"/>
              <w:rPr>
                <w:ins w:id="2184" w:author="Raul García Fernández" w:date="2017-07-05T19:27:00Z"/>
              </w:rPr>
              <w:pPrChange w:id="2185"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186" w:author="Raul García Fernández" w:date="2017-07-05T19:28:00Z">
              <w:r>
                <w:t>Nuevo administrador en el sistema</w:t>
              </w:r>
            </w:ins>
          </w:p>
        </w:tc>
        <w:tc>
          <w:tcPr>
            <w:tcW w:w="561" w:type="dxa"/>
            <w:tcPrChange w:id="2187" w:author="Raul García Fernández" w:date="2017-07-05T19:28:00Z">
              <w:tcPr>
                <w:tcW w:w="561" w:type="dxa"/>
              </w:tcPr>
            </w:tcPrChange>
          </w:tcPr>
          <w:p w14:paraId="65DB7B8E" w14:textId="0A1911D0" w:rsidR="00EE000C" w:rsidRDefault="000D35BE">
            <w:pPr>
              <w:jc w:val="center"/>
              <w:cnfStyle w:val="000000000000" w:firstRow="0" w:lastRow="0" w:firstColumn="0" w:lastColumn="0" w:oddVBand="0" w:evenVBand="0" w:oddHBand="0" w:evenHBand="0" w:firstRowFirstColumn="0" w:firstRowLastColumn="0" w:lastRowFirstColumn="0" w:lastRowLastColumn="0"/>
              <w:rPr>
                <w:ins w:id="2188" w:author="Raul García Fernández" w:date="2017-07-05T19:27:00Z"/>
              </w:rPr>
              <w:pPrChange w:id="2189" w:author="Raul García Fernández" w:date="2017-07-05T19:31:00Z">
                <w:pPr>
                  <w:cnfStyle w:val="000000000000" w:firstRow="0" w:lastRow="0" w:firstColumn="0" w:lastColumn="0" w:oddVBand="0" w:evenVBand="0" w:oddHBand="0" w:evenHBand="0" w:firstRowFirstColumn="0" w:firstRowLastColumn="0" w:lastRowFirstColumn="0" w:lastRowLastColumn="0"/>
                </w:pPr>
              </w:pPrChange>
            </w:pPr>
            <w:ins w:id="2190" w:author="Raul García Fernández" w:date="2017-07-05T19:28:00Z">
              <w:r w:rsidRPr="007809E7">
                <w:rPr>
                  <w:color w:val="00B050"/>
                  <w:rPrChange w:id="2191" w:author="Raul García Fernández" w:date="2017-07-05T19:36:00Z">
                    <w:rPr/>
                  </w:rPrChange>
                </w:rPr>
                <w:t>V</w:t>
              </w:r>
            </w:ins>
          </w:p>
        </w:tc>
      </w:tr>
      <w:tr w:rsidR="000D35BE" w14:paraId="012F5F8A" w14:textId="77777777" w:rsidTr="00EE000C">
        <w:trPr>
          <w:cnfStyle w:val="000000100000" w:firstRow="0" w:lastRow="0" w:firstColumn="0" w:lastColumn="0" w:oddVBand="0" w:evenVBand="0" w:oddHBand="1" w:evenHBand="0" w:firstRowFirstColumn="0" w:firstRowLastColumn="0" w:lastRowFirstColumn="0" w:lastRowLastColumn="0"/>
          <w:ins w:id="2192" w:author="Raul García Fernández" w:date="2017-07-05T19:28: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05EC9745" w14:textId="1E48E724" w:rsidR="000D35BE" w:rsidRDefault="000D35BE">
            <w:pPr>
              <w:jc w:val="center"/>
              <w:rPr>
                <w:ins w:id="2193" w:author="Raul García Fernández" w:date="2017-07-05T19:28:00Z"/>
              </w:rPr>
              <w:pPrChange w:id="2194" w:author="Raul García Fernández" w:date="2017-07-05T19:31:00Z">
                <w:pPr/>
              </w:pPrChange>
            </w:pPr>
            <w:ins w:id="2195" w:author="Raul García Fernández" w:date="2017-07-05T19:28:00Z">
              <w:r>
                <w:t>2</w:t>
              </w:r>
            </w:ins>
          </w:p>
        </w:tc>
        <w:tc>
          <w:tcPr>
            <w:tcW w:w="3795" w:type="dxa"/>
            <w:tcBorders>
              <w:top w:val="single" w:sz="4" w:space="0" w:color="auto"/>
            </w:tcBorders>
          </w:tcPr>
          <w:p w14:paraId="6073EB89" w14:textId="3EE754A6" w:rsidR="000D35BE" w:rsidRDefault="000D35BE">
            <w:pPr>
              <w:jc w:val="center"/>
              <w:cnfStyle w:val="000000100000" w:firstRow="0" w:lastRow="0" w:firstColumn="0" w:lastColumn="0" w:oddVBand="0" w:evenVBand="0" w:oddHBand="1" w:evenHBand="0" w:firstRowFirstColumn="0" w:firstRowLastColumn="0" w:lastRowFirstColumn="0" w:lastRowLastColumn="0"/>
              <w:rPr>
                <w:ins w:id="2196" w:author="Raul García Fernández" w:date="2017-07-05T19:28:00Z"/>
              </w:rPr>
              <w:pPrChange w:id="2197"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198" w:author="Raul García Fernández" w:date="2017-07-05T19:28:00Z">
              <w:r>
                <w:t>Fallo en la creación de la cuenta</w:t>
              </w:r>
            </w:ins>
          </w:p>
        </w:tc>
        <w:tc>
          <w:tcPr>
            <w:tcW w:w="3685" w:type="dxa"/>
            <w:tcBorders>
              <w:top w:val="single" w:sz="4" w:space="0" w:color="auto"/>
            </w:tcBorders>
          </w:tcPr>
          <w:p w14:paraId="5A1FCCD2" w14:textId="72AFBDCA" w:rsidR="000D35BE" w:rsidRDefault="000D35BE">
            <w:pPr>
              <w:jc w:val="center"/>
              <w:cnfStyle w:val="000000100000" w:firstRow="0" w:lastRow="0" w:firstColumn="0" w:lastColumn="0" w:oddVBand="0" w:evenVBand="0" w:oddHBand="1" w:evenHBand="0" w:firstRowFirstColumn="0" w:firstRowLastColumn="0" w:lastRowFirstColumn="0" w:lastRowLastColumn="0"/>
              <w:rPr>
                <w:ins w:id="2199" w:author="Raul García Fernández" w:date="2017-07-05T19:28:00Z"/>
              </w:rPr>
              <w:pPrChange w:id="2200"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201" w:author="Raul García Fernández" w:date="2017-07-05T19:28:00Z">
              <w:r>
                <w:t>Fallo en la creación de la cuenta</w:t>
              </w:r>
            </w:ins>
          </w:p>
        </w:tc>
        <w:tc>
          <w:tcPr>
            <w:tcW w:w="561" w:type="dxa"/>
          </w:tcPr>
          <w:p w14:paraId="11017D44" w14:textId="5E2B3AA1" w:rsidR="000D35BE" w:rsidRDefault="000D35BE">
            <w:pPr>
              <w:jc w:val="center"/>
              <w:cnfStyle w:val="000000100000" w:firstRow="0" w:lastRow="0" w:firstColumn="0" w:lastColumn="0" w:oddVBand="0" w:evenVBand="0" w:oddHBand="1" w:evenHBand="0" w:firstRowFirstColumn="0" w:firstRowLastColumn="0" w:lastRowFirstColumn="0" w:lastRowLastColumn="0"/>
              <w:rPr>
                <w:ins w:id="2202" w:author="Raul García Fernández" w:date="2017-07-05T19:28:00Z"/>
              </w:rPr>
              <w:pPrChange w:id="2203" w:author="Raul García Fernández" w:date="2017-07-05T19:31:00Z">
                <w:pPr>
                  <w:cnfStyle w:val="000000100000" w:firstRow="0" w:lastRow="0" w:firstColumn="0" w:lastColumn="0" w:oddVBand="0" w:evenVBand="0" w:oddHBand="1" w:evenHBand="0" w:firstRowFirstColumn="0" w:firstRowLastColumn="0" w:lastRowFirstColumn="0" w:lastRowLastColumn="0"/>
                </w:pPr>
              </w:pPrChange>
            </w:pPr>
            <w:ins w:id="2204" w:author="Raul García Fernández" w:date="2017-07-05T19:28:00Z">
              <w:r w:rsidRPr="007809E7">
                <w:rPr>
                  <w:color w:val="00B050"/>
                  <w:rPrChange w:id="2205" w:author="Raul García Fernández" w:date="2017-07-05T19:36:00Z">
                    <w:rPr/>
                  </w:rPrChange>
                </w:rPr>
                <w:t>V</w:t>
              </w:r>
            </w:ins>
          </w:p>
        </w:tc>
      </w:tr>
    </w:tbl>
    <w:p w14:paraId="0255E546" w14:textId="77777777" w:rsidR="000D35BE" w:rsidRDefault="00EE000C" w:rsidP="00EE000C">
      <w:pPr>
        <w:ind w:left="360"/>
        <w:rPr>
          <w:ins w:id="2206" w:author="Raul García Fernández" w:date="2017-07-05T19:30:00Z"/>
        </w:rPr>
      </w:pPr>
      <w:ins w:id="2207" w:author="Raul García Fernández" w:date="2017-07-05T19:27:00Z">
        <w:r>
          <w:br/>
        </w:r>
      </w:ins>
    </w:p>
    <w:p w14:paraId="66FAB0D0" w14:textId="4A82FC15" w:rsidR="005E5E38" w:rsidRDefault="005E5E38">
      <w:pPr>
        <w:pStyle w:val="Epgrafe"/>
        <w:keepNext/>
        <w:rPr>
          <w:ins w:id="2208" w:author="Raul García Fernández" w:date="2017-07-05T20:42:00Z"/>
        </w:rPr>
        <w:pPrChange w:id="2209" w:author="Raul García Fernández" w:date="2017-07-05T20:42:00Z">
          <w:pPr/>
        </w:pPrChange>
      </w:pPr>
      <w:ins w:id="2210" w:author="Raul García Fernández" w:date="2017-07-05T20:42:00Z">
        <w:r>
          <w:t xml:space="preserve">Tabla </w:t>
        </w:r>
      </w:ins>
      <w:ins w:id="2211" w:author="Raul García Fernández" w:date="2017-07-05T20:46:00Z">
        <w:r>
          <w:fldChar w:fldCharType="begin"/>
        </w:r>
        <w:r>
          <w:instrText xml:space="preserve"> STYLEREF 1 \s </w:instrText>
        </w:r>
      </w:ins>
      <w:r>
        <w:fldChar w:fldCharType="separate"/>
      </w:r>
      <w:r>
        <w:rPr>
          <w:noProof/>
        </w:rPr>
        <w:t>3</w:t>
      </w:r>
      <w:ins w:id="2212" w:author="Raul García Fernández" w:date="2017-07-05T20:46:00Z">
        <w:r>
          <w:fldChar w:fldCharType="end"/>
        </w:r>
        <w:r>
          <w:noBreakHyphen/>
        </w:r>
        <w:r>
          <w:fldChar w:fldCharType="begin"/>
        </w:r>
        <w:r>
          <w:instrText xml:space="preserve"> SEQ Tabla \* ARABIC \s 1 </w:instrText>
        </w:r>
      </w:ins>
      <w:r>
        <w:fldChar w:fldCharType="separate"/>
      </w:r>
      <w:ins w:id="2213" w:author="Raul García Fernández" w:date="2017-07-05T20:46:00Z">
        <w:r>
          <w:rPr>
            <w:noProof/>
          </w:rPr>
          <w:t>4</w:t>
        </w:r>
        <w:r>
          <w:fldChar w:fldCharType="end"/>
        </w:r>
      </w:ins>
      <w:ins w:id="2214" w:author="Raul García Fernández" w:date="2017-07-05T20:42:00Z">
        <w:r>
          <w:t xml:space="preserve"> </w:t>
        </w:r>
        <w:r w:rsidRPr="00E174BD">
          <w:t xml:space="preserve">ejecución prueba </w:t>
        </w:r>
        <w:r>
          <w:t>1.4</w:t>
        </w:r>
      </w:ins>
    </w:p>
    <w:tbl>
      <w:tblPr>
        <w:tblStyle w:val="GridTable5Dark"/>
        <w:tblW w:w="0" w:type="auto"/>
        <w:jc w:val="center"/>
        <w:tblLook w:val="04A0" w:firstRow="1" w:lastRow="0" w:firstColumn="1" w:lastColumn="0" w:noHBand="0" w:noVBand="1"/>
        <w:tblPrChange w:id="2215" w:author="Raul García Fernández" w:date="2017-07-05T19:30:00Z">
          <w:tblPr>
            <w:tblStyle w:val="GridTable5Dark"/>
            <w:tblW w:w="0" w:type="auto"/>
            <w:tblLook w:val="04A0" w:firstRow="1" w:lastRow="0" w:firstColumn="1" w:lastColumn="0" w:noHBand="0" w:noVBand="1"/>
          </w:tblPr>
        </w:tblPrChange>
      </w:tblPr>
      <w:tblGrid>
        <w:gridCol w:w="1020"/>
        <w:gridCol w:w="3795"/>
        <w:gridCol w:w="3685"/>
        <w:gridCol w:w="561"/>
        <w:tblGridChange w:id="2216">
          <w:tblGrid>
            <w:gridCol w:w="1020"/>
            <w:gridCol w:w="3795"/>
            <w:gridCol w:w="3685"/>
            <w:gridCol w:w="561"/>
          </w:tblGrid>
        </w:tblGridChange>
      </w:tblGrid>
      <w:tr w:rsidR="000D35BE" w14:paraId="46BC6A82" w14:textId="77777777" w:rsidTr="000D35BE">
        <w:trPr>
          <w:cnfStyle w:val="100000000000" w:firstRow="1" w:lastRow="0" w:firstColumn="0" w:lastColumn="0" w:oddVBand="0" w:evenVBand="0" w:oddHBand="0" w:evenHBand="0" w:firstRowFirstColumn="0" w:firstRowLastColumn="0" w:lastRowFirstColumn="0" w:lastRowLastColumn="0"/>
          <w:jc w:val="center"/>
          <w:ins w:id="2217" w:author="Raul García Fernández" w:date="2017-07-05T19:30: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Change w:id="2218" w:author="Raul García Fernández" w:date="2017-07-05T19:30:00Z">
              <w:tcPr>
                <w:tcW w:w="8500" w:type="dxa"/>
                <w:gridSpan w:val="3"/>
                <w:tcBorders>
                  <w:bottom w:val="single" w:sz="4" w:space="0" w:color="auto"/>
                </w:tcBorders>
              </w:tcPr>
            </w:tcPrChange>
          </w:tcPr>
          <w:p w14:paraId="34495073" w14:textId="35DF7ACC" w:rsidR="000D35BE" w:rsidRDefault="000D35BE">
            <w:pPr>
              <w:jc w:val="center"/>
              <w:cnfStyle w:val="101000000000" w:firstRow="1" w:lastRow="0" w:firstColumn="1" w:lastColumn="0" w:oddVBand="0" w:evenVBand="0" w:oddHBand="0" w:evenHBand="0" w:firstRowFirstColumn="0" w:firstRowLastColumn="0" w:lastRowFirstColumn="0" w:lastRowLastColumn="0"/>
              <w:rPr>
                <w:ins w:id="2219" w:author="Raul García Fernández" w:date="2017-07-05T19:30:00Z"/>
              </w:rPr>
              <w:pPrChange w:id="2220" w:author="Raul García Fernández" w:date="2017-07-05T19:30:00Z">
                <w:pPr>
                  <w:cnfStyle w:val="101000000000" w:firstRow="1" w:lastRow="0" w:firstColumn="1" w:lastColumn="0" w:oddVBand="0" w:evenVBand="0" w:oddHBand="0" w:evenHBand="0" w:firstRowFirstColumn="0" w:firstRowLastColumn="0" w:lastRowFirstColumn="0" w:lastRowLastColumn="0"/>
                </w:pPr>
              </w:pPrChange>
            </w:pPr>
            <w:ins w:id="2221" w:author="Raul García Fernández" w:date="2017-07-05T19:30:00Z">
              <w:r>
                <w:t>1.4</w:t>
              </w:r>
              <w:r w:rsidRPr="000D35BE">
                <w:t xml:space="preserve">. </w:t>
              </w:r>
              <w:r w:rsidRPr="000D35BE">
                <w:rPr>
                  <w:rFonts w:eastAsia="Times New Roman"/>
                  <w:lang w:eastAsia="es-ES"/>
                  <w:rPrChange w:id="2222" w:author="Raul García Fernández" w:date="2017-07-05T19:30:00Z">
                    <w:rPr>
                      <w:rFonts w:eastAsia="Times New Roman"/>
                      <w:u w:val="single"/>
                      <w:lang w:eastAsia="es-ES"/>
                    </w:rPr>
                  </w:rPrChange>
                </w:rPr>
                <w:t>Eliminación de un usuario por parte de un administrador</w:t>
              </w:r>
            </w:ins>
          </w:p>
        </w:tc>
        <w:tc>
          <w:tcPr>
            <w:tcW w:w="561" w:type="dxa"/>
            <w:tcPrChange w:id="2223" w:author="Raul García Fernández" w:date="2017-07-05T19:30:00Z">
              <w:tcPr>
                <w:tcW w:w="561" w:type="dxa"/>
              </w:tcPr>
            </w:tcPrChange>
          </w:tcPr>
          <w:p w14:paraId="7BA01116" w14:textId="77777777" w:rsidR="000D35BE" w:rsidRDefault="000D35BE">
            <w:pPr>
              <w:jc w:val="center"/>
              <w:cnfStyle w:val="100000000000" w:firstRow="1" w:lastRow="0" w:firstColumn="0" w:lastColumn="0" w:oddVBand="0" w:evenVBand="0" w:oddHBand="0" w:evenHBand="0" w:firstRowFirstColumn="0" w:firstRowLastColumn="0" w:lastRowFirstColumn="0" w:lastRowLastColumn="0"/>
              <w:rPr>
                <w:ins w:id="2224" w:author="Raul García Fernández" w:date="2017-07-05T19:30:00Z"/>
              </w:rPr>
              <w:pPrChange w:id="2225" w:author="Raul García Fernández" w:date="2017-07-05T19:30:00Z">
                <w:pPr>
                  <w:cnfStyle w:val="100000000000" w:firstRow="1" w:lastRow="0" w:firstColumn="0" w:lastColumn="0" w:oddVBand="0" w:evenVBand="0" w:oddHBand="0" w:evenHBand="0" w:firstRowFirstColumn="0" w:firstRowLastColumn="0" w:lastRowFirstColumn="0" w:lastRowLastColumn="0"/>
                </w:pPr>
              </w:pPrChange>
            </w:pPr>
          </w:p>
        </w:tc>
      </w:tr>
      <w:tr w:rsidR="000D35BE" w14:paraId="6D2D5DDE" w14:textId="77777777" w:rsidTr="000D35BE">
        <w:trPr>
          <w:cnfStyle w:val="000000100000" w:firstRow="0" w:lastRow="0" w:firstColumn="0" w:lastColumn="0" w:oddVBand="0" w:evenVBand="0" w:oddHBand="1" w:evenHBand="0" w:firstRowFirstColumn="0" w:firstRowLastColumn="0" w:lastRowFirstColumn="0" w:lastRowLastColumn="0"/>
          <w:jc w:val="center"/>
          <w:ins w:id="2226" w:author="Raul García Fernández" w:date="2017-07-05T19:30: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Change w:id="2227" w:author="Raul García Fernández" w:date="2017-07-05T19:30:00Z">
              <w:tcPr>
                <w:tcW w:w="1020" w:type="dxa"/>
                <w:tcBorders>
                  <w:top w:val="single" w:sz="4" w:space="0" w:color="auto"/>
                  <w:left w:val="single" w:sz="4" w:space="0" w:color="auto"/>
                  <w:bottom w:val="single" w:sz="4" w:space="0" w:color="auto"/>
                </w:tcBorders>
              </w:tcPr>
            </w:tcPrChange>
          </w:tcPr>
          <w:p w14:paraId="454EDE42" w14:textId="77777777" w:rsidR="000D35BE" w:rsidRDefault="000D35BE">
            <w:pPr>
              <w:jc w:val="center"/>
              <w:cnfStyle w:val="001000100000" w:firstRow="0" w:lastRow="0" w:firstColumn="1" w:lastColumn="0" w:oddVBand="0" w:evenVBand="0" w:oddHBand="1" w:evenHBand="0" w:firstRowFirstColumn="0" w:firstRowLastColumn="0" w:lastRowFirstColumn="0" w:lastRowLastColumn="0"/>
              <w:rPr>
                <w:ins w:id="2228" w:author="Raul García Fernández" w:date="2017-07-05T19:30:00Z"/>
              </w:rPr>
              <w:pPrChange w:id="2229" w:author="Raul García Fernández" w:date="2017-07-05T19:30:00Z">
                <w:pPr>
                  <w:cnfStyle w:val="001000100000" w:firstRow="0" w:lastRow="0" w:firstColumn="1" w:lastColumn="0" w:oddVBand="0" w:evenVBand="0" w:oddHBand="1" w:evenHBand="0" w:firstRowFirstColumn="0" w:firstRowLastColumn="0" w:lastRowFirstColumn="0" w:lastRowLastColumn="0"/>
                </w:pPr>
              </w:pPrChange>
            </w:pPr>
            <w:ins w:id="2230" w:author="Raul García Fernández" w:date="2017-07-05T19:30:00Z">
              <w:r>
                <w:t>Caso Base</w:t>
              </w:r>
            </w:ins>
          </w:p>
        </w:tc>
        <w:tc>
          <w:tcPr>
            <w:tcW w:w="3795" w:type="dxa"/>
            <w:tcBorders>
              <w:top w:val="single" w:sz="4" w:space="0" w:color="auto"/>
              <w:bottom w:val="single" w:sz="4" w:space="0" w:color="auto"/>
              <w:right w:val="single" w:sz="4" w:space="0" w:color="auto"/>
            </w:tcBorders>
            <w:tcPrChange w:id="2231" w:author="Raul García Fernández" w:date="2017-07-05T19:30:00Z">
              <w:tcPr>
                <w:tcW w:w="3795" w:type="dxa"/>
                <w:tcBorders>
                  <w:top w:val="single" w:sz="4" w:space="0" w:color="auto"/>
                  <w:bottom w:val="single" w:sz="4" w:space="0" w:color="auto"/>
                  <w:right w:val="single" w:sz="4" w:space="0" w:color="auto"/>
                </w:tcBorders>
              </w:tcPr>
            </w:tcPrChange>
          </w:tcPr>
          <w:p w14:paraId="7DB16C6E" w14:textId="77777777" w:rsidR="000D35BE" w:rsidRDefault="000D35BE">
            <w:pPr>
              <w:jc w:val="center"/>
              <w:cnfStyle w:val="000000100000" w:firstRow="0" w:lastRow="0" w:firstColumn="0" w:lastColumn="0" w:oddVBand="0" w:evenVBand="0" w:oddHBand="1" w:evenHBand="0" w:firstRowFirstColumn="0" w:firstRowLastColumn="0" w:lastRowFirstColumn="0" w:lastRowLastColumn="0"/>
              <w:rPr>
                <w:ins w:id="2232" w:author="Raul García Fernández" w:date="2017-07-05T19:30:00Z"/>
              </w:rPr>
              <w:pPrChange w:id="2233" w:author="Raul García Fernández" w:date="2017-07-05T19:30:00Z">
                <w:pPr>
                  <w:cnfStyle w:val="000000100000" w:firstRow="0" w:lastRow="0" w:firstColumn="0" w:lastColumn="0" w:oddVBand="0" w:evenVBand="0" w:oddHBand="1" w:evenHBand="0" w:firstRowFirstColumn="0" w:firstRowLastColumn="0" w:lastRowFirstColumn="0" w:lastRowLastColumn="0"/>
                </w:pPr>
              </w:pPrChange>
            </w:pPr>
            <w:ins w:id="2234" w:author="Raul García Fernández" w:date="2017-07-05T19:30:00Z">
              <w:r>
                <w:t>Salida esperada</w:t>
              </w:r>
            </w:ins>
          </w:p>
        </w:tc>
        <w:tc>
          <w:tcPr>
            <w:tcW w:w="3685" w:type="dxa"/>
            <w:tcBorders>
              <w:top w:val="single" w:sz="4" w:space="0" w:color="auto"/>
              <w:left w:val="single" w:sz="4" w:space="0" w:color="auto"/>
              <w:bottom w:val="single" w:sz="4" w:space="0" w:color="auto"/>
              <w:right w:val="single" w:sz="4" w:space="0" w:color="auto"/>
            </w:tcBorders>
            <w:tcPrChange w:id="2235" w:author="Raul García Fernández" w:date="2017-07-05T19:30:00Z">
              <w:tcPr>
                <w:tcW w:w="3685" w:type="dxa"/>
                <w:tcBorders>
                  <w:top w:val="single" w:sz="4" w:space="0" w:color="auto"/>
                  <w:left w:val="single" w:sz="4" w:space="0" w:color="auto"/>
                  <w:bottom w:val="single" w:sz="4" w:space="0" w:color="auto"/>
                  <w:right w:val="single" w:sz="4" w:space="0" w:color="auto"/>
                </w:tcBorders>
              </w:tcPr>
            </w:tcPrChange>
          </w:tcPr>
          <w:p w14:paraId="1A99ABBA" w14:textId="77777777" w:rsidR="000D35BE" w:rsidRDefault="000D35BE">
            <w:pPr>
              <w:jc w:val="center"/>
              <w:cnfStyle w:val="000000100000" w:firstRow="0" w:lastRow="0" w:firstColumn="0" w:lastColumn="0" w:oddVBand="0" w:evenVBand="0" w:oddHBand="1" w:evenHBand="0" w:firstRowFirstColumn="0" w:firstRowLastColumn="0" w:lastRowFirstColumn="0" w:lastRowLastColumn="0"/>
              <w:rPr>
                <w:ins w:id="2236" w:author="Raul García Fernández" w:date="2017-07-05T19:30:00Z"/>
              </w:rPr>
              <w:pPrChange w:id="2237" w:author="Raul García Fernández" w:date="2017-07-05T19:30:00Z">
                <w:pPr>
                  <w:cnfStyle w:val="000000100000" w:firstRow="0" w:lastRow="0" w:firstColumn="0" w:lastColumn="0" w:oddVBand="0" w:evenVBand="0" w:oddHBand="1" w:evenHBand="0" w:firstRowFirstColumn="0" w:firstRowLastColumn="0" w:lastRowFirstColumn="0" w:lastRowLastColumn="0"/>
                </w:pPr>
              </w:pPrChange>
            </w:pPr>
            <w:ins w:id="2238" w:author="Raul García Fernández" w:date="2017-07-05T19:30:00Z">
              <w:r>
                <w:t>Salida encontrada</w:t>
              </w:r>
            </w:ins>
          </w:p>
        </w:tc>
        <w:tc>
          <w:tcPr>
            <w:tcW w:w="561" w:type="dxa"/>
            <w:tcBorders>
              <w:top w:val="single" w:sz="4" w:space="0" w:color="auto"/>
              <w:left w:val="single" w:sz="4" w:space="0" w:color="auto"/>
              <w:bottom w:val="single" w:sz="4" w:space="0" w:color="auto"/>
              <w:right w:val="single" w:sz="4" w:space="0" w:color="auto"/>
            </w:tcBorders>
            <w:tcPrChange w:id="2239" w:author="Raul García Fernández" w:date="2017-07-05T19:30:00Z">
              <w:tcPr>
                <w:tcW w:w="561" w:type="dxa"/>
                <w:tcBorders>
                  <w:top w:val="single" w:sz="4" w:space="0" w:color="auto"/>
                  <w:left w:val="single" w:sz="4" w:space="0" w:color="auto"/>
                  <w:bottom w:val="single" w:sz="4" w:space="0" w:color="auto"/>
                  <w:right w:val="single" w:sz="4" w:space="0" w:color="auto"/>
                </w:tcBorders>
              </w:tcPr>
            </w:tcPrChange>
          </w:tcPr>
          <w:p w14:paraId="145DCA7A" w14:textId="77777777" w:rsidR="000D35BE" w:rsidRDefault="000D35BE">
            <w:pPr>
              <w:jc w:val="center"/>
              <w:cnfStyle w:val="000000100000" w:firstRow="0" w:lastRow="0" w:firstColumn="0" w:lastColumn="0" w:oddVBand="0" w:evenVBand="0" w:oddHBand="1" w:evenHBand="0" w:firstRowFirstColumn="0" w:firstRowLastColumn="0" w:lastRowFirstColumn="0" w:lastRowLastColumn="0"/>
              <w:rPr>
                <w:ins w:id="2240" w:author="Raul García Fernández" w:date="2017-07-05T19:30:00Z"/>
              </w:rPr>
              <w:pPrChange w:id="2241" w:author="Raul García Fernández" w:date="2017-07-05T19:30:00Z">
                <w:pPr>
                  <w:cnfStyle w:val="000000100000" w:firstRow="0" w:lastRow="0" w:firstColumn="0" w:lastColumn="0" w:oddVBand="0" w:evenVBand="0" w:oddHBand="1" w:evenHBand="0" w:firstRowFirstColumn="0" w:firstRowLastColumn="0" w:lastRowFirstColumn="0" w:lastRowLastColumn="0"/>
                </w:pPr>
              </w:pPrChange>
            </w:pPr>
          </w:p>
        </w:tc>
      </w:tr>
      <w:tr w:rsidR="000D35BE" w14:paraId="1B52DA0F" w14:textId="77777777" w:rsidTr="000D35BE">
        <w:trPr>
          <w:jc w:val="center"/>
          <w:ins w:id="2242" w:author="Raul García Fernández" w:date="2017-07-05T19:30: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Change w:id="2243" w:author="Raul García Fernández" w:date="2017-07-05T19:30:00Z">
              <w:tcPr>
                <w:tcW w:w="1020" w:type="dxa"/>
                <w:tcBorders>
                  <w:top w:val="single" w:sz="4" w:space="0" w:color="auto"/>
                </w:tcBorders>
              </w:tcPr>
            </w:tcPrChange>
          </w:tcPr>
          <w:p w14:paraId="00770CA8" w14:textId="333EA5AD" w:rsidR="000D35BE" w:rsidRDefault="000D35BE">
            <w:pPr>
              <w:jc w:val="center"/>
              <w:rPr>
                <w:ins w:id="2244" w:author="Raul García Fernández" w:date="2017-07-05T19:30:00Z"/>
              </w:rPr>
              <w:pPrChange w:id="2245" w:author="Raul García Fernández" w:date="2017-07-05T19:30:00Z">
                <w:pPr/>
              </w:pPrChange>
            </w:pPr>
            <w:ins w:id="2246" w:author="Raul García Fernández" w:date="2017-07-05T19:30:00Z">
              <w:r>
                <w:t>1</w:t>
              </w:r>
            </w:ins>
          </w:p>
        </w:tc>
        <w:tc>
          <w:tcPr>
            <w:tcW w:w="3795" w:type="dxa"/>
            <w:tcBorders>
              <w:top w:val="single" w:sz="4" w:space="0" w:color="auto"/>
            </w:tcBorders>
            <w:tcPrChange w:id="2247" w:author="Raul García Fernández" w:date="2017-07-05T19:30:00Z">
              <w:tcPr>
                <w:tcW w:w="3795" w:type="dxa"/>
                <w:tcBorders>
                  <w:top w:val="single" w:sz="4" w:space="0" w:color="auto"/>
                </w:tcBorders>
              </w:tcPr>
            </w:tcPrChange>
          </w:tcPr>
          <w:p w14:paraId="722D3802" w14:textId="6DD73995" w:rsidR="000D35BE" w:rsidRDefault="000D35BE">
            <w:pPr>
              <w:jc w:val="center"/>
              <w:cnfStyle w:val="000000000000" w:firstRow="0" w:lastRow="0" w:firstColumn="0" w:lastColumn="0" w:oddVBand="0" w:evenVBand="0" w:oddHBand="0" w:evenHBand="0" w:firstRowFirstColumn="0" w:firstRowLastColumn="0" w:lastRowFirstColumn="0" w:lastRowLastColumn="0"/>
              <w:rPr>
                <w:ins w:id="2248" w:author="Raul García Fernández" w:date="2017-07-05T19:30:00Z"/>
              </w:rPr>
              <w:pPrChange w:id="2249" w:author="Raul García Fernández" w:date="2017-07-05T19:30:00Z">
                <w:pPr>
                  <w:cnfStyle w:val="000000000000" w:firstRow="0" w:lastRow="0" w:firstColumn="0" w:lastColumn="0" w:oddVBand="0" w:evenVBand="0" w:oddHBand="0" w:evenHBand="0" w:firstRowFirstColumn="0" w:firstRowLastColumn="0" w:lastRowFirstColumn="0" w:lastRowLastColumn="0"/>
                </w:pPr>
              </w:pPrChange>
            </w:pPr>
            <w:ins w:id="2250" w:author="Raul García Fernández" w:date="2017-07-05T19:30:00Z">
              <w:r>
                <w:t>Eliminación del usuario del sistema</w:t>
              </w:r>
            </w:ins>
          </w:p>
        </w:tc>
        <w:tc>
          <w:tcPr>
            <w:tcW w:w="3685" w:type="dxa"/>
            <w:tcBorders>
              <w:top w:val="single" w:sz="4" w:space="0" w:color="auto"/>
            </w:tcBorders>
            <w:tcPrChange w:id="2251" w:author="Raul García Fernández" w:date="2017-07-05T19:30:00Z">
              <w:tcPr>
                <w:tcW w:w="3685" w:type="dxa"/>
                <w:tcBorders>
                  <w:top w:val="single" w:sz="4" w:space="0" w:color="auto"/>
                </w:tcBorders>
              </w:tcPr>
            </w:tcPrChange>
          </w:tcPr>
          <w:p w14:paraId="4BCAA0A9" w14:textId="0419D7EB" w:rsidR="000D35BE" w:rsidRDefault="000D35BE">
            <w:pPr>
              <w:jc w:val="center"/>
              <w:cnfStyle w:val="000000000000" w:firstRow="0" w:lastRow="0" w:firstColumn="0" w:lastColumn="0" w:oddVBand="0" w:evenVBand="0" w:oddHBand="0" w:evenHBand="0" w:firstRowFirstColumn="0" w:firstRowLastColumn="0" w:lastRowFirstColumn="0" w:lastRowLastColumn="0"/>
              <w:rPr>
                <w:ins w:id="2252" w:author="Raul García Fernández" w:date="2017-07-05T19:30:00Z"/>
              </w:rPr>
              <w:pPrChange w:id="2253" w:author="Raul García Fernández" w:date="2017-07-05T19:30:00Z">
                <w:pPr>
                  <w:cnfStyle w:val="000000000000" w:firstRow="0" w:lastRow="0" w:firstColumn="0" w:lastColumn="0" w:oddVBand="0" w:evenVBand="0" w:oddHBand="0" w:evenHBand="0" w:firstRowFirstColumn="0" w:firstRowLastColumn="0" w:lastRowFirstColumn="0" w:lastRowLastColumn="0"/>
                </w:pPr>
              </w:pPrChange>
            </w:pPr>
            <w:ins w:id="2254" w:author="Raul García Fernández" w:date="2017-07-05T19:30:00Z">
              <w:r>
                <w:t>Eliminación del usuario del sistema</w:t>
              </w:r>
            </w:ins>
          </w:p>
        </w:tc>
        <w:tc>
          <w:tcPr>
            <w:tcW w:w="561" w:type="dxa"/>
            <w:tcPrChange w:id="2255" w:author="Raul García Fernández" w:date="2017-07-05T19:30:00Z">
              <w:tcPr>
                <w:tcW w:w="561" w:type="dxa"/>
              </w:tcPr>
            </w:tcPrChange>
          </w:tcPr>
          <w:p w14:paraId="3782430B" w14:textId="146FBBC8" w:rsidR="000D35BE" w:rsidRDefault="000D35BE">
            <w:pPr>
              <w:jc w:val="center"/>
              <w:cnfStyle w:val="000000000000" w:firstRow="0" w:lastRow="0" w:firstColumn="0" w:lastColumn="0" w:oddVBand="0" w:evenVBand="0" w:oddHBand="0" w:evenHBand="0" w:firstRowFirstColumn="0" w:firstRowLastColumn="0" w:lastRowFirstColumn="0" w:lastRowLastColumn="0"/>
              <w:rPr>
                <w:ins w:id="2256" w:author="Raul García Fernández" w:date="2017-07-05T19:30:00Z"/>
              </w:rPr>
              <w:pPrChange w:id="2257" w:author="Raul García Fernández" w:date="2017-07-05T19:30:00Z">
                <w:pPr>
                  <w:cnfStyle w:val="000000000000" w:firstRow="0" w:lastRow="0" w:firstColumn="0" w:lastColumn="0" w:oddVBand="0" w:evenVBand="0" w:oddHBand="0" w:evenHBand="0" w:firstRowFirstColumn="0" w:firstRowLastColumn="0" w:lastRowFirstColumn="0" w:lastRowLastColumn="0"/>
                </w:pPr>
              </w:pPrChange>
            </w:pPr>
            <w:ins w:id="2258" w:author="Raul García Fernández" w:date="2017-07-05T19:30:00Z">
              <w:r w:rsidRPr="007809E7">
                <w:rPr>
                  <w:color w:val="00B050"/>
                  <w:rPrChange w:id="2259" w:author="Raul García Fernández" w:date="2017-07-05T19:36:00Z">
                    <w:rPr/>
                  </w:rPrChange>
                </w:rPr>
                <w:t>V</w:t>
              </w:r>
            </w:ins>
          </w:p>
        </w:tc>
      </w:tr>
    </w:tbl>
    <w:p w14:paraId="0F48C760" w14:textId="15233285" w:rsidR="00EE000C" w:rsidRDefault="00EE000C">
      <w:pPr>
        <w:ind w:left="360"/>
        <w:rPr>
          <w:ins w:id="2260" w:author="Raul García Fernández" w:date="2017-07-05T19:19:00Z"/>
        </w:rPr>
        <w:pPrChange w:id="2261" w:author="Raul García Fernández" w:date="2017-07-05T19:19:00Z">
          <w:pPr>
            <w:ind w:firstLine="360"/>
            <w:jc w:val="both"/>
          </w:pPr>
        </w:pPrChange>
      </w:pPr>
    </w:p>
    <w:p w14:paraId="1C385482" w14:textId="6A7652AA" w:rsidR="00EE000C" w:rsidRPr="007809E7" w:rsidRDefault="00EE000C">
      <w:pPr>
        <w:pStyle w:val="Prrafodelista"/>
        <w:numPr>
          <w:ilvl w:val="1"/>
          <w:numId w:val="26"/>
        </w:numPr>
        <w:outlineLvl w:val="1"/>
        <w:rPr>
          <w:ins w:id="2262" w:author="Raul García Fernández" w:date="2017-07-05T19:35:00Z"/>
          <w:b/>
          <w:rPrChange w:id="2263" w:author="Raul García Fernández" w:date="2017-07-05T19:35:00Z">
            <w:rPr>
              <w:ins w:id="2264" w:author="Raul García Fernández" w:date="2017-07-05T19:35:00Z"/>
            </w:rPr>
          </w:rPrChange>
        </w:rPr>
        <w:pPrChange w:id="2265" w:author="Raul García Fernández" w:date="2017-07-05T20:34:00Z">
          <w:pPr>
            <w:ind w:firstLine="360"/>
            <w:jc w:val="both"/>
          </w:pPr>
        </w:pPrChange>
      </w:pPr>
      <w:bookmarkStart w:id="2266" w:name="_Toc487051017"/>
      <w:ins w:id="2267" w:author="Raul García Fernández" w:date="2017-07-05T19:23:00Z">
        <w:r w:rsidRPr="002D4FE7">
          <w:rPr>
            <w:b/>
            <w:rPrChange w:id="2268" w:author="Raul García Fernández" w:date="2017-07-05T19:32:00Z">
              <w:rPr/>
            </w:rPrChange>
          </w:rPr>
          <w:t>Pruebas</w:t>
        </w:r>
      </w:ins>
      <w:ins w:id="2269" w:author="Raul García Fernández" w:date="2017-07-05T19:31:00Z">
        <w:r w:rsidR="002D4FE7" w:rsidRPr="002D4FE7">
          <w:rPr>
            <w:b/>
            <w:rPrChange w:id="2270" w:author="Raul García Fernández" w:date="2017-07-05T19:32:00Z">
              <w:rPr/>
            </w:rPrChange>
          </w:rPr>
          <w:t xml:space="preserve"> sobre proyectos:</w:t>
        </w:r>
      </w:ins>
      <w:bookmarkEnd w:id="2266"/>
      <w:ins w:id="2271" w:author="Raul García Fernández" w:date="2017-07-05T19:23:00Z">
        <w:r w:rsidRPr="002D4FE7">
          <w:rPr>
            <w:b/>
            <w:rPrChange w:id="2272" w:author="Raul García Fernández" w:date="2017-07-05T19:32:00Z">
              <w:rPr/>
            </w:rPrChange>
          </w:rPr>
          <w:br/>
        </w:r>
      </w:ins>
    </w:p>
    <w:p w14:paraId="02052B83" w14:textId="102A7078" w:rsidR="005E5E38" w:rsidRDefault="005E5E38">
      <w:pPr>
        <w:pStyle w:val="Epgrafe"/>
        <w:keepNext/>
        <w:rPr>
          <w:ins w:id="2273" w:author="Raul García Fernández" w:date="2017-07-05T20:42:00Z"/>
        </w:rPr>
        <w:pPrChange w:id="2274" w:author="Raul García Fernández" w:date="2017-07-05T20:42:00Z">
          <w:pPr/>
        </w:pPrChange>
      </w:pPr>
      <w:ins w:id="2275" w:author="Raul García Fernández" w:date="2017-07-05T20:42:00Z">
        <w:r>
          <w:t xml:space="preserve">Tabla </w:t>
        </w:r>
      </w:ins>
      <w:ins w:id="2276" w:author="Raul García Fernández" w:date="2017-07-05T20:46:00Z">
        <w:r>
          <w:fldChar w:fldCharType="begin"/>
        </w:r>
        <w:r>
          <w:instrText xml:space="preserve"> STYLEREF 1 \s </w:instrText>
        </w:r>
      </w:ins>
      <w:r>
        <w:fldChar w:fldCharType="separate"/>
      </w:r>
      <w:r>
        <w:rPr>
          <w:noProof/>
        </w:rPr>
        <w:t>3</w:t>
      </w:r>
      <w:ins w:id="2277" w:author="Raul García Fernández" w:date="2017-07-05T20:46:00Z">
        <w:r>
          <w:fldChar w:fldCharType="end"/>
        </w:r>
        <w:r>
          <w:noBreakHyphen/>
        </w:r>
        <w:r>
          <w:fldChar w:fldCharType="begin"/>
        </w:r>
        <w:r>
          <w:instrText xml:space="preserve"> SEQ Tabla \* ARABIC \s 1 </w:instrText>
        </w:r>
      </w:ins>
      <w:r>
        <w:fldChar w:fldCharType="separate"/>
      </w:r>
      <w:ins w:id="2278" w:author="Raul García Fernández" w:date="2017-07-05T20:46:00Z">
        <w:r>
          <w:rPr>
            <w:noProof/>
          </w:rPr>
          <w:t>5</w:t>
        </w:r>
        <w:r>
          <w:fldChar w:fldCharType="end"/>
        </w:r>
      </w:ins>
      <w:ins w:id="2279" w:author="Raul García Fernández" w:date="2017-07-05T20:42:00Z">
        <w:r>
          <w:t xml:space="preserve"> </w:t>
        </w:r>
        <w:r w:rsidRPr="00A24DF1">
          <w:t xml:space="preserve">ejecución prueba </w:t>
        </w:r>
        <w:r>
          <w:t>2.1</w:t>
        </w:r>
      </w:ins>
    </w:p>
    <w:tbl>
      <w:tblPr>
        <w:tblStyle w:val="GridTable5Dark"/>
        <w:tblW w:w="0" w:type="auto"/>
        <w:tblLook w:val="04A0" w:firstRow="1" w:lastRow="0" w:firstColumn="1" w:lastColumn="0" w:noHBand="0" w:noVBand="1"/>
      </w:tblPr>
      <w:tblGrid>
        <w:gridCol w:w="1020"/>
        <w:gridCol w:w="3795"/>
        <w:gridCol w:w="3685"/>
        <w:gridCol w:w="561"/>
      </w:tblGrid>
      <w:tr w:rsidR="007809E7" w14:paraId="1876B454" w14:textId="77777777" w:rsidTr="009776FD">
        <w:trPr>
          <w:cnfStyle w:val="100000000000" w:firstRow="1" w:lastRow="0" w:firstColumn="0" w:lastColumn="0" w:oddVBand="0" w:evenVBand="0" w:oddHBand="0" w:evenHBand="0" w:firstRowFirstColumn="0" w:firstRowLastColumn="0" w:lastRowFirstColumn="0" w:lastRowLastColumn="0"/>
          <w:ins w:id="2280"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6B143C57" w14:textId="77777777" w:rsidR="007809E7" w:rsidRDefault="007809E7">
            <w:pPr>
              <w:jc w:val="center"/>
              <w:rPr>
                <w:ins w:id="2281" w:author="Raul García Fernández" w:date="2017-07-05T19:35:00Z"/>
              </w:rPr>
              <w:pPrChange w:id="2282" w:author="Raul García Fernández" w:date="2017-07-05T19:38:00Z">
                <w:pPr/>
              </w:pPrChange>
            </w:pPr>
            <w:ins w:id="2283" w:author="Raul García Fernández" w:date="2017-07-05T19:35:00Z">
              <w:r>
                <w:t xml:space="preserve">2.1. </w:t>
              </w:r>
              <w:r w:rsidRPr="00F01E1F">
                <w:rPr>
                  <w:rFonts w:eastAsia="Times New Roman"/>
                  <w:lang w:eastAsia="es-ES"/>
                </w:rPr>
                <w:t>Creación de un proyecto correcto en el sistema</w:t>
              </w:r>
            </w:ins>
          </w:p>
        </w:tc>
        <w:tc>
          <w:tcPr>
            <w:tcW w:w="561" w:type="dxa"/>
          </w:tcPr>
          <w:p w14:paraId="025BD7E9" w14:textId="77777777" w:rsidR="007809E7" w:rsidRDefault="007809E7">
            <w:pPr>
              <w:jc w:val="center"/>
              <w:cnfStyle w:val="100000000000" w:firstRow="1" w:lastRow="0" w:firstColumn="0" w:lastColumn="0" w:oddVBand="0" w:evenVBand="0" w:oddHBand="0" w:evenHBand="0" w:firstRowFirstColumn="0" w:firstRowLastColumn="0" w:lastRowFirstColumn="0" w:lastRowLastColumn="0"/>
              <w:rPr>
                <w:ins w:id="2284" w:author="Raul García Fernández" w:date="2017-07-05T19:35:00Z"/>
              </w:rPr>
              <w:pPrChange w:id="2285" w:author="Raul García Fernández" w:date="2017-07-05T19:38:00Z">
                <w:pPr>
                  <w:cnfStyle w:val="100000000000" w:firstRow="1" w:lastRow="0" w:firstColumn="0" w:lastColumn="0" w:oddVBand="0" w:evenVBand="0" w:oddHBand="0" w:evenHBand="0" w:firstRowFirstColumn="0" w:firstRowLastColumn="0" w:lastRowFirstColumn="0" w:lastRowLastColumn="0"/>
                </w:pPr>
              </w:pPrChange>
            </w:pPr>
          </w:p>
        </w:tc>
      </w:tr>
      <w:tr w:rsidR="007809E7" w14:paraId="403D8EF1" w14:textId="77777777" w:rsidTr="009776FD">
        <w:trPr>
          <w:cnfStyle w:val="000000100000" w:firstRow="0" w:lastRow="0" w:firstColumn="0" w:lastColumn="0" w:oddVBand="0" w:evenVBand="0" w:oddHBand="1" w:evenHBand="0" w:firstRowFirstColumn="0" w:firstRowLastColumn="0" w:lastRowFirstColumn="0" w:lastRowLastColumn="0"/>
          <w:ins w:id="2286"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1CF0B437" w14:textId="77777777" w:rsidR="007809E7" w:rsidRDefault="007809E7">
            <w:pPr>
              <w:jc w:val="center"/>
              <w:rPr>
                <w:ins w:id="2287" w:author="Raul García Fernández" w:date="2017-07-05T19:35:00Z"/>
              </w:rPr>
              <w:pPrChange w:id="2288" w:author="Raul García Fernández" w:date="2017-07-05T19:38:00Z">
                <w:pPr/>
              </w:pPrChange>
            </w:pPr>
            <w:ins w:id="2289" w:author="Raul García Fernández" w:date="2017-07-05T19:35:00Z">
              <w:r>
                <w:t>Caso Base</w:t>
              </w:r>
            </w:ins>
          </w:p>
        </w:tc>
        <w:tc>
          <w:tcPr>
            <w:tcW w:w="3795" w:type="dxa"/>
            <w:tcBorders>
              <w:top w:val="single" w:sz="4" w:space="0" w:color="auto"/>
              <w:bottom w:val="single" w:sz="4" w:space="0" w:color="auto"/>
              <w:right w:val="single" w:sz="4" w:space="0" w:color="auto"/>
            </w:tcBorders>
          </w:tcPr>
          <w:p w14:paraId="593E6737"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290" w:author="Raul García Fernández" w:date="2017-07-05T19:35:00Z"/>
              </w:rPr>
              <w:pPrChange w:id="2291"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292" w:author="Raul García Fernández" w:date="2017-07-05T19:35:00Z">
              <w:r>
                <w:t>Salida esperada</w:t>
              </w:r>
            </w:ins>
          </w:p>
        </w:tc>
        <w:tc>
          <w:tcPr>
            <w:tcW w:w="3685" w:type="dxa"/>
            <w:tcBorders>
              <w:top w:val="single" w:sz="4" w:space="0" w:color="auto"/>
              <w:left w:val="single" w:sz="4" w:space="0" w:color="auto"/>
              <w:bottom w:val="single" w:sz="4" w:space="0" w:color="auto"/>
              <w:right w:val="single" w:sz="4" w:space="0" w:color="auto"/>
            </w:tcBorders>
          </w:tcPr>
          <w:p w14:paraId="4A0A7C86"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293" w:author="Raul García Fernández" w:date="2017-07-05T19:35:00Z"/>
              </w:rPr>
              <w:pPrChange w:id="2294"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295" w:author="Raul García Fernández" w:date="2017-07-05T19:35: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0F580ED4"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296" w:author="Raul García Fernández" w:date="2017-07-05T19:35:00Z"/>
              </w:rPr>
              <w:pPrChange w:id="2297"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p>
        </w:tc>
      </w:tr>
      <w:tr w:rsidR="007809E7" w14:paraId="1506F918" w14:textId="77777777" w:rsidTr="009776FD">
        <w:trPr>
          <w:ins w:id="2298"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14A188AC" w14:textId="77777777" w:rsidR="007809E7" w:rsidRDefault="007809E7">
            <w:pPr>
              <w:jc w:val="center"/>
              <w:rPr>
                <w:ins w:id="2299" w:author="Raul García Fernández" w:date="2017-07-05T19:35:00Z"/>
              </w:rPr>
              <w:pPrChange w:id="2300" w:author="Raul García Fernández" w:date="2017-07-05T19:38:00Z">
                <w:pPr/>
              </w:pPrChange>
            </w:pPr>
            <w:ins w:id="2301" w:author="Raul García Fernández" w:date="2017-07-05T19:35:00Z">
              <w:r>
                <w:t>1</w:t>
              </w:r>
            </w:ins>
          </w:p>
        </w:tc>
        <w:tc>
          <w:tcPr>
            <w:tcW w:w="3795" w:type="dxa"/>
            <w:tcBorders>
              <w:top w:val="single" w:sz="4" w:space="0" w:color="auto"/>
              <w:bottom w:val="single" w:sz="4" w:space="0" w:color="auto"/>
            </w:tcBorders>
          </w:tcPr>
          <w:p w14:paraId="1404EF27" w14:textId="77777777" w:rsidR="007809E7" w:rsidRDefault="007809E7">
            <w:pPr>
              <w:jc w:val="center"/>
              <w:cnfStyle w:val="000000000000" w:firstRow="0" w:lastRow="0" w:firstColumn="0" w:lastColumn="0" w:oddVBand="0" w:evenVBand="0" w:oddHBand="0" w:evenHBand="0" w:firstRowFirstColumn="0" w:firstRowLastColumn="0" w:lastRowFirstColumn="0" w:lastRowLastColumn="0"/>
              <w:rPr>
                <w:ins w:id="2302" w:author="Raul García Fernández" w:date="2017-07-05T19:35:00Z"/>
              </w:rPr>
              <w:pPrChange w:id="2303"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04" w:author="Raul García Fernández" w:date="2017-07-05T19:35:00Z">
              <w:r>
                <w:t>Creación de un proyecto en el sistema</w:t>
              </w:r>
            </w:ins>
          </w:p>
        </w:tc>
        <w:tc>
          <w:tcPr>
            <w:tcW w:w="3685" w:type="dxa"/>
            <w:tcBorders>
              <w:top w:val="single" w:sz="4" w:space="0" w:color="auto"/>
              <w:bottom w:val="single" w:sz="4" w:space="0" w:color="auto"/>
            </w:tcBorders>
          </w:tcPr>
          <w:p w14:paraId="1C575548" w14:textId="77777777" w:rsidR="007809E7" w:rsidRDefault="007809E7">
            <w:pPr>
              <w:jc w:val="center"/>
              <w:cnfStyle w:val="000000000000" w:firstRow="0" w:lastRow="0" w:firstColumn="0" w:lastColumn="0" w:oddVBand="0" w:evenVBand="0" w:oddHBand="0" w:evenHBand="0" w:firstRowFirstColumn="0" w:firstRowLastColumn="0" w:lastRowFirstColumn="0" w:lastRowLastColumn="0"/>
              <w:rPr>
                <w:ins w:id="2305" w:author="Raul García Fernández" w:date="2017-07-05T19:35:00Z"/>
              </w:rPr>
              <w:pPrChange w:id="2306"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07" w:author="Raul García Fernández" w:date="2017-07-05T19:35:00Z">
              <w:r>
                <w:t>Creación de un proyecto en el sistema</w:t>
              </w:r>
            </w:ins>
          </w:p>
        </w:tc>
        <w:tc>
          <w:tcPr>
            <w:tcW w:w="561" w:type="dxa"/>
          </w:tcPr>
          <w:p w14:paraId="5D6F61C7" w14:textId="77777777" w:rsidR="007809E7" w:rsidRDefault="007809E7">
            <w:pPr>
              <w:jc w:val="center"/>
              <w:cnfStyle w:val="000000000000" w:firstRow="0" w:lastRow="0" w:firstColumn="0" w:lastColumn="0" w:oddVBand="0" w:evenVBand="0" w:oddHBand="0" w:evenHBand="0" w:firstRowFirstColumn="0" w:firstRowLastColumn="0" w:lastRowFirstColumn="0" w:lastRowLastColumn="0"/>
              <w:rPr>
                <w:ins w:id="2308" w:author="Raul García Fernández" w:date="2017-07-05T19:35:00Z"/>
              </w:rPr>
              <w:pPrChange w:id="2309"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10" w:author="Raul García Fernández" w:date="2017-07-05T19:35:00Z">
              <w:r w:rsidRPr="007809E7">
                <w:rPr>
                  <w:color w:val="00B050"/>
                  <w:rPrChange w:id="2311" w:author="Raul García Fernández" w:date="2017-07-05T19:36:00Z">
                    <w:rPr/>
                  </w:rPrChange>
                </w:rPr>
                <w:t>V</w:t>
              </w:r>
            </w:ins>
          </w:p>
        </w:tc>
      </w:tr>
      <w:tr w:rsidR="007809E7" w14:paraId="3C286C8E" w14:textId="77777777" w:rsidTr="009776FD">
        <w:trPr>
          <w:cnfStyle w:val="000000100000" w:firstRow="0" w:lastRow="0" w:firstColumn="0" w:lastColumn="0" w:oddVBand="0" w:evenVBand="0" w:oddHBand="1" w:evenHBand="0" w:firstRowFirstColumn="0" w:firstRowLastColumn="0" w:lastRowFirstColumn="0" w:lastRowLastColumn="0"/>
          <w:ins w:id="2312"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478ED37A" w14:textId="77777777" w:rsidR="007809E7" w:rsidRDefault="007809E7">
            <w:pPr>
              <w:jc w:val="center"/>
              <w:rPr>
                <w:ins w:id="2313" w:author="Raul García Fernández" w:date="2017-07-05T19:35:00Z"/>
              </w:rPr>
              <w:pPrChange w:id="2314" w:author="Raul García Fernández" w:date="2017-07-05T19:38:00Z">
                <w:pPr/>
              </w:pPrChange>
            </w:pPr>
            <w:ins w:id="2315" w:author="Raul García Fernández" w:date="2017-07-05T19:35:00Z">
              <w:r>
                <w:t>2</w:t>
              </w:r>
            </w:ins>
          </w:p>
        </w:tc>
        <w:tc>
          <w:tcPr>
            <w:tcW w:w="3795" w:type="dxa"/>
            <w:tcBorders>
              <w:top w:val="single" w:sz="4" w:space="0" w:color="auto"/>
              <w:bottom w:val="single" w:sz="4" w:space="0" w:color="auto"/>
            </w:tcBorders>
          </w:tcPr>
          <w:p w14:paraId="4D53CD48"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16" w:author="Raul García Fernández" w:date="2017-07-05T19:35:00Z"/>
              </w:rPr>
              <w:pPrChange w:id="2317"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18" w:author="Raul García Fernández" w:date="2017-07-05T19:35:00Z">
              <w:r>
                <w:t>Creación de un proyecto en el sistema</w:t>
              </w:r>
            </w:ins>
          </w:p>
        </w:tc>
        <w:tc>
          <w:tcPr>
            <w:tcW w:w="3685" w:type="dxa"/>
            <w:tcBorders>
              <w:top w:val="single" w:sz="4" w:space="0" w:color="auto"/>
              <w:bottom w:val="single" w:sz="4" w:space="0" w:color="auto"/>
            </w:tcBorders>
          </w:tcPr>
          <w:p w14:paraId="22F71475"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19" w:author="Raul García Fernández" w:date="2017-07-05T19:35:00Z"/>
              </w:rPr>
              <w:pPrChange w:id="2320"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21" w:author="Raul García Fernández" w:date="2017-07-05T19:35:00Z">
              <w:r>
                <w:t>Creación de un proyecto en el sistema</w:t>
              </w:r>
            </w:ins>
          </w:p>
        </w:tc>
        <w:tc>
          <w:tcPr>
            <w:tcW w:w="561" w:type="dxa"/>
          </w:tcPr>
          <w:p w14:paraId="7BD8830C"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22" w:author="Raul García Fernández" w:date="2017-07-05T19:35:00Z"/>
              </w:rPr>
              <w:pPrChange w:id="2323"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24" w:author="Raul García Fernández" w:date="2017-07-05T19:35:00Z">
              <w:r w:rsidRPr="007809E7">
                <w:rPr>
                  <w:color w:val="00B050"/>
                  <w:rPrChange w:id="2325" w:author="Raul García Fernández" w:date="2017-07-05T19:36:00Z">
                    <w:rPr/>
                  </w:rPrChange>
                </w:rPr>
                <w:t>V</w:t>
              </w:r>
            </w:ins>
          </w:p>
        </w:tc>
      </w:tr>
      <w:tr w:rsidR="007809E7" w14:paraId="46DAE93E" w14:textId="77777777" w:rsidTr="009776FD">
        <w:trPr>
          <w:ins w:id="2326"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75D94D8A" w14:textId="77777777" w:rsidR="007809E7" w:rsidRDefault="007809E7">
            <w:pPr>
              <w:jc w:val="center"/>
              <w:rPr>
                <w:ins w:id="2327" w:author="Raul García Fernández" w:date="2017-07-05T19:35:00Z"/>
              </w:rPr>
              <w:pPrChange w:id="2328" w:author="Raul García Fernández" w:date="2017-07-05T19:38:00Z">
                <w:pPr/>
              </w:pPrChange>
            </w:pPr>
            <w:ins w:id="2329" w:author="Raul García Fernández" w:date="2017-07-05T19:35:00Z">
              <w:r>
                <w:t>3</w:t>
              </w:r>
            </w:ins>
          </w:p>
        </w:tc>
        <w:tc>
          <w:tcPr>
            <w:tcW w:w="3795" w:type="dxa"/>
            <w:tcBorders>
              <w:top w:val="single" w:sz="4" w:space="0" w:color="auto"/>
              <w:bottom w:val="single" w:sz="4" w:space="0" w:color="auto"/>
            </w:tcBorders>
          </w:tcPr>
          <w:p w14:paraId="2C808BB0" w14:textId="77777777" w:rsidR="007809E7" w:rsidRDefault="007809E7">
            <w:pPr>
              <w:jc w:val="center"/>
              <w:cnfStyle w:val="000000000000" w:firstRow="0" w:lastRow="0" w:firstColumn="0" w:lastColumn="0" w:oddVBand="0" w:evenVBand="0" w:oddHBand="0" w:evenHBand="0" w:firstRowFirstColumn="0" w:firstRowLastColumn="0" w:lastRowFirstColumn="0" w:lastRowLastColumn="0"/>
              <w:rPr>
                <w:ins w:id="2330" w:author="Raul García Fernández" w:date="2017-07-05T19:35:00Z"/>
              </w:rPr>
              <w:pPrChange w:id="2331"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32" w:author="Raul García Fernández" w:date="2017-07-05T19:35:00Z">
              <w:r>
                <w:t>Fallo en la creación del proyecto</w:t>
              </w:r>
            </w:ins>
          </w:p>
        </w:tc>
        <w:tc>
          <w:tcPr>
            <w:tcW w:w="3685" w:type="dxa"/>
            <w:tcBorders>
              <w:top w:val="single" w:sz="4" w:space="0" w:color="auto"/>
              <w:bottom w:val="single" w:sz="4" w:space="0" w:color="auto"/>
            </w:tcBorders>
          </w:tcPr>
          <w:p w14:paraId="5A7BAFC9" w14:textId="31E077BD" w:rsidR="007809E7" w:rsidRDefault="00966D1E">
            <w:pPr>
              <w:jc w:val="center"/>
              <w:cnfStyle w:val="000000000000" w:firstRow="0" w:lastRow="0" w:firstColumn="0" w:lastColumn="0" w:oddVBand="0" w:evenVBand="0" w:oddHBand="0" w:evenHBand="0" w:firstRowFirstColumn="0" w:firstRowLastColumn="0" w:lastRowFirstColumn="0" w:lastRowLastColumn="0"/>
              <w:rPr>
                <w:ins w:id="2333" w:author="Raul García Fernández" w:date="2017-07-05T19:35:00Z"/>
              </w:rPr>
              <w:pPrChange w:id="2334"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35" w:author="Raul García Fernández" w:date="2017-07-05T19:41:00Z">
              <w:r>
                <w:t>Creación de proyecto duplicado</w:t>
              </w:r>
            </w:ins>
          </w:p>
        </w:tc>
        <w:tc>
          <w:tcPr>
            <w:tcW w:w="561" w:type="dxa"/>
          </w:tcPr>
          <w:p w14:paraId="56138B7C" w14:textId="77777777" w:rsidR="007809E7" w:rsidRDefault="007809E7">
            <w:pPr>
              <w:jc w:val="center"/>
              <w:cnfStyle w:val="000000000000" w:firstRow="0" w:lastRow="0" w:firstColumn="0" w:lastColumn="0" w:oddVBand="0" w:evenVBand="0" w:oddHBand="0" w:evenHBand="0" w:firstRowFirstColumn="0" w:firstRowLastColumn="0" w:lastRowFirstColumn="0" w:lastRowLastColumn="0"/>
              <w:rPr>
                <w:ins w:id="2336" w:author="Raul García Fernández" w:date="2017-07-05T19:35:00Z"/>
              </w:rPr>
              <w:pPrChange w:id="2337"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38" w:author="Raul García Fernández" w:date="2017-07-05T19:35:00Z">
              <w:r w:rsidRPr="007809E7">
                <w:rPr>
                  <w:color w:val="FF0000"/>
                  <w:rPrChange w:id="2339" w:author="Raul García Fernández" w:date="2017-07-05T19:36:00Z">
                    <w:rPr/>
                  </w:rPrChange>
                </w:rPr>
                <w:t>X</w:t>
              </w:r>
            </w:ins>
          </w:p>
        </w:tc>
      </w:tr>
      <w:tr w:rsidR="007809E7" w14:paraId="0742AFF6" w14:textId="77777777" w:rsidTr="009776FD">
        <w:trPr>
          <w:cnfStyle w:val="000000100000" w:firstRow="0" w:lastRow="0" w:firstColumn="0" w:lastColumn="0" w:oddVBand="0" w:evenVBand="0" w:oddHBand="1" w:evenHBand="0" w:firstRowFirstColumn="0" w:firstRowLastColumn="0" w:lastRowFirstColumn="0" w:lastRowLastColumn="0"/>
          <w:ins w:id="2340"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732B727" w14:textId="77777777" w:rsidR="007809E7" w:rsidRDefault="007809E7">
            <w:pPr>
              <w:jc w:val="center"/>
              <w:rPr>
                <w:ins w:id="2341" w:author="Raul García Fernández" w:date="2017-07-05T19:35:00Z"/>
              </w:rPr>
              <w:pPrChange w:id="2342" w:author="Raul García Fernández" w:date="2017-07-05T19:38:00Z">
                <w:pPr/>
              </w:pPrChange>
            </w:pPr>
            <w:ins w:id="2343" w:author="Raul García Fernández" w:date="2017-07-05T19:35:00Z">
              <w:r>
                <w:t>4</w:t>
              </w:r>
            </w:ins>
          </w:p>
        </w:tc>
        <w:tc>
          <w:tcPr>
            <w:tcW w:w="3795" w:type="dxa"/>
            <w:tcBorders>
              <w:top w:val="single" w:sz="4" w:space="0" w:color="auto"/>
            </w:tcBorders>
          </w:tcPr>
          <w:p w14:paraId="4FA945E2"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44" w:author="Raul García Fernández" w:date="2017-07-05T19:35:00Z"/>
              </w:rPr>
              <w:pPrChange w:id="2345"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46" w:author="Raul García Fernández" w:date="2017-07-05T19:35:00Z">
              <w:r>
                <w:t>Fallo en la creación del proyecto</w:t>
              </w:r>
            </w:ins>
          </w:p>
        </w:tc>
        <w:tc>
          <w:tcPr>
            <w:tcW w:w="3685" w:type="dxa"/>
            <w:tcBorders>
              <w:top w:val="single" w:sz="4" w:space="0" w:color="auto"/>
            </w:tcBorders>
          </w:tcPr>
          <w:p w14:paraId="2BEACC77" w14:textId="39C712CD" w:rsidR="007809E7" w:rsidRDefault="00966D1E">
            <w:pPr>
              <w:jc w:val="center"/>
              <w:cnfStyle w:val="000000100000" w:firstRow="0" w:lastRow="0" w:firstColumn="0" w:lastColumn="0" w:oddVBand="0" w:evenVBand="0" w:oddHBand="1" w:evenHBand="0" w:firstRowFirstColumn="0" w:firstRowLastColumn="0" w:lastRowFirstColumn="0" w:lastRowLastColumn="0"/>
              <w:rPr>
                <w:ins w:id="2347" w:author="Raul García Fernández" w:date="2017-07-05T19:35:00Z"/>
              </w:rPr>
              <w:pPrChange w:id="2348"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49" w:author="Raul García Fernández" w:date="2017-07-05T19:41:00Z">
              <w:r>
                <w:t>Creación de proyecto duplicado</w:t>
              </w:r>
            </w:ins>
          </w:p>
        </w:tc>
        <w:tc>
          <w:tcPr>
            <w:tcW w:w="561" w:type="dxa"/>
          </w:tcPr>
          <w:p w14:paraId="69B2B124"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50" w:author="Raul García Fernández" w:date="2017-07-05T19:35:00Z"/>
              </w:rPr>
              <w:pPrChange w:id="2351"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52" w:author="Raul García Fernández" w:date="2017-07-05T19:35:00Z">
              <w:r w:rsidRPr="007809E7">
                <w:rPr>
                  <w:color w:val="FF0000"/>
                  <w:rPrChange w:id="2353" w:author="Raul García Fernández" w:date="2017-07-05T19:36:00Z">
                    <w:rPr/>
                  </w:rPrChange>
                </w:rPr>
                <w:t>X</w:t>
              </w:r>
            </w:ins>
          </w:p>
        </w:tc>
      </w:tr>
    </w:tbl>
    <w:p w14:paraId="4B95EB56" w14:textId="7E6EC074" w:rsidR="007809E7" w:rsidRDefault="007809E7">
      <w:pPr>
        <w:rPr>
          <w:ins w:id="2354" w:author="Raul García Fernández" w:date="2017-07-05T19:35:00Z"/>
        </w:rPr>
        <w:pPrChange w:id="2355" w:author="Raul García Fernández" w:date="2017-07-05T19:35:00Z">
          <w:pPr>
            <w:ind w:firstLine="360"/>
            <w:jc w:val="both"/>
          </w:pPr>
        </w:pPrChange>
      </w:pPr>
    </w:p>
    <w:p w14:paraId="6126A9F0" w14:textId="4AE6198C" w:rsidR="005E5E38" w:rsidRDefault="005E5E38">
      <w:pPr>
        <w:pStyle w:val="Epgrafe"/>
        <w:keepNext/>
        <w:rPr>
          <w:ins w:id="2356" w:author="Raul García Fernández" w:date="2017-07-05T20:43:00Z"/>
        </w:rPr>
        <w:pPrChange w:id="2357" w:author="Raul García Fernández" w:date="2017-07-05T20:43:00Z">
          <w:pPr/>
        </w:pPrChange>
      </w:pPr>
      <w:ins w:id="2358" w:author="Raul García Fernández" w:date="2017-07-05T20:43:00Z">
        <w:r>
          <w:t xml:space="preserve">Tabla </w:t>
        </w:r>
      </w:ins>
      <w:ins w:id="2359" w:author="Raul García Fernández" w:date="2017-07-05T20:46:00Z">
        <w:r>
          <w:fldChar w:fldCharType="begin"/>
        </w:r>
        <w:r>
          <w:instrText xml:space="preserve"> STYLEREF 1 \s </w:instrText>
        </w:r>
      </w:ins>
      <w:r>
        <w:fldChar w:fldCharType="separate"/>
      </w:r>
      <w:r>
        <w:rPr>
          <w:noProof/>
        </w:rPr>
        <w:t>3</w:t>
      </w:r>
      <w:ins w:id="2360" w:author="Raul García Fernández" w:date="2017-07-05T20:46:00Z">
        <w:r>
          <w:fldChar w:fldCharType="end"/>
        </w:r>
        <w:r>
          <w:noBreakHyphen/>
        </w:r>
        <w:r>
          <w:fldChar w:fldCharType="begin"/>
        </w:r>
        <w:r>
          <w:instrText xml:space="preserve"> SEQ Tabla \* ARABIC \s 1 </w:instrText>
        </w:r>
      </w:ins>
      <w:r>
        <w:fldChar w:fldCharType="separate"/>
      </w:r>
      <w:ins w:id="2361" w:author="Raul García Fernández" w:date="2017-07-05T20:46:00Z">
        <w:r>
          <w:rPr>
            <w:noProof/>
          </w:rPr>
          <w:t>6</w:t>
        </w:r>
        <w:r>
          <w:fldChar w:fldCharType="end"/>
        </w:r>
      </w:ins>
      <w:ins w:id="2362" w:author="Raul García Fernández" w:date="2017-07-05T20:43:00Z">
        <w:r>
          <w:t xml:space="preserve"> </w:t>
        </w:r>
        <w:r w:rsidRPr="00FB7E98">
          <w:t xml:space="preserve">ejecución prueba </w:t>
        </w:r>
        <w:r>
          <w:t>2.3</w:t>
        </w:r>
      </w:ins>
    </w:p>
    <w:tbl>
      <w:tblPr>
        <w:tblStyle w:val="GridTable5Dark"/>
        <w:tblW w:w="0" w:type="auto"/>
        <w:tblLook w:val="04A0" w:firstRow="1" w:lastRow="0" w:firstColumn="1" w:lastColumn="0" w:noHBand="0" w:noVBand="1"/>
      </w:tblPr>
      <w:tblGrid>
        <w:gridCol w:w="1020"/>
        <w:gridCol w:w="3795"/>
        <w:gridCol w:w="3685"/>
        <w:gridCol w:w="561"/>
        <w:tblGridChange w:id="2363">
          <w:tblGrid>
            <w:gridCol w:w="1020"/>
            <w:gridCol w:w="3795"/>
            <w:gridCol w:w="3685"/>
            <w:gridCol w:w="561"/>
          </w:tblGrid>
        </w:tblGridChange>
      </w:tblGrid>
      <w:tr w:rsidR="007809E7" w14:paraId="605A1EF1" w14:textId="77777777" w:rsidTr="009776FD">
        <w:trPr>
          <w:cnfStyle w:val="100000000000" w:firstRow="1" w:lastRow="0" w:firstColumn="0" w:lastColumn="0" w:oddVBand="0" w:evenVBand="0" w:oddHBand="0" w:evenHBand="0" w:firstRowFirstColumn="0" w:firstRowLastColumn="0" w:lastRowFirstColumn="0" w:lastRowLastColumn="0"/>
          <w:ins w:id="2364"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3973B5B1" w14:textId="14BC6FDD" w:rsidR="007809E7" w:rsidRDefault="007809E7">
            <w:pPr>
              <w:jc w:val="center"/>
              <w:rPr>
                <w:ins w:id="2365" w:author="Raul García Fernández" w:date="2017-07-05T19:35:00Z"/>
              </w:rPr>
              <w:pPrChange w:id="2366" w:author="Raul García Fernández" w:date="2017-07-05T19:38:00Z">
                <w:pPr/>
              </w:pPrChange>
            </w:pPr>
            <w:ins w:id="2367" w:author="Raul García Fernández" w:date="2017-07-05T19:37:00Z">
              <w:r>
                <w:t xml:space="preserve">2.3. </w:t>
              </w:r>
              <w:r w:rsidRPr="007809E7">
                <w:rPr>
                  <w:rPrChange w:id="2368" w:author="Raul García Fernández" w:date="2017-07-05T19:37:00Z">
                    <w:rPr>
                      <w:u w:val="single"/>
                    </w:rPr>
                  </w:rPrChange>
                </w:rPr>
                <w:t>Modificación de un proyecto</w:t>
              </w:r>
            </w:ins>
          </w:p>
        </w:tc>
        <w:tc>
          <w:tcPr>
            <w:tcW w:w="561" w:type="dxa"/>
          </w:tcPr>
          <w:p w14:paraId="270E081E" w14:textId="77777777" w:rsidR="007809E7" w:rsidRDefault="007809E7">
            <w:pPr>
              <w:jc w:val="center"/>
              <w:cnfStyle w:val="100000000000" w:firstRow="1" w:lastRow="0" w:firstColumn="0" w:lastColumn="0" w:oddVBand="0" w:evenVBand="0" w:oddHBand="0" w:evenHBand="0" w:firstRowFirstColumn="0" w:firstRowLastColumn="0" w:lastRowFirstColumn="0" w:lastRowLastColumn="0"/>
              <w:rPr>
                <w:ins w:id="2369" w:author="Raul García Fernández" w:date="2017-07-05T19:35:00Z"/>
              </w:rPr>
              <w:pPrChange w:id="2370" w:author="Raul García Fernández" w:date="2017-07-05T19:38:00Z">
                <w:pPr>
                  <w:cnfStyle w:val="100000000000" w:firstRow="1" w:lastRow="0" w:firstColumn="0" w:lastColumn="0" w:oddVBand="0" w:evenVBand="0" w:oddHBand="0" w:evenHBand="0" w:firstRowFirstColumn="0" w:firstRowLastColumn="0" w:lastRowFirstColumn="0" w:lastRowLastColumn="0"/>
                </w:pPr>
              </w:pPrChange>
            </w:pPr>
          </w:p>
        </w:tc>
      </w:tr>
      <w:tr w:rsidR="007809E7" w14:paraId="264FA4F5" w14:textId="77777777" w:rsidTr="009776FD">
        <w:trPr>
          <w:cnfStyle w:val="000000100000" w:firstRow="0" w:lastRow="0" w:firstColumn="0" w:lastColumn="0" w:oddVBand="0" w:evenVBand="0" w:oddHBand="1" w:evenHBand="0" w:firstRowFirstColumn="0" w:firstRowLastColumn="0" w:lastRowFirstColumn="0" w:lastRowLastColumn="0"/>
          <w:ins w:id="2371"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7C61FEA8" w14:textId="77777777" w:rsidR="007809E7" w:rsidRDefault="007809E7">
            <w:pPr>
              <w:jc w:val="center"/>
              <w:rPr>
                <w:ins w:id="2372" w:author="Raul García Fernández" w:date="2017-07-05T19:35:00Z"/>
              </w:rPr>
              <w:pPrChange w:id="2373" w:author="Raul García Fernández" w:date="2017-07-05T19:38:00Z">
                <w:pPr/>
              </w:pPrChange>
            </w:pPr>
            <w:ins w:id="2374" w:author="Raul García Fernández" w:date="2017-07-05T19:35:00Z">
              <w:r>
                <w:t>Caso Base</w:t>
              </w:r>
            </w:ins>
          </w:p>
        </w:tc>
        <w:tc>
          <w:tcPr>
            <w:tcW w:w="3795" w:type="dxa"/>
            <w:tcBorders>
              <w:top w:val="single" w:sz="4" w:space="0" w:color="auto"/>
              <w:bottom w:val="single" w:sz="4" w:space="0" w:color="auto"/>
              <w:right w:val="single" w:sz="4" w:space="0" w:color="auto"/>
            </w:tcBorders>
          </w:tcPr>
          <w:p w14:paraId="56735D94"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75" w:author="Raul García Fernández" w:date="2017-07-05T19:35:00Z"/>
              </w:rPr>
              <w:pPrChange w:id="2376"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77" w:author="Raul García Fernández" w:date="2017-07-05T19:35:00Z">
              <w:r>
                <w:t>Salida esperada</w:t>
              </w:r>
            </w:ins>
          </w:p>
        </w:tc>
        <w:tc>
          <w:tcPr>
            <w:tcW w:w="3685" w:type="dxa"/>
            <w:tcBorders>
              <w:top w:val="single" w:sz="4" w:space="0" w:color="auto"/>
              <w:left w:val="single" w:sz="4" w:space="0" w:color="auto"/>
              <w:bottom w:val="single" w:sz="4" w:space="0" w:color="auto"/>
              <w:right w:val="single" w:sz="4" w:space="0" w:color="auto"/>
            </w:tcBorders>
          </w:tcPr>
          <w:p w14:paraId="22D9DBFF"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78" w:author="Raul García Fernández" w:date="2017-07-05T19:35:00Z"/>
              </w:rPr>
              <w:pPrChange w:id="2379"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380" w:author="Raul García Fernández" w:date="2017-07-05T19:35: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1AD98853"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381" w:author="Raul García Fernández" w:date="2017-07-05T19:35:00Z"/>
              </w:rPr>
              <w:pPrChange w:id="2382"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p>
        </w:tc>
      </w:tr>
      <w:tr w:rsidR="007809E7" w14:paraId="1EFCCB6F" w14:textId="77777777" w:rsidTr="007809E7">
        <w:tblPrEx>
          <w:tblW w:w="0" w:type="auto"/>
          <w:tblPrExChange w:id="2383" w:author="Raul García Fernández" w:date="2017-07-05T19:37:00Z">
            <w:tblPrEx>
              <w:tblW w:w="0" w:type="auto"/>
            </w:tblPrEx>
          </w:tblPrExChange>
        </w:tblPrEx>
        <w:trPr>
          <w:ins w:id="2384"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385" w:author="Raul García Fernández" w:date="2017-07-05T19:37:00Z">
              <w:tcPr>
                <w:tcW w:w="1020" w:type="dxa"/>
                <w:tcBorders>
                  <w:top w:val="single" w:sz="4" w:space="0" w:color="auto"/>
                </w:tcBorders>
              </w:tcPr>
            </w:tcPrChange>
          </w:tcPr>
          <w:p w14:paraId="58780572" w14:textId="61F93947" w:rsidR="007809E7" w:rsidRDefault="007809E7">
            <w:pPr>
              <w:jc w:val="center"/>
              <w:rPr>
                <w:ins w:id="2386" w:author="Raul García Fernández" w:date="2017-07-05T19:35:00Z"/>
              </w:rPr>
              <w:pPrChange w:id="2387" w:author="Raul García Fernández" w:date="2017-07-05T19:38:00Z">
                <w:pPr/>
              </w:pPrChange>
            </w:pPr>
            <w:ins w:id="2388" w:author="Raul García Fernández" w:date="2017-07-05T19:37:00Z">
              <w:r>
                <w:t>1</w:t>
              </w:r>
            </w:ins>
          </w:p>
        </w:tc>
        <w:tc>
          <w:tcPr>
            <w:tcW w:w="3795" w:type="dxa"/>
            <w:tcBorders>
              <w:top w:val="single" w:sz="4" w:space="0" w:color="auto"/>
              <w:bottom w:val="single" w:sz="4" w:space="0" w:color="auto"/>
            </w:tcBorders>
            <w:tcPrChange w:id="2389" w:author="Raul García Fernández" w:date="2017-07-05T19:37:00Z">
              <w:tcPr>
                <w:tcW w:w="3795" w:type="dxa"/>
                <w:tcBorders>
                  <w:top w:val="single" w:sz="4" w:space="0" w:color="auto"/>
                </w:tcBorders>
              </w:tcPr>
            </w:tcPrChange>
          </w:tcPr>
          <w:p w14:paraId="0F75DA55" w14:textId="6244C507" w:rsidR="007809E7" w:rsidRDefault="007809E7">
            <w:pPr>
              <w:jc w:val="center"/>
              <w:cnfStyle w:val="000000000000" w:firstRow="0" w:lastRow="0" w:firstColumn="0" w:lastColumn="0" w:oddVBand="0" w:evenVBand="0" w:oddHBand="0" w:evenHBand="0" w:firstRowFirstColumn="0" w:firstRowLastColumn="0" w:lastRowFirstColumn="0" w:lastRowLastColumn="0"/>
              <w:rPr>
                <w:ins w:id="2390" w:author="Raul García Fernández" w:date="2017-07-05T19:35:00Z"/>
              </w:rPr>
              <w:pPrChange w:id="2391"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92" w:author="Raul García Fernández" w:date="2017-07-05T19:37:00Z">
              <w:r>
                <w:t>Modificación del proyecto</w:t>
              </w:r>
            </w:ins>
          </w:p>
        </w:tc>
        <w:tc>
          <w:tcPr>
            <w:tcW w:w="3685" w:type="dxa"/>
            <w:tcBorders>
              <w:top w:val="single" w:sz="4" w:space="0" w:color="auto"/>
              <w:bottom w:val="single" w:sz="4" w:space="0" w:color="auto"/>
            </w:tcBorders>
            <w:tcPrChange w:id="2393" w:author="Raul García Fernández" w:date="2017-07-05T19:37:00Z">
              <w:tcPr>
                <w:tcW w:w="3685" w:type="dxa"/>
                <w:tcBorders>
                  <w:top w:val="single" w:sz="4" w:space="0" w:color="auto"/>
                </w:tcBorders>
              </w:tcPr>
            </w:tcPrChange>
          </w:tcPr>
          <w:p w14:paraId="3745A248" w14:textId="22875E01" w:rsidR="007809E7" w:rsidRDefault="007809E7">
            <w:pPr>
              <w:jc w:val="center"/>
              <w:cnfStyle w:val="000000000000" w:firstRow="0" w:lastRow="0" w:firstColumn="0" w:lastColumn="0" w:oddVBand="0" w:evenVBand="0" w:oddHBand="0" w:evenHBand="0" w:firstRowFirstColumn="0" w:firstRowLastColumn="0" w:lastRowFirstColumn="0" w:lastRowLastColumn="0"/>
              <w:rPr>
                <w:ins w:id="2394" w:author="Raul García Fernández" w:date="2017-07-05T19:35:00Z"/>
              </w:rPr>
              <w:pPrChange w:id="2395"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396" w:author="Raul García Fernández" w:date="2017-07-05T19:37:00Z">
              <w:r>
                <w:t>Modificación del proyecto</w:t>
              </w:r>
            </w:ins>
          </w:p>
        </w:tc>
        <w:tc>
          <w:tcPr>
            <w:tcW w:w="561" w:type="dxa"/>
            <w:tcPrChange w:id="2397" w:author="Raul García Fernández" w:date="2017-07-05T19:37:00Z">
              <w:tcPr>
                <w:tcW w:w="561" w:type="dxa"/>
              </w:tcPr>
            </w:tcPrChange>
          </w:tcPr>
          <w:p w14:paraId="056F6EDD" w14:textId="256E098B" w:rsidR="007809E7" w:rsidRDefault="007809E7">
            <w:pPr>
              <w:jc w:val="center"/>
              <w:cnfStyle w:val="000000000000" w:firstRow="0" w:lastRow="0" w:firstColumn="0" w:lastColumn="0" w:oddVBand="0" w:evenVBand="0" w:oddHBand="0" w:evenHBand="0" w:firstRowFirstColumn="0" w:firstRowLastColumn="0" w:lastRowFirstColumn="0" w:lastRowLastColumn="0"/>
              <w:rPr>
                <w:ins w:id="2398" w:author="Raul García Fernández" w:date="2017-07-05T19:35:00Z"/>
              </w:rPr>
              <w:pPrChange w:id="2399"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400" w:author="Raul García Fernández" w:date="2017-07-05T19:38:00Z">
              <w:r w:rsidRPr="007809E7">
                <w:rPr>
                  <w:color w:val="00B050"/>
                  <w:rPrChange w:id="2401" w:author="Raul García Fernández" w:date="2017-07-05T19:38:00Z">
                    <w:rPr/>
                  </w:rPrChange>
                </w:rPr>
                <w:t>V</w:t>
              </w:r>
            </w:ins>
          </w:p>
        </w:tc>
      </w:tr>
      <w:tr w:rsidR="007809E7" w14:paraId="29F49DBF" w14:textId="77777777" w:rsidTr="009776FD">
        <w:trPr>
          <w:cnfStyle w:val="000000100000" w:firstRow="0" w:lastRow="0" w:firstColumn="0" w:lastColumn="0" w:oddVBand="0" w:evenVBand="0" w:oddHBand="1" w:evenHBand="0" w:firstRowFirstColumn="0" w:firstRowLastColumn="0" w:lastRowFirstColumn="0" w:lastRowLastColumn="0"/>
          <w:ins w:id="2402" w:author="Raul García Fernández" w:date="2017-07-05T19:3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3614C34" w14:textId="0F5CAF79" w:rsidR="007809E7" w:rsidRDefault="007809E7">
            <w:pPr>
              <w:jc w:val="center"/>
              <w:rPr>
                <w:ins w:id="2403" w:author="Raul García Fernández" w:date="2017-07-05T19:37:00Z"/>
              </w:rPr>
              <w:pPrChange w:id="2404" w:author="Raul García Fernández" w:date="2017-07-05T19:38:00Z">
                <w:pPr/>
              </w:pPrChange>
            </w:pPr>
            <w:ins w:id="2405" w:author="Raul García Fernández" w:date="2017-07-05T19:37:00Z">
              <w:r>
                <w:lastRenderedPageBreak/>
                <w:t>2</w:t>
              </w:r>
            </w:ins>
          </w:p>
        </w:tc>
        <w:tc>
          <w:tcPr>
            <w:tcW w:w="3795" w:type="dxa"/>
            <w:tcBorders>
              <w:top w:val="single" w:sz="4" w:space="0" w:color="auto"/>
            </w:tcBorders>
          </w:tcPr>
          <w:p w14:paraId="56B54320" w14:textId="6CD5E40A" w:rsidR="007809E7" w:rsidRDefault="007809E7">
            <w:pPr>
              <w:jc w:val="center"/>
              <w:cnfStyle w:val="000000100000" w:firstRow="0" w:lastRow="0" w:firstColumn="0" w:lastColumn="0" w:oddVBand="0" w:evenVBand="0" w:oddHBand="1" w:evenHBand="0" w:firstRowFirstColumn="0" w:firstRowLastColumn="0" w:lastRowFirstColumn="0" w:lastRowLastColumn="0"/>
              <w:rPr>
                <w:ins w:id="2406" w:author="Raul García Fernández" w:date="2017-07-05T19:37:00Z"/>
              </w:rPr>
              <w:pPrChange w:id="2407"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408" w:author="Raul García Fernández" w:date="2017-07-05T19:37:00Z">
              <w:r>
                <w:t>No se genera la modificación del proyecto</w:t>
              </w:r>
            </w:ins>
          </w:p>
        </w:tc>
        <w:tc>
          <w:tcPr>
            <w:tcW w:w="3685" w:type="dxa"/>
            <w:tcBorders>
              <w:top w:val="single" w:sz="4" w:space="0" w:color="auto"/>
            </w:tcBorders>
          </w:tcPr>
          <w:p w14:paraId="02DD1379" w14:textId="16ECB8A5" w:rsidR="007809E7" w:rsidRDefault="007809E7">
            <w:pPr>
              <w:jc w:val="center"/>
              <w:cnfStyle w:val="000000100000" w:firstRow="0" w:lastRow="0" w:firstColumn="0" w:lastColumn="0" w:oddVBand="0" w:evenVBand="0" w:oddHBand="1" w:evenHBand="0" w:firstRowFirstColumn="0" w:firstRowLastColumn="0" w:lastRowFirstColumn="0" w:lastRowLastColumn="0"/>
              <w:rPr>
                <w:ins w:id="2409" w:author="Raul García Fernández" w:date="2017-07-05T19:37:00Z"/>
              </w:rPr>
              <w:pPrChange w:id="2410"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411" w:author="Raul García Fernández" w:date="2017-07-05T19:37:00Z">
              <w:r>
                <w:t>No se genera la modificación del proyecto</w:t>
              </w:r>
            </w:ins>
          </w:p>
        </w:tc>
        <w:tc>
          <w:tcPr>
            <w:tcW w:w="561" w:type="dxa"/>
          </w:tcPr>
          <w:p w14:paraId="7640AB32" w14:textId="363207EA" w:rsidR="007809E7" w:rsidRDefault="007809E7">
            <w:pPr>
              <w:jc w:val="center"/>
              <w:cnfStyle w:val="000000100000" w:firstRow="0" w:lastRow="0" w:firstColumn="0" w:lastColumn="0" w:oddVBand="0" w:evenVBand="0" w:oddHBand="1" w:evenHBand="0" w:firstRowFirstColumn="0" w:firstRowLastColumn="0" w:lastRowFirstColumn="0" w:lastRowLastColumn="0"/>
              <w:rPr>
                <w:ins w:id="2412" w:author="Raul García Fernández" w:date="2017-07-05T19:37:00Z"/>
              </w:rPr>
              <w:pPrChange w:id="2413"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414" w:author="Raul García Fernández" w:date="2017-07-05T19:38:00Z">
              <w:r w:rsidRPr="007809E7">
                <w:rPr>
                  <w:color w:val="00B050"/>
                  <w:rPrChange w:id="2415" w:author="Raul García Fernández" w:date="2017-07-05T19:38:00Z">
                    <w:rPr/>
                  </w:rPrChange>
                </w:rPr>
                <w:t>V</w:t>
              </w:r>
            </w:ins>
          </w:p>
        </w:tc>
      </w:tr>
      <w:tr w:rsidR="007809E7" w14:paraId="72D40C07" w14:textId="77777777" w:rsidTr="009776FD">
        <w:trPr>
          <w:ins w:id="2416" w:author="Raul García Fernández" w:date="2017-07-05T19:3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3B480A2E" w14:textId="55B790DA" w:rsidR="007809E7" w:rsidRDefault="007809E7">
            <w:pPr>
              <w:jc w:val="center"/>
              <w:rPr>
                <w:ins w:id="2417" w:author="Raul García Fernández" w:date="2017-07-05T19:37:00Z"/>
              </w:rPr>
              <w:pPrChange w:id="2418" w:author="Raul García Fernández" w:date="2017-07-05T19:38:00Z">
                <w:pPr/>
              </w:pPrChange>
            </w:pPr>
            <w:ins w:id="2419" w:author="Raul García Fernández" w:date="2017-07-05T19:37:00Z">
              <w:r>
                <w:t>3</w:t>
              </w:r>
            </w:ins>
          </w:p>
        </w:tc>
        <w:tc>
          <w:tcPr>
            <w:tcW w:w="3795" w:type="dxa"/>
            <w:tcBorders>
              <w:top w:val="single" w:sz="4" w:space="0" w:color="auto"/>
            </w:tcBorders>
          </w:tcPr>
          <w:p w14:paraId="55BB62A6" w14:textId="581A64E7" w:rsidR="007809E7" w:rsidRDefault="007809E7">
            <w:pPr>
              <w:jc w:val="center"/>
              <w:cnfStyle w:val="000000000000" w:firstRow="0" w:lastRow="0" w:firstColumn="0" w:lastColumn="0" w:oddVBand="0" w:evenVBand="0" w:oddHBand="0" w:evenHBand="0" w:firstRowFirstColumn="0" w:firstRowLastColumn="0" w:lastRowFirstColumn="0" w:lastRowLastColumn="0"/>
              <w:rPr>
                <w:ins w:id="2420" w:author="Raul García Fernández" w:date="2017-07-05T19:37:00Z"/>
              </w:rPr>
              <w:pPrChange w:id="2421"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422" w:author="Raul García Fernández" w:date="2017-07-05T19:37:00Z">
              <w:r>
                <w:t>Modificación del proyecto</w:t>
              </w:r>
            </w:ins>
          </w:p>
        </w:tc>
        <w:tc>
          <w:tcPr>
            <w:tcW w:w="3685" w:type="dxa"/>
            <w:tcBorders>
              <w:top w:val="single" w:sz="4" w:space="0" w:color="auto"/>
            </w:tcBorders>
          </w:tcPr>
          <w:p w14:paraId="10C44F47" w14:textId="2C705787" w:rsidR="007809E7" w:rsidRDefault="007809E7">
            <w:pPr>
              <w:jc w:val="center"/>
              <w:cnfStyle w:val="000000000000" w:firstRow="0" w:lastRow="0" w:firstColumn="0" w:lastColumn="0" w:oddVBand="0" w:evenVBand="0" w:oddHBand="0" w:evenHBand="0" w:firstRowFirstColumn="0" w:firstRowLastColumn="0" w:lastRowFirstColumn="0" w:lastRowLastColumn="0"/>
              <w:rPr>
                <w:ins w:id="2423" w:author="Raul García Fernández" w:date="2017-07-05T19:37:00Z"/>
              </w:rPr>
              <w:pPrChange w:id="2424"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425" w:author="Raul García Fernández" w:date="2017-07-05T19:37:00Z">
              <w:r>
                <w:t>Modificación del proyecto</w:t>
              </w:r>
            </w:ins>
          </w:p>
        </w:tc>
        <w:tc>
          <w:tcPr>
            <w:tcW w:w="561" w:type="dxa"/>
          </w:tcPr>
          <w:p w14:paraId="56220985" w14:textId="37A6F88B" w:rsidR="007809E7" w:rsidRDefault="007809E7">
            <w:pPr>
              <w:jc w:val="center"/>
              <w:cnfStyle w:val="000000000000" w:firstRow="0" w:lastRow="0" w:firstColumn="0" w:lastColumn="0" w:oddVBand="0" w:evenVBand="0" w:oddHBand="0" w:evenHBand="0" w:firstRowFirstColumn="0" w:firstRowLastColumn="0" w:lastRowFirstColumn="0" w:lastRowLastColumn="0"/>
              <w:rPr>
                <w:ins w:id="2426" w:author="Raul García Fernández" w:date="2017-07-05T19:37:00Z"/>
              </w:rPr>
              <w:pPrChange w:id="2427" w:author="Raul García Fernández" w:date="2017-07-05T19:38:00Z">
                <w:pPr>
                  <w:cnfStyle w:val="000000000000" w:firstRow="0" w:lastRow="0" w:firstColumn="0" w:lastColumn="0" w:oddVBand="0" w:evenVBand="0" w:oddHBand="0" w:evenHBand="0" w:firstRowFirstColumn="0" w:firstRowLastColumn="0" w:lastRowFirstColumn="0" w:lastRowLastColumn="0"/>
                </w:pPr>
              </w:pPrChange>
            </w:pPr>
            <w:ins w:id="2428" w:author="Raul García Fernández" w:date="2017-07-05T19:38:00Z">
              <w:r w:rsidRPr="007809E7">
                <w:rPr>
                  <w:color w:val="00B050"/>
                  <w:rPrChange w:id="2429" w:author="Raul García Fernández" w:date="2017-07-05T19:38:00Z">
                    <w:rPr/>
                  </w:rPrChange>
                </w:rPr>
                <w:t>V</w:t>
              </w:r>
            </w:ins>
          </w:p>
        </w:tc>
      </w:tr>
      <w:tr w:rsidR="007809E7" w14:paraId="15FB7A01" w14:textId="77777777" w:rsidTr="009776FD">
        <w:trPr>
          <w:cnfStyle w:val="000000100000" w:firstRow="0" w:lastRow="0" w:firstColumn="0" w:lastColumn="0" w:oddVBand="0" w:evenVBand="0" w:oddHBand="1" w:evenHBand="0" w:firstRowFirstColumn="0" w:firstRowLastColumn="0" w:lastRowFirstColumn="0" w:lastRowLastColumn="0"/>
          <w:ins w:id="2430" w:author="Raul García Fernández" w:date="2017-07-05T19:3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A57F2BE" w14:textId="717A7545" w:rsidR="007809E7" w:rsidRDefault="007809E7">
            <w:pPr>
              <w:jc w:val="center"/>
              <w:rPr>
                <w:ins w:id="2431" w:author="Raul García Fernández" w:date="2017-07-05T19:37:00Z"/>
              </w:rPr>
              <w:pPrChange w:id="2432" w:author="Raul García Fernández" w:date="2017-07-05T19:38:00Z">
                <w:pPr/>
              </w:pPrChange>
            </w:pPr>
            <w:ins w:id="2433" w:author="Raul García Fernández" w:date="2017-07-05T19:37:00Z">
              <w:r>
                <w:t>4</w:t>
              </w:r>
            </w:ins>
          </w:p>
        </w:tc>
        <w:tc>
          <w:tcPr>
            <w:tcW w:w="3795" w:type="dxa"/>
            <w:tcBorders>
              <w:top w:val="single" w:sz="4" w:space="0" w:color="auto"/>
            </w:tcBorders>
          </w:tcPr>
          <w:p w14:paraId="7B083F1B" w14:textId="28FBD008" w:rsidR="007809E7" w:rsidRDefault="007809E7">
            <w:pPr>
              <w:jc w:val="center"/>
              <w:cnfStyle w:val="000000100000" w:firstRow="0" w:lastRow="0" w:firstColumn="0" w:lastColumn="0" w:oddVBand="0" w:evenVBand="0" w:oddHBand="1" w:evenHBand="0" w:firstRowFirstColumn="0" w:firstRowLastColumn="0" w:lastRowFirstColumn="0" w:lastRowLastColumn="0"/>
              <w:rPr>
                <w:ins w:id="2434" w:author="Raul García Fernández" w:date="2017-07-05T19:37:00Z"/>
              </w:rPr>
              <w:pPrChange w:id="2435"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436" w:author="Raul García Fernández" w:date="2017-07-05T19:37:00Z">
              <w:r>
                <w:t>Modificación del proyecto</w:t>
              </w:r>
            </w:ins>
          </w:p>
        </w:tc>
        <w:tc>
          <w:tcPr>
            <w:tcW w:w="3685" w:type="dxa"/>
            <w:tcBorders>
              <w:top w:val="single" w:sz="4" w:space="0" w:color="auto"/>
            </w:tcBorders>
          </w:tcPr>
          <w:p w14:paraId="0669F815" w14:textId="13AD6003" w:rsidR="007809E7" w:rsidRDefault="007809E7">
            <w:pPr>
              <w:jc w:val="center"/>
              <w:cnfStyle w:val="000000100000" w:firstRow="0" w:lastRow="0" w:firstColumn="0" w:lastColumn="0" w:oddVBand="0" w:evenVBand="0" w:oddHBand="1" w:evenHBand="0" w:firstRowFirstColumn="0" w:firstRowLastColumn="0" w:lastRowFirstColumn="0" w:lastRowLastColumn="0"/>
              <w:rPr>
                <w:ins w:id="2437" w:author="Raul García Fernández" w:date="2017-07-05T19:37:00Z"/>
              </w:rPr>
              <w:pPrChange w:id="2438"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439" w:author="Raul García Fernández" w:date="2017-07-05T19:37:00Z">
              <w:r>
                <w:t>Modificación del proyecto</w:t>
              </w:r>
            </w:ins>
          </w:p>
        </w:tc>
        <w:tc>
          <w:tcPr>
            <w:tcW w:w="561" w:type="dxa"/>
          </w:tcPr>
          <w:p w14:paraId="2A5EE81D" w14:textId="5B756F2C" w:rsidR="007809E7" w:rsidRDefault="007809E7">
            <w:pPr>
              <w:jc w:val="center"/>
              <w:cnfStyle w:val="000000100000" w:firstRow="0" w:lastRow="0" w:firstColumn="0" w:lastColumn="0" w:oddVBand="0" w:evenVBand="0" w:oddHBand="1" w:evenHBand="0" w:firstRowFirstColumn="0" w:firstRowLastColumn="0" w:lastRowFirstColumn="0" w:lastRowLastColumn="0"/>
              <w:rPr>
                <w:ins w:id="2440" w:author="Raul García Fernández" w:date="2017-07-05T19:37:00Z"/>
              </w:rPr>
              <w:pPrChange w:id="2441" w:author="Raul García Fernández" w:date="2017-07-05T19:38:00Z">
                <w:pPr>
                  <w:cnfStyle w:val="000000100000" w:firstRow="0" w:lastRow="0" w:firstColumn="0" w:lastColumn="0" w:oddVBand="0" w:evenVBand="0" w:oddHBand="1" w:evenHBand="0" w:firstRowFirstColumn="0" w:firstRowLastColumn="0" w:lastRowFirstColumn="0" w:lastRowLastColumn="0"/>
                </w:pPr>
              </w:pPrChange>
            </w:pPr>
            <w:ins w:id="2442" w:author="Raul García Fernández" w:date="2017-07-05T19:38:00Z">
              <w:r w:rsidRPr="007809E7">
                <w:rPr>
                  <w:color w:val="00B050"/>
                  <w:rPrChange w:id="2443" w:author="Raul García Fernández" w:date="2017-07-05T19:38:00Z">
                    <w:rPr/>
                  </w:rPrChange>
                </w:rPr>
                <w:t>V</w:t>
              </w:r>
            </w:ins>
          </w:p>
        </w:tc>
      </w:tr>
    </w:tbl>
    <w:p w14:paraId="79DA1201" w14:textId="78E2E41B" w:rsidR="007809E7" w:rsidRDefault="007809E7">
      <w:pPr>
        <w:rPr>
          <w:ins w:id="2444" w:author="Raul García Fernández" w:date="2017-07-05T19:35:00Z"/>
        </w:rPr>
        <w:pPrChange w:id="2445" w:author="Raul García Fernández" w:date="2017-07-05T19:35:00Z">
          <w:pPr>
            <w:ind w:firstLine="360"/>
            <w:jc w:val="both"/>
          </w:pPr>
        </w:pPrChange>
      </w:pPr>
      <w:ins w:id="2446" w:author="Raul García Fernández" w:date="2017-07-05T19:38:00Z">
        <w:r>
          <w:br/>
        </w:r>
        <w:r>
          <w:br/>
        </w:r>
      </w:ins>
    </w:p>
    <w:p w14:paraId="403D59A8" w14:textId="7CBFCA10" w:rsidR="005E5E38" w:rsidRDefault="005E5E38">
      <w:pPr>
        <w:pStyle w:val="Epgrafe"/>
        <w:keepNext/>
        <w:rPr>
          <w:ins w:id="2447" w:author="Raul García Fernández" w:date="2017-07-05T20:43:00Z"/>
        </w:rPr>
        <w:pPrChange w:id="2448" w:author="Raul García Fernández" w:date="2017-07-05T20:43:00Z">
          <w:pPr/>
        </w:pPrChange>
      </w:pPr>
      <w:ins w:id="2449" w:author="Raul García Fernández" w:date="2017-07-05T20:43:00Z">
        <w:r>
          <w:t xml:space="preserve">Tabla </w:t>
        </w:r>
      </w:ins>
      <w:ins w:id="2450" w:author="Raul García Fernández" w:date="2017-07-05T20:46:00Z">
        <w:r>
          <w:fldChar w:fldCharType="begin"/>
        </w:r>
        <w:r>
          <w:instrText xml:space="preserve"> STYLEREF 1 \s </w:instrText>
        </w:r>
      </w:ins>
      <w:r>
        <w:fldChar w:fldCharType="separate"/>
      </w:r>
      <w:r>
        <w:rPr>
          <w:noProof/>
        </w:rPr>
        <w:t>3</w:t>
      </w:r>
      <w:ins w:id="2451" w:author="Raul García Fernández" w:date="2017-07-05T20:46:00Z">
        <w:r>
          <w:fldChar w:fldCharType="end"/>
        </w:r>
        <w:r>
          <w:noBreakHyphen/>
        </w:r>
        <w:r>
          <w:fldChar w:fldCharType="begin"/>
        </w:r>
        <w:r>
          <w:instrText xml:space="preserve"> SEQ Tabla \* ARABIC \s 1 </w:instrText>
        </w:r>
      </w:ins>
      <w:r>
        <w:fldChar w:fldCharType="separate"/>
      </w:r>
      <w:ins w:id="2452" w:author="Raul García Fernández" w:date="2017-07-05T20:46:00Z">
        <w:r>
          <w:rPr>
            <w:noProof/>
          </w:rPr>
          <w:t>7</w:t>
        </w:r>
        <w:r>
          <w:fldChar w:fldCharType="end"/>
        </w:r>
      </w:ins>
      <w:ins w:id="2453" w:author="Raul García Fernández" w:date="2017-07-05T20:43:00Z">
        <w:r>
          <w:t xml:space="preserve"> </w:t>
        </w:r>
        <w:r w:rsidRPr="00B67009">
          <w:t xml:space="preserve">ejecución prueba </w:t>
        </w:r>
        <w:r>
          <w:t xml:space="preserve"> 2.4</w:t>
        </w:r>
      </w:ins>
    </w:p>
    <w:tbl>
      <w:tblPr>
        <w:tblStyle w:val="GridTable5Dark"/>
        <w:tblW w:w="0" w:type="auto"/>
        <w:tblLook w:val="04A0" w:firstRow="1" w:lastRow="0" w:firstColumn="1" w:lastColumn="0" w:noHBand="0" w:noVBand="1"/>
      </w:tblPr>
      <w:tblGrid>
        <w:gridCol w:w="1020"/>
        <w:gridCol w:w="3795"/>
        <w:gridCol w:w="3685"/>
        <w:gridCol w:w="561"/>
        <w:tblGridChange w:id="2454">
          <w:tblGrid>
            <w:gridCol w:w="1020"/>
            <w:gridCol w:w="3795"/>
            <w:gridCol w:w="3685"/>
            <w:gridCol w:w="561"/>
          </w:tblGrid>
        </w:tblGridChange>
      </w:tblGrid>
      <w:tr w:rsidR="007809E7" w14:paraId="568CEFBA" w14:textId="77777777" w:rsidTr="009776FD">
        <w:trPr>
          <w:cnfStyle w:val="100000000000" w:firstRow="1" w:lastRow="0" w:firstColumn="0" w:lastColumn="0" w:oddVBand="0" w:evenVBand="0" w:oddHBand="0" w:evenHBand="0" w:firstRowFirstColumn="0" w:firstRowLastColumn="0" w:lastRowFirstColumn="0" w:lastRowLastColumn="0"/>
          <w:ins w:id="2455"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3A5D58FA" w14:textId="7D1B8717" w:rsidR="007809E7" w:rsidRPr="0076065A" w:rsidRDefault="0076065A">
            <w:pPr>
              <w:jc w:val="center"/>
              <w:rPr>
                <w:ins w:id="2456" w:author="Raul García Fernández" w:date="2017-07-05T19:35:00Z"/>
              </w:rPr>
              <w:pPrChange w:id="2457" w:author="Raul García Fernández" w:date="2017-07-05T19:43:00Z">
                <w:pPr/>
              </w:pPrChange>
            </w:pPr>
            <w:ins w:id="2458" w:author="Raul García Fernández" w:date="2017-07-05T19:39:00Z">
              <w:r w:rsidRPr="0076065A">
                <w:rPr>
                  <w:rPrChange w:id="2459" w:author="Raul García Fernández" w:date="2017-07-05T19:39:00Z">
                    <w:rPr>
                      <w:u w:val="single"/>
                    </w:rPr>
                  </w:rPrChange>
                </w:rPr>
                <w:t>2.4 Introducción de datos del repositorio de GIT</w:t>
              </w:r>
            </w:ins>
          </w:p>
        </w:tc>
        <w:tc>
          <w:tcPr>
            <w:tcW w:w="561" w:type="dxa"/>
          </w:tcPr>
          <w:p w14:paraId="2A2B3495" w14:textId="77777777" w:rsidR="007809E7" w:rsidRDefault="007809E7">
            <w:pPr>
              <w:jc w:val="center"/>
              <w:cnfStyle w:val="100000000000" w:firstRow="1" w:lastRow="0" w:firstColumn="0" w:lastColumn="0" w:oddVBand="0" w:evenVBand="0" w:oddHBand="0" w:evenHBand="0" w:firstRowFirstColumn="0" w:firstRowLastColumn="0" w:lastRowFirstColumn="0" w:lastRowLastColumn="0"/>
              <w:rPr>
                <w:ins w:id="2460" w:author="Raul García Fernández" w:date="2017-07-05T19:35:00Z"/>
              </w:rPr>
              <w:pPrChange w:id="2461" w:author="Raul García Fernández" w:date="2017-07-05T19:43:00Z">
                <w:pPr>
                  <w:cnfStyle w:val="100000000000" w:firstRow="1" w:lastRow="0" w:firstColumn="0" w:lastColumn="0" w:oddVBand="0" w:evenVBand="0" w:oddHBand="0" w:evenHBand="0" w:firstRowFirstColumn="0" w:firstRowLastColumn="0" w:lastRowFirstColumn="0" w:lastRowLastColumn="0"/>
                </w:pPr>
              </w:pPrChange>
            </w:pPr>
          </w:p>
        </w:tc>
      </w:tr>
      <w:tr w:rsidR="007809E7" w14:paraId="072A475C" w14:textId="77777777" w:rsidTr="009776FD">
        <w:trPr>
          <w:cnfStyle w:val="000000100000" w:firstRow="0" w:lastRow="0" w:firstColumn="0" w:lastColumn="0" w:oddVBand="0" w:evenVBand="0" w:oddHBand="1" w:evenHBand="0" w:firstRowFirstColumn="0" w:firstRowLastColumn="0" w:lastRowFirstColumn="0" w:lastRowLastColumn="0"/>
          <w:ins w:id="2462"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77D583DD" w14:textId="77777777" w:rsidR="007809E7" w:rsidRDefault="007809E7">
            <w:pPr>
              <w:jc w:val="center"/>
              <w:rPr>
                <w:ins w:id="2463" w:author="Raul García Fernández" w:date="2017-07-05T19:35:00Z"/>
              </w:rPr>
              <w:pPrChange w:id="2464" w:author="Raul García Fernández" w:date="2017-07-05T19:43:00Z">
                <w:pPr/>
              </w:pPrChange>
            </w:pPr>
            <w:ins w:id="2465" w:author="Raul García Fernández" w:date="2017-07-05T19:35:00Z">
              <w:r>
                <w:t>Caso Base</w:t>
              </w:r>
            </w:ins>
          </w:p>
        </w:tc>
        <w:tc>
          <w:tcPr>
            <w:tcW w:w="3795" w:type="dxa"/>
            <w:tcBorders>
              <w:top w:val="single" w:sz="4" w:space="0" w:color="auto"/>
              <w:bottom w:val="single" w:sz="4" w:space="0" w:color="auto"/>
              <w:right w:val="single" w:sz="4" w:space="0" w:color="auto"/>
            </w:tcBorders>
          </w:tcPr>
          <w:p w14:paraId="5530B88F"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466" w:author="Raul García Fernández" w:date="2017-07-05T19:35:00Z"/>
              </w:rPr>
              <w:pPrChange w:id="2467"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468" w:author="Raul García Fernández" w:date="2017-07-05T19:35:00Z">
              <w:r>
                <w:t>Salida esperada</w:t>
              </w:r>
            </w:ins>
          </w:p>
        </w:tc>
        <w:tc>
          <w:tcPr>
            <w:tcW w:w="3685" w:type="dxa"/>
            <w:tcBorders>
              <w:top w:val="single" w:sz="4" w:space="0" w:color="auto"/>
              <w:left w:val="single" w:sz="4" w:space="0" w:color="auto"/>
              <w:bottom w:val="single" w:sz="4" w:space="0" w:color="auto"/>
              <w:right w:val="single" w:sz="4" w:space="0" w:color="auto"/>
            </w:tcBorders>
          </w:tcPr>
          <w:p w14:paraId="492528C8"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469" w:author="Raul García Fernández" w:date="2017-07-05T19:35:00Z"/>
              </w:rPr>
              <w:pPrChange w:id="2470"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471" w:author="Raul García Fernández" w:date="2017-07-05T19:35: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319A4A89"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472" w:author="Raul García Fernández" w:date="2017-07-05T19:35:00Z"/>
              </w:rPr>
              <w:pPrChange w:id="2473"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p>
        </w:tc>
      </w:tr>
      <w:tr w:rsidR="007809E7" w14:paraId="2B6A97A4" w14:textId="77777777" w:rsidTr="0076065A">
        <w:tblPrEx>
          <w:tblW w:w="0" w:type="auto"/>
          <w:tblPrExChange w:id="2474" w:author="Raul García Fernández" w:date="2017-07-05T19:39:00Z">
            <w:tblPrEx>
              <w:tblW w:w="0" w:type="auto"/>
            </w:tblPrEx>
          </w:tblPrExChange>
        </w:tblPrEx>
        <w:trPr>
          <w:ins w:id="2475"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476" w:author="Raul García Fernández" w:date="2017-07-05T19:39:00Z">
              <w:tcPr>
                <w:tcW w:w="1020" w:type="dxa"/>
                <w:tcBorders>
                  <w:top w:val="single" w:sz="4" w:space="0" w:color="auto"/>
                </w:tcBorders>
              </w:tcPr>
            </w:tcPrChange>
          </w:tcPr>
          <w:p w14:paraId="7C0042E0" w14:textId="56051C19" w:rsidR="007809E7" w:rsidRDefault="0076065A">
            <w:pPr>
              <w:jc w:val="center"/>
              <w:rPr>
                <w:ins w:id="2477" w:author="Raul García Fernández" w:date="2017-07-05T19:35:00Z"/>
              </w:rPr>
              <w:pPrChange w:id="2478" w:author="Raul García Fernández" w:date="2017-07-05T19:43:00Z">
                <w:pPr/>
              </w:pPrChange>
            </w:pPr>
            <w:ins w:id="2479" w:author="Raul García Fernández" w:date="2017-07-05T19:39:00Z">
              <w:r>
                <w:t>1</w:t>
              </w:r>
            </w:ins>
          </w:p>
        </w:tc>
        <w:tc>
          <w:tcPr>
            <w:tcW w:w="3795" w:type="dxa"/>
            <w:tcBorders>
              <w:top w:val="single" w:sz="4" w:space="0" w:color="auto"/>
              <w:bottom w:val="single" w:sz="4" w:space="0" w:color="auto"/>
            </w:tcBorders>
            <w:tcPrChange w:id="2480" w:author="Raul García Fernández" w:date="2017-07-05T19:39:00Z">
              <w:tcPr>
                <w:tcW w:w="3795" w:type="dxa"/>
                <w:tcBorders>
                  <w:top w:val="single" w:sz="4" w:space="0" w:color="auto"/>
                </w:tcBorders>
              </w:tcPr>
            </w:tcPrChange>
          </w:tcPr>
          <w:p w14:paraId="31127CE5" w14:textId="7A81E8B9" w:rsidR="007809E7" w:rsidRDefault="00966D1E">
            <w:pPr>
              <w:jc w:val="center"/>
              <w:cnfStyle w:val="000000000000" w:firstRow="0" w:lastRow="0" w:firstColumn="0" w:lastColumn="0" w:oddVBand="0" w:evenVBand="0" w:oddHBand="0" w:evenHBand="0" w:firstRowFirstColumn="0" w:firstRowLastColumn="0" w:lastRowFirstColumn="0" w:lastRowLastColumn="0"/>
              <w:rPr>
                <w:ins w:id="2481" w:author="Raul García Fernández" w:date="2017-07-05T19:35:00Z"/>
              </w:rPr>
              <w:pPrChange w:id="2482" w:author="Raul García Fernández" w:date="2017-07-05T19:43:00Z">
                <w:pPr>
                  <w:cnfStyle w:val="000000000000" w:firstRow="0" w:lastRow="0" w:firstColumn="0" w:lastColumn="0" w:oddVBand="0" w:evenVBand="0" w:oddHBand="0" w:evenHBand="0" w:firstRowFirstColumn="0" w:firstRowLastColumn="0" w:lastRowFirstColumn="0" w:lastRowLastColumn="0"/>
                </w:pPr>
              </w:pPrChange>
            </w:pPr>
            <w:ins w:id="2483" w:author="Raul García Fernández" w:date="2017-07-05T19:40:00Z">
              <w:r>
                <w:t>Si la prueba 2.1 es favorable. El sistema creará una nueva carpeta con el proyecto en su jerarquía de proyectos, conteniendo toda la información del repositorio indicado.</w:t>
              </w:r>
            </w:ins>
          </w:p>
        </w:tc>
        <w:tc>
          <w:tcPr>
            <w:tcW w:w="3685" w:type="dxa"/>
            <w:tcBorders>
              <w:top w:val="single" w:sz="4" w:space="0" w:color="auto"/>
              <w:bottom w:val="single" w:sz="4" w:space="0" w:color="auto"/>
            </w:tcBorders>
            <w:tcPrChange w:id="2484" w:author="Raul García Fernández" w:date="2017-07-05T19:39:00Z">
              <w:tcPr>
                <w:tcW w:w="3685" w:type="dxa"/>
                <w:tcBorders>
                  <w:top w:val="single" w:sz="4" w:space="0" w:color="auto"/>
                </w:tcBorders>
              </w:tcPr>
            </w:tcPrChange>
          </w:tcPr>
          <w:p w14:paraId="2D4E17DD" w14:textId="4F00180A" w:rsidR="007809E7" w:rsidRDefault="00966D1E">
            <w:pPr>
              <w:jc w:val="center"/>
              <w:cnfStyle w:val="000000000000" w:firstRow="0" w:lastRow="0" w:firstColumn="0" w:lastColumn="0" w:oddVBand="0" w:evenVBand="0" w:oddHBand="0" w:evenHBand="0" w:firstRowFirstColumn="0" w:firstRowLastColumn="0" w:lastRowFirstColumn="0" w:lastRowLastColumn="0"/>
              <w:rPr>
                <w:ins w:id="2485" w:author="Raul García Fernández" w:date="2017-07-05T19:35:00Z"/>
              </w:rPr>
              <w:pPrChange w:id="2486" w:author="Raul García Fernández" w:date="2017-07-05T19:43:00Z">
                <w:pPr>
                  <w:cnfStyle w:val="000000000000" w:firstRow="0" w:lastRow="0" w:firstColumn="0" w:lastColumn="0" w:oddVBand="0" w:evenVBand="0" w:oddHBand="0" w:evenHBand="0" w:firstRowFirstColumn="0" w:firstRowLastColumn="0" w:lastRowFirstColumn="0" w:lastRowLastColumn="0"/>
                </w:pPr>
              </w:pPrChange>
            </w:pPr>
            <w:ins w:id="2487" w:author="Raul García Fernández" w:date="2017-07-05T19:41:00Z">
              <w:r>
                <w:t>Si la prueba 2.1 es favorable. El sistema creará una nueva carpeta con el proyecto en su jerarquía de proyectos, conteniendo toda la información del repositorio indicado</w:t>
              </w:r>
            </w:ins>
          </w:p>
        </w:tc>
        <w:tc>
          <w:tcPr>
            <w:tcW w:w="561" w:type="dxa"/>
            <w:tcPrChange w:id="2488" w:author="Raul García Fernández" w:date="2017-07-05T19:39:00Z">
              <w:tcPr>
                <w:tcW w:w="561" w:type="dxa"/>
              </w:tcPr>
            </w:tcPrChange>
          </w:tcPr>
          <w:p w14:paraId="27F63561" w14:textId="603B1D8C" w:rsidR="007809E7" w:rsidRDefault="00966D1E">
            <w:pPr>
              <w:jc w:val="center"/>
              <w:cnfStyle w:val="000000000000" w:firstRow="0" w:lastRow="0" w:firstColumn="0" w:lastColumn="0" w:oddVBand="0" w:evenVBand="0" w:oddHBand="0" w:evenHBand="0" w:firstRowFirstColumn="0" w:firstRowLastColumn="0" w:lastRowFirstColumn="0" w:lastRowLastColumn="0"/>
              <w:rPr>
                <w:ins w:id="2489" w:author="Raul García Fernández" w:date="2017-07-05T19:35:00Z"/>
              </w:rPr>
              <w:pPrChange w:id="2490" w:author="Raul García Fernández" w:date="2017-07-05T19:43:00Z">
                <w:pPr>
                  <w:cnfStyle w:val="000000000000" w:firstRow="0" w:lastRow="0" w:firstColumn="0" w:lastColumn="0" w:oddVBand="0" w:evenVBand="0" w:oddHBand="0" w:evenHBand="0" w:firstRowFirstColumn="0" w:firstRowLastColumn="0" w:lastRowFirstColumn="0" w:lastRowLastColumn="0"/>
                </w:pPr>
              </w:pPrChange>
            </w:pPr>
            <w:ins w:id="2491" w:author="Raul García Fernández" w:date="2017-07-05T19:43:00Z">
              <w:r w:rsidRPr="00966D1E">
                <w:rPr>
                  <w:color w:val="00B050"/>
                  <w:rPrChange w:id="2492" w:author="Raul García Fernández" w:date="2017-07-05T19:43:00Z">
                    <w:rPr/>
                  </w:rPrChange>
                </w:rPr>
                <w:t>V</w:t>
              </w:r>
            </w:ins>
          </w:p>
        </w:tc>
      </w:tr>
      <w:tr w:rsidR="0076065A" w14:paraId="0C1F44FD" w14:textId="77777777" w:rsidTr="0076065A">
        <w:tblPrEx>
          <w:tblW w:w="0" w:type="auto"/>
          <w:tblPrExChange w:id="2493" w:author="Raul García Fernández" w:date="2017-07-05T19:3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2494" w:author="Raul García Fernández" w:date="2017-07-05T19:3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495" w:author="Raul García Fernández" w:date="2017-07-05T19:39:00Z">
              <w:tcPr>
                <w:tcW w:w="1020" w:type="dxa"/>
                <w:tcBorders>
                  <w:top w:val="single" w:sz="4" w:space="0" w:color="auto"/>
                </w:tcBorders>
              </w:tcPr>
            </w:tcPrChange>
          </w:tcPr>
          <w:p w14:paraId="4AD8FC34" w14:textId="2A3ACE8E" w:rsidR="0076065A" w:rsidRDefault="0076065A">
            <w:pPr>
              <w:jc w:val="center"/>
              <w:cnfStyle w:val="001000100000" w:firstRow="0" w:lastRow="0" w:firstColumn="1" w:lastColumn="0" w:oddVBand="0" w:evenVBand="0" w:oddHBand="1" w:evenHBand="0" w:firstRowFirstColumn="0" w:firstRowLastColumn="0" w:lastRowFirstColumn="0" w:lastRowLastColumn="0"/>
              <w:rPr>
                <w:ins w:id="2496" w:author="Raul García Fernández" w:date="2017-07-05T19:39:00Z"/>
              </w:rPr>
              <w:pPrChange w:id="2497" w:author="Raul García Fernández" w:date="2017-07-05T19:43:00Z">
                <w:pPr>
                  <w:cnfStyle w:val="001000100000" w:firstRow="0" w:lastRow="0" w:firstColumn="1" w:lastColumn="0" w:oddVBand="0" w:evenVBand="0" w:oddHBand="1" w:evenHBand="0" w:firstRowFirstColumn="0" w:firstRowLastColumn="0" w:lastRowFirstColumn="0" w:lastRowLastColumn="0"/>
                </w:pPr>
              </w:pPrChange>
            </w:pPr>
            <w:ins w:id="2498" w:author="Raul García Fernández" w:date="2017-07-05T19:39:00Z">
              <w:r>
                <w:t>2</w:t>
              </w:r>
            </w:ins>
          </w:p>
        </w:tc>
        <w:tc>
          <w:tcPr>
            <w:tcW w:w="3795" w:type="dxa"/>
            <w:tcBorders>
              <w:top w:val="single" w:sz="4" w:space="0" w:color="auto"/>
              <w:bottom w:val="single" w:sz="4" w:space="0" w:color="auto"/>
            </w:tcBorders>
            <w:tcPrChange w:id="2499" w:author="Raul García Fernández" w:date="2017-07-05T19:39:00Z">
              <w:tcPr>
                <w:tcW w:w="3795" w:type="dxa"/>
                <w:tcBorders>
                  <w:top w:val="single" w:sz="4" w:space="0" w:color="auto"/>
                </w:tcBorders>
              </w:tcPr>
            </w:tcPrChange>
          </w:tcPr>
          <w:p w14:paraId="015025B8" w14:textId="2A6A7839" w:rsidR="0076065A" w:rsidRDefault="00966D1E">
            <w:pPr>
              <w:jc w:val="center"/>
              <w:cnfStyle w:val="000000100000" w:firstRow="0" w:lastRow="0" w:firstColumn="0" w:lastColumn="0" w:oddVBand="0" w:evenVBand="0" w:oddHBand="1" w:evenHBand="0" w:firstRowFirstColumn="0" w:firstRowLastColumn="0" w:lastRowFirstColumn="0" w:lastRowLastColumn="0"/>
              <w:rPr>
                <w:ins w:id="2500" w:author="Raul García Fernández" w:date="2017-07-05T19:39:00Z"/>
              </w:rPr>
              <w:pPrChange w:id="2501"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502" w:author="Raul García Fernández" w:date="2017-07-05T19:40:00Z">
              <w:r>
                <w:t>Si la prueba 2.1 es favorable. El sistema creará una nueva carpeta con el proyecto en su jerarquía de proyectos, conteniendo toda la información del repositorio indicado.</w:t>
              </w:r>
            </w:ins>
          </w:p>
        </w:tc>
        <w:tc>
          <w:tcPr>
            <w:tcW w:w="3685" w:type="dxa"/>
            <w:tcBorders>
              <w:top w:val="single" w:sz="4" w:space="0" w:color="auto"/>
              <w:bottom w:val="single" w:sz="4" w:space="0" w:color="auto"/>
            </w:tcBorders>
            <w:tcPrChange w:id="2503" w:author="Raul García Fernández" w:date="2017-07-05T19:39:00Z">
              <w:tcPr>
                <w:tcW w:w="3685" w:type="dxa"/>
                <w:tcBorders>
                  <w:top w:val="single" w:sz="4" w:space="0" w:color="auto"/>
                </w:tcBorders>
              </w:tcPr>
            </w:tcPrChange>
          </w:tcPr>
          <w:p w14:paraId="7AC3BA9D" w14:textId="48F75CFF" w:rsidR="0076065A" w:rsidRDefault="00966D1E">
            <w:pPr>
              <w:jc w:val="center"/>
              <w:cnfStyle w:val="000000100000" w:firstRow="0" w:lastRow="0" w:firstColumn="0" w:lastColumn="0" w:oddVBand="0" w:evenVBand="0" w:oddHBand="1" w:evenHBand="0" w:firstRowFirstColumn="0" w:firstRowLastColumn="0" w:lastRowFirstColumn="0" w:lastRowLastColumn="0"/>
              <w:rPr>
                <w:ins w:id="2504" w:author="Raul García Fernández" w:date="2017-07-05T19:39:00Z"/>
              </w:rPr>
              <w:pPrChange w:id="2505"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506" w:author="Raul García Fernández" w:date="2017-07-05T19:43:00Z">
              <w:r>
                <w:t>Si la prueba 2.1 es favorable. El sistema creará una nueva carpeta con el proyecto en su jerarquía de proyectos, conteniendo toda la información del repositorio indicado.</w:t>
              </w:r>
            </w:ins>
          </w:p>
        </w:tc>
        <w:tc>
          <w:tcPr>
            <w:tcW w:w="561" w:type="dxa"/>
            <w:tcPrChange w:id="2507" w:author="Raul García Fernández" w:date="2017-07-05T19:39:00Z">
              <w:tcPr>
                <w:tcW w:w="561" w:type="dxa"/>
              </w:tcPr>
            </w:tcPrChange>
          </w:tcPr>
          <w:p w14:paraId="41DB10C6" w14:textId="5C5F58ED" w:rsidR="0076065A" w:rsidRDefault="00966D1E">
            <w:pPr>
              <w:jc w:val="center"/>
              <w:cnfStyle w:val="000000100000" w:firstRow="0" w:lastRow="0" w:firstColumn="0" w:lastColumn="0" w:oddVBand="0" w:evenVBand="0" w:oddHBand="1" w:evenHBand="0" w:firstRowFirstColumn="0" w:firstRowLastColumn="0" w:lastRowFirstColumn="0" w:lastRowLastColumn="0"/>
              <w:rPr>
                <w:ins w:id="2508" w:author="Raul García Fernández" w:date="2017-07-05T19:39:00Z"/>
              </w:rPr>
              <w:pPrChange w:id="2509"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510" w:author="Raul García Fernández" w:date="2017-07-05T19:43:00Z">
              <w:r w:rsidRPr="00966D1E">
                <w:rPr>
                  <w:color w:val="00B050"/>
                  <w:rPrChange w:id="2511" w:author="Raul García Fernández" w:date="2017-07-05T19:43:00Z">
                    <w:rPr/>
                  </w:rPrChange>
                </w:rPr>
                <w:t>V</w:t>
              </w:r>
            </w:ins>
          </w:p>
        </w:tc>
      </w:tr>
      <w:tr w:rsidR="0076065A" w14:paraId="11C54172" w14:textId="77777777" w:rsidTr="0076065A">
        <w:tblPrEx>
          <w:tblW w:w="0" w:type="auto"/>
          <w:tblPrExChange w:id="2512" w:author="Raul García Fernández" w:date="2017-07-05T19:39:00Z">
            <w:tblPrEx>
              <w:tblW w:w="0" w:type="auto"/>
            </w:tblPrEx>
          </w:tblPrExChange>
        </w:tblPrEx>
        <w:trPr>
          <w:ins w:id="2513" w:author="Raul García Fernández" w:date="2017-07-05T19:3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514" w:author="Raul García Fernández" w:date="2017-07-05T19:39:00Z">
              <w:tcPr>
                <w:tcW w:w="1020" w:type="dxa"/>
                <w:tcBorders>
                  <w:top w:val="single" w:sz="4" w:space="0" w:color="auto"/>
                </w:tcBorders>
              </w:tcPr>
            </w:tcPrChange>
          </w:tcPr>
          <w:p w14:paraId="274068F5" w14:textId="5541287C" w:rsidR="0076065A" w:rsidRDefault="0076065A">
            <w:pPr>
              <w:jc w:val="center"/>
              <w:rPr>
                <w:ins w:id="2515" w:author="Raul García Fernández" w:date="2017-07-05T19:39:00Z"/>
              </w:rPr>
              <w:pPrChange w:id="2516" w:author="Raul García Fernández" w:date="2017-07-05T19:43:00Z">
                <w:pPr/>
              </w:pPrChange>
            </w:pPr>
            <w:ins w:id="2517" w:author="Raul García Fernández" w:date="2017-07-05T19:39:00Z">
              <w:r>
                <w:t>3</w:t>
              </w:r>
            </w:ins>
          </w:p>
        </w:tc>
        <w:tc>
          <w:tcPr>
            <w:tcW w:w="3795" w:type="dxa"/>
            <w:tcBorders>
              <w:top w:val="single" w:sz="4" w:space="0" w:color="auto"/>
              <w:bottom w:val="single" w:sz="4" w:space="0" w:color="auto"/>
            </w:tcBorders>
            <w:tcPrChange w:id="2518" w:author="Raul García Fernández" w:date="2017-07-05T19:39:00Z">
              <w:tcPr>
                <w:tcW w:w="3795" w:type="dxa"/>
                <w:tcBorders>
                  <w:top w:val="single" w:sz="4" w:space="0" w:color="auto"/>
                </w:tcBorders>
              </w:tcPr>
            </w:tcPrChange>
          </w:tcPr>
          <w:p w14:paraId="6D0738EC" w14:textId="6ECBF44A" w:rsidR="0076065A" w:rsidRDefault="00966D1E">
            <w:pPr>
              <w:jc w:val="center"/>
              <w:cnfStyle w:val="000000000000" w:firstRow="0" w:lastRow="0" w:firstColumn="0" w:lastColumn="0" w:oddVBand="0" w:evenVBand="0" w:oddHBand="0" w:evenHBand="0" w:firstRowFirstColumn="0" w:firstRowLastColumn="0" w:lastRowFirstColumn="0" w:lastRowLastColumn="0"/>
              <w:rPr>
                <w:ins w:id="2519" w:author="Raul García Fernández" w:date="2017-07-05T19:39:00Z"/>
              </w:rPr>
              <w:pPrChange w:id="2520" w:author="Raul García Fernández" w:date="2017-07-05T19:43:00Z">
                <w:pPr>
                  <w:cnfStyle w:val="000000000000" w:firstRow="0" w:lastRow="0" w:firstColumn="0" w:lastColumn="0" w:oddVBand="0" w:evenVBand="0" w:oddHBand="0" w:evenHBand="0" w:firstRowFirstColumn="0" w:firstRowLastColumn="0" w:lastRowFirstColumn="0" w:lastRowLastColumn="0"/>
                </w:pPr>
              </w:pPrChange>
            </w:pPr>
            <w:ins w:id="2521" w:author="Raul García Fernández" w:date="2017-07-05T19:40:00Z">
              <w:r>
                <w:t>Si la prueba 2.1 es favorable. El sistema creará una carpeta en con el proyecto en su jerarquía, pero no contendrá ninguna información.</w:t>
              </w:r>
            </w:ins>
          </w:p>
        </w:tc>
        <w:tc>
          <w:tcPr>
            <w:tcW w:w="3685" w:type="dxa"/>
            <w:tcBorders>
              <w:top w:val="single" w:sz="4" w:space="0" w:color="auto"/>
              <w:bottom w:val="single" w:sz="4" w:space="0" w:color="auto"/>
            </w:tcBorders>
            <w:tcPrChange w:id="2522" w:author="Raul García Fernández" w:date="2017-07-05T19:39:00Z">
              <w:tcPr>
                <w:tcW w:w="3685" w:type="dxa"/>
                <w:tcBorders>
                  <w:top w:val="single" w:sz="4" w:space="0" w:color="auto"/>
                </w:tcBorders>
              </w:tcPr>
            </w:tcPrChange>
          </w:tcPr>
          <w:p w14:paraId="491F9F3C" w14:textId="5E9CF557" w:rsidR="0076065A" w:rsidRDefault="00966D1E">
            <w:pPr>
              <w:jc w:val="center"/>
              <w:cnfStyle w:val="000000000000" w:firstRow="0" w:lastRow="0" w:firstColumn="0" w:lastColumn="0" w:oddVBand="0" w:evenVBand="0" w:oddHBand="0" w:evenHBand="0" w:firstRowFirstColumn="0" w:firstRowLastColumn="0" w:lastRowFirstColumn="0" w:lastRowLastColumn="0"/>
              <w:rPr>
                <w:ins w:id="2523" w:author="Raul García Fernández" w:date="2017-07-05T19:39:00Z"/>
              </w:rPr>
              <w:pPrChange w:id="2524" w:author="Raul García Fernández" w:date="2017-07-05T19:43:00Z">
                <w:pPr>
                  <w:cnfStyle w:val="000000000000" w:firstRow="0" w:lastRow="0" w:firstColumn="0" w:lastColumn="0" w:oddVBand="0" w:evenVBand="0" w:oddHBand="0" w:evenHBand="0" w:firstRowFirstColumn="0" w:firstRowLastColumn="0" w:lastRowFirstColumn="0" w:lastRowLastColumn="0"/>
                </w:pPr>
              </w:pPrChange>
            </w:pPr>
            <w:ins w:id="2525" w:author="Raul García Fernández" w:date="2017-07-05T19:42:00Z">
              <w:r>
                <w:t>La prueba 2.1 es favorable pero no se crea una carpeta vacía en la jerarquía</w:t>
              </w:r>
            </w:ins>
          </w:p>
        </w:tc>
        <w:tc>
          <w:tcPr>
            <w:tcW w:w="561" w:type="dxa"/>
            <w:tcPrChange w:id="2526" w:author="Raul García Fernández" w:date="2017-07-05T19:39:00Z">
              <w:tcPr>
                <w:tcW w:w="561" w:type="dxa"/>
              </w:tcPr>
            </w:tcPrChange>
          </w:tcPr>
          <w:p w14:paraId="5D2C910B" w14:textId="72CEC65E" w:rsidR="0076065A" w:rsidRDefault="00966D1E">
            <w:pPr>
              <w:jc w:val="center"/>
              <w:cnfStyle w:val="000000000000" w:firstRow="0" w:lastRow="0" w:firstColumn="0" w:lastColumn="0" w:oddVBand="0" w:evenVBand="0" w:oddHBand="0" w:evenHBand="0" w:firstRowFirstColumn="0" w:firstRowLastColumn="0" w:lastRowFirstColumn="0" w:lastRowLastColumn="0"/>
              <w:rPr>
                <w:ins w:id="2527" w:author="Raul García Fernández" w:date="2017-07-05T19:39:00Z"/>
              </w:rPr>
              <w:pPrChange w:id="2528" w:author="Raul García Fernández" w:date="2017-07-05T19:43:00Z">
                <w:pPr>
                  <w:cnfStyle w:val="000000000000" w:firstRow="0" w:lastRow="0" w:firstColumn="0" w:lastColumn="0" w:oddVBand="0" w:evenVBand="0" w:oddHBand="0" w:evenHBand="0" w:firstRowFirstColumn="0" w:firstRowLastColumn="0" w:lastRowFirstColumn="0" w:lastRowLastColumn="0"/>
                </w:pPr>
              </w:pPrChange>
            </w:pPr>
            <w:ins w:id="2529" w:author="Raul García Fernández" w:date="2017-07-05T19:43:00Z">
              <w:r w:rsidRPr="00966D1E">
                <w:rPr>
                  <w:color w:val="FF0000"/>
                  <w:rPrChange w:id="2530" w:author="Raul García Fernández" w:date="2017-07-05T19:43:00Z">
                    <w:rPr/>
                  </w:rPrChange>
                </w:rPr>
                <w:t>X</w:t>
              </w:r>
            </w:ins>
          </w:p>
        </w:tc>
      </w:tr>
      <w:tr w:rsidR="0076065A" w14:paraId="6FCEADE9" w14:textId="77777777" w:rsidTr="009776FD">
        <w:trPr>
          <w:cnfStyle w:val="000000100000" w:firstRow="0" w:lastRow="0" w:firstColumn="0" w:lastColumn="0" w:oddVBand="0" w:evenVBand="0" w:oddHBand="1" w:evenHBand="0" w:firstRowFirstColumn="0" w:firstRowLastColumn="0" w:lastRowFirstColumn="0" w:lastRowLastColumn="0"/>
          <w:ins w:id="2531" w:author="Raul García Fernández" w:date="2017-07-05T19:3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4B2202C5" w14:textId="311059CD" w:rsidR="0076065A" w:rsidRDefault="0076065A">
            <w:pPr>
              <w:jc w:val="center"/>
              <w:rPr>
                <w:ins w:id="2532" w:author="Raul García Fernández" w:date="2017-07-05T19:39:00Z"/>
              </w:rPr>
              <w:pPrChange w:id="2533" w:author="Raul García Fernández" w:date="2017-07-05T19:43:00Z">
                <w:pPr/>
              </w:pPrChange>
            </w:pPr>
            <w:ins w:id="2534" w:author="Raul García Fernández" w:date="2017-07-05T19:39:00Z">
              <w:r>
                <w:t>4</w:t>
              </w:r>
            </w:ins>
          </w:p>
        </w:tc>
        <w:tc>
          <w:tcPr>
            <w:tcW w:w="3795" w:type="dxa"/>
            <w:tcBorders>
              <w:top w:val="single" w:sz="4" w:space="0" w:color="auto"/>
            </w:tcBorders>
          </w:tcPr>
          <w:p w14:paraId="72D10ED6" w14:textId="1797050D" w:rsidR="0076065A" w:rsidRDefault="00966D1E">
            <w:pPr>
              <w:jc w:val="center"/>
              <w:cnfStyle w:val="000000100000" w:firstRow="0" w:lastRow="0" w:firstColumn="0" w:lastColumn="0" w:oddVBand="0" w:evenVBand="0" w:oddHBand="1" w:evenHBand="0" w:firstRowFirstColumn="0" w:firstRowLastColumn="0" w:lastRowFirstColumn="0" w:lastRowLastColumn="0"/>
              <w:rPr>
                <w:ins w:id="2535" w:author="Raul García Fernández" w:date="2017-07-05T19:39:00Z"/>
              </w:rPr>
              <w:pPrChange w:id="2536"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537" w:author="Raul García Fernández" w:date="2017-07-05T19:41:00Z">
              <w:r>
                <w:t>Si la prueba 2.1 es favorable. El sistema creará una carpeta en con el proyecto en su jerarquía, pero no contendrá ninguna información.</w:t>
              </w:r>
            </w:ins>
          </w:p>
        </w:tc>
        <w:tc>
          <w:tcPr>
            <w:tcW w:w="3685" w:type="dxa"/>
            <w:tcBorders>
              <w:top w:val="single" w:sz="4" w:space="0" w:color="auto"/>
            </w:tcBorders>
          </w:tcPr>
          <w:p w14:paraId="59332EB0" w14:textId="6CA140E3" w:rsidR="0076065A" w:rsidRDefault="00966D1E">
            <w:pPr>
              <w:jc w:val="center"/>
              <w:cnfStyle w:val="000000100000" w:firstRow="0" w:lastRow="0" w:firstColumn="0" w:lastColumn="0" w:oddVBand="0" w:evenVBand="0" w:oddHBand="1" w:evenHBand="0" w:firstRowFirstColumn="0" w:firstRowLastColumn="0" w:lastRowFirstColumn="0" w:lastRowLastColumn="0"/>
              <w:rPr>
                <w:ins w:id="2538" w:author="Raul García Fernández" w:date="2017-07-05T19:39:00Z"/>
              </w:rPr>
              <w:pPrChange w:id="2539"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540" w:author="Raul García Fernández" w:date="2017-07-05T19:42:00Z">
              <w:r>
                <w:t>La prueba 2.1 es favorable pero no se crea una carpeta vacía en la jerarquía</w:t>
              </w:r>
            </w:ins>
          </w:p>
        </w:tc>
        <w:tc>
          <w:tcPr>
            <w:tcW w:w="561" w:type="dxa"/>
          </w:tcPr>
          <w:p w14:paraId="1B92F506" w14:textId="39168929" w:rsidR="0076065A" w:rsidRDefault="00966D1E">
            <w:pPr>
              <w:jc w:val="center"/>
              <w:cnfStyle w:val="000000100000" w:firstRow="0" w:lastRow="0" w:firstColumn="0" w:lastColumn="0" w:oddVBand="0" w:evenVBand="0" w:oddHBand="1" w:evenHBand="0" w:firstRowFirstColumn="0" w:firstRowLastColumn="0" w:lastRowFirstColumn="0" w:lastRowLastColumn="0"/>
              <w:rPr>
                <w:ins w:id="2541" w:author="Raul García Fernández" w:date="2017-07-05T19:39:00Z"/>
              </w:rPr>
              <w:pPrChange w:id="2542" w:author="Raul García Fernández" w:date="2017-07-05T19:43:00Z">
                <w:pPr>
                  <w:cnfStyle w:val="000000100000" w:firstRow="0" w:lastRow="0" w:firstColumn="0" w:lastColumn="0" w:oddVBand="0" w:evenVBand="0" w:oddHBand="1" w:evenHBand="0" w:firstRowFirstColumn="0" w:firstRowLastColumn="0" w:lastRowFirstColumn="0" w:lastRowLastColumn="0"/>
                </w:pPr>
              </w:pPrChange>
            </w:pPr>
            <w:ins w:id="2543" w:author="Raul García Fernández" w:date="2017-07-05T19:43:00Z">
              <w:r w:rsidRPr="00966D1E">
                <w:rPr>
                  <w:color w:val="FF0000"/>
                  <w:rPrChange w:id="2544" w:author="Raul García Fernández" w:date="2017-07-05T19:43:00Z">
                    <w:rPr/>
                  </w:rPrChange>
                </w:rPr>
                <w:t>X</w:t>
              </w:r>
            </w:ins>
          </w:p>
        </w:tc>
      </w:tr>
    </w:tbl>
    <w:p w14:paraId="38C583D5" w14:textId="2B130C32" w:rsidR="007809E7" w:rsidRDefault="007809E7">
      <w:pPr>
        <w:rPr>
          <w:ins w:id="2545" w:author="Raul García Fernández" w:date="2017-07-05T19:35:00Z"/>
        </w:rPr>
        <w:pPrChange w:id="2546" w:author="Raul García Fernández" w:date="2017-07-05T19:35:00Z">
          <w:pPr>
            <w:ind w:firstLine="360"/>
            <w:jc w:val="both"/>
          </w:pPr>
        </w:pPrChange>
      </w:pPr>
    </w:p>
    <w:p w14:paraId="60FD16B2" w14:textId="24CF9450" w:rsidR="005E5E38" w:rsidRDefault="005E5E38">
      <w:pPr>
        <w:pStyle w:val="Epgrafe"/>
        <w:keepNext/>
        <w:rPr>
          <w:ins w:id="2547" w:author="Raul García Fernández" w:date="2017-07-05T20:43:00Z"/>
        </w:rPr>
        <w:pPrChange w:id="2548" w:author="Raul García Fernández" w:date="2017-07-05T20:43:00Z">
          <w:pPr/>
        </w:pPrChange>
      </w:pPr>
      <w:ins w:id="2549" w:author="Raul García Fernández" w:date="2017-07-05T20:43:00Z">
        <w:r>
          <w:t xml:space="preserve">Tabla </w:t>
        </w:r>
      </w:ins>
      <w:ins w:id="2550" w:author="Raul García Fernández" w:date="2017-07-05T20:46:00Z">
        <w:r>
          <w:fldChar w:fldCharType="begin"/>
        </w:r>
        <w:r>
          <w:instrText xml:space="preserve"> STYLEREF 1 \s </w:instrText>
        </w:r>
      </w:ins>
      <w:r>
        <w:fldChar w:fldCharType="separate"/>
      </w:r>
      <w:r>
        <w:rPr>
          <w:noProof/>
        </w:rPr>
        <w:t>3</w:t>
      </w:r>
      <w:ins w:id="2551" w:author="Raul García Fernández" w:date="2017-07-05T20:46:00Z">
        <w:r>
          <w:fldChar w:fldCharType="end"/>
        </w:r>
        <w:r>
          <w:noBreakHyphen/>
        </w:r>
        <w:r>
          <w:fldChar w:fldCharType="begin"/>
        </w:r>
        <w:r>
          <w:instrText xml:space="preserve"> SEQ Tabla \* ARABIC \s 1 </w:instrText>
        </w:r>
      </w:ins>
      <w:r>
        <w:fldChar w:fldCharType="separate"/>
      </w:r>
      <w:ins w:id="2552" w:author="Raul García Fernández" w:date="2017-07-05T20:46:00Z">
        <w:r>
          <w:rPr>
            <w:noProof/>
          </w:rPr>
          <w:t>8</w:t>
        </w:r>
        <w:r>
          <w:fldChar w:fldCharType="end"/>
        </w:r>
      </w:ins>
      <w:ins w:id="2553" w:author="Raul García Fernández" w:date="2017-07-05T20:43:00Z">
        <w:r>
          <w:t xml:space="preserve"> </w:t>
        </w:r>
        <w:r w:rsidRPr="005A2D91">
          <w:t xml:space="preserve">ejecución prueba </w:t>
        </w:r>
        <w:r>
          <w:t>2.5</w:t>
        </w:r>
      </w:ins>
    </w:p>
    <w:tbl>
      <w:tblPr>
        <w:tblStyle w:val="GridTable5Dark"/>
        <w:tblW w:w="0" w:type="auto"/>
        <w:tblLook w:val="04A0" w:firstRow="1" w:lastRow="0" w:firstColumn="1" w:lastColumn="0" w:noHBand="0" w:noVBand="1"/>
      </w:tblPr>
      <w:tblGrid>
        <w:gridCol w:w="1020"/>
        <w:gridCol w:w="3795"/>
        <w:gridCol w:w="3685"/>
        <w:gridCol w:w="561"/>
        <w:tblGridChange w:id="2554">
          <w:tblGrid>
            <w:gridCol w:w="1020"/>
            <w:gridCol w:w="3795"/>
            <w:gridCol w:w="3685"/>
            <w:gridCol w:w="561"/>
          </w:tblGrid>
        </w:tblGridChange>
      </w:tblGrid>
      <w:tr w:rsidR="007809E7" w14:paraId="32BCC413" w14:textId="77777777" w:rsidTr="009776FD">
        <w:trPr>
          <w:cnfStyle w:val="100000000000" w:firstRow="1" w:lastRow="0" w:firstColumn="0" w:lastColumn="0" w:oddVBand="0" w:evenVBand="0" w:oddHBand="0" w:evenHBand="0" w:firstRowFirstColumn="0" w:firstRowLastColumn="0" w:lastRowFirstColumn="0" w:lastRowLastColumn="0"/>
          <w:ins w:id="2555"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0B36FAB0" w14:textId="41DE30BC" w:rsidR="007809E7" w:rsidRDefault="00966D1E">
            <w:pPr>
              <w:jc w:val="center"/>
              <w:rPr>
                <w:ins w:id="2556" w:author="Raul García Fernández" w:date="2017-07-05T19:35:00Z"/>
              </w:rPr>
              <w:pPrChange w:id="2557" w:author="Raul García Fernández" w:date="2017-07-05T19:44:00Z">
                <w:pPr/>
              </w:pPrChange>
            </w:pPr>
            <w:ins w:id="2558" w:author="Raul García Fernández" w:date="2017-07-05T19:44:00Z">
              <w:r>
                <w:t xml:space="preserve">2.5 </w:t>
              </w:r>
              <w:r w:rsidRPr="00966D1E">
                <w:rPr>
                  <w:rPrChange w:id="2559" w:author="Raul García Fernández" w:date="2017-07-05T19:44:00Z">
                    <w:rPr>
                      <w:u w:val="single"/>
                    </w:rPr>
                  </w:rPrChange>
                </w:rPr>
                <w:t>Listado de proyectos del usuario</w:t>
              </w:r>
            </w:ins>
          </w:p>
        </w:tc>
        <w:tc>
          <w:tcPr>
            <w:tcW w:w="561" w:type="dxa"/>
          </w:tcPr>
          <w:p w14:paraId="573BF898" w14:textId="77777777" w:rsidR="007809E7" w:rsidRDefault="007809E7">
            <w:pPr>
              <w:jc w:val="center"/>
              <w:cnfStyle w:val="100000000000" w:firstRow="1" w:lastRow="0" w:firstColumn="0" w:lastColumn="0" w:oddVBand="0" w:evenVBand="0" w:oddHBand="0" w:evenHBand="0" w:firstRowFirstColumn="0" w:firstRowLastColumn="0" w:lastRowFirstColumn="0" w:lastRowLastColumn="0"/>
              <w:rPr>
                <w:ins w:id="2560" w:author="Raul García Fernández" w:date="2017-07-05T19:35:00Z"/>
              </w:rPr>
              <w:pPrChange w:id="2561" w:author="Raul García Fernández" w:date="2017-07-05T19:44:00Z">
                <w:pPr>
                  <w:cnfStyle w:val="100000000000" w:firstRow="1" w:lastRow="0" w:firstColumn="0" w:lastColumn="0" w:oddVBand="0" w:evenVBand="0" w:oddHBand="0" w:evenHBand="0" w:firstRowFirstColumn="0" w:firstRowLastColumn="0" w:lastRowFirstColumn="0" w:lastRowLastColumn="0"/>
                </w:pPr>
              </w:pPrChange>
            </w:pPr>
          </w:p>
        </w:tc>
      </w:tr>
      <w:tr w:rsidR="007809E7" w14:paraId="17E4B724" w14:textId="77777777" w:rsidTr="009776FD">
        <w:trPr>
          <w:cnfStyle w:val="000000100000" w:firstRow="0" w:lastRow="0" w:firstColumn="0" w:lastColumn="0" w:oddVBand="0" w:evenVBand="0" w:oddHBand="1" w:evenHBand="0" w:firstRowFirstColumn="0" w:firstRowLastColumn="0" w:lastRowFirstColumn="0" w:lastRowLastColumn="0"/>
          <w:ins w:id="2562"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0EBAD31D" w14:textId="77777777" w:rsidR="007809E7" w:rsidRDefault="007809E7">
            <w:pPr>
              <w:jc w:val="center"/>
              <w:rPr>
                <w:ins w:id="2563" w:author="Raul García Fernández" w:date="2017-07-05T19:35:00Z"/>
              </w:rPr>
              <w:pPrChange w:id="2564" w:author="Raul García Fernández" w:date="2017-07-05T19:44:00Z">
                <w:pPr/>
              </w:pPrChange>
            </w:pPr>
            <w:ins w:id="2565" w:author="Raul García Fernández" w:date="2017-07-05T19:35:00Z">
              <w:r>
                <w:lastRenderedPageBreak/>
                <w:t>Caso Base</w:t>
              </w:r>
            </w:ins>
          </w:p>
        </w:tc>
        <w:tc>
          <w:tcPr>
            <w:tcW w:w="3795" w:type="dxa"/>
            <w:tcBorders>
              <w:top w:val="single" w:sz="4" w:space="0" w:color="auto"/>
              <w:bottom w:val="single" w:sz="4" w:space="0" w:color="auto"/>
              <w:right w:val="single" w:sz="4" w:space="0" w:color="auto"/>
            </w:tcBorders>
          </w:tcPr>
          <w:p w14:paraId="3041BA94"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566" w:author="Raul García Fernández" w:date="2017-07-05T19:35:00Z"/>
              </w:rPr>
              <w:pPrChange w:id="2567" w:author="Raul García Fernández" w:date="2017-07-05T19:44:00Z">
                <w:pPr>
                  <w:cnfStyle w:val="000000100000" w:firstRow="0" w:lastRow="0" w:firstColumn="0" w:lastColumn="0" w:oddVBand="0" w:evenVBand="0" w:oddHBand="1" w:evenHBand="0" w:firstRowFirstColumn="0" w:firstRowLastColumn="0" w:lastRowFirstColumn="0" w:lastRowLastColumn="0"/>
                </w:pPr>
              </w:pPrChange>
            </w:pPr>
            <w:ins w:id="2568" w:author="Raul García Fernández" w:date="2017-07-05T19:35:00Z">
              <w:r>
                <w:t>Salida esperada</w:t>
              </w:r>
            </w:ins>
          </w:p>
        </w:tc>
        <w:tc>
          <w:tcPr>
            <w:tcW w:w="3685" w:type="dxa"/>
            <w:tcBorders>
              <w:top w:val="single" w:sz="4" w:space="0" w:color="auto"/>
              <w:left w:val="single" w:sz="4" w:space="0" w:color="auto"/>
              <w:bottom w:val="single" w:sz="4" w:space="0" w:color="auto"/>
              <w:right w:val="single" w:sz="4" w:space="0" w:color="auto"/>
            </w:tcBorders>
          </w:tcPr>
          <w:p w14:paraId="649F9EB3"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569" w:author="Raul García Fernández" w:date="2017-07-05T19:35:00Z"/>
              </w:rPr>
              <w:pPrChange w:id="2570" w:author="Raul García Fernández" w:date="2017-07-05T19:44:00Z">
                <w:pPr>
                  <w:cnfStyle w:val="000000100000" w:firstRow="0" w:lastRow="0" w:firstColumn="0" w:lastColumn="0" w:oddVBand="0" w:evenVBand="0" w:oddHBand="1" w:evenHBand="0" w:firstRowFirstColumn="0" w:firstRowLastColumn="0" w:lastRowFirstColumn="0" w:lastRowLastColumn="0"/>
                </w:pPr>
              </w:pPrChange>
            </w:pPr>
            <w:ins w:id="2571" w:author="Raul García Fernández" w:date="2017-07-05T19:35: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5A98182F"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572" w:author="Raul García Fernández" w:date="2017-07-05T19:35:00Z"/>
              </w:rPr>
              <w:pPrChange w:id="2573" w:author="Raul García Fernández" w:date="2017-07-05T19:44:00Z">
                <w:pPr>
                  <w:cnfStyle w:val="000000100000" w:firstRow="0" w:lastRow="0" w:firstColumn="0" w:lastColumn="0" w:oddVBand="0" w:evenVBand="0" w:oddHBand="1" w:evenHBand="0" w:firstRowFirstColumn="0" w:firstRowLastColumn="0" w:lastRowFirstColumn="0" w:lastRowLastColumn="0"/>
                </w:pPr>
              </w:pPrChange>
            </w:pPr>
          </w:p>
        </w:tc>
      </w:tr>
      <w:tr w:rsidR="007809E7" w14:paraId="6C188AE4" w14:textId="77777777" w:rsidTr="00966D1E">
        <w:tblPrEx>
          <w:tblW w:w="0" w:type="auto"/>
          <w:tblPrExChange w:id="2574" w:author="Raul García Fernández" w:date="2017-07-05T19:44:00Z">
            <w:tblPrEx>
              <w:tblW w:w="0" w:type="auto"/>
            </w:tblPrEx>
          </w:tblPrExChange>
        </w:tblPrEx>
        <w:trPr>
          <w:ins w:id="2575"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576" w:author="Raul García Fernández" w:date="2017-07-05T19:44:00Z">
              <w:tcPr>
                <w:tcW w:w="1020" w:type="dxa"/>
                <w:tcBorders>
                  <w:top w:val="single" w:sz="4" w:space="0" w:color="auto"/>
                </w:tcBorders>
              </w:tcPr>
            </w:tcPrChange>
          </w:tcPr>
          <w:p w14:paraId="3C52A16B" w14:textId="4262672C" w:rsidR="007809E7" w:rsidRDefault="00966D1E">
            <w:pPr>
              <w:jc w:val="center"/>
              <w:rPr>
                <w:ins w:id="2577" w:author="Raul García Fernández" w:date="2017-07-05T19:35:00Z"/>
              </w:rPr>
              <w:pPrChange w:id="2578" w:author="Raul García Fernández" w:date="2017-07-05T19:44:00Z">
                <w:pPr/>
              </w:pPrChange>
            </w:pPr>
            <w:ins w:id="2579" w:author="Raul García Fernández" w:date="2017-07-05T19:44:00Z">
              <w:r>
                <w:t>1</w:t>
              </w:r>
            </w:ins>
          </w:p>
        </w:tc>
        <w:tc>
          <w:tcPr>
            <w:tcW w:w="3795" w:type="dxa"/>
            <w:tcBorders>
              <w:top w:val="single" w:sz="4" w:space="0" w:color="auto"/>
              <w:bottom w:val="single" w:sz="4" w:space="0" w:color="auto"/>
            </w:tcBorders>
            <w:tcPrChange w:id="2580" w:author="Raul García Fernández" w:date="2017-07-05T19:44:00Z">
              <w:tcPr>
                <w:tcW w:w="3795" w:type="dxa"/>
                <w:tcBorders>
                  <w:top w:val="single" w:sz="4" w:space="0" w:color="auto"/>
                </w:tcBorders>
              </w:tcPr>
            </w:tcPrChange>
          </w:tcPr>
          <w:p w14:paraId="49074855" w14:textId="499BAA3F" w:rsidR="007809E7" w:rsidRDefault="00966D1E">
            <w:pPr>
              <w:jc w:val="center"/>
              <w:cnfStyle w:val="000000000000" w:firstRow="0" w:lastRow="0" w:firstColumn="0" w:lastColumn="0" w:oddVBand="0" w:evenVBand="0" w:oddHBand="0" w:evenHBand="0" w:firstRowFirstColumn="0" w:firstRowLastColumn="0" w:lastRowFirstColumn="0" w:lastRowLastColumn="0"/>
              <w:rPr>
                <w:ins w:id="2581" w:author="Raul García Fernández" w:date="2017-07-05T19:35:00Z"/>
              </w:rPr>
              <w:pPrChange w:id="2582" w:author="Raul García Fernández" w:date="2017-07-05T19:44:00Z">
                <w:pPr>
                  <w:cnfStyle w:val="000000000000" w:firstRow="0" w:lastRow="0" w:firstColumn="0" w:lastColumn="0" w:oddVBand="0" w:evenVBand="0" w:oddHBand="0" w:evenHBand="0" w:firstRowFirstColumn="0" w:firstRowLastColumn="0" w:lastRowFirstColumn="0" w:lastRowLastColumn="0"/>
                </w:pPr>
              </w:pPrChange>
            </w:pPr>
            <w:ins w:id="2583" w:author="Raul García Fernández" w:date="2017-07-05T19:44:00Z">
              <w:r>
                <w:t>Al usuario le será devuelto por el sistema la lista de todos los proyectos propietarios.</w:t>
              </w:r>
            </w:ins>
          </w:p>
        </w:tc>
        <w:tc>
          <w:tcPr>
            <w:tcW w:w="3685" w:type="dxa"/>
            <w:tcBorders>
              <w:top w:val="single" w:sz="4" w:space="0" w:color="auto"/>
              <w:bottom w:val="single" w:sz="4" w:space="0" w:color="auto"/>
            </w:tcBorders>
            <w:tcPrChange w:id="2584" w:author="Raul García Fernández" w:date="2017-07-05T19:44:00Z">
              <w:tcPr>
                <w:tcW w:w="3685" w:type="dxa"/>
                <w:tcBorders>
                  <w:top w:val="single" w:sz="4" w:space="0" w:color="auto"/>
                </w:tcBorders>
              </w:tcPr>
            </w:tcPrChange>
          </w:tcPr>
          <w:p w14:paraId="376EC324" w14:textId="4D08566C" w:rsidR="007809E7" w:rsidRDefault="00966D1E">
            <w:pPr>
              <w:jc w:val="center"/>
              <w:cnfStyle w:val="000000000000" w:firstRow="0" w:lastRow="0" w:firstColumn="0" w:lastColumn="0" w:oddVBand="0" w:evenVBand="0" w:oddHBand="0" w:evenHBand="0" w:firstRowFirstColumn="0" w:firstRowLastColumn="0" w:lastRowFirstColumn="0" w:lastRowLastColumn="0"/>
              <w:rPr>
                <w:ins w:id="2585" w:author="Raul García Fernández" w:date="2017-07-05T19:35:00Z"/>
              </w:rPr>
              <w:pPrChange w:id="2586" w:author="Raul García Fernández" w:date="2017-07-05T19:44:00Z">
                <w:pPr>
                  <w:cnfStyle w:val="000000000000" w:firstRow="0" w:lastRow="0" w:firstColumn="0" w:lastColumn="0" w:oddVBand="0" w:evenVBand="0" w:oddHBand="0" w:evenHBand="0" w:firstRowFirstColumn="0" w:firstRowLastColumn="0" w:lastRowFirstColumn="0" w:lastRowLastColumn="0"/>
                </w:pPr>
              </w:pPrChange>
            </w:pPr>
            <w:ins w:id="2587" w:author="Raul García Fernández" w:date="2017-07-05T19:44:00Z">
              <w:r>
                <w:t>Al usuario le será devuelto por el sistema la lista de todos los proyectos propietarios.</w:t>
              </w:r>
            </w:ins>
          </w:p>
        </w:tc>
        <w:tc>
          <w:tcPr>
            <w:tcW w:w="561" w:type="dxa"/>
            <w:tcPrChange w:id="2588" w:author="Raul García Fernández" w:date="2017-07-05T19:44:00Z">
              <w:tcPr>
                <w:tcW w:w="561" w:type="dxa"/>
              </w:tcPr>
            </w:tcPrChange>
          </w:tcPr>
          <w:p w14:paraId="2F4102E3" w14:textId="3E584C2D" w:rsidR="007809E7" w:rsidRDefault="00966D1E">
            <w:pPr>
              <w:jc w:val="center"/>
              <w:cnfStyle w:val="000000000000" w:firstRow="0" w:lastRow="0" w:firstColumn="0" w:lastColumn="0" w:oddVBand="0" w:evenVBand="0" w:oddHBand="0" w:evenHBand="0" w:firstRowFirstColumn="0" w:firstRowLastColumn="0" w:lastRowFirstColumn="0" w:lastRowLastColumn="0"/>
              <w:rPr>
                <w:ins w:id="2589" w:author="Raul García Fernández" w:date="2017-07-05T19:35:00Z"/>
              </w:rPr>
              <w:pPrChange w:id="2590" w:author="Raul García Fernández" w:date="2017-07-05T19:44:00Z">
                <w:pPr>
                  <w:cnfStyle w:val="000000000000" w:firstRow="0" w:lastRow="0" w:firstColumn="0" w:lastColumn="0" w:oddVBand="0" w:evenVBand="0" w:oddHBand="0" w:evenHBand="0" w:firstRowFirstColumn="0" w:firstRowLastColumn="0" w:lastRowFirstColumn="0" w:lastRowLastColumn="0"/>
                </w:pPr>
              </w:pPrChange>
            </w:pPr>
            <w:ins w:id="2591" w:author="Raul García Fernández" w:date="2017-07-05T19:44:00Z">
              <w:r w:rsidRPr="00966D1E">
                <w:rPr>
                  <w:color w:val="00B050"/>
                  <w:rPrChange w:id="2592" w:author="Raul García Fernández" w:date="2017-07-05T19:44:00Z">
                    <w:rPr/>
                  </w:rPrChange>
                </w:rPr>
                <w:t>V</w:t>
              </w:r>
            </w:ins>
          </w:p>
        </w:tc>
      </w:tr>
      <w:tr w:rsidR="00966D1E" w14:paraId="4D74034C" w14:textId="77777777" w:rsidTr="009776FD">
        <w:trPr>
          <w:cnfStyle w:val="000000100000" w:firstRow="0" w:lastRow="0" w:firstColumn="0" w:lastColumn="0" w:oddVBand="0" w:evenVBand="0" w:oddHBand="1" w:evenHBand="0" w:firstRowFirstColumn="0" w:firstRowLastColumn="0" w:lastRowFirstColumn="0" w:lastRowLastColumn="0"/>
          <w:ins w:id="2593" w:author="Raul García Fernández" w:date="2017-07-05T19:44: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0DA616FC" w14:textId="6E4E2C43" w:rsidR="00966D1E" w:rsidRDefault="00966D1E">
            <w:pPr>
              <w:jc w:val="center"/>
              <w:rPr>
                <w:ins w:id="2594" w:author="Raul García Fernández" w:date="2017-07-05T19:44:00Z"/>
              </w:rPr>
              <w:pPrChange w:id="2595" w:author="Raul García Fernández" w:date="2017-07-05T19:44:00Z">
                <w:pPr/>
              </w:pPrChange>
            </w:pPr>
            <w:ins w:id="2596" w:author="Raul García Fernández" w:date="2017-07-05T19:44:00Z">
              <w:r>
                <w:t>2</w:t>
              </w:r>
            </w:ins>
          </w:p>
        </w:tc>
        <w:tc>
          <w:tcPr>
            <w:tcW w:w="3795" w:type="dxa"/>
            <w:tcBorders>
              <w:top w:val="single" w:sz="4" w:space="0" w:color="auto"/>
            </w:tcBorders>
          </w:tcPr>
          <w:p w14:paraId="37CC7480" w14:textId="5A1DB60F" w:rsidR="00966D1E" w:rsidRDefault="00966D1E">
            <w:pPr>
              <w:jc w:val="center"/>
              <w:cnfStyle w:val="000000100000" w:firstRow="0" w:lastRow="0" w:firstColumn="0" w:lastColumn="0" w:oddVBand="0" w:evenVBand="0" w:oddHBand="1" w:evenHBand="0" w:firstRowFirstColumn="0" w:firstRowLastColumn="0" w:lastRowFirstColumn="0" w:lastRowLastColumn="0"/>
              <w:rPr>
                <w:ins w:id="2597" w:author="Raul García Fernández" w:date="2017-07-05T19:44:00Z"/>
              </w:rPr>
              <w:pPrChange w:id="2598" w:author="Raul García Fernández" w:date="2017-07-05T19:44:00Z">
                <w:pPr>
                  <w:cnfStyle w:val="000000100000" w:firstRow="0" w:lastRow="0" w:firstColumn="0" w:lastColumn="0" w:oddVBand="0" w:evenVBand="0" w:oddHBand="1" w:evenHBand="0" w:firstRowFirstColumn="0" w:firstRowLastColumn="0" w:lastRowFirstColumn="0" w:lastRowLastColumn="0"/>
                </w:pPr>
              </w:pPrChange>
            </w:pPr>
            <w:ins w:id="2599" w:author="Raul García Fernández" w:date="2017-07-05T19:44:00Z">
              <w:r>
                <w:t>Al administrador le será devuelto por el sistema una lista completa de todos los proyectos del sistema.</w:t>
              </w:r>
            </w:ins>
          </w:p>
        </w:tc>
        <w:tc>
          <w:tcPr>
            <w:tcW w:w="3685" w:type="dxa"/>
            <w:tcBorders>
              <w:top w:val="single" w:sz="4" w:space="0" w:color="auto"/>
            </w:tcBorders>
          </w:tcPr>
          <w:p w14:paraId="399E19C2" w14:textId="11A464EC" w:rsidR="00966D1E" w:rsidRDefault="00966D1E">
            <w:pPr>
              <w:jc w:val="center"/>
              <w:cnfStyle w:val="000000100000" w:firstRow="0" w:lastRow="0" w:firstColumn="0" w:lastColumn="0" w:oddVBand="0" w:evenVBand="0" w:oddHBand="1" w:evenHBand="0" w:firstRowFirstColumn="0" w:firstRowLastColumn="0" w:lastRowFirstColumn="0" w:lastRowLastColumn="0"/>
              <w:rPr>
                <w:ins w:id="2600" w:author="Raul García Fernández" w:date="2017-07-05T19:44:00Z"/>
              </w:rPr>
              <w:pPrChange w:id="2601" w:author="Raul García Fernández" w:date="2017-07-05T19:44:00Z">
                <w:pPr>
                  <w:cnfStyle w:val="000000100000" w:firstRow="0" w:lastRow="0" w:firstColumn="0" w:lastColumn="0" w:oddVBand="0" w:evenVBand="0" w:oddHBand="1" w:evenHBand="0" w:firstRowFirstColumn="0" w:firstRowLastColumn="0" w:lastRowFirstColumn="0" w:lastRowLastColumn="0"/>
                </w:pPr>
              </w:pPrChange>
            </w:pPr>
            <w:ins w:id="2602" w:author="Raul García Fernández" w:date="2017-07-05T19:44:00Z">
              <w:r>
                <w:t>Al administrador le será devuelto por el sistema una lista completa de todos los proyectos del sistema.</w:t>
              </w:r>
            </w:ins>
          </w:p>
        </w:tc>
        <w:tc>
          <w:tcPr>
            <w:tcW w:w="561" w:type="dxa"/>
          </w:tcPr>
          <w:p w14:paraId="014EF75B" w14:textId="7F4DD25D" w:rsidR="00966D1E" w:rsidRDefault="00966D1E">
            <w:pPr>
              <w:jc w:val="center"/>
              <w:cnfStyle w:val="000000100000" w:firstRow="0" w:lastRow="0" w:firstColumn="0" w:lastColumn="0" w:oddVBand="0" w:evenVBand="0" w:oddHBand="1" w:evenHBand="0" w:firstRowFirstColumn="0" w:firstRowLastColumn="0" w:lastRowFirstColumn="0" w:lastRowLastColumn="0"/>
              <w:rPr>
                <w:ins w:id="2603" w:author="Raul García Fernández" w:date="2017-07-05T19:44:00Z"/>
              </w:rPr>
              <w:pPrChange w:id="2604" w:author="Raul García Fernández" w:date="2017-07-05T19:44:00Z">
                <w:pPr>
                  <w:cnfStyle w:val="000000100000" w:firstRow="0" w:lastRow="0" w:firstColumn="0" w:lastColumn="0" w:oddVBand="0" w:evenVBand="0" w:oddHBand="1" w:evenHBand="0" w:firstRowFirstColumn="0" w:firstRowLastColumn="0" w:lastRowFirstColumn="0" w:lastRowLastColumn="0"/>
                </w:pPr>
              </w:pPrChange>
            </w:pPr>
            <w:ins w:id="2605" w:author="Raul García Fernández" w:date="2017-07-05T19:44:00Z">
              <w:r w:rsidRPr="00966D1E">
                <w:rPr>
                  <w:color w:val="00B050"/>
                  <w:rPrChange w:id="2606" w:author="Raul García Fernández" w:date="2017-07-05T19:45:00Z">
                    <w:rPr/>
                  </w:rPrChange>
                </w:rPr>
                <w:t>V</w:t>
              </w:r>
            </w:ins>
          </w:p>
        </w:tc>
      </w:tr>
    </w:tbl>
    <w:p w14:paraId="14C7AF96" w14:textId="521FCBA4" w:rsidR="007809E7" w:rsidRDefault="00966D1E">
      <w:pPr>
        <w:rPr>
          <w:ins w:id="2607" w:author="Raul García Fernández" w:date="2017-07-05T19:35:00Z"/>
        </w:rPr>
        <w:pPrChange w:id="2608" w:author="Raul García Fernández" w:date="2017-07-05T19:35:00Z">
          <w:pPr>
            <w:ind w:firstLine="360"/>
            <w:jc w:val="both"/>
          </w:pPr>
        </w:pPrChange>
      </w:pPr>
      <w:ins w:id="2609" w:author="Raul García Fernández" w:date="2017-07-05T19:45:00Z">
        <w:r>
          <w:br/>
        </w:r>
      </w:ins>
    </w:p>
    <w:p w14:paraId="63F7FC7A" w14:textId="2AC9DAE5" w:rsidR="005E5E38" w:rsidRDefault="005E5E38">
      <w:pPr>
        <w:pStyle w:val="Epgrafe"/>
        <w:keepNext/>
        <w:rPr>
          <w:ins w:id="2610" w:author="Raul García Fernández" w:date="2017-07-05T20:43:00Z"/>
        </w:rPr>
        <w:pPrChange w:id="2611" w:author="Raul García Fernández" w:date="2017-07-05T20:43:00Z">
          <w:pPr/>
        </w:pPrChange>
      </w:pPr>
      <w:ins w:id="2612" w:author="Raul García Fernández" w:date="2017-07-05T20:43:00Z">
        <w:r>
          <w:t xml:space="preserve">Tabla </w:t>
        </w:r>
      </w:ins>
      <w:ins w:id="2613" w:author="Raul García Fernández" w:date="2017-07-05T20:46:00Z">
        <w:r>
          <w:fldChar w:fldCharType="begin"/>
        </w:r>
        <w:r>
          <w:instrText xml:space="preserve"> STYLEREF 1 \s </w:instrText>
        </w:r>
      </w:ins>
      <w:r>
        <w:fldChar w:fldCharType="separate"/>
      </w:r>
      <w:r>
        <w:rPr>
          <w:noProof/>
        </w:rPr>
        <w:t>3</w:t>
      </w:r>
      <w:ins w:id="2614" w:author="Raul García Fernández" w:date="2017-07-05T20:46:00Z">
        <w:r>
          <w:fldChar w:fldCharType="end"/>
        </w:r>
        <w:r>
          <w:noBreakHyphen/>
        </w:r>
        <w:r>
          <w:fldChar w:fldCharType="begin"/>
        </w:r>
        <w:r>
          <w:instrText xml:space="preserve"> SEQ Tabla \* ARABIC \s 1 </w:instrText>
        </w:r>
      </w:ins>
      <w:r>
        <w:fldChar w:fldCharType="separate"/>
      </w:r>
      <w:ins w:id="2615" w:author="Raul García Fernández" w:date="2017-07-05T20:46:00Z">
        <w:r>
          <w:rPr>
            <w:noProof/>
          </w:rPr>
          <w:t>9</w:t>
        </w:r>
        <w:r>
          <w:fldChar w:fldCharType="end"/>
        </w:r>
      </w:ins>
      <w:ins w:id="2616" w:author="Raul García Fernández" w:date="2017-07-05T20:43:00Z">
        <w:r>
          <w:t xml:space="preserve"> </w:t>
        </w:r>
        <w:r w:rsidRPr="00CC6757">
          <w:t xml:space="preserve">ejecución prueba </w:t>
        </w:r>
        <w:r>
          <w:t>2.6</w:t>
        </w:r>
      </w:ins>
    </w:p>
    <w:tbl>
      <w:tblPr>
        <w:tblStyle w:val="GridTable5Dark"/>
        <w:tblW w:w="0" w:type="auto"/>
        <w:tblLook w:val="04A0" w:firstRow="1" w:lastRow="0" w:firstColumn="1" w:lastColumn="0" w:noHBand="0" w:noVBand="1"/>
      </w:tblPr>
      <w:tblGrid>
        <w:gridCol w:w="1020"/>
        <w:gridCol w:w="3795"/>
        <w:gridCol w:w="3685"/>
        <w:gridCol w:w="561"/>
        <w:tblGridChange w:id="2617">
          <w:tblGrid>
            <w:gridCol w:w="1020"/>
            <w:gridCol w:w="3795"/>
            <w:gridCol w:w="3685"/>
            <w:gridCol w:w="561"/>
          </w:tblGrid>
        </w:tblGridChange>
      </w:tblGrid>
      <w:tr w:rsidR="007809E7" w14:paraId="0FE005D5" w14:textId="77777777" w:rsidTr="009776FD">
        <w:trPr>
          <w:cnfStyle w:val="100000000000" w:firstRow="1" w:lastRow="0" w:firstColumn="0" w:lastColumn="0" w:oddVBand="0" w:evenVBand="0" w:oddHBand="0" w:evenHBand="0" w:firstRowFirstColumn="0" w:firstRowLastColumn="0" w:lastRowFirstColumn="0" w:lastRowLastColumn="0"/>
          <w:ins w:id="2618"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538A49E2" w14:textId="0CD84D72" w:rsidR="007809E7" w:rsidRPr="00966D1E" w:rsidRDefault="00966D1E">
            <w:pPr>
              <w:jc w:val="center"/>
              <w:rPr>
                <w:ins w:id="2619" w:author="Raul García Fernández" w:date="2017-07-05T19:35:00Z"/>
              </w:rPr>
              <w:pPrChange w:id="2620" w:author="Raul García Fernández" w:date="2017-07-05T19:46:00Z">
                <w:pPr/>
              </w:pPrChange>
            </w:pPr>
            <w:ins w:id="2621" w:author="Raul García Fernández" w:date="2017-07-05T19:45:00Z">
              <w:r w:rsidRPr="00966D1E">
                <w:rPr>
                  <w:rPrChange w:id="2622" w:author="Raul García Fernández" w:date="2017-07-05T19:45:00Z">
                    <w:rPr>
                      <w:u w:val="single"/>
                    </w:rPr>
                  </w:rPrChange>
                </w:rPr>
                <w:t>2.6. Eliminación de proyectos</w:t>
              </w:r>
            </w:ins>
          </w:p>
        </w:tc>
        <w:tc>
          <w:tcPr>
            <w:tcW w:w="561" w:type="dxa"/>
          </w:tcPr>
          <w:p w14:paraId="7B4136CB" w14:textId="77777777" w:rsidR="007809E7" w:rsidRDefault="007809E7">
            <w:pPr>
              <w:jc w:val="center"/>
              <w:cnfStyle w:val="100000000000" w:firstRow="1" w:lastRow="0" w:firstColumn="0" w:lastColumn="0" w:oddVBand="0" w:evenVBand="0" w:oddHBand="0" w:evenHBand="0" w:firstRowFirstColumn="0" w:firstRowLastColumn="0" w:lastRowFirstColumn="0" w:lastRowLastColumn="0"/>
              <w:rPr>
                <w:ins w:id="2623" w:author="Raul García Fernández" w:date="2017-07-05T19:35:00Z"/>
              </w:rPr>
              <w:pPrChange w:id="2624" w:author="Raul García Fernández" w:date="2017-07-05T19:46:00Z">
                <w:pPr>
                  <w:cnfStyle w:val="100000000000" w:firstRow="1" w:lastRow="0" w:firstColumn="0" w:lastColumn="0" w:oddVBand="0" w:evenVBand="0" w:oddHBand="0" w:evenHBand="0" w:firstRowFirstColumn="0" w:firstRowLastColumn="0" w:lastRowFirstColumn="0" w:lastRowLastColumn="0"/>
                </w:pPr>
              </w:pPrChange>
            </w:pPr>
          </w:p>
        </w:tc>
      </w:tr>
      <w:tr w:rsidR="007809E7" w14:paraId="7F453F1D" w14:textId="77777777" w:rsidTr="009776FD">
        <w:trPr>
          <w:cnfStyle w:val="000000100000" w:firstRow="0" w:lastRow="0" w:firstColumn="0" w:lastColumn="0" w:oddVBand="0" w:evenVBand="0" w:oddHBand="1" w:evenHBand="0" w:firstRowFirstColumn="0" w:firstRowLastColumn="0" w:lastRowFirstColumn="0" w:lastRowLastColumn="0"/>
          <w:ins w:id="2625"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204C6810" w14:textId="77777777" w:rsidR="007809E7" w:rsidRDefault="007809E7">
            <w:pPr>
              <w:jc w:val="center"/>
              <w:rPr>
                <w:ins w:id="2626" w:author="Raul García Fernández" w:date="2017-07-05T19:35:00Z"/>
              </w:rPr>
              <w:pPrChange w:id="2627" w:author="Raul García Fernández" w:date="2017-07-05T19:46:00Z">
                <w:pPr/>
              </w:pPrChange>
            </w:pPr>
            <w:ins w:id="2628" w:author="Raul García Fernández" w:date="2017-07-05T19:35:00Z">
              <w:r>
                <w:t>Caso Base</w:t>
              </w:r>
            </w:ins>
          </w:p>
        </w:tc>
        <w:tc>
          <w:tcPr>
            <w:tcW w:w="3795" w:type="dxa"/>
            <w:tcBorders>
              <w:top w:val="single" w:sz="4" w:space="0" w:color="auto"/>
              <w:bottom w:val="single" w:sz="4" w:space="0" w:color="auto"/>
              <w:right w:val="single" w:sz="4" w:space="0" w:color="auto"/>
            </w:tcBorders>
          </w:tcPr>
          <w:p w14:paraId="2E4103AF"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629" w:author="Raul García Fernández" w:date="2017-07-05T19:35:00Z"/>
              </w:rPr>
              <w:pPrChange w:id="2630" w:author="Raul García Fernández" w:date="2017-07-05T19:46:00Z">
                <w:pPr>
                  <w:cnfStyle w:val="000000100000" w:firstRow="0" w:lastRow="0" w:firstColumn="0" w:lastColumn="0" w:oddVBand="0" w:evenVBand="0" w:oddHBand="1" w:evenHBand="0" w:firstRowFirstColumn="0" w:firstRowLastColumn="0" w:lastRowFirstColumn="0" w:lastRowLastColumn="0"/>
                </w:pPr>
              </w:pPrChange>
            </w:pPr>
            <w:ins w:id="2631" w:author="Raul García Fernández" w:date="2017-07-05T19:35:00Z">
              <w:r>
                <w:t>Salida esperada</w:t>
              </w:r>
            </w:ins>
          </w:p>
        </w:tc>
        <w:tc>
          <w:tcPr>
            <w:tcW w:w="3685" w:type="dxa"/>
            <w:tcBorders>
              <w:top w:val="single" w:sz="4" w:space="0" w:color="auto"/>
              <w:left w:val="single" w:sz="4" w:space="0" w:color="auto"/>
              <w:bottom w:val="single" w:sz="4" w:space="0" w:color="auto"/>
              <w:right w:val="single" w:sz="4" w:space="0" w:color="auto"/>
            </w:tcBorders>
          </w:tcPr>
          <w:p w14:paraId="0F370A33"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632" w:author="Raul García Fernández" w:date="2017-07-05T19:35:00Z"/>
              </w:rPr>
              <w:pPrChange w:id="2633" w:author="Raul García Fernández" w:date="2017-07-05T19:46:00Z">
                <w:pPr>
                  <w:cnfStyle w:val="000000100000" w:firstRow="0" w:lastRow="0" w:firstColumn="0" w:lastColumn="0" w:oddVBand="0" w:evenVBand="0" w:oddHBand="1" w:evenHBand="0" w:firstRowFirstColumn="0" w:firstRowLastColumn="0" w:lastRowFirstColumn="0" w:lastRowLastColumn="0"/>
                </w:pPr>
              </w:pPrChange>
            </w:pPr>
            <w:ins w:id="2634" w:author="Raul García Fernández" w:date="2017-07-05T19:35: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4D8EEDCA"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635" w:author="Raul García Fernández" w:date="2017-07-05T19:35:00Z"/>
              </w:rPr>
              <w:pPrChange w:id="2636" w:author="Raul García Fernández" w:date="2017-07-05T19:46:00Z">
                <w:pPr>
                  <w:cnfStyle w:val="000000100000" w:firstRow="0" w:lastRow="0" w:firstColumn="0" w:lastColumn="0" w:oddVBand="0" w:evenVBand="0" w:oddHBand="1" w:evenHBand="0" w:firstRowFirstColumn="0" w:firstRowLastColumn="0" w:lastRowFirstColumn="0" w:lastRowLastColumn="0"/>
                </w:pPr>
              </w:pPrChange>
            </w:pPr>
          </w:p>
        </w:tc>
      </w:tr>
      <w:tr w:rsidR="007809E7" w14:paraId="40D18993" w14:textId="77777777" w:rsidTr="00966D1E">
        <w:tblPrEx>
          <w:tblW w:w="0" w:type="auto"/>
          <w:tblPrExChange w:id="2637" w:author="Raul García Fernández" w:date="2017-07-05T19:45:00Z">
            <w:tblPrEx>
              <w:tblW w:w="0" w:type="auto"/>
            </w:tblPrEx>
          </w:tblPrExChange>
        </w:tblPrEx>
        <w:trPr>
          <w:ins w:id="2638" w:author="Raul García Fernández" w:date="2017-07-05T19:3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639" w:author="Raul García Fernández" w:date="2017-07-05T19:45:00Z">
              <w:tcPr>
                <w:tcW w:w="1020" w:type="dxa"/>
                <w:tcBorders>
                  <w:top w:val="single" w:sz="4" w:space="0" w:color="auto"/>
                </w:tcBorders>
              </w:tcPr>
            </w:tcPrChange>
          </w:tcPr>
          <w:p w14:paraId="1E93287C" w14:textId="27E2C1D4" w:rsidR="007809E7" w:rsidRDefault="00966D1E">
            <w:pPr>
              <w:jc w:val="center"/>
              <w:rPr>
                <w:ins w:id="2640" w:author="Raul García Fernández" w:date="2017-07-05T19:35:00Z"/>
              </w:rPr>
              <w:pPrChange w:id="2641" w:author="Raul García Fernández" w:date="2017-07-05T19:46:00Z">
                <w:pPr/>
              </w:pPrChange>
            </w:pPr>
            <w:ins w:id="2642" w:author="Raul García Fernández" w:date="2017-07-05T19:45:00Z">
              <w:r>
                <w:t>1</w:t>
              </w:r>
            </w:ins>
          </w:p>
        </w:tc>
        <w:tc>
          <w:tcPr>
            <w:tcW w:w="3795" w:type="dxa"/>
            <w:tcBorders>
              <w:top w:val="single" w:sz="4" w:space="0" w:color="auto"/>
              <w:bottom w:val="single" w:sz="4" w:space="0" w:color="auto"/>
            </w:tcBorders>
            <w:tcPrChange w:id="2643" w:author="Raul García Fernández" w:date="2017-07-05T19:45:00Z">
              <w:tcPr>
                <w:tcW w:w="3795" w:type="dxa"/>
                <w:tcBorders>
                  <w:top w:val="single" w:sz="4" w:space="0" w:color="auto"/>
                </w:tcBorders>
              </w:tcPr>
            </w:tcPrChange>
          </w:tcPr>
          <w:p w14:paraId="0E84D4B9" w14:textId="6CAFD379" w:rsidR="007809E7" w:rsidRDefault="00966D1E">
            <w:pPr>
              <w:jc w:val="center"/>
              <w:cnfStyle w:val="000000000000" w:firstRow="0" w:lastRow="0" w:firstColumn="0" w:lastColumn="0" w:oddVBand="0" w:evenVBand="0" w:oddHBand="0" w:evenHBand="0" w:firstRowFirstColumn="0" w:firstRowLastColumn="0" w:lastRowFirstColumn="0" w:lastRowLastColumn="0"/>
              <w:rPr>
                <w:ins w:id="2644" w:author="Raul García Fernández" w:date="2017-07-05T19:35:00Z"/>
              </w:rPr>
              <w:pPrChange w:id="2645" w:author="Raul García Fernández" w:date="2017-07-05T19:46:00Z">
                <w:pPr>
                  <w:cnfStyle w:val="000000000000" w:firstRow="0" w:lastRow="0" w:firstColumn="0" w:lastColumn="0" w:oddVBand="0" w:evenVBand="0" w:oddHBand="0" w:evenHBand="0" w:firstRowFirstColumn="0" w:firstRowLastColumn="0" w:lastRowFirstColumn="0" w:lastRowLastColumn="0"/>
                </w:pPr>
              </w:pPrChange>
            </w:pPr>
            <w:ins w:id="2646" w:author="Raul García Fernández" w:date="2017-07-05T19:45:00Z">
              <w:r>
                <w:t>El proyecto será eliminado del sistema. Pero el proyecto permanecerá en la jerarquía de proyectos</w:t>
              </w:r>
            </w:ins>
            <w:ins w:id="2647" w:author="Usuario de Windows" w:date="2017-07-06T23:33:00Z">
              <w:r w:rsidR="00E81DF4">
                <w:t>.</w:t>
              </w:r>
            </w:ins>
          </w:p>
        </w:tc>
        <w:tc>
          <w:tcPr>
            <w:tcW w:w="3685" w:type="dxa"/>
            <w:tcBorders>
              <w:top w:val="single" w:sz="4" w:space="0" w:color="auto"/>
              <w:bottom w:val="single" w:sz="4" w:space="0" w:color="auto"/>
            </w:tcBorders>
            <w:tcPrChange w:id="2648" w:author="Raul García Fernández" w:date="2017-07-05T19:45:00Z">
              <w:tcPr>
                <w:tcW w:w="3685" w:type="dxa"/>
                <w:tcBorders>
                  <w:top w:val="single" w:sz="4" w:space="0" w:color="auto"/>
                </w:tcBorders>
              </w:tcPr>
            </w:tcPrChange>
          </w:tcPr>
          <w:p w14:paraId="18E16F1D" w14:textId="73A71A7B" w:rsidR="007809E7" w:rsidRDefault="00966D1E">
            <w:pPr>
              <w:jc w:val="center"/>
              <w:cnfStyle w:val="000000000000" w:firstRow="0" w:lastRow="0" w:firstColumn="0" w:lastColumn="0" w:oddVBand="0" w:evenVBand="0" w:oddHBand="0" w:evenHBand="0" w:firstRowFirstColumn="0" w:firstRowLastColumn="0" w:lastRowFirstColumn="0" w:lastRowLastColumn="0"/>
              <w:rPr>
                <w:ins w:id="2649" w:author="Raul García Fernández" w:date="2017-07-05T19:35:00Z"/>
              </w:rPr>
              <w:pPrChange w:id="2650" w:author="Raul García Fernández" w:date="2017-07-05T19:46:00Z">
                <w:pPr>
                  <w:cnfStyle w:val="000000000000" w:firstRow="0" w:lastRow="0" w:firstColumn="0" w:lastColumn="0" w:oddVBand="0" w:evenVBand="0" w:oddHBand="0" w:evenHBand="0" w:firstRowFirstColumn="0" w:firstRowLastColumn="0" w:lastRowFirstColumn="0" w:lastRowLastColumn="0"/>
                </w:pPr>
              </w:pPrChange>
            </w:pPr>
            <w:ins w:id="2651" w:author="Raul García Fernández" w:date="2017-07-05T19:46:00Z">
              <w:r>
                <w:t>El proyecto será eliminado del sistema. Pero el proyecto permanecerá en la jerarquía de proyectos</w:t>
              </w:r>
            </w:ins>
            <w:ins w:id="2652" w:author="Usuario de Windows" w:date="2017-07-06T23:33:00Z">
              <w:r w:rsidR="00E81DF4">
                <w:t>.</w:t>
              </w:r>
            </w:ins>
          </w:p>
        </w:tc>
        <w:tc>
          <w:tcPr>
            <w:tcW w:w="561" w:type="dxa"/>
            <w:tcPrChange w:id="2653" w:author="Raul García Fernández" w:date="2017-07-05T19:45:00Z">
              <w:tcPr>
                <w:tcW w:w="561" w:type="dxa"/>
              </w:tcPr>
            </w:tcPrChange>
          </w:tcPr>
          <w:p w14:paraId="1B705DF7" w14:textId="5EE1CE89" w:rsidR="007809E7" w:rsidRDefault="00966D1E">
            <w:pPr>
              <w:jc w:val="center"/>
              <w:cnfStyle w:val="000000000000" w:firstRow="0" w:lastRow="0" w:firstColumn="0" w:lastColumn="0" w:oddVBand="0" w:evenVBand="0" w:oddHBand="0" w:evenHBand="0" w:firstRowFirstColumn="0" w:firstRowLastColumn="0" w:lastRowFirstColumn="0" w:lastRowLastColumn="0"/>
              <w:rPr>
                <w:ins w:id="2654" w:author="Raul García Fernández" w:date="2017-07-05T19:35:00Z"/>
              </w:rPr>
              <w:pPrChange w:id="2655" w:author="Raul García Fernández" w:date="2017-07-05T19:46:00Z">
                <w:pPr>
                  <w:cnfStyle w:val="000000000000" w:firstRow="0" w:lastRow="0" w:firstColumn="0" w:lastColumn="0" w:oddVBand="0" w:evenVBand="0" w:oddHBand="0" w:evenHBand="0" w:firstRowFirstColumn="0" w:firstRowLastColumn="0" w:lastRowFirstColumn="0" w:lastRowLastColumn="0"/>
                </w:pPr>
              </w:pPrChange>
            </w:pPr>
            <w:ins w:id="2656" w:author="Raul García Fernández" w:date="2017-07-05T19:46:00Z">
              <w:r w:rsidRPr="00966D1E">
                <w:rPr>
                  <w:color w:val="00B050"/>
                  <w:rPrChange w:id="2657" w:author="Raul García Fernández" w:date="2017-07-05T19:46:00Z">
                    <w:rPr/>
                  </w:rPrChange>
                </w:rPr>
                <w:t>V</w:t>
              </w:r>
            </w:ins>
          </w:p>
        </w:tc>
      </w:tr>
      <w:tr w:rsidR="00966D1E" w14:paraId="28831F48" w14:textId="77777777" w:rsidTr="009776FD">
        <w:trPr>
          <w:cnfStyle w:val="000000100000" w:firstRow="0" w:lastRow="0" w:firstColumn="0" w:lastColumn="0" w:oddVBand="0" w:evenVBand="0" w:oddHBand="1" w:evenHBand="0" w:firstRowFirstColumn="0" w:firstRowLastColumn="0" w:lastRowFirstColumn="0" w:lastRowLastColumn="0"/>
          <w:ins w:id="2658" w:author="Raul García Fernández" w:date="2017-07-05T19:4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02079E33" w14:textId="7D544CD7" w:rsidR="00966D1E" w:rsidRDefault="00966D1E">
            <w:pPr>
              <w:jc w:val="center"/>
              <w:rPr>
                <w:ins w:id="2659" w:author="Raul García Fernández" w:date="2017-07-05T19:45:00Z"/>
              </w:rPr>
              <w:pPrChange w:id="2660" w:author="Raul García Fernández" w:date="2017-07-05T19:46:00Z">
                <w:pPr/>
              </w:pPrChange>
            </w:pPr>
            <w:ins w:id="2661" w:author="Raul García Fernández" w:date="2017-07-05T19:45:00Z">
              <w:r>
                <w:t>2</w:t>
              </w:r>
            </w:ins>
          </w:p>
        </w:tc>
        <w:tc>
          <w:tcPr>
            <w:tcW w:w="3795" w:type="dxa"/>
            <w:tcBorders>
              <w:top w:val="single" w:sz="4" w:space="0" w:color="auto"/>
            </w:tcBorders>
          </w:tcPr>
          <w:p w14:paraId="794CBD07" w14:textId="408ED5D4" w:rsidR="00966D1E" w:rsidRDefault="00966D1E">
            <w:pPr>
              <w:jc w:val="center"/>
              <w:cnfStyle w:val="000000100000" w:firstRow="0" w:lastRow="0" w:firstColumn="0" w:lastColumn="0" w:oddVBand="0" w:evenVBand="0" w:oddHBand="1" w:evenHBand="0" w:firstRowFirstColumn="0" w:firstRowLastColumn="0" w:lastRowFirstColumn="0" w:lastRowLastColumn="0"/>
              <w:rPr>
                <w:ins w:id="2662" w:author="Raul García Fernández" w:date="2017-07-05T19:45:00Z"/>
              </w:rPr>
              <w:pPrChange w:id="2663" w:author="Raul García Fernández" w:date="2017-07-05T19:46:00Z">
                <w:pPr>
                  <w:cnfStyle w:val="000000100000" w:firstRow="0" w:lastRow="0" w:firstColumn="0" w:lastColumn="0" w:oddVBand="0" w:evenVBand="0" w:oddHBand="1" w:evenHBand="0" w:firstRowFirstColumn="0" w:firstRowLastColumn="0" w:lastRowFirstColumn="0" w:lastRowLastColumn="0"/>
                </w:pPr>
              </w:pPrChange>
            </w:pPr>
            <w:ins w:id="2664" w:author="Raul García Fernández" w:date="2017-07-05T19:45:00Z">
              <w:r>
                <w:t>El proyecto no será eliminado del sistema.</w:t>
              </w:r>
            </w:ins>
          </w:p>
        </w:tc>
        <w:tc>
          <w:tcPr>
            <w:tcW w:w="3685" w:type="dxa"/>
            <w:tcBorders>
              <w:top w:val="single" w:sz="4" w:space="0" w:color="auto"/>
            </w:tcBorders>
          </w:tcPr>
          <w:p w14:paraId="0FFC9FB9" w14:textId="27D08D70" w:rsidR="00966D1E" w:rsidRDefault="00966D1E">
            <w:pPr>
              <w:jc w:val="center"/>
              <w:cnfStyle w:val="000000100000" w:firstRow="0" w:lastRow="0" w:firstColumn="0" w:lastColumn="0" w:oddVBand="0" w:evenVBand="0" w:oddHBand="1" w:evenHBand="0" w:firstRowFirstColumn="0" w:firstRowLastColumn="0" w:lastRowFirstColumn="0" w:lastRowLastColumn="0"/>
              <w:rPr>
                <w:ins w:id="2665" w:author="Raul García Fernández" w:date="2017-07-05T19:45:00Z"/>
              </w:rPr>
              <w:pPrChange w:id="2666" w:author="Raul García Fernández" w:date="2017-07-05T19:46:00Z">
                <w:pPr>
                  <w:cnfStyle w:val="000000100000" w:firstRow="0" w:lastRow="0" w:firstColumn="0" w:lastColumn="0" w:oddVBand="0" w:evenVBand="0" w:oddHBand="1" w:evenHBand="0" w:firstRowFirstColumn="0" w:firstRowLastColumn="0" w:lastRowFirstColumn="0" w:lastRowLastColumn="0"/>
                </w:pPr>
              </w:pPrChange>
            </w:pPr>
            <w:ins w:id="2667" w:author="Raul García Fernández" w:date="2017-07-05T19:46:00Z">
              <w:r>
                <w:t>El proyecto no será eliminado del sistema.</w:t>
              </w:r>
            </w:ins>
          </w:p>
        </w:tc>
        <w:tc>
          <w:tcPr>
            <w:tcW w:w="561" w:type="dxa"/>
          </w:tcPr>
          <w:p w14:paraId="69882F15" w14:textId="1083784C" w:rsidR="00966D1E" w:rsidRDefault="00966D1E">
            <w:pPr>
              <w:jc w:val="center"/>
              <w:cnfStyle w:val="000000100000" w:firstRow="0" w:lastRow="0" w:firstColumn="0" w:lastColumn="0" w:oddVBand="0" w:evenVBand="0" w:oddHBand="1" w:evenHBand="0" w:firstRowFirstColumn="0" w:firstRowLastColumn="0" w:lastRowFirstColumn="0" w:lastRowLastColumn="0"/>
              <w:rPr>
                <w:ins w:id="2668" w:author="Raul García Fernández" w:date="2017-07-05T19:45:00Z"/>
              </w:rPr>
              <w:pPrChange w:id="2669" w:author="Raul García Fernández" w:date="2017-07-05T19:46:00Z">
                <w:pPr>
                  <w:cnfStyle w:val="000000100000" w:firstRow="0" w:lastRow="0" w:firstColumn="0" w:lastColumn="0" w:oddVBand="0" w:evenVBand="0" w:oddHBand="1" w:evenHBand="0" w:firstRowFirstColumn="0" w:firstRowLastColumn="0" w:lastRowFirstColumn="0" w:lastRowLastColumn="0"/>
                </w:pPr>
              </w:pPrChange>
            </w:pPr>
            <w:ins w:id="2670" w:author="Raul García Fernández" w:date="2017-07-05T19:46:00Z">
              <w:r w:rsidRPr="00966D1E">
                <w:rPr>
                  <w:color w:val="00B050"/>
                  <w:rPrChange w:id="2671" w:author="Raul García Fernández" w:date="2017-07-05T19:46:00Z">
                    <w:rPr/>
                  </w:rPrChange>
                </w:rPr>
                <w:t>V</w:t>
              </w:r>
            </w:ins>
          </w:p>
        </w:tc>
      </w:tr>
      <w:tr w:rsidR="00966D1E" w14:paraId="4B0FA9D6" w14:textId="77777777" w:rsidTr="009776FD">
        <w:trPr>
          <w:ins w:id="2672" w:author="Raul García Fernández" w:date="2017-07-05T19:4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44128A77" w14:textId="6D5D8BA2" w:rsidR="00966D1E" w:rsidRDefault="00966D1E">
            <w:pPr>
              <w:jc w:val="center"/>
              <w:rPr>
                <w:ins w:id="2673" w:author="Raul García Fernández" w:date="2017-07-05T19:45:00Z"/>
              </w:rPr>
              <w:pPrChange w:id="2674" w:author="Raul García Fernández" w:date="2017-07-05T19:46:00Z">
                <w:pPr/>
              </w:pPrChange>
            </w:pPr>
            <w:ins w:id="2675" w:author="Raul García Fernández" w:date="2017-07-05T19:45:00Z">
              <w:r>
                <w:t>3</w:t>
              </w:r>
            </w:ins>
          </w:p>
        </w:tc>
        <w:tc>
          <w:tcPr>
            <w:tcW w:w="3795" w:type="dxa"/>
            <w:tcBorders>
              <w:top w:val="single" w:sz="4" w:space="0" w:color="auto"/>
            </w:tcBorders>
          </w:tcPr>
          <w:p w14:paraId="1656C888" w14:textId="3050AD4A" w:rsidR="00966D1E" w:rsidRDefault="00966D1E">
            <w:pPr>
              <w:jc w:val="center"/>
              <w:cnfStyle w:val="000000000000" w:firstRow="0" w:lastRow="0" w:firstColumn="0" w:lastColumn="0" w:oddVBand="0" w:evenVBand="0" w:oddHBand="0" w:evenHBand="0" w:firstRowFirstColumn="0" w:firstRowLastColumn="0" w:lastRowFirstColumn="0" w:lastRowLastColumn="0"/>
              <w:rPr>
                <w:ins w:id="2676" w:author="Raul García Fernández" w:date="2017-07-05T19:45:00Z"/>
              </w:rPr>
              <w:pPrChange w:id="2677" w:author="Raul García Fernández" w:date="2017-07-05T19:46:00Z">
                <w:pPr>
                  <w:cnfStyle w:val="000000000000" w:firstRow="0" w:lastRow="0" w:firstColumn="0" w:lastColumn="0" w:oddVBand="0" w:evenVBand="0" w:oddHBand="0" w:evenHBand="0" w:firstRowFirstColumn="0" w:firstRowLastColumn="0" w:lastRowFirstColumn="0" w:lastRowLastColumn="0"/>
                </w:pPr>
              </w:pPrChange>
            </w:pPr>
            <w:ins w:id="2678" w:author="Raul García Fernández" w:date="2017-07-05T19:46:00Z">
              <w:r>
                <w:t>El proyecto será eliminado del sistema. Pero el proyecto permanecerá en la jerarquía de proyectos</w:t>
              </w:r>
            </w:ins>
            <w:ins w:id="2679" w:author="Usuario de Windows" w:date="2017-07-06T23:33:00Z">
              <w:r w:rsidR="00E81DF4">
                <w:t>.</w:t>
              </w:r>
            </w:ins>
          </w:p>
        </w:tc>
        <w:tc>
          <w:tcPr>
            <w:tcW w:w="3685" w:type="dxa"/>
            <w:tcBorders>
              <w:top w:val="single" w:sz="4" w:space="0" w:color="auto"/>
            </w:tcBorders>
          </w:tcPr>
          <w:p w14:paraId="1A57BFF5" w14:textId="2214ABC1" w:rsidR="00966D1E" w:rsidRDefault="00966D1E">
            <w:pPr>
              <w:jc w:val="center"/>
              <w:cnfStyle w:val="000000000000" w:firstRow="0" w:lastRow="0" w:firstColumn="0" w:lastColumn="0" w:oddVBand="0" w:evenVBand="0" w:oddHBand="0" w:evenHBand="0" w:firstRowFirstColumn="0" w:firstRowLastColumn="0" w:lastRowFirstColumn="0" w:lastRowLastColumn="0"/>
              <w:rPr>
                <w:ins w:id="2680" w:author="Raul García Fernández" w:date="2017-07-05T19:45:00Z"/>
              </w:rPr>
              <w:pPrChange w:id="2681" w:author="Raul García Fernández" w:date="2017-07-05T19:46:00Z">
                <w:pPr>
                  <w:cnfStyle w:val="000000000000" w:firstRow="0" w:lastRow="0" w:firstColumn="0" w:lastColumn="0" w:oddVBand="0" w:evenVBand="0" w:oddHBand="0" w:evenHBand="0" w:firstRowFirstColumn="0" w:firstRowLastColumn="0" w:lastRowFirstColumn="0" w:lastRowLastColumn="0"/>
                </w:pPr>
              </w:pPrChange>
            </w:pPr>
            <w:ins w:id="2682" w:author="Raul García Fernández" w:date="2017-07-05T19:46:00Z">
              <w:r>
                <w:t>El proyecto será eliminado del sistema. Pero el proyecto permanecerá en la jerarquía de proyectos</w:t>
              </w:r>
            </w:ins>
            <w:ins w:id="2683" w:author="Usuario de Windows" w:date="2017-07-06T23:33:00Z">
              <w:r w:rsidR="00E81DF4">
                <w:t>.</w:t>
              </w:r>
            </w:ins>
          </w:p>
        </w:tc>
        <w:tc>
          <w:tcPr>
            <w:tcW w:w="561" w:type="dxa"/>
          </w:tcPr>
          <w:p w14:paraId="336BD679" w14:textId="709A63A6" w:rsidR="00966D1E" w:rsidRDefault="00966D1E">
            <w:pPr>
              <w:jc w:val="center"/>
              <w:cnfStyle w:val="000000000000" w:firstRow="0" w:lastRow="0" w:firstColumn="0" w:lastColumn="0" w:oddVBand="0" w:evenVBand="0" w:oddHBand="0" w:evenHBand="0" w:firstRowFirstColumn="0" w:firstRowLastColumn="0" w:lastRowFirstColumn="0" w:lastRowLastColumn="0"/>
              <w:rPr>
                <w:ins w:id="2684" w:author="Raul García Fernández" w:date="2017-07-05T19:45:00Z"/>
              </w:rPr>
              <w:pPrChange w:id="2685" w:author="Raul García Fernández" w:date="2017-07-05T19:46:00Z">
                <w:pPr>
                  <w:cnfStyle w:val="000000000000" w:firstRow="0" w:lastRow="0" w:firstColumn="0" w:lastColumn="0" w:oddVBand="0" w:evenVBand="0" w:oddHBand="0" w:evenHBand="0" w:firstRowFirstColumn="0" w:firstRowLastColumn="0" w:lastRowFirstColumn="0" w:lastRowLastColumn="0"/>
                </w:pPr>
              </w:pPrChange>
            </w:pPr>
            <w:ins w:id="2686" w:author="Raul García Fernández" w:date="2017-07-05T19:46:00Z">
              <w:r w:rsidRPr="00966D1E">
                <w:rPr>
                  <w:color w:val="00B050"/>
                  <w:rPrChange w:id="2687" w:author="Raul García Fernández" w:date="2017-07-05T19:46:00Z">
                    <w:rPr/>
                  </w:rPrChange>
                </w:rPr>
                <w:t>V</w:t>
              </w:r>
            </w:ins>
          </w:p>
        </w:tc>
      </w:tr>
    </w:tbl>
    <w:p w14:paraId="7569A5B6" w14:textId="77777777" w:rsidR="007809E7" w:rsidRDefault="007809E7">
      <w:pPr>
        <w:rPr>
          <w:ins w:id="2688" w:author="Raul García Fernández" w:date="2017-07-05T19:23:00Z"/>
        </w:rPr>
        <w:pPrChange w:id="2689" w:author="Raul García Fernández" w:date="2017-07-05T19:35:00Z">
          <w:pPr>
            <w:ind w:firstLine="360"/>
            <w:jc w:val="both"/>
          </w:pPr>
        </w:pPrChange>
      </w:pPr>
    </w:p>
    <w:p w14:paraId="69942580" w14:textId="11C6C1AD" w:rsidR="00EE000C" w:rsidRPr="00966D1E" w:rsidRDefault="00966D1E">
      <w:pPr>
        <w:pStyle w:val="Prrafodelista"/>
        <w:numPr>
          <w:ilvl w:val="1"/>
          <w:numId w:val="26"/>
        </w:numPr>
        <w:outlineLvl w:val="1"/>
        <w:rPr>
          <w:ins w:id="2690" w:author="Raul García Fernández" w:date="2017-07-05T19:15:00Z"/>
          <w:b/>
          <w:rPrChange w:id="2691" w:author="Raul García Fernández" w:date="2017-07-05T19:47:00Z">
            <w:rPr>
              <w:ins w:id="2692" w:author="Raul García Fernández" w:date="2017-07-05T19:15:00Z"/>
            </w:rPr>
          </w:rPrChange>
        </w:rPr>
        <w:pPrChange w:id="2693" w:author="Raul García Fernández" w:date="2017-07-05T20:34:00Z">
          <w:pPr>
            <w:ind w:firstLine="360"/>
            <w:jc w:val="both"/>
          </w:pPr>
        </w:pPrChange>
      </w:pPr>
      <w:bookmarkStart w:id="2694" w:name="_Toc487051018"/>
      <w:ins w:id="2695" w:author="Raul García Fernández" w:date="2017-07-05T19:46:00Z">
        <w:r w:rsidRPr="00966D1E">
          <w:rPr>
            <w:b/>
            <w:rPrChange w:id="2696" w:author="Raul García Fernández" w:date="2017-07-05T19:47:00Z">
              <w:rPr/>
            </w:rPrChange>
          </w:rPr>
          <w:t>Pruebas sobre ejecuciones:</w:t>
        </w:r>
      </w:ins>
      <w:bookmarkEnd w:id="2694"/>
    </w:p>
    <w:p w14:paraId="5D6CF425" w14:textId="392D2DA9" w:rsidR="005E5E38" w:rsidRDefault="005E5E38">
      <w:pPr>
        <w:pStyle w:val="Epgrafe"/>
        <w:keepNext/>
        <w:rPr>
          <w:ins w:id="2697" w:author="Raul García Fernández" w:date="2017-07-05T20:43:00Z"/>
        </w:rPr>
        <w:pPrChange w:id="2698" w:author="Raul García Fernández" w:date="2017-07-05T20:43:00Z">
          <w:pPr/>
        </w:pPrChange>
      </w:pPr>
      <w:ins w:id="2699" w:author="Raul García Fernández" w:date="2017-07-05T20:43:00Z">
        <w:r>
          <w:t xml:space="preserve">Tabla </w:t>
        </w:r>
      </w:ins>
      <w:ins w:id="2700" w:author="Raul García Fernández" w:date="2017-07-05T20:46:00Z">
        <w:r>
          <w:fldChar w:fldCharType="begin"/>
        </w:r>
        <w:r>
          <w:instrText xml:space="preserve"> STYLEREF 1 \s </w:instrText>
        </w:r>
      </w:ins>
      <w:r>
        <w:fldChar w:fldCharType="separate"/>
      </w:r>
      <w:r>
        <w:rPr>
          <w:noProof/>
        </w:rPr>
        <w:t>3</w:t>
      </w:r>
      <w:ins w:id="2701" w:author="Raul García Fernández" w:date="2017-07-05T20:46:00Z">
        <w:r>
          <w:fldChar w:fldCharType="end"/>
        </w:r>
        <w:r>
          <w:noBreakHyphen/>
        </w:r>
        <w:r>
          <w:fldChar w:fldCharType="begin"/>
        </w:r>
        <w:r>
          <w:instrText xml:space="preserve"> SEQ Tabla \* ARABIC \s 1 </w:instrText>
        </w:r>
      </w:ins>
      <w:r>
        <w:fldChar w:fldCharType="separate"/>
      </w:r>
      <w:ins w:id="2702" w:author="Raul García Fernández" w:date="2017-07-05T20:46:00Z">
        <w:r>
          <w:rPr>
            <w:noProof/>
          </w:rPr>
          <w:t>10</w:t>
        </w:r>
        <w:r>
          <w:fldChar w:fldCharType="end"/>
        </w:r>
      </w:ins>
      <w:ins w:id="2703" w:author="Raul García Fernández" w:date="2017-07-05T20:43:00Z">
        <w:r>
          <w:t xml:space="preserve"> </w:t>
        </w:r>
        <w:r w:rsidRPr="002539E9">
          <w:t xml:space="preserve">ejecución prueba </w:t>
        </w:r>
        <w:r>
          <w:t xml:space="preserve"> 3.1</w:t>
        </w:r>
      </w:ins>
    </w:p>
    <w:tbl>
      <w:tblPr>
        <w:tblStyle w:val="GridTable5Dark"/>
        <w:tblW w:w="0" w:type="auto"/>
        <w:tblLook w:val="04A0" w:firstRow="1" w:lastRow="0" w:firstColumn="1" w:lastColumn="0" w:noHBand="0" w:noVBand="1"/>
      </w:tblPr>
      <w:tblGrid>
        <w:gridCol w:w="1020"/>
        <w:gridCol w:w="3795"/>
        <w:gridCol w:w="3685"/>
        <w:gridCol w:w="561"/>
        <w:tblGridChange w:id="2704">
          <w:tblGrid>
            <w:gridCol w:w="1020"/>
            <w:gridCol w:w="3795"/>
            <w:gridCol w:w="3685"/>
            <w:gridCol w:w="561"/>
          </w:tblGrid>
        </w:tblGridChange>
      </w:tblGrid>
      <w:tr w:rsidR="007809E7" w14:paraId="3D3D202E" w14:textId="77777777" w:rsidTr="009776FD">
        <w:trPr>
          <w:cnfStyle w:val="100000000000" w:firstRow="1" w:lastRow="0" w:firstColumn="0" w:lastColumn="0" w:oddVBand="0" w:evenVBand="0" w:oddHBand="0" w:evenHBand="0" w:firstRowFirstColumn="0" w:firstRowLastColumn="0" w:lastRowFirstColumn="0" w:lastRowLastColumn="0"/>
          <w:ins w:id="2705" w:author="Raul García Fernández" w:date="2017-07-05T19:36: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6EC2520C" w14:textId="21322AF3" w:rsidR="007809E7" w:rsidRDefault="00966D1E">
            <w:pPr>
              <w:jc w:val="center"/>
              <w:rPr>
                <w:ins w:id="2706" w:author="Raul García Fernández" w:date="2017-07-05T19:36:00Z"/>
              </w:rPr>
              <w:pPrChange w:id="2707" w:author="Raul García Fernández" w:date="2017-07-05T19:48:00Z">
                <w:pPr/>
              </w:pPrChange>
            </w:pPr>
            <w:ins w:id="2708" w:author="Raul García Fernández" w:date="2017-07-05T19:47:00Z">
              <w:r>
                <w:t xml:space="preserve">3.1 </w:t>
              </w:r>
              <w:r w:rsidRPr="00966D1E">
                <w:rPr>
                  <w:rPrChange w:id="2709" w:author="Raul García Fernández" w:date="2017-07-05T19:47:00Z">
                    <w:rPr>
                      <w:u w:val="single"/>
                    </w:rPr>
                  </w:rPrChange>
                </w:rPr>
                <w:t>Listado de ejecuciones</w:t>
              </w:r>
            </w:ins>
          </w:p>
        </w:tc>
        <w:tc>
          <w:tcPr>
            <w:tcW w:w="561" w:type="dxa"/>
          </w:tcPr>
          <w:p w14:paraId="2FD298D0" w14:textId="77777777" w:rsidR="007809E7" w:rsidRDefault="007809E7">
            <w:pPr>
              <w:jc w:val="center"/>
              <w:cnfStyle w:val="100000000000" w:firstRow="1" w:lastRow="0" w:firstColumn="0" w:lastColumn="0" w:oddVBand="0" w:evenVBand="0" w:oddHBand="0" w:evenHBand="0" w:firstRowFirstColumn="0" w:firstRowLastColumn="0" w:lastRowFirstColumn="0" w:lastRowLastColumn="0"/>
              <w:rPr>
                <w:ins w:id="2710" w:author="Raul García Fernández" w:date="2017-07-05T19:36:00Z"/>
              </w:rPr>
              <w:pPrChange w:id="2711" w:author="Raul García Fernández" w:date="2017-07-05T19:48:00Z">
                <w:pPr>
                  <w:cnfStyle w:val="100000000000" w:firstRow="1" w:lastRow="0" w:firstColumn="0" w:lastColumn="0" w:oddVBand="0" w:evenVBand="0" w:oddHBand="0" w:evenHBand="0" w:firstRowFirstColumn="0" w:firstRowLastColumn="0" w:lastRowFirstColumn="0" w:lastRowLastColumn="0"/>
                </w:pPr>
              </w:pPrChange>
            </w:pPr>
          </w:p>
        </w:tc>
      </w:tr>
      <w:tr w:rsidR="007809E7" w14:paraId="0DA6CD9D" w14:textId="77777777" w:rsidTr="009776FD">
        <w:trPr>
          <w:cnfStyle w:val="000000100000" w:firstRow="0" w:lastRow="0" w:firstColumn="0" w:lastColumn="0" w:oddVBand="0" w:evenVBand="0" w:oddHBand="1" w:evenHBand="0" w:firstRowFirstColumn="0" w:firstRowLastColumn="0" w:lastRowFirstColumn="0" w:lastRowLastColumn="0"/>
          <w:ins w:id="2712" w:author="Raul García Fernández" w:date="2017-07-05T19:36: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6D085C86" w14:textId="77777777" w:rsidR="007809E7" w:rsidRDefault="007809E7">
            <w:pPr>
              <w:jc w:val="center"/>
              <w:rPr>
                <w:ins w:id="2713" w:author="Raul García Fernández" w:date="2017-07-05T19:36:00Z"/>
              </w:rPr>
              <w:pPrChange w:id="2714" w:author="Raul García Fernández" w:date="2017-07-05T19:48:00Z">
                <w:pPr/>
              </w:pPrChange>
            </w:pPr>
            <w:ins w:id="2715" w:author="Raul García Fernández" w:date="2017-07-05T19:36:00Z">
              <w:r>
                <w:t>Caso Base</w:t>
              </w:r>
            </w:ins>
          </w:p>
        </w:tc>
        <w:tc>
          <w:tcPr>
            <w:tcW w:w="3795" w:type="dxa"/>
            <w:tcBorders>
              <w:top w:val="single" w:sz="4" w:space="0" w:color="auto"/>
              <w:bottom w:val="single" w:sz="4" w:space="0" w:color="auto"/>
              <w:right w:val="single" w:sz="4" w:space="0" w:color="auto"/>
            </w:tcBorders>
          </w:tcPr>
          <w:p w14:paraId="74D27C62"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716" w:author="Raul García Fernández" w:date="2017-07-05T19:36:00Z"/>
              </w:rPr>
              <w:pPrChange w:id="2717" w:author="Raul García Fernández" w:date="2017-07-05T19:48:00Z">
                <w:pPr>
                  <w:cnfStyle w:val="000000100000" w:firstRow="0" w:lastRow="0" w:firstColumn="0" w:lastColumn="0" w:oddVBand="0" w:evenVBand="0" w:oddHBand="1" w:evenHBand="0" w:firstRowFirstColumn="0" w:firstRowLastColumn="0" w:lastRowFirstColumn="0" w:lastRowLastColumn="0"/>
                </w:pPr>
              </w:pPrChange>
            </w:pPr>
            <w:ins w:id="2718" w:author="Raul García Fernández" w:date="2017-07-05T19:36:00Z">
              <w:r>
                <w:t>Salida esperada</w:t>
              </w:r>
            </w:ins>
          </w:p>
        </w:tc>
        <w:tc>
          <w:tcPr>
            <w:tcW w:w="3685" w:type="dxa"/>
            <w:tcBorders>
              <w:top w:val="single" w:sz="4" w:space="0" w:color="auto"/>
              <w:left w:val="single" w:sz="4" w:space="0" w:color="auto"/>
              <w:bottom w:val="single" w:sz="4" w:space="0" w:color="auto"/>
              <w:right w:val="single" w:sz="4" w:space="0" w:color="auto"/>
            </w:tcBorders>
          </w:tcPr>
          <w:p w14:paraId="49FAB79C"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719" w:author="Raul García Fernández" w:date="2017-07-05T19:36:00Z"/>
              </w:rPr>
              <w:pPrChange w:id="2720" w:author="Raul García Fernández" w:date="2017-07-05T19:48:00Z">
                <w:pPr>
                  <w:cnfStyle w:val="000000100000" w:firstRow="0" w:lastRow="0" w:firstColumn="0" w:lastColumn="0" w:oddVBand="0" w:evenVBand="0" w:oddHBand="1" w:evenHBand="0" w:firstRowFirstColumn="0" w:firstRowLastColumn="0" w:lastRowFirstColumn="0" w:lastRowLastColumn="0"/>
                </w:pPr>
              </w:pPrChange>
            </w:pPr>
            <w:ins w:id="2721" w:author="Raul García Fernández" w:date="2017-07-05T19:36: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3262A6D3" w14:textId="77777777" w:rsidR="007809E7" w:rsidRDefault="007809E7">
            <w:pPr>
              <w:jc w:val="center"/>
              <w:cnfStyle w:val="000000100000" w:firstRow="0" w:lastRow="0" w:firstColumn="0" w:lastColumn="0" w:oddVBand="0" w:evenVBand="0" w:oddHBand="1" w:evenHBand="0" w:firstRowFirstColumn="0" w:firstRowLastColumn="0" w:lastRowFirstColumn="0" w:lastRowLastColumn="0"/>
              <w:rPr>
                <w:ins w:id="2722" w:author="Raul García Fernández" w:date="2017-07-05T19:36:00Z"/>
              </w:rPr>
              <w:pPrChange w:id="2723" w:author="Raul García Fernández" w:date="2017-07-05T19:48:00Z">
                <w:pPr>
                  <w:cnfStyle w:val="000000100000" w:firstRow="0" w:lastRow="0" w:firstColumn="0" w:lastColumn="0" w:oddVBand="0" w:evenVBand="0" w:oddHBand="1" w:evenHBand="0" w:firstRowFirstColumn="0" w:firstRowLastColumn="0" w:lastRowFirstColumn="0" w:lastRowLastColumn="0"/>
                </w:pPr>
              </w:pPrChange>
            </w:pPr>
          </w:p>
        </w:tc>
      </w:tr>
      <w:tr w:rsidR="007809E7" w14:paraId="401D13C4" w14:textId="77777777" w:rsidTr="00966D1E">
        <w:tblPrEx>
          <w:tblW w:w="0" w:type="auto"/>
          <w:tblPrExChange w:id="2724" w:author="Raul García Fernández" w:date="2017-07-05T19:47:00Z">
            <w:tblPrEx>
              <w:tblW w:w="0" w:type="auto"/>
            </w:tblPrEx>
          </w:tblPrExChange>
        </w:tblPrEx>
        <w:trPr>
          <w:ins w:id="2725" w:author="Raul García Fernández" w:date="2017-07-05T19:36: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726" w:author="Raul García Fernández" w:date="2017-07-05T19:47:00Z">
              <w:tcPr>
                <w:tcW w:w="1020" w:type="dxa"/>
                <w:tcBorders>
                  <w:top w:val="single" w:sz="4" w:space="0" w:color="auto"/>
                </w:tcBorders>
              </w:tcPr>
            </w:tcPrChange>
          </w:tcPr>
          <w:p w14:paraId="532AB529" w14:textId="5621690A" w:rsidR="007809E7" w:rsidRDefault="00966D1E">
            <w:pPr>
              <w:jc w:val="center"/>
              <w:rPr>
                <w:ins w:id="2727" w:author="Raul García Fernández" w:date="2017-07-05T19:36:00Z"/>
              </w:rPr>
              <w:pPrChange w:id="2728" w:author="Raul García Fernández" w:date="2017-07-05T19:48:00Z">
                <w:pPr/>
              </w:pPrChange>
            </w:pPr>
            <w:ins w:id="2729" w:author="Raul García Fernández" w:date="2017-07-05T19:48:00Z">
              <w:r>
                <w:t>1</w:t>
              </w:r>
            </w:ins>
          </w:p>
        </w:tc>
        <w:tc>
          <w:tcPr>
            <w:tcW w:w="3795" w:type="dxa"/>
            <w:tcBorders>
              <w:top w:val="single" w:sz="4" w:space="0" w:color="auto"/>
              <w:bottom w:val="single" w:sz="4" w:space="0" w:color="auto"/>
            </w:tcBorders>
            <w:tcPrChange w:id="2730" w:author="Raul García Fernández" w:date="2017-07-05T19:47:00Z">
              <w:tcPr>
                <w:tcW w:w="3795" w:type="dxa"/>
                <w:tcBorders>
                  <w:top w:val="single" w:sz="4" w:space="0" w:color="auto"/>
                </w:tcBorders>
              </w:tcPr>
            </w:tcPrChange>
          </w:tcPr>
          <w:p w14:paraId="2874B76B" w14:textId="071E9332" w:rsidR="007809E7" w:rsidRDefault="00966D1E">
            <w:pPr>
              <w:jc w:val="center"/>
              <w:cnfStyle w:val="000000000000" w:firstRow="0" w:lastRow="0" w:firstColumn="0" w:lastColumn="0" w:oddVBand="0" w:evenVBand="0" w:oddHBand="0" w:evenHBand="0" w:firstRowFirstColumn="0" w:firstRowLastColumn="0" w:lastRowFirstColumn="0" w:lastRowLastColumn="0"/>
              <w:rPr>
                <w:ins w:id="2731" w:author="Raul García Fernández" w:date="2017-07-05T19:36:00Z"/>
              </w:rPr>
              <w:pPrChange w:id="2732" w:author="Raul García Fernández" w:date="2017-07-05T19:48:00Z">
                <w:pPr>
                  <w:cnfStyle w:val="000000000000" w:firstRow="0" w:lastRow="0" w:firstColumn="0" w:lastColumn="0" w:oddVBand="0" w:evenVBand="0" w:oddHBand="0" w:evenHBand="0" w:firstRowFirstColumn="0" w:firstRowLastColumn="0" w:lastRowFirstColumn="0" w:lastRowLastColumn="0"/>
                </w:pPr>
              </w:pPrChange>
            </w:pPr>
            <w:ins w:id="2733" w:author="Raul García Fernández" w:date="2017-07-05T19:48:00Z">
              <w:r>
                <w:t>El usuario recibirá un conjunto de todas las ejecuciones de su propiedad separadas por su estado de ejecución.</w:t>
              </w:r>
            </w:ins>
          </w:p>
        </w:tc>
        <w:tc>
          <w:tcPr>
            <w:tcW w:w="3685" w:type="dxa"/>
            <w:tcBorders>
              <w:top w:val="single" w:sz="4" w:space="0" w:color="auto"/>
              <w:bottom w:val="single" w:sz="4" w:space="0" w:color="auto"/>
            </w:tcBorders>
            <w:tcPrChange w:id="2734" w:author="Raul García Fernández" w:date="2017-07-05T19:47:00Z">
              <w:tcPr>
                <w:tcW w:w="3685" w:type="dxa"/>
                <w:tcBorders>
                  <w:top w:val="single" w:sz="4" w:space="0" w:color="auto"/>
                </w:tcBorders>
              </w:tcPr>
            </w:tcPrChange>
          </w:tcPr>
          <w:p w14:paraId="20AD4F53" w14:textId="372E1757" w:rsidR="007809E7" w:rsidRDefault="00966D1E">
            <w:pPr>
              <w:jc w:val="center"/>
              <w:cnfStyle w:val="000000000000" w:firstRow="0" w:lastRow="0" w:firstColumn="0" w:lastColumn="0" w:oddVBand="0" w:evenVBand="0" w:oddHBand="0" w:evenHBand="0" w:firstRowFirstColumn="0" w:firstRowLastColumn="0" w:lastRowFirstColumn="0" w:lastRowLastColumn="0"/>
              <w:rPr>
                <w:ins w:id="2735" w:author="Raul García Fernández" w:date="2017-07-05T19:36:00Z"/>
              </w:rPr>
              <w:pPrChange w:id="2736" w:author="Raul García Fernández" w:date="2017-07-05T19:48:00Z">
                <w:pPr>
                  <w:cnfStyle w:val="000000000000" w:firstRow="0" w:lastRow="0" w:firstColumn="0" w:lastColumn="0" w:oddVBand="0" w:evenVBand="0" w:oddHBand="0" w:evenHBand="0" w:firstRowFirstColumn="0" w:firstRowLastColumn="0" w:lastRowFirstColumn="0" w:lastRowLastColumn="0"/>
                </w:pPr>
              </w:pPrChange>
            </w:pPr>
            <w:ins w:id="2737" w:author="Raul García Fernández" w:date="2017-07-05T19:48:00Z">
              <w:r>
                <w:t>El usuario recibirá un conjunto de todas las ejecuciones de su propiedad separadas por su estado de ejecución.</w:t>
              </w:r>
            </w:ins>
          </w:p>
        </w:tc>
        <w:tc>
          <w:tcPr>
            <w:tcW w:w="561" w:type="dxa"/>
            <w:tcPrChange w:id="2738" w:author="Raul García Fernández" w:date="2017-07-05T19:47:00Z">
              <w:tcPr>
                <w:tcW w:w="561" w:type="dxa"/>
              </w:tcPr>
            </w:tcPrChange>
          </w:tcPr>
          <w:p w14:paraId="33C8F99F" w14:textId="1B00D339" w:rsidR="007809E7" w:rsidRDefault="00966D1E">
            <w:pPr>
              <w:jc w:val="center"/>
              <w:cnfStyle w:val="000000000000" w:firstRow="0" w:lastRow="0" w:firstColumn="0" w:lastColumn="0" w:oddVBand="0" w:evenVBand="0" w:oddHBand="0" w:evenHBand="0" w:firstRowFirstColumn="0" w:firstRowLastColumn="0" w:lastRowFirstColumn="0" w:lastRowLastColumn="0"/>
              <w:rPr>
                <w:ins w:id="2739" w:author="Raul García Fernández" w:date="2017-07-05T19:36:00Z"/>
              </w:rPr>
              <w:pPrChange w:id="2740" w:author="Raul García Fernández" w:date="2017-07-05T19:48:00Z">
                <w:pPr>
                  <w:cnfStyle w:val="000000000000" w:firstRow="0" w:lastRow="0" w:firstColumn="0" w:lastColumn="0" w:oddVBand="0" w:evenVBand="0" w:oddHBand="0" w:evenHBand="0" w:firstRowFirstColumn="0" w:firstRowLastColumn="0" w:lastRowFirstColumn="0" w:lastRowLastColumn="0"/>
                </w:pPr>
              </w:pPrChange>
            </w:pPr>
            <w:ins w:id="2741" w:author="Raul García Fernández" w:date="2017-07-05T19:48:00Z">
              <w:r>
                <w:t>V</w:t>
              </w:r>
            </w:ins>
          </w:p>
        </w:tc>
      </w:tr>
      <w:tr w:rsidR="00966D1E" w14:paraId="1BFF9F78" w14:textId="77777777" w:rsidTr="009776FD">
        <w:trPr>
          <w:cnfStyle w:val="000000100000" w:firstRow="0" w:lastRow="0" w:firstColumn="0" w:lastColumn="0" w:oddVBand="0" w:evenVBand="0" w:oddHBand="1" w:evenHBand="0" w:firstRowFirstColumn="0" w:firstRowLastColumn="0" w:lastRowFirstColumn="0" w:lastRowLastColumn="0"/>
          <w:ins w:id="2742"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045BD1EC" w14:textId="70097E5F" w:rsidR="00966D1E" w:rsidRDefault="00966D1E">
            <w:pPr>
              <w:jc w:val="center"/>
              <w:rPr>
                <w:ins w:id="2743" w:author="Raul García Fernández" w:date="2017-07-05T19:47:00Z"/>
              </w:rPr>
              <w:pPrChange w:id="2744" w:author="Raul García Fernández" w:date="2017-07-05T19:48:00Z">
                <w:pPr/>
              </w:pPrChange>
            </w:pPr>
            <w:ins w:id="2745" w:author="Raul García Fernández" w:date="2017-07-05T19:48:00Z">
              <w:r>
                <w:lastRenderedPageBreak/>
                <w:t>2</w:t>
              </w:r>
            </w:ins>
          </w:p>
        </w:tc>
        <w:tc>
          <w:tcPr>
            <w:tcW w:w="3795" w:type="dxa"/>
            <w:tcBorders>
              <w:top w:val="single" w:sz="4" w:space="0" w:color="auto"/>
            </w:tcBorders>
          </w:tcPr>
          <w:p w14:paraId="51910EC5" w14:textId="61601B1C" w:rsidR="00966D1E" w:rsidRDefault="00966D1E">
            <w:pPr>
              <w:jc w:val="center"/>
              <w:cnfStyle w:val="000000100000" w:firstRow="0" w:lastRow="0" w:firstColumn="0" w:lastColumn="0" w:oddVBand="0" w:evenVBand="0" w:oddHBand="1" w:evenHBand="0" w:firstRowFirstColumn="0" w:firstRowLastColumn="0" w:lastRowFirstColumn="0" w:lastRowLastColumn="0"/>
              <w:rPr>
                <w:ins w:id="2746" w:author="Raul García Fernández" w:date="2017-07-05T19:47:00Z"/>
              </w:rPr>
              <w:pPrChange w:id="2747" w:author="Raul García Fernández" w:date="2017-07-05T19:48:00Z">
                <w:pPr>
                  <w:cnfStyle w:val="000000100000" w:firstRow="0" w:lastRow="0" w:firstColumn="0" w:lastColumn="0" w:oddVBand="0" w:evenVBand="0" w:oddHBand="1" w:evenHBand="0" w:firstRowFirstColumn="0" w:firstRowLastColumn="0" w:lastRowFirstColumn="0" w:lastRowLastColumn="0"/>
                </w:pPr>
              </w:pPrChange>
            </w:pPr>
            <w:ins w:id="2748" w:author="Raul García Fernández" w:date="2017-07-05T19:48:00Z">
              <w:r>
                <w:t>El administrador recibirá un conjunto con todas las ejecuciones que contienen el sistema. Estas ejecuciones estarán separadas por su estado de ejecución.</w:t>
              </w:r>
            </w:ins>
          </w:p>
        </w:tc>
        <w:tc>
          <w:tcPr>
            <w:tcW w:w="3685" w:type="dxa"/>
            <w:tcBorders>
              <w:top w:val="single" w:sz="4" w:space="0" w:color="auto"/>
            </w:tcBorders>
          </w:tcPr>
          <w:p w14:paraId="44F072B5" w14:textId="108FD5AF" w:rsidR="00966D1E" w:rsidRDefault="00966D1E">
            <w:pPr>
              <w:jc w:val="center"/>
              <w:cnfStyle w:val="000000100000" w:firstRow="0" w:lastRow="0" w:firstColumn="0" w:lastColumn="0" w:oddVBand="0" w:evenVBand="0" w:oddHBand="1" w:evenHBand="0" w:firstRowFirstColumn="0" w:firstRowLastColumn="0" w:lastRowFirstColumn="0" w:lastRowLastColumn="0"/>
              <w:rPr>
                <w:ins w:id="2749" w:author="Raul García Fernández" w:date="2017-07-05T19:47:00Z"/>
              </w:rPr>
              <w:pPrChange w:id="2750" w:author="Raul García Fernández" w:date="2017-07-05T19:48:00Z">
                <w:pPr>
                  <w:cnfStyle w:val="000000100000" w:firstRow="0" w:lastRow="0" w:firstColumn="0" w:lastColumn="0" w:oddVBand="0" w:evenVBand="0" w:oddHBand="1" w:evenHBand="0" w:firstRowFirstColumn="0" w:firstRowLastColumn="0" w:lastRowFirstColumn="0" w:lastRowLastColumn="0"/>
                </w:pPr>
              </w:pPrChange>
            </w:pPr>
            <w:ins w:id="2751" w:author="Raul García Fernández" w:date="2017-07-05T19:48:00Z">
              <w:r>
                <w:t>El administrador recibirá un conjunto con todas las ejecuciones que contienen el sistema. Estas ejecuciones estarán separadas por su estado de ejecución.</w:t>
              </w:r>
            </w:ins>
          </w:p>
        </w:tc>
        <w:tc>
          <w:tcPr>
            <w:tcW w:w="561" w:type="dxa"/>
          </w:tcPr>
          <w:p w14:paraId="576D6D1C" w14:textId="6DCD73B0" w:rsidR="00966D1E" w:rsidRDefault="00966D1E">
            <w:pPr>
              <w:jc w:val="center"/>
              <w:cnfStyle w:val="000000100000" w:firstRow="0" w:lastRow="0" w:firstColumn="0" w:lastColumn="0" w:oddVBand="0" w:evenVBand="0" w:oddHBand="1" w:evenHBand="0" w:firstRowFirstColumn="0" w:firstRowLastColumn="0" w:lastRowFirstColumn="0" w:lastRowLastColumn="0"/>
              <w:rPr>
                <w:ins w:id="2752" w:author="Raul García Fernández" w:date="2017-07-05T19:47:00Z"/>
              </w:rPr>
              <w:pPrChange w:id="2753" w:author="Raul García Fernández" w:date="2017-07-05T19:48:00Z">
                <w:pPr>
                  <w:cnfStyle w:val="000000100000" w:firstRow="0" w:lastRow="0" w:firstColumn="0" w:lastColumn="0" w:oddVBand="0" w:evenVBand="0" w:oddHBand="1" w:evenHBand="0" w:firstRowFirstColumn="0" w:firstRowLastColumn="0" w:lastRowFirstColumn="0" w:lastRowLastColumn="0"/>
                </w:pPr>
              </w:pPrChange>
            </w:pPr>
            <w:ins w:id="2754" w:author="Raul García Fernández" w:date="2017-07-05T19:48:00Z">
              <w:r>
                <w:t>V</w:t>
              </w:r>
            </w:ins>
          </w:p>
        </w:tc>
      </w:tr>
    </w:tbl>
    <w:p w14:paraId="75F3495A" w14:textId="348A6759" w:rsidR="005E5E38" w:rsidRDefault="005E5E38">
      <w:pPr>
        <w:rPr>
          <w:ins w:id="2755" w:author="Raul García Fernández" w:date="2017-07-05T19:47:00Z"/>
        </w:rPr>
        <w:pPrChange w:id="2756" w:author="Raul García Fernández" w:date="2017-07-05T19:15:00Z">
          <w:pPr>
            <w:ind w:firstLine="360"/>
            <w:jc w:val="both"/>
          </w:pPr>
        </w:pPrChange>
      </w:pPr>
    </w:p>
    <w:p w14:paraId="63B07EC2" w14:textId="4672ABC0" w:rsidR="005E5E38" w:rsidRDefault="005E5E38">
      <w:pPr>
        <w:pStyle w:val="Epgrafe"/>
        <w:keepNext/>
        <w:rPr>
          <w:ins w:id="2757" w:author="Raul García Fernández" w:date="2017-07-05T20:44:00Z"/>
        </w:rPr>
        <w:pPrChange w:id="2758" w:author="Raul García Fernández" w:date="2017-07-05T20:44:00Z">
          <w:pPr/>
        </w:pPrChange>
      </w:pPr>
      <w:ins w:id="2759" w:author="Raul García Fernández" w:date="2017-07-05T20:44:00Z">
        <w:r>
          <w:t xml:space="preserve">Tabla </w:t>
        </w:r>
      </w:ins>
      <w:ins w:id="2760" w:author="Raul García Fernández" w:date="2017-07-05T20:46:00Z">
        <w:r>
          <w:fldChar w:fldCharType="begin"/>
        </w:r>
        <w:r>
          <w:instrText xml:space="preserve"> STYLEREF 1 \s </w:instrText>
        </w:r>
      </w:ins>
      <w:r>
        <w:fldChar w:fldCharType="separate"/>
      </w:r>
      <w:r>
        <w:rPr>
          <w:noProof/>
        </w:rPr>
        <w:t>3</w:t>
      </w:r>
      <w:ins w:id="2761" w:author="Raul García Fernández" w:date="2017-07-05T20:46:00Z">
        <w:r>
          <w:fldChar w:fldCharType="end"/>
        </w:r>
        <w:r>
          <w:noBreakHyphen/>
        </w:r>
        <w:r>
          <w:fldChar w:fldCharType="begin"/>
        </w:r>
        <w:r>
          <w:instrText xml:space="preserve"> SEQ Tabla \* ARABIC \s 1 </w:instrText>
        </w:r>
      </w:ins>
      <w:r>
        <w:fldChar w:fldCharType="separate"/>
      </w:r>
      <w:ins w:id="2762" w:author="Raul García Fernández" w:date="2017-07-05T20:46:00Z">
        <w:r>
          <w:rPr>
            <w:noProof/>
          </w:rPr>
          <w:t>11</w:t>
        </w:r>
        <w:r>
          <w:fldChar w:fldCharType="end"/>
        </w:r>
      </w:ins>
      <w:ins w:id="2763" w:author="Raul García Fernández" w:date="2017-07-05T20:44:00Z">
        <w:r>
          <w:t xml:space="preserve"> </w:t>
        </w:r>
        <w:r w:rsidRPr="00061FD1">
          <w:t xml:space="preserve">ejecución prueba </w:t>
        </w:r>
        <w:r>
          <w:t>3.2</w:t>
        </w:r>
      </w:ins>
    </w:p>
    <w:tbl>
      <w:tblPr>
        <w:tblStyle w:val="GridTable5Dark"/>
        <w:tblW w:w="0" w:type="auto"/>
        <w:tblLook w:val="04A0" w:firstRow="1" w:lastRow="0" w:firstColumn="1" w:lastColumn="0" w:noHBand="0" w:noVBand="1"/>
      </w:tblPr>
      <w:tblGrid>
        <w:gridCol w:w="1020"/>
        <w:gridCol w:w="3795"/>
        <w:gridCol w:w="3685"/>
        <w:gridCol w:w="561"/>
        <w:tblGridChange w:id="2764">
          <w:tblGrid>
            <w:gridCol w:w="1020"/>
            <w:gridCol w:w="3795"/>
            <w:gridCol w:w="3685"/>
            <w:gridCol w:w="561"/>
          </w:tblGrid>
        </w:tblGridChange>
      </w:tblGrid>
      <w:tr w:rsidR="00966D1E" w14:paraId="046CCA65" w14:textId="77777777" w:rsidTr="009776FD">
        <w:trPr>
          <w:cnfStyle w:val="100000000000" w:firstRow="1" w:lastRow="0" w:firstColumn="0" w:lastColumn="0" w:oddVBand="0" w:evenVBand="0" w:oddHBand="0" w:evenHBand="0" w:firstRowFirstColumn="0" w:firstRowLastColumn="0" w:lastRowFirstColumn="0" w:lastRowLastColumn="0"/>
          <w:ins w:id="2765"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29BCB302" w14:textId="6176120C" w:rsidR="00966D1E" w:rsidRDefault="00966D1E">
            <w:pPr>
              <w:jc w:val="center"/>
              <w:rPr>
                <w:ins w:id="2766" w:author="Raul García Fernández" w:date="2017-07-05T19:47:00Z"/>
              </w:rPr>
              <w:pPrChange w:id="2767" w:author="Raul García Fernández" w:date="2017-07-05T19:52:00Z">
                <w:pPr/>
              </w:pPrChange>
            </w:pPr>
            <w:ins w:id="2768" w:author="Raul García Fernández" w:date="2017-07-05T19:48:00Z">
              <w:r>
                <w:t xml:space="preserve">3.2 </w:t>
              </w:r>
              <w:r w:rsidRPr="00966D1E">
                <w:rPr>
                  <w:rPrChange w:id="2769" w:author="Raul García Fernández" w:date="2017-07-05T19:49:00Z">
                    <w:rPr>
                      <w:u w:val="single"/>
                    </w:rPr>
                  </w:rPrChange>
                </w:rPr>
                <w:t>Visión de ejecuciones</w:t>
              </w:r>
            </w:ins>
          </w:p>
        </w:tc>
        <w:tc>
          <w:tcPr>
            <w:tcW w:w="561" w:type="dxa"/>
          </w:tcPr>
          <w:p w14:paraId="472C2AA5" w14:textId="77777777" w:rsidR="00966D1E" w:rsidRDefault="00966D1E">
            <w:pPr>
              <w:jc w:val="center"/>
              <w:cnfStyle w:val="100000000000" w:firstRow="1" w:lastRow="0" w:firstColumn="0" w:lastColumn="0" w:oddVBand="0" w:evenVBand="0" w:oddHBand="0" w:evenHBand="0" w:firstRowFirstColumn="0" w:firstRowLastColumn="0" w:lastRowFirstColumn="0" w:lastRowLastColumn="0"/>
              <w:rPr>
                <w:ins w:id="2770" w:author="Raul García Fernández" w:date="2017-07-05T19:47:00Z"/>
              </w:rPr>
              <w:pPrChange w:id="2771" w:author="Raul García Fernández" w:date="2017-07-05T19:52:00Z">
                <w:pPr>
                  <w:cnfStyle w:val="100000000000" w:firstRow="1" w:lastRow="0" w:firstColumn="0" w:lastColumn="0" w:oddVBand="0" w:evenVBand="0" w:oddHBand="0" w:evenHBand="0" w:firstRowFirstColumn="0" w:firstRowLastColumn="0" w:lastRowFirstColumn="0" w:lastRowLastColumn="0"/>
                </w:pPr>
              </w:pPrChange>
            </w:pPr>
          </w:p>
        </w:tc>
      </w:tr>
      <w:tr w:rsidR="00966D1E" w14:paraId="7C550561" w14:textId="77777777" w:rsidTr="009776FD">
        <w:trPr>
          <w:cnfStyle w:val="000000100000" w:firstRow="0" w:lastRow="0" w:firstColumn="0" w:lastColumn="0" w:oddVBand="0" w:evenVBand="0" w:oddHBand="1" w:evenHBand="0" w:firstRowFirstColumn="0" w:firstRowLastColumn="0" w:lastRowFirstColumn="0" w:lastRowLastColumn="0"/>
          <w:ins w:id="2772"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5C9D3EFC" w14:textId="77777777" w:rsidR="00966D1E" w:rsidRDefault="00966D1E">
            <w:pPr>
              <w:jc w:val="center"/>
              <w:rPr>
                <w:ins w:id="2773" w:author="Raul García Fernández" w:date="2017-07-05T19:47:00Z"/>
              </w:rPr>
              <w:pPrChange w:id="2774" w:author="Raul García Fernández" w:date="2017-07-05T19:52:00Z">
                <w:pPr/>
              </w:pPrChange>
            </w:pPr>
            <w:ins w:id="2775" w:author="Raul García Fernández" w:date="2017-07-05T19:47:00Z">
              <w:r>
                <w:t>Caso Base</w:t>
              </w:r>
            </w:ins>
          </w:p>
        </w:tc>
        <w:tc>
          <w:tcPr>
            <w:tcW w:w="3795" w:type="dxa"/>
            <w:tcBorders>
              <w:top w:val="single" w:sz="4" w:space="0" w:color="auto"/>
              <w:bottom w:val="single" w:sz="4" w:space="0" w:color="auto"/>
              <w:right w:val="single" w:sz="4" w:space="0" w:color="auto"/>
            </w:tcBorders>
          </w:tcPr>
          <w:p w14:paraId="17862F87"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2776" w:author="Raul García Fernández" w:date="2017-07-05T19:47:00Z"/>
              </w:rPr>
              <w:pPrChange w:id="2777"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778" w:author="Raul García Fernández" w:date="2017-07-05T19:47:00Z">
              <w:r>
                <w:t>Salida esperada</w:t>
              </w:r>
            </w:ins>
          </w:p>
        </w:tc>
        <w:tc>
          <w:tcPr>
            <w:tcW w:w="3685" w:type="dxa"/>
            <w:tcBorders>
              <w:top w:val="single" w:sz="4" w:space="0" w:color="auto"/>
              <w:left w:val="single" w:sz="4" w:space="0" w:color="auto"/>
              <w:bottom w:val="single" w:sz="4" w:space="0" w:color="auto"/>
              <w:right w:val="single" w:sz="4" w:space="0" w:color="auto"/>
            </w:tcBorders>
          </w:tcPr>
          <w:p w14:paraId="11DA09B0"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2779" w:author="Raul García Fernández" w:date="2017-07-05T19:47:00Z"/>
              </w:rPr>
              <w:pPrChange w:id="2780"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781" w:author="Raul García Fernández" w:date="2017-07-05T19:47: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74B26EE4" w14:textId="6744CC76" w:rsidR="00966D1E" w:rsidRDefault="00966D1E">
            <w:pPr>
              <w:jc w:val="center"/>
              <w:cnfStyle w:val="000000100000" w:firstRow="0" w:lastRow="0" w:firstColumn="0" w:lastColumn="0" w:oddVBand="0" w:evenVBand="0" w:oddHBand="1" w:evenHBand="0" w:firstRowFirstColumn="0" w:firstRowLastColumn="0" w:lastRowFirstColumn="0" w:lastRowLastColumn="0"/>
              <w:rPr>
                <w:ins w:id="2782" w:author="Raul García Fernández" w:date="2017-07-05T19:47:00Z"/>
              </w:rPr>
              <w:pPrChange w:id="2783"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p>
        </w:tc>
      </w:tr>
      <w:tr w:rsidR="00966D1E" w14:paraId="2D04F7F4" w14:textId="77777777" w:rsidTr="00966D1E">
        <w:tblPrEx>
          <w:tblW w:w="0" w:type="auto"/>
          <w:tblPrExChange w:id="2784" w:author="Raul García Fernández" w:date="2017-07-05T19:49:00Z">
            <w:tblPrEx>
              <w:tblW w:w="0" w:type="auto"/>
            </w:tblPrEx>
          </w:tblPrExChange>
        </w:tblPrEx>
        <w:trPr>
          <w:ins w:id="2785"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786" w:author="Raul García Fernández" w:date="2017-07-05T19:49:00Z">
              <w:tcPr>
                <w:tcW w:w="1020" w:type="dxa"/>
                <w:tcBorders>
                  <w:top w:val="single" w:sz="4" w:space="0" w:color="auto"/>
                </w:tcBorders>
              </w:tcPr>
            </w:tcPrChange>
          </w:tcPr>
          <w:p w14:paraId="64BC5173" w14:textId="6905CB81" w:rsidR="00966D1E" w:rsidRDefault="00966D1E">
            <w:pPr>
              <w:jc w:val="center"/>
              <w:rPr>
                <w:ins w:id="2787" w:author="Raul García Fernández" w:date="2017-07-05T19:47:00Z"/>
              </w:rPr>
              <w:pPrChange w:id="2788" w:author="Raul García Fernández" w:date="2017-07-05T19:52:00Z">
                <w:pPr/>
              </w:pPrChange>
            </w:pPr>
            <w:ins w:id="2789" w:author="Raul García Fernández" w:date="2017-07-05T19:49:00Z">
              <w:r>
                <w:t>1</w:t>
              </w:r>
            </w:ins>
          </w:p>
        </w:tc>
        <w:tc>
          <w:tcPr>
            <w:tcW w:w="3795" w:type="dxa"/>
            <w:tcBorders>
              <w:top w:val="single" w:sz="4" w:space="0" w:color="auto"/>
              <w:bottom w:val="single" w:sz="4" w:space="0" w:color="auto"/>
            </w:tcBorders>
            <w:tcPrChange w:id="2790" w:author="Raul García Fernández" w:date="2017-07-05T19:49:00Z">
              <w:tcPr>
                <w:tcW w:w="3795" w:type="dxa"/>
                <w:tcBorders>
                  <w:top w:val="single" w:sz="4" w:space="0" w:color="auto"/>
                </w:tcBorders>
              </w:tcPr>
            </w:tcPrChange>
          </w:tcPr>
          <w:p w14:paraId="278D8252" w14:textId="4418B6A7" w:rsidR="00966D1E" w:rsidRDefault="00966D1E">
            <w:pPr>
              <w:jc w:val="center"/>
              <w:cnfStyle w:val="000000000000" w:firstRow="0" w:lastRow="0" w:firstColumn="0" w:lastColumn="0" w:oddVBand="0" w:evenVBand="0" w:oddHBand="0" w:evenHBand="0" w:firstRowFirstColumn="0" w:firstRowLastColumn="0" w:lastRowFirstColumn="0" w:lastRowLastColumn="0"/>
              <w:rPr>
                <w:ins w:id="2791" w:author="Raul García Fernández" w:date="2017-07-05T19:47:00Z"/>
              </w:rPr>
              <w:pPrChange w:id="2792"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793" w:author="Raul García Fernández" w:date="2017-07-05T19:50:00Z">
              <w:r>
                <w:t>El usuario podrá visualizar toda la información referente a su ejecución y en función del estado en el que encuentre la ejecución.</w:t>
              </w:r>
            </w:ins>
          </w:p>
        </w:tc>
        <w:tc>
          <w:tcPr>
            <w:tcW w:w="3685" w:type="dxa"/>
            <w:tcBorders>
              <w:top w:val="single" w:sz="4" w:space="0" w:color="auto"/>
              <w:bottom w:val="single" w:sz="4" w:space="0" w:color="auto"/>
            </w:tcBorders>
            <w:tcPrChange w:id="2794" w:author="Raul García Fernández" w:date="2017-07-05T19:49:00Z">
              <w:tcPr>
                <w:tcW w:w="3685" w:type="dxa"/>
                <w:tcBorders>
                  <w:top w:val="single" w:sz="4" w:space="0" w:color="auto"/>
                </w:tcBorders>
              </w:tcPr>
            </w:tcPrChange>
          </w:tcPr>
          <w:p w14:paraId="7ACD3996" w14:textId="4ACB187D" w:rsidR="00966D1E" w:rsidRDefault="000E30E9">
            <w:pPr>
              <w:jc w:val="center"/>
              <w:cnfStyle w:val="000000000000" w:firstRow="0" w:lastRow="0" w:firstColumn="0" w:lastColumn="0" w:oddVBand="0" w:evenVBand="0" w:oddHBand="0" w:evenHBand="0" w:firstRowFirstColumn="0" w:firstRowLastColumn="0" w:lastRowFirstColumn="0" w:lastRowLastColumn="0"/>
              <w:rPr>
                <w:ins w:id="2795" w:author="Raul García Fernández" w:date="2017-07-05T19:47:00Z"/>
              </w:rPr>
              <w:pPrChange w:id="2796"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797" w:author="Raul García Fernández" w:date="2017-07-05T19:51:00Z">
              <w:r>
                <w:t>El usuario podrá visualizar toda la información referente a su ejecución y en función del estado en el que encuentre la ejecución.</w:t>
              </w:r>
            </w:ins>
          </w:p>
        </w:tc>
        <w:tc>
          <w:tcPr>
            <w:tcW w:w="561" w:type="dxa"/>
            <w:tcPrChange w:id="2798" w:author="Raul García Fernández" w:date="2017-07-05T19:49:00Z">
              <w:tcPr>
                <w:tcW w:w="561" w:type="dxa"/>
              </w:tcPr>
            </w:tcPrChange>
          </w:tcPr>
          <w:p w14:paraId="2E27195E" w14:textId="323877C5" w:rsidR="00966D1E" w:rsidRDefault="000E30E9">
            <w:pPr>
              <w:jc w:val="center"/>
              <w:cnfStyle w:val="000000000000" w:firstRow="0" w:lastRow="0" w:firstColumn="0" w:lastColumn="0" w:oddVBand="0" w:evenVBand="0" w:oddHBand="0" w:evenHBand="0" w:firstRowFirstColumn="0" w:firstRowLastColumn="0" w:lastRowFirstColumn="0" w:lastRowLastColumn="0"/>
              <w:rPr>
                <w:ins w:id="2799" w:author="Raul García Fernández" w:date="2017-07-05T19:47:00Z"/>
              </w:rPr>
              <w:pPrChange w:id="2800"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01" w:author="Raul García Fernández" w:date="2017-07-05T19:51:00Z">
              <w:r w:rsidRPr="000E30E9">
                <w:rPr>
                  <w:color w:val="00B050"/>
                  <w:rPrChange w:id="2802" w:author="Raul García Fernández" w:date="2017-07-05T19:52:00Z">
                    <w:rPr/>
                  </w:rPrChange>
                </w:rPr>
                <w:t>V</w:t>
              </w:r>
            </w:ins>
          </w:p>
        </w:tc>
      </w:tr>
      <w:tr w:rsidR="00966D1E" w14:paraId="34C87B17" w14:textId="77777777" w:rsidTr="00966D1E">
        <w:tblPrEx>
          <w:tblW w:w="0" w:type="auto"/>
          <w:tblPrExChange w:id="2803" w:author="Raul García Fernández" w:date="2017-07-05T19:4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2804" w:author="Raul García Fernández" w:date="2017-07-05T19:4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805" w:author="Raul García Fernández" w:date="2017-07-05T19:49:00Z">
              <w:tcPr>
                <w:tcW w:w="1020" w:type="dxa"/>
                <w:tcBorders>
                  <w:top w:val="single" w:sz="4" w:space="0" w:color="auto"/>
                </w:tcBorders>
              </w:tcPr>
            </w:tcPrChange>
          </w:tcPr>
          <w:p w14:paraId="1629514B" w14:textId="3D2C457D" w:rsidR="00966D1E" w:rsidRDefault="00966D1E">
            <w:pPr>
              <w:jc w:val="center"/>
              <w:cnfStyle w:val="001000100000" w:firstRow="0" w:lastRow="0" w:firstColumn="1" w:lastColumn="0" w:oddVBand="0" w:evenVBand="0" w:oddHBand="1" w:evenHBand="0" w:firstRowFirstColumn="0" w:firstRowLastColumn="0" w:lastRowFirstColumn="0" w:lastRowLastColumn="0"/>
              <w:rPr>
                <w:ins w:id="2806" w:author="Raul García Fernández" w:date="2017-07-05T19:49:00Z"/>
              </w:rPr>
              <w:pPrChange w:id="2807" w:author="Raul García Fernández" w:date="2017-07-05T19:52:00Z">
                <w:pPr>
                  <w:cnfStyle w:val="001000100000" w:firstRow="0" w:lastRow="0" w:firstColumn="1" w:lastColumn="0" w:oddVBand="0" w:evenVBand="0" w:oddHBand="1" w:evenHBand="0" w:firstRowFirstColumn="0" w:firstRowLastColumn="0" w:lastRowFirstColumn="0" w:lastRowLastColumn="0"/>
                </w:pPr>
              </w:pPrChange>
            </w:pPr>
            <w:ins w:id="2808" w:author="Raul García Fernández" w:date="2017-07-05T19:49:00Z">
              <w:r>
                <w:t>2</w:t>
              </w:r>
            </w:ins>
          </w:p>
        </w:tc>
        <w:tc>
          <w:tcPr>
            <w:tcW w:w="3795" w:type="dxa"/>
            <w:tcBorders>
              <w:top w:val="single" w:sz="4" w:space="0" w:color="auto"/>
              <w:bottom w:val="single" w:sz="4" w:space="0" w:color="auto"/>
            </w:tcBorders>
            <w:tcPrChange w:id="2809" w:author="Raul García Fernández" w:date="2017-07-05T19:49:00Z">
              <w:tcPr>
                <w:tcW w:w="3795" w:type="dxa"/>
                <w:tcBorders>
                  <w:top w:val="single" w:sz="4" w:space="0" w:color="auto"/>
                </w:tcBorders>
              </w:tcPr>
            </w:tcPrChange>
          </w:tcPr>
          <w:p w14:paraId="4A206A9C" w14:textId="770111F6" w:rsidR="00966D1E" w:rsidRDefault="00966D1E">
            <w:pPr>
              <w:jc w:val="center"/>
              <w:cnfStyle w:val="000000100000" w:firstRow="0" w:lastRow="0" w:firstColumn="0" w:lastColumn="0" w:oddVBand="0" w:evenVBand="0" w:oddHBand="1" w:evenHBand="0" w:firstRowFirstColumn="0" w:firstRowLastColumn="0" w:lastRowFirstColumn="0" w:lastRowLastColumn="0"/>
              <w:rPr>
                <w:ins w:id="2810" w:author="Raul García Fernández" w:date="2017-07-05T19:49:00Z"/>
              </w:rPr>
              <w:pPrChange w:id="2811"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12" w:author="Raul García Fernández" w:date="2017-07-05T19:50:00Z">
              <w:r>
                <w:t>El usuario no podrá visualizar la ejecución</w:t>
              </w:r>
            </w:ins>
          </w:p>
        </w:tc>
        <w:tc>
          <w:tcPr>
            <w:tcW w:w="3685" w:type="dxa"/>
            <w:tcBorders>
              <w:top w:val="single" w:sz="4" w:space="0" w:color="auto"/>
              <w:bottom w:val="single" w:sz="4" w:space="0" w:color="auto"/>
            </w:tcBorders>
            <w:tcPrChange w:id="2813" w:author="Raul García Fernández" w:date="2017-07-05T19:49:00Z">
              <w:tcPr>
                <w:tcW w:w="3685" w:type="dxa"/>
                <w:tcBorders>
                  <w:top w:val="single" w:sz="4" w:space="0" w:color="auto"/>
                </w:tcBorders>
              </w:tcPr>
            </w:tcPrChange>
          </w:tcPr>
          <w:p w14:paraId="58A6BDA2" w14:textId="5996B6B8" w:rsidR="00966D1E" w:rsidRDefault="000E30E9">
            <w:pPr>
              <w:jc w:val="center"/>
              <w:cnfStyle w:val="000000100000" w:firstRow="0" w:lastRow="0" w:firstColumn="0" w:lastColumn="0" w:oddVBand="0" w:evenVBand="0" w:oddHBand="1" w:evenHBand="0" w:firstRowFirstColumn="0" w:firstRowLastColumn="0" w:lastRowFirstColumn="0" w:lastRowLastColumn="0"/>
              <w:rPr>
                <w:ins w:id="2814" w:author="Raul García Fernández" w:date="2017-07-05T19:49:00Z"/>
              </w:rPr>
              <w:pPrChange w:id="2815"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16" w:author="Raul García Fernández" w:date="2017-07-05T19:51:00Z">
              <w:r>
                <w:t>El usuario no podrá visualizar la ejecución</w:t>
              </w:r>
            </w:ins>
          </w:p>
        </w:tc>
        <w:tc>
          <w:tcPr>
            <w:tcW w:w="561" w:type="dxa"/>
            <w:tcPrChange w:id="2817" w:author="Raul García Fernández" w:date="2017-07-05T19:49:00Z">
              <w:tcPr>
                <w:tcW w:w="561" w:type="dxa"/>
              </w:tcPr>
            </w:tcPrChange>
          </w:tcPr>
          <w:p w14:paraId="0FC5DD53" w14:textId="6593152A" w:rsidR="00966D1E" w:rsidRDefault="000E30E9">
            <w:pPr>
              <w:jc w:val="center"/>
              <w:cnfStyle w:val="000000100000" w:firstRow="0" w:lastRow="0" w:firstColumn="0" w:lastColumn="0" w:oddVBand="0" w:evenVBand="0" w:oddHBand="1" w:evenHBand="0" w:firstRowFirstColumn="0" w:firstRowLastColumn="0" w:lastRowFirstColumn="0" w:lastRowLastColumn="0"/>
              <w:rPr>
                <w:ins w:id="2818" w:author="Raul García Fernández" w:date="2017-07-05T19:49:00Z"/>
              </w:rPr>
              <w:pPrChange w:id="2819"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20" w:author="Raul García Fernández" w:date="2017-07-05T19:52:00Z">
              <w:r w:rsidRPr="000E30E9">
                <w:rPr>
                  <w:color w:val="00B050"/>
                  <w:rPrChange w:id="2821" w:author="Raul García Fernández" w:date="2017-07-05T19:52:00Z">
                    <w:rPr/>
                  </w:rPrChange>
                </w:rPr>
                <w:t>V</w:t>
              </w:r>
            </w:ins>
          </w:p>
        </w:tc>
      </w:tr>
      <w:tr w:rsidR="00966D1E" w14:paraId="565AC0F1" w14:textId="77777777" w:rsidTr="00966D1E">
        <w:tblPrEx>
          <w:tblW w:w="0" w:type="auto"/>
          <w:tblPrExChange w:id="2822" w:author="Raul García Fernández" w:date="2017-07-05T19:49:00Z">
            <w:tblPrEx>
              <w:tblW w:w="0" w:type="auto"/>
            </w:tblPrEx>
          </w:tblPrExChange>
        </w:tblPrEx>
        <w:trPr>
          <w:ins w:id="2823" w:author="Raul García Fernández" w:date="2017-07-05T19:4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824" w:author="Raul García Fernández" w:date="2017-07-05T19:49:00Z">
              <w:tcPr>
                <w:tcW w:w="1020" w:type="dxa"/>
                <w:tcBorders>
                  <w:top w:val="single" w:sz="4" w:space="0" w:color="auto"/>
                </w:tcBorders>
              </w:tcPr>
            </w:tcPrChange>
          </w:tcPr>
          <w:p w14:paraId="5B26EF4A" w14:textId="2696A8ED" w:rsidR="00966D1E" w:rsidRDefault="00966D1E">
            <w:pPr>
              <w:jc w:val="center"/>
              <w:rPr>
                <w:ins w:id="2825" w:author="Raul García Fernández" w:date="2017-07-05T19:49:00Z"/>
              </w:rPr>
              <w:pPrChange w:id="2826" w:author="Raul García Fernández" w:date="2017-07-05T19:52:00Z">
                <w:pPr/>
              </w:pPrChange>
            </w:pPr>
            <w:ins w:id="2827" w:author="Raul García Fernández" w:date="2017-07-05T19:49:00Z">
              <w:r>
                <w:t>3</w:t>
              </w:r>
            </w:ins>
          </w:p>
        </w:tc>
        <w:tc>
          <w:tcPr>
            <w:tcW w:w="3795" w:type="dxa"/>
            <w:tcBorders>
              <w:top w:val="single" w:sz="4" w:space="0" w:color="auto"/>
              <w:bottom w:val="single" w:sz="4" w:space="0" w:color="auto"/>
            </w:tcBorders>
            <w:tcPrChange w:id="2828" w:author="Raul García Fernández" w:date="2017-07-05T19:49:00Z">
              <w:tcPr>
                <w:tcW w:w="3795" w:type="dxa"/>
                <w:tcBorders>
                  <w:top w:val="single" w:sz="4" w:space="0" w:color="auto"/>
                </w:tcBorders>
              </w:tcPr>
            </w:tcPrChange>
          </w:tcPr>
          <w:p w14:paraId="7FB6D39A" w14:textId="1EEC4498" w:rsidR="00966D1E" w:rsidRDefault="00966D1E">
            <w:pPr>
              <w:jc w:val="center"/>
              <w:cnfStyle w:val="000000000000" w:firstRow="0" w:lastRow="0" w:firstColumn="0" w:lastColumn="0" w:oddVBand="0" w:evenVBand="0" w:oddHBand="0" w:evenHBand="0" w:firstRowFirstColumn="0" w:firstRowLastColumn="0" w:lastRowFirstColumn="0" w:lastRowLastColumn="0"/>
              <w:rPr>
                <w:ins w:id="2829" w:author="Raul García Fernández" w:date="2017-07-05T19:49:00Z"/>
              </w:rPr>
              <w:pPrChange w:id="2830"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31" w:author="Raul García Fernández" w:date="2017-07-05T19:50:00Z">
              <w:r>
                <w:t>El administrador podrá visualizar toda la información referente a la ejecución en función y del estado en el que se encuentre la ejecución.</w:t>
              </w:r>
            </w:ins>
          </w:p>
        </w:tc>
        <w:tc>
          <w:tcPr>
            <w:tcW w:w="3685" w:type="dxa"/>
            <w:tcBorders>
              <w:top w:val="single" w:sz="4" w:space="0" w:color="auto"/>
              <w:bottom w:val="single" w:sz="4" w:space="0" w:color="auto"/>
            </w:tcBorders>
            <w:tcPrChange w:id="2832" w:author="Raul García Fernández" w:date="2017-07-05T19:49:00Z">
              <w:tcPr>
                <w:tcW w:w="3685" w:type="dxa"/>
                <w:tcBorders>
                  <w:top w:val="single" w:sz="4" w:space="0" w:color="auto"/>
                </w:tcBorders>
              </w:tcPr>
            </w:tcPrChange>
          </w:tcPr>
          <w:p w14:paraId="23E0C677" w14:textId="26A3A9DB" w:rsidR="00966D1E" w:rsidRDefault="000E30E9">
            <w:pPr>
              <w:jc w:val="center"/>
              <w:cnfStyle w:val="000000000000" w:firstRow="0" w:lastRow="0" w:firstColumn="0" w:lastColumn="0" w:oddVBand="0" w:evenVBand="0" w:oddHBand="0" w:evenHBand="0" w:firstRowFirstColumn="0" w:firstRowLastColumn="0" w:lastRowFirstColumn="0" w:lastRowLastColumn="0"/>
              <w:rPr>
                <w:ins w:id="2833" w:author="Raul García Fernández" w:date="2017-07-05T19:49:00Z"/>
              </w:rPr>
              <w:pPrChange w:id="2834"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35" w:author="Raul García Fernández" w:date="2017-07-05T19:51:00Z">
              <w:r>
                <w:t>El administrador podrá visualizar toda la información referente a la ejecución en función y del estado en el que se encuentre la ejecución.</w:t>
              </w:r>
            </w:ins>
          </w:p>
        </w:tc>
        <w:tc>
          <w:tcPr>
            <w:tcW w:w="561" w:type="dxa"/>
            <w:tcPrChange w:id="2836" w:author="Raul García Fernández" w:date="2017-07-05T19:49:00Z">
              <w:tcPr>
                <w:tcW w:w="561" w:type="dxa"/>
              </w:tcPr>
            </w:tcPrChange>
          </w:tcPr>
          <w:p w14:paraId="012A7F1A" w14:textId="702DAED5" w:rsidR="00966D1E" w:rsidRDefault="000E30E9">
            <w:pPr>
              <w:jc w:val="center"/>
              <w:cnfStyle w:val="000000000000" w:firstRow="0" w:lastRow="0" w:firstColumn="0" w:lastColumn="0" w:oddVBand="0" w:evenVBand="0" w:oddHBand="0" w:evenHBand="0" w:firstRowFirstColumn="0" w:firstRowLastColumn="0" w:lastRowFirstColumn="0" w:lastRowLastColumn="0"/>
              <w:rPr>
                <w:ins w:id="2837" w:author="Raul García Fernández" w:date="2017-07-05T19:49:00Z"/>
              </w:rPr>
              <w:pPrChange w:id="2838"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39" w:author="Raul García Fernández" w:date="2017-07-05T19:52:00Z">
              <w:r w:rsidRPr="000E30E9">
                <w:rPr>
                  <w:color w:val="00B050"/>
                  <w:rPrChange w:id="2840" w:author="Raul García Fernández" w:date="2017-07-05T19:52:00Z">
                    <w:rPr/>
                  </w:rPrChange>
                </w:rPr>
                <w:t>V</w:t>
              </w:r>
            </w:ins>
          </w:p>
        </w:tc>
      </w:tr>
      <w:tr w:rsidR="00966D1E" w14:paraId="10FEBD33" w14:textId="77777777" w:rsidTr="00966D1E">
        <w:tblPrEx>
          <w:tblW w:w="0" w:type="auto"/>
          <w:tblPrExChange w:id="2841" w:author="Raul García Fernández" w:date="2017-07-05T19:4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2842" w:author="Raul García Fernández" w:date="2017-07-05T19:4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843" w:author="Raul García Fernández" w:date="2017-07-05T19:49:00Z">
              <w:tcPr>
                <w:tcW w:w="1020" w:type="dxa"/>
                <w:tcBorders>
                  <w:top w:val="single" w:sz="4" w:space="0" w:color="auto"/>
                </w:tcBorders>
              </w:tcPr>
            </w:tcPrChange>
          </w:tcPr>
          <w:p w14:paraId="51D91909" w14:textId="0517880C" w:rsidR="00966D1E" w:rsidRDefault="00966D1E">
            <w:pPr>
              <w:jc w:val="center"/>
              <w:cnfStyle w:val="001000100000" w:firstRow="0" w:lastRow="0" w:firstColumn="1" w:lastColumn="0" w:oddVBand="0" w:evenVBand="0" w:oddHBand="1" w:evenHBand="0" w:firstRowFirstColumn="0" w:firstRowLastColumn="0" w:lastRowFirstColumn="0" w:lastRowLastColumn="0"/>
              <w:rPr>
                <w:ins w:id="2844" w:author="Raul García Fernández" w:date="2017-07-05T19:49:00Z"/>
              </w:rPr>
              <w:pPrChange w:id="2845" w:author="Raul García Fernández" w:date="2017-07-05T19:52:00Z">
                <w:pPr>
                  <w:cnfStyle w:val="001000100000" w:firstRow="0" w:lastRow="0" w:firstColumn="1" w:lastColumn="0" w:oddVBand="0" w:evenVBand="0" w:oddHBand="1" w:evenHBand="0" w:firstRowFirstColumn="0" w:firstRowLastColumn="0" w:lastRowFirstColumn="0" w:lastRowLastColumn="0"/>
                </w:pPr>
              </w:pPrChange>
            </w:pPr>
            <w:ins w:id="2846" w:author="Raul García Fernández" w:date="2017-07-05T19:49:00Z">
              <w:r>
                <w:t>4</w:t>
              </w:r>
            </w:ins>
          </w:p>
        </w:tc>
        <w:tc>
          <w:tcPr>
            <w:tcW w:w="3795" w:type="dxa"/>
            <w:tcBorders>
              <w:top w:val="single" w:sz="4" w:space="0" w:color="auto"/>
              <w:bottom w:val="single" w:sz="4" w:space="0" w:color="auto"/>
            </w:tcBorders>
            <w:tcPrChange w:id="2847" w:author="Raul García Fernández" w:date="2017-07-05T19:49:00Z">
              <w:tcPr>
                <w:tcW w:w="3795" w:type="dxa"/>
                <w:tcBorders>
                  <w:top w:val="single" w:sz="4" w:space="0" w:color="auto"/>
                </w:tcBorders>
              </w:tcPr>
            </w:tcPrChange>
          </w:tcPr>
          <w:p w14:paraId="10A2421E" w14:textId="5B42F48A" w:rsidR="00966D1E" w:rsidRDefault="00966D1E">
            <w:pPr>
              <w:jc w:val="center"/>
              <w:cnfStyle w:val="000000100000" w:firstRow="0" w:lastRow="0" w:firstColumn="0" w:lastColumn="0" w:oddVBand="0" w:evenVBand="0" w:oddHBand="1" w:evenHBand="0" w:firstRowFirstColumn="0" w:firstRowLastColumn="0" w:lastRowFirstColumn="0" w:lastRowLastColumn="0"/>
              <w:rPr>
                <w:ins w:id="2848" w:author="Raul García Fernández" w:date="2017-07-05T19:49:00Z"/>
              </w:rPr>
              <w:pPrChange w:id="2849"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50" w:author="Raul García Fernández" w:date="2017-07-05T19:50:00Z">
              <w:r>
                <w:t>El usuario solo podrá visualizar la información de la ejecución referente a la entrada. Así como un contador del tiempo de espera de ejecución.</w:t>
              </w:r>
            </w:ins>
          </w:p>
        </w:tc>
        <w:tc>
          <w:tcPr>
            <w:tcW w:w="3685" w:type="dxa"/>
            <w:tcBorders>
              <w:top w:val="single" w:sz="4" w:space="0" w:color="auto"/>
              <w:bottom w:val="single" w:sz="4" w:space="0" w:color="auto"/>
            </w:tcBorders>
            <w:tcPrChange w:id="2851" w:author="Raul García Fernández" w:date="2017-07-05T19:49:00Z">
              <w:tcPr>
                <w:tcW w:w="3685" w:type="dxa"/>
                <w:tcBorders>
                  <w:top w:val="single" w:sz="4" w:space="0" w:color="auto"/>
                </w:tcBorders>
              </w:tcPr>
            </w:tcPrChange>
          </w:tcPr>
          <w:p w14:paraId="3BCF41A8" w14:textId="14C63FCC" w:rsidR="00966D1E" w:rsidRDefault="000E30E9">
            <w:pPr>
              <w:jc w:val="center"/>
              <w:cnfStyle w:val="000000100000" w:firstRow="0" w:lastRow="0" w:firstColumn="0" w:lastColumn="0" w:oddVBand="0" w:evenVBand="0" w:oddHBand="1" w:evenHBand="0" w:firstRowFirstColumn="0" w:firstRowLastColumn="0" w:lastRowFirstColumn="0" w:lastRowLastColumn="0"/>
              <w:rPr>
                <w:ins w:id="2852" w:author="Raul García Fernández" w:date="2017-07-05T19:49:00Z"/>
              </w:rPr>
              <w:pPrChange w:id="2853"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54" w:author="Raul García Fernández" w:date="2017-07-05T19:51:00Z">
              <w:r>
                <w:t>El usuario solo podrá visualizar la información de la ejecución referente a la entrada. Así como un contador del tiempo de espera de ejecución.</w:t>
              </w:r>
            </w:ins>
          </w:p>
        </w:tc>
        <w:tc>
          <w:tcPr>
            <w:tcW w:w="561" w:type="dxa"/>
            <w:tcPrChange w:id="2855" w:author="Raul García Fernández" w:date="2017-07-05T19:49:00Z">
              <w:tcPr>
                <w:tcW w:w="561" w:type="dxa"/>
              </w:tcPr>
            </w:tcPrChange>
          </w:tcPr>
          <w:p w14:paraId="19168BD2" w14:textId="527F65F6" w:rsidR="00966D1E" w:rsidRDefault="000E30E9">
            <w:pPr>
              <w:jc w:val="center"/>
              <w:cnfStyle w:val="000000100000" w:firstRow="0" w:lastRow="0" w:firstColumn="0" w:lastColumn="0" w:oddVBand="0" w:evenVBand="0" w:oddHBand="1" w:evenHBand="0" w:firstRowFirstColumn="0" w:firstRowLastColumn="0" w:lastRowFirstColumn="0" w:lastRowLastColumn="0"/>
              <w:rPr>
                <w:ins w:id="2856" w:author="Raul García Fernández" w:date="2017-07-05T19:49:00Z"/>
              </w:rPr>
              <w:pPrChange w:id="2857"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58" w:author="Raul García Fernández" w:date="2017-07-05T19:52:00Z">
              <w:r w:rsidRPr="000E30E9">
                <w:rPr>
                  <w:color w:val="00B050"/>
                  <w:rPrChange w:id="2859" w:author="Raul García Fernández" w:date="2017-07-05T19:52:00Z">
                    <w:rPr/>
                  </w:rPrChange>
                </w:rPr>
                <w:t>V</w:t>
              </w:r>
            </w:ins>
          </w:p>
        </w:tc>
      </w:tr>
      <w:tr w:rsidR="00966D1E" w14:paraId="51F218CE" w14:textId="77777777" w:rsidTr="00966D1E">
        <w:tblPrEx>
          <w:tblW w:w="0" w:type="auto"/>
          <w:tblPrExChange w:id="2860" w:author="Raul García Fernández" w:date="2017-07-05T19:49:00Z">
            <w:tblPrEx>
              <w:tblW w:w="0" w:type="auto"/>
            </w:tblPrEx>
          </w:tblPrExChange>
        </w:tblPrEx>
        <w:trPr>
          <w:ins w:id="2861" w:author="Raul García Fernández" w:date="2017-07-05T19:4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862" w:author="Raul García Fernández" w:date="2017-07-05T19:49:00Z">
              <w:tcPr>
                <w:tcW w:w="1020" w:type="dxa"/>
                <w:tcBorders>
                  <w:top w:val="single" w:sz="4" w:space="0" w:color="auto"/>
                </w:tcBorders>
              </w:tcPr>
            </w:tcPrChange>
          </w:tcPr>
          <w:p w14:paraId="4ED69599" w14:textId="6754762A" w:rsidR="00966D1E" w:rsidRDefault="00966D1E">
            <w:pPr>
              <w:jc w:val="center"/>
              <w:rPr>
                <w:ins w:id="2863" w:author="Raul García Fernández" w:date="2017-07-05T19:49:00Z"/>
              </w:rPr>
              <w:pPrChange w:id="2864" w:author="Raul García Fernández" w:date="2017-07-05T19:52:00Z">
                <w:pPr/>
              </w:pPrChange>
            </w:pPr>
            <w:ins w:id="2865" w:author="Raul García Fernández" w:date="2017-07-05T19:49:00Z">
              <w:r>
                <w:t>5</w:t>
              </w:r>
            </w:ins>
          </w:p>
        </w:tc>
        <w:tc>
          <w:tcPr>
            <w:tcW w:w="3795" w:type="dxa"/>
            <w:tcBorders>
              <w:top w:val="single" w:sz="4" w:space="0" w:color="auto"/>
              <w:bottom w:val="single" w:sz="4" w:space="0" w:color="auto"/>
            </w:tcBorders>
            <w:tcPrChange w:id="2866" w:author="Raul García Fernández" w:date="2017-07-05T19:49:00Z">
              <w:tcPr>
                <w:tcW w:w="3795" w:type="dxa"/>
                <w:tcBorders>
                  <w:top w:val="single" w:sz="4" w:space="0" w:color="auto"/>
                </w:tcBorders>
              </w:tcPr>
            </w:tcPrChange>
          </w:tcPr>
          <w:p w14:paraId="1935FB4E" w14:textId="2BF8F880" w:rsidR="00966D1E" w:rsidRDefault="00966D1E">
            <w:pPr>
              <w:jc w:val="center"/>
              <w:cnfStyle w:val="000000000000" w:firstRow="0" w:lastRow="0" w:firstColumn="0" w:lastColumn="0" w:oddVBand="0" w:evenVBand="0" w:oddHBand="0" w:evenHBand="0" w:firstRowFirstColumn="0" w:firstRowLastColumn="0" w:lastRowFirstColumn="0" w:lastRowLastColumn="0"/>
              <w:rPr>
                <w:ins w:id="2867" w:author="Raul García Fernández" w:date="2017-07-05T19:49:00Z"/>
              </w:rPr>
              <w:pPrChange w:id="2868"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69" w:author="Raul García Fernández" w:date="2017-07-05T19:50:00Z">
              <w:r>
                <w:t>El administrador solo podrá visualizar la información de la ejecución referente a la entrada. Así como un contador del tiempo de espera de ejecución.</w:t>
              </w:r>
            </w:ins>
          </w:p>
        </w:tc>
        <w:tc>
          <w:tcPr>
            <w:tcW w:w="3685" w:type="dxa"/>
            <w:tcBorders>
              <w:top w:val="single" w:sz="4" w:space="0" w:color="auto"/>
              <w:bottom w:val="single" w:sz="4" w:space="0" w:color="auto"/>
            </w:tcBorders>
            <w:tcPrChange w:id="2870" w:author="Raul García Fernández" w:date="2017-07-05T19:49:00Z">
              <w:tcPr>
                <w:tcW w:w="3685" w:type="dxa"/>
                <w:tcBorders>
                  <w:top w:val="single" w:sz="4" w:space="0" w:color="auto"/>
                </w:tcBorders>
              </w:tcPr>
            </w:tcPrChange>
          </w:tcPr>
          <w:p w14:paraId="46F6A851" w14:textId="33EC6AFD" w:rsidR="00966D1E" w:rsidRDefault="000E30E9">
            <w:pPr>
              <w:jc w:val="center"/>
              <w:cnfStyle w:val="000000000000" w:firstRow="0" w:lastRow="0" w:firstColumn="0" w:lastColumn="0" w:oddVBand="0" w:evenVBand="0" w:oddHBand="0" w:evenHBand="0" w:firstRowFirstColumn="0" w:firstRowLastColumn="0" w:lastRowFirstColumn="0" w:lastRowLastColumn="0"/>
              <w:rPr>
                <w:ins w:id="2871" w:author="Raul García Fernández" w:date="2017-07-05T19:49:00Z"/>
              </w:rPr>
              <w:pPrChange w:id="2872"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73" w:author="Raul García Fernández" w:date="2017-07-05T19:51:00Z">
              <w:r>
                <w:t>El administrador solo podrá visualizar la información de la ejecución referente a la entrada. Así como un contador del tiempo de espera de ejecución.</w:t>
              </w:r>
            </w:ins>
          </w:p>
        </w:tc>
        <w:tc>
          <w:tcPr>
            <w:tcW w:w="561" w:type="dxa"/>
            <w:tcPrChange w:id="2874" w:author="Raul García Fernández" w:date="2017-07-05T19:49:00Z">
              <w:tcPr>
                <w:tcW w:w="561" w:type="dxa"/>
              </w:tcPr>
            </w:tcPrChange>
          </w:tcPr>
          <w:p w14:paraId="7FA4021D" w14:textId="2EBA2046" w:rsidR="00966D1E" w:rsidRDefault="000E30E9">
            <w:pPr>
              <w:jc w:val="center"/>
              <w:cnfStyle w:val="000000000000" w:firstRow="0" w:lastRow="0" w:firstColumn="0" w:lastColumn="0" w:oddVBand="0" w:evenVBand="0" w:oddHBand="0" w:evenHBand="0" w:firstRowFirstColumn="0" w:firstRowLastColumn="0" w:lastRowFirstColumn="0" w:lastRowLastColumn="0"/>
              <w:rPr>
                <w:ins w:id="2875" w:author="Raul García Fernández" w:date="2017-07-05T19:49:00Z"/>
              </w:rPr>
              <w:pPrChange w:id="2876"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877" w:author="Raul García Fernández" w:date="2017-07-05T19:52:00Z">
              <w:r w:rsidRPr="000E30E9">
                <w:rPr>
                  <w:color w:val="00B050"/>
                  <w:rPrChange w:id="2878" w:author="Raul García Fernández" w:date="2017-07-05T19:52:00Z">
                    <w:rPr/>
                  </w:rPrChange>
                </w:rPr>
                <w:t>V</w:t>
              </w:r>
            </w:ins>
          </w:p>
        </w:tc>
      </w:tr>
      <w:tr w:rsidR="00966D1E" w14:paraId="589DF23E" w14:textId="77777777" w:rsidTr="00966D1E">
        <w:tblPrEx>
          <w:tblW w:w="0" w:type="auto"/>
          <w:tblPrExChange w:id="2879" w:author="Raul García Fernández" w:date="2017-07-05T19:4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2880" w:author="Raul García Fernández" w:date="2017-07-05T19:4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881" w:author="Raul García Fernández" w:date="2017-07-05T19:49:00Z">
              <w:tcPr>
                <w:tcW w:w="1020" w:type="dxa"/>
                <w:tcBorders>
                  <w:top w:val="single" w:sz="4" w:space="0" w:color="auto"/>
                </w:tcBorders>
              </w:tcPr>
            </w:tcPrChange>
          </w:tcPr>
          <w:p w14:paraId="06A6E133" w14:textId="2F766469" w:rsidR="00966D1E" w:rsidRDefault="00966D1E">
            <w:pPr>
              <w:jc w:val="center"/>
              <w:cnfStyle w:val="001000100000" w:firstRow="0" w:lastRow="0" w:firstColumn="1" w:lastColumn="0" w:oddVBand="0" w:evenVBand="0" w:oddHBand="1" w:evenHBand="0" w:firstRowFirstColumn="0" w:firstRowLastColumn="0" w:lastRowFirstColumn="0" w:lastRowLastColumn="0"/>
              <w:rPr>
                <w:ins w:id="2882" w:author="Raul García Fernández" w:date="2017-07-05T19:49:00Z"/>
              </w:rPr>
              <w:pPrChange w:id="2883" w:author="Raul García Fernández" w:date="2017-07-05T19:52:00Z">
                <w:pPr>
                  <w:cnfStyle w:val="001000100000" w:firstRow="0" w:lastRow="0" w:firstColumn="1" w:lastColumn="0" w:oddVBand="0" w:evenVBand="0" w:oddHBand="1" w:evenHBand="0" w:firstRowFirstColumn="0" w:firstRowLastColumn="0" w:lastRowFirstColumn="0" w:lastRowLastColumn="0"/>
                </w:pPr>
              </w:pPrChange>
            </w:pPr>
            <w:ins w:id="2884" w:author="Raul García Fernández" w:date="2017-07-05T19:49:00Z">
              <w:r>
                <w:t>6</w:t>
              </w:r>
            </w:ins>
          </w:p>
        </w:tc>
        <w:tc>
          <w:tcPr>
            <w:tcW w:w="3795" w:type="dxa"/>
            <w:tcBorders>
              <w:top w:val="single" w:sz="4" w:space="0" w:color="auto"/>
              <w:bottom w:val="single" w:sz="4" w:space="0" w:color="auto"/>
            </w:tcBorders>
            <w:tcPrChange w:id="2885" w:author="Raul García Fernández" w:date="2017-07-05T19:49:00Z">
              <w:tcPr>
                <w:tcW w:w="3795" w:type="dxa"/>
                <w:tcBorders>
                  <w:top w:val="single" w:sz="4" w:space="0" w:color="auto"/>
                </w:tcBorders>
              </w:tcPr>
            </w:tcPrChange>
          </w:tcPr>
          <w:p w14:paraId="4B1A0558" w14:textId="7B454B41" w:rsidR="00966D1E" w:rsidRDefault="00966D1E">
            <w:pPr>
              <w:jc w:val="center"/>
              <w:cnfStyle w:val="000000100000" w:firstRow="0" w:lastRow="0" w:firstColumn="0" w:lastColumn="0" w:oddVBand="0" w:evenVBand="0" w:oddHBand="1" w:evenHBand="0" w:firstRowFirstColumn="0" w:firstRowLastColumn="0" w:lastRowFirstColumn="0" w:lastRowLastColumn="0"/>
              <w:rPr>
                <w:ins w:id="2886" w:author="Raul García Fernández" w:date="2017-07-05T19:49:00Z"/>
              </w:rPr>
              <w:pPrChange w:id="2887"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88" w:author="Raul García Fernández" w:date="2017-07-05T19:50:00Z">
              <w:r>
                <w:t>El usuario podrá visualizar la información completa de la ejecución tanto las entradas, como las salidas donde se incluye el resultado de la ejecución.</w:t>
              </w:r>
            </w:ins>
          </w:p>
        </w:tc>
        <w:tc>
          <w:tcPr>
            <w:tcW w:w="3685" w:type="dxa"/>
            <w:tcBorders>
              <w:top w:val="single" w:sz="4" w:space="0" w:color="auto"/>
              <w:bottom w:val="single" w:sz="4" w:space="0" w:color="auto"/>
            </w:tcBorders>
            <w:tcPrChange w:id="2889" w:author="Raul García Fernández" w:date="2017-07-05T19:49:00Z">
              <w:tcPr>
                <w:tcW w:w="3685" w:type="dxa"/>
                <w:tcBorders>
                  <w:top w:val="single" w:sz="4" w:space="0" w:color="auto"/>
                </w:tcBorders>
              </w:tcPr>
            </w:tcPrChange>
          </w:tcPr>
          <w:p w14:paraId="404BD411" w14:textId="547DE8EB" w:rsidR="00966D1E" w:rsidRDefault="000E30E9">
            <w:pPr>
              <w:jc w:val="center"/>
              <w:cnfStyle w:val="000000100000" w:firstRow="0" w:lastRow="0" w:firstColumn="0" w:lastColumn="0" w:oddVBand="0" w:evenVBand="0" w:oddHBand="1" w:evenHBand="0" w:firstRowFirstColumn="0" w:firstRowLastColumn="0" w:lastRowFirstColumn="0" w:lastRowLastColumn="0"/>
              <w:rPr>
                <w:ins w:id="2890" w:author="Raul García Fernández" w:date="2017-07-05T19:49:00Z"/>
              </w:rPr>
              <w:pPrChange w:id="2891"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92" w:author="Raul García Fernández" w:date="2017-07-05T19:51:00Z">
              <w:r>
                <w:t>El usuario podrá visualizar la información completa de la ejecución tanto las entradas, como las salidas donde se incluye el resultado de la ejecución.</w:t>
              </w:r>
            </w:ins>
          </w:p>
        </w:tc>
        <w:tc>
          <w:tcPr>
            <w:tcW w:w="561" w:type="dxa"/>
            <w:tcPrChange w:id="2893" w:author="Raul García Fernández" w:date="2017-07-05T19:49:00Z">
              <w:tcPr>
                <w:tcW w:w="561" w:type="dxa"/>
              </w:tcPr>
            </w:tcPrChange>
          </w:tcPr>
          <w:p w14:paraId="38135483" w14:textId="6A995523" w:rsidR="00966D1E" w:rsidRDefault="000E30E9">
            <w:pPr>
              <w:jc w:val="center"/>
              <w:cnfStyle w:val="000000100000" w:firstRow="0" w:lastRow="0" w:firstColumn="0" w:lastColumn="0" w:oddVBand="0" w:evenVBand="0" w:oddHBand="1" w:evenHBand="0" w:firstRowFirstColumn="0" w:firstRowLastColumn="0" w:lastRowFirstColumn="0" w:lastRowLastColumn="0"/>
              <w:rPr>
                <w:ins w:id="2894" w:author="Raul García Fernández" w:date="2017-07-05T19:49:00Z"/>
              </w:rPr>
              <w:pPrChange w:id="2895" w:author="Raul García Fernández" w:date="2017-07-05T19:52:00Z">
                <w:pPr>
                  <w:cnfStyle w:val="000000100000" w:firstRow="0" w:lastRow="0" w:firstColumn="0" w:lastColumn="0" w:oddVBand="0" w:evenVBand="0" w:oddHBand="1" w:evenHBand="0" w:firstRowFirstColumn="0" w:firstRowLastColumn="0" w:lastRowFirstColumn="0" w:lastRowLastColumn="0"/>
                </w:pPr>
              </w:pPrChange>
            </w:pPr>
            <w:ins w:id="2896" w:author="Raul García Fernández" w:date="2017-07-05T19:52:00Z">
              <w:r w:rsidRPr="000E30E9">
                <w:rPr>
                  <w:color w:val="00B050"/>
                  <w:rPrChange w:id="2897" w:author="Raul García Fernández" w:date="2017-07-05T19:52:00Z">
                    <w:rPr/>
                  </w:rPrChange>
                </w:rPr>
                <w:t>V</w:t>
              </w:r>
            </w:ins>
          </w:p>
        </w:tc>
      </w:tr>
      <w:tr w:rsidR="00966D1E" w14:paraId="073025A4" w14:textId="77777777" w:rsidTr="009776FD">
        <w:trPr>
          <w:ins w:id="2898" w:author="Raul García Fernández" w:date="2017-07-05T19:4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6923DE48" w14:textId="03B1962E" w:rsidR="00966D1E" w:rsidRDefault="00966D1E">
            <w:pPr>
              <w:jc w:val="center"/>
              <w:rPr>
                <w:ins w:id="2899" w:author="Raul García Fernández" w:date="2017-07-05T19:49:00Z"/>
              </w:rPr>
              <w:pPrChange w:id="2900" w:author="Raul García Fernández" w:date="2017-07-05T19:52:00Z">
                <w:pPr/>
              </w:pPrChange>
            </w:pPr>
            <w:ins w:id="2901" w:author="Raul García Fernández" w:date="2017-07-05T19:49:00Z">
              <w:r>
                <w:t>7</w:t>
              </w:r>
            </w:ins>
          </w:p>
        </w:tc>
        <w:tc>
          <w:tcPr>
            <w:tcW w:w="3795" w:type="dxa"/>
            <w:tcBorders>
              <w:top w:val="single" w:sz="4" w:space="0" w:color="auto"/>
            </w:tcBorders>
          </w:tcPr>
          <w:p w14:paraId="20135BC1" w14:textId="51081EE9" w:rsidR="00966D1E" w:rsidRDefault="00966D1E">
            <w:pPr>
              <w:jc w:val="center"/>
              <w:cnfStyle w:val="000000000000" w:firstRow="0" w:lastRow="0" w:firstColumn="0" w:lastColumn="0" w:oddVBand="0" w:evenVBand="0" w:oddHBand="0" w:evenHBand="0" w:firstRowFirstColumn="0" w:firstRowLastColumn="0" w:lastRowFirstColumn="0" w:lastRowLastColumn="0"/>
              <w:rPr>
                <w:ins w:id="2902" w:author="Raul García Fernández" w:date="2017-07-05T19:49:00Z"/>
              </w:rPr>
              <w:pPrChange w:id="2903"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904" w:author="Raul García Fernández" w:date="2017-07-05T19:50:00Z">
              <w:r>
                <w:t xml:space="preserve">El administrador podrá visualizar la </w:t>
              </w:r>
              <w:r>
                <w:lastRenderedPageBreak/>
                <w:t>información completa de la ejecución. tanto las entradas, como las salidas donde se incluye el resultado de la ejecución.</w:t>
              </w:r>
            </w:ins>
          </w:p>
        </w:tc>
        <w:tc>
          <w:tcPr>
            <w:tcW w:w="3685" w:type="dxa"/>
            <w:tcBorders>
              <w:top w:val="single" w:sz="4" w:space="0" w:color="auto"/>
            </w:tcBorders>
          </w:tcPr>
          <w:p w14:paraId="21B3CEA9" w14:textId="2D86FAC4" w:rsidR="00966D1E" w:rsidRDefault="000E30E9">
            <w:pPr>
              <w:jc w:val="center"/>
              <w:cnfStyle w:val="000000000000" w:firstRow="0" w:lastRow="0" w:firstColumn="0" w:lastColumn="0" w:oddVBand="0" w:evenVBand="0" w:oddHBand="0" w:evenHBand="0" w:firstRowFirstColumn="0" w:firstRowLastColumn="0" w:lastRowFirstColumn="0" w:lastRowLastColumn="0"/>
              <w:rPr>
                <w:ins w:id="2905" w:author="Raul García Fernández" w:date="2017-07-05T19:49:00Z"/>
              </w:rPr>
              <w:pPrChange w:id="2906"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907" w:author="Raul García Fernández" w:date="2017-07-05T19:51:00Z">
              <w:r>
                <w:lastRenderedPageBreak/>
                <w:t xml:space="preserve">El administrador podrá visualizar la </w:t>
              </w:r>
              <w:r>
                <w:lastRenderedPageBreak/>
                <w:t>información completa de la ejecución. tanto las entradas, como las salidas donde se incluye el resultado de la ejecución.</w:t>
              </w:r>
            </w:ins>
          </w:p>
        </w:tc>
        <w:tc>
          <w:tcPr>
            <w:tcW w:w="561" w:type="dxa"/>
          </w:tcPr>
          <w:p w14:paraId="0A0BF12E" w14:textId="33A2C3DD" w:rsidR="00966D1E" w:rsidRDefault="000E30E9">
            <w:pPr>
              <w:jc w:val="center"/>
              <w:cnfStyle w:val="000000000000" w:firstRow="0" w:lastRow="0" w:firstColumn="0" w:lastColumn="0" w:oddVBand="0" w:evenVBand="0" w:oddHBand="0" w:evenHBand="0" w:firstRowFirstColumn="0" w:firstRowLastColumn="0" w:lastRowFirstColumn="0" w:lastRowLastColumn="0"/>
              <w:rPr>
                <w:ins w:id="2908" w:author="Raul García Fernández" w:date="2017-07-05T19:49:00Z"/>
              </w:rPr>
              <w:pPrChange w:id="2909" w:author="Raul García Fernández" w:date="2017-07-05T19:52:00Z">
                <w:pPr>
                  <w:cnfStyle w:val="000000000000" w:firstRow="0" w:lastRow="0" w:firstColumn="0" w:lastColumn="0" w:oddVBand="0" w:evenVBand="0" w:oddHBand="0" w:evenHBand="0" w:firstRowFirstColumn="0" w:firstRowLastColumn="0" w:lastRowFirstColumn="0" w:lastRowLastColumn="0"/>
                </w:pPr>
              </w:pPrChange>
            </w:pPr>
            <w:ins w:id="2910" w:author="Raul García Fernández" w:date="2017-07-05T19:52:00Z">
              <w:r w:rsidRPr="000E30E9">
                <w:rPr>
                  <w:color w:val="00B050"/>
                  <w:rPrChange w:id="2911" w:author="Raul García Fernández" w:date="2017-07-05T19:52:00Z">
                    <w:rPr/>
                  </w:rPrChange>
                </w:rPr>
                <w:lastRenderedPageBreak/>
                <w:t>V</w:t>
              </w:r>
            </w:ins>
          </w:p>
        </w:tc>
      </w:tr>
    </w:tbl>
    <w:p w14:paraId="3D16E229" w14:textId="79AD901F" w:rsidR="00966D1E" w:rsidRDefault="00966D1E">
      <w:pPr>
        <w:rPr>
          <w:ins w:id="2912" w:author="Raul García Fernández" w:date="2017-07-05T19:47:00Z"/>
        </w:rPr>
        <w:pPrChange w:id="2913" w:author="Raul García Fernández" w:date="2017-07-05T19:15:00Z">
          <w:pPr>
            <w:ind w:firstLine="360"/>
            <w:jc w:val="both"/>
          </w:pPr>
        </w:pPrChange>
      </w:pPr>
    </w:p>
    <w:p w14:paraId="372F4620" w14:textId="47E62331" w:rsidR="005E5E38" w:rsidRDefault="005E5E38">
      <w:pPr>
        <w:pStyle w:val="Epgrafe"/>
        <w:keepNext/>
        <w:rPr>
          <w:ins w:id="2914" w:author="Raul García Fernández" w:date="2017-07-05T20:44:00Z"/>
        </w:rPr>
        <w:pPrChange w:id="2915" w:author="Raul García Fernández" w:date="2017-07-05T20:44:00Z">
          <w:pPr/>
        </w:pPrChange>
      </w:pPr>
      <w:ins w:id="2916" w:author="Raul García Fernández" w:date="2017-07-05T20:44:00Z">
        <w:r>
          <w:t xml:space="preserve">Tabla </w:t>
        </w:r>
      </w:ins>
      <w:ins w:id="2917" w:author="Raul García Fernández" w:date="2017-07-05T20:46:00Z">
        <w:r>
          <w:fldChar w:fldCharType="begin"/>
        </w:r>
        <w:r>
          <w:instrText xml:space="preserve"> STYLEREF 1 \s </w:instrText>
        </w:r>
      </w:ins>
      <w:r>
        <w:fldChar w:fldCharType="separate"/>
      </w:r>
      <w:r>
        <w:rPr>
          <w:noProof/>
        </w:rPr>
        <w:t>3</w:t>
      </w:r>
      <w:ins w:id="2918" w:author="Raul García Fernández" w:date="2017-07-05T20:46:00Z">
        <w:r>
          <w:fldChar w:fldCharType="end"/>
        </w:r>
        <w:r>
          <w:noBreakHyphen/>
        </w:r>
        <w:r>
          <w:fldChar w:fldCharType="begin"/>
        </w:r>
        <w:r>
          <w:instrText xml:space="preserve"> SEQ Tabla \* ARABIC \s 1 </w:instrText>
        </w:r>
      </w:ins>
      <w:r>
        <w:fldChar w:fldCharType="separate"/>
      </w:r>
      <w:ins w:id="2919" w:author="Raul García Fernández" w:date="2017-07-05T20:46:00Z">
        <w:r>
          <w:rPr>
            <w:noProof/>
          </w:rPr>
          <w:t>12</w:t>
        </w:r>
        <w:r>
          <w:fldChar w:fldCharType="end"/>
        </w:r>
      </w:ins>
      <w:ins w:id="2920" w:author="Raul García Fernández" w:date="2017-07-05T20:44:00Z">
        <w:r>
          <w:t xml:space="preserve"> </w:t>
        </w:r>
        <w:r w:rsidRPr="00C64697">
          <w:t xml:space="preserve">ejecución prueba </w:t>
        </w:r>
        <w:r>
          <w:t xml:space="preserve"> 3.3</w:t>
        </w:r>
      </w:ins>
    </w:p>
    <w:tbl>
      <w:tblPr>
        <w:tblStyle w:val="GridTable5Dark"/>
        <w:tblW w:w="0" w:type="auto"/>
        <w:tblLook w:val="04A0" w:firstRow="1" w:lastRow="0" w:firstColumn="1" w:lastColumn="0" w:noHBand="0" w:noVBand="1"/>
      </w:tblPr>
      <w:tblGrid>
        <w:gridCol w:w="1020"/>
        <w:gridCol w:w="3795"/>
        <w:gridCol w:w="3685"/>
        <w:gridCol w:w="561"/>
        <w:tblGridChange w:id="2921">
          <w:tblGrid>
            <w:gridCol w:w="1020"/>
            <w:gridCol w:w="3795"/>
            <w:gridCol w:w="3685"/>
            <w:gridCol w:w="561"/>
          </w:tblGrid>
        </w:tblGridChange>
      </w:tblGrid>
      <w:tr w:rsidR="00966D1E" w14:paraId="49A3A2A3" w14:textId="77777777" w:rsidTr="009776FD">
        <w:trPr>
          <w:cnfStyle w:val="100000000000" w:firstRow="1" w:lastRow="0" w:firstColumn="0" w:lastColumn="0" w:oddVBand="0" w:evenVBand="0" w:oddHBand="0" w:evenHBand="0" w:firstRowFirstColumn="0" w:firstRowLastColumn="0" w:lastRowFirstColumn="0" w:lastRowLastColumn="0"/>
          <w:ins w:id="2922"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2185C84A" w14:textId="6D7693B1" w:rsidR="00966D1E" w:rsidRDefault="000E30E9">
            <w:pPr>
              <w:jc w:val="center"/>
              <w:rPr>
                <w:ins w:id="2923" w:author="Raul García Fernández" w:date="2017-07-05T19:47:00Z"/>
              </w:rPr>
              <w:pPrChange w:id="2924" w:author="Raul García Fernández" w:date="2017-07-05T20:16:00Z">
                <w:pPr/>
              </w:pPrChange>
            </w:pPr>
            <w:ins w:id="2925" w:author="Raul García Fernández" w:date="2017-07-05T19:53:00Z">
              <w:r>
                <w:t xml:space="preserve">3.3 </w:t>
              </w:r>
              <w:r w:rsidRPr="000E30E9">
                <w:rPr>
                  <w:rPrChange w:id="2926" w:author="Raul García Fernández" w:date="2017-07-05T19:53:00Z">
                    <w:rPr>
                      <w:u w:val="single"/>
                    </w:rPr>
                  </w:rPrChange>
                </w:rPr>
                <w:t>Creación de ejecuciones</w:t>
              </w:r>
            </w:ins>
          </w:p>
        </w:tc>
        <w:tc>
          <w:tcPr>
            <w:tcW w:w="561" w:type="dxa"/>
          </w:tcPr>
          <w:p w14:paraId="246173C9" w14:textId="77777777" w:rsidR="00966D1E" w:rsidRDefault="00966D1E">
            <w:pPr>
              <w:jc w:val="center"/>
              <w:cnfStyle w:val="100000000000" w:firstRow="1" w:lastRow="0" w:firstColumn="0" w:lastColumn="0" w:oddVBand="0" w:evenVBand="0" w:oddHBand="0" w:evenHBand="0" w:firstRowFirstColumn="0" w:firstRowLastColumn="0" w:lastRowFirstColumn="0" w:lastRowLastColumn="0"/>
              <w:rPr>
                <w:ins w:id="2927" w:author="Raul García Fernández" w:date="2017-07-05T19:47:00Z"/>
              </w:rPr>
              <w:pPrChange w:id="2928" w:author="Raul García Fernández" w:date="2017-07-05T20:16:00Z">
                <w:pPr>
                  <w:cnfStyle w:val="100000000000" w:firstRow="1" w:lastRow="0" w:firstColumn="0" w:lastColumn="0" w:oddVBand="0" w:evenVBand="0" w:oddHBand="0" w:evenHBand="0" w:firstRowFirstColumn="0" w:firstRowLastColumn="0" w:lastRowFirstColumn="0" w:lastRowLastColumn="0"/>
                </w:pPr>
              </w:pPrChange>
            </w:pPr>
          </w:p>
        </w:tc>
      </w:tr>
      <w:tr w:rsidR="00966D1E" w14:paraId="429DF5E8" w14:textId="77777777" w:rsidTr="009776FD">
        <w:trPr>
          <w:cnfStyle w:val="000000100000" w:firstRow="0" w:lastRow="0" w:firstColumn="0" w:lastColumn="0" w:oddVBand="0" w:evenVBand="0" w:oddHBand="1" w:evenHBand="0" w:firstRowFirstColumn="0" w:firstRowLastColumn="0" w:lastRowFirstColumn="0" w:lastRowLastColumn="0"/>
          <w:ins w:id="2929"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25A31F08" w14:textId="77777777" w:rsidR="00966D1E" w:rsidRDefault="00966D1E">
            <w:pPr>
              <w:jc w:val="center"/>
              <w:rPr>
                <w:ins w:id="2930" w:author="Raul García Fernández" w:date="2017-07-05T19:47:00Z"/>
              </w:rPr>
              <w:pPrChange w:id="2931" w:author="Raul García Fernández" w:date="2017-07-05T20:16:00Z">
                <w:pPr/>
              </w:pPrChange>
            </w:pPr>
            <w:ins w:id="2932" w:author="Raul García Fernández" w:date="2017-07-05T19:47:00Z">
              <w:r>
                <w:t>Caso Base</w:t>
              </w:r>
            </w:ins>
          </w:p>
        </w:tc>
        <w:tc>
          <w:tcPr>
            <w:tcW w:w="3795" w:type="dxa"/>
            <w:tcBorders>
              <w:top w:val="single" w:sz="4" w:space="0" w:color="auto"/>
              <w:bottom w:val="single" w:sz="4" w:space="0" w:color="auto"/>
              <w:right w:val="single" w:sz="4" w:space="0" w:color="auto"/>
            </w:tcBorders>
          </w:tcPr>
          <w:p w14:paraId="7DEA4B3F"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2933" w:author="Raul García Fernández" w:date="2017-07-05T19:47:00Z"/>
              </w:rPr>
              <w:pPrChange w:id="2934"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35" w:author="Raul García Fernández" w:date="2017-07-05T19:47:00Z">
              <w:r>
                <w:t>Salida esperada</w:t>
              </w:r>
            </w:ins>
          </w:p>
        </w:tc>
        <w:tc>
          <w:tcPr>
            <w:tcW w:w="3685" w:type="dxa"/>
            <w:tcBorders>
              <w:top w:val="single" w:sz="4" w:space="0" w:color="auto"/>
              <w:left w:val="single" w:sz="4" w:space="0" w:color="auto"/>
              <w:bottom w:val="single" w:sz="4" w:space="0" w:color="auto"/>
              <w:right w:val="single" w:sz="4" w:space="0" w:color="auto"/>
            </w:tcBorders>
          </w:tcPr>
          <w:p w14:paraId="2055ABD2"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2936" w:author="Raul García Fernández" w:date="2017-07-05T19:47:00Z"/>
              </w:rPr>
              <w:pPrChange w:id="2937"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38" w:author="Raul García Fernández" w:date="2017-07-05T19:47: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11AD5B8D"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2939" w:author="Raul García Fernández" w:date="2017-07-05T19:47:00Z"/>
              </w:rPr>
              <w:pPrChange w:id="2940"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p>
        </w:tc>
      </w:tr>
      <w:tr w:rsidR="00966D1E" w14:paraId="6C7AB7FB" w14:textId="77777777" w:rsidTr="000E30E9">
        <w:tblPrEx>
          <w:tblW w:w="0" w:type="auto"/>
          <w:tblPrExChange w:id="2941" w:author="Raul García Fernández" w:date="2017-07-05T19:53:00Z">
            <w:tblPrEx>
              <w:tblW w:w="0" w:type="auto"/>
            </w:tblPrEx>
          </w:tblPrExChange>
        </w:tblPrEx>
        <w:trPr>
          <w:ins w:id="2942"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2943" w:author="Raul García Fernández" w:date="2017-07-05T19:53:00Z">
              <w:tcPr>
                <w:tcW w:w="1020" w:type="dxa"/>
                <w:tcBorders>
                  <w:top w:val="single" w:sz="4" w:space="0" w:color="auto"/>
                </w:tcBorders>
              </w:tcPr>
            </w:tcPrChange>
          </w:tcPr>
          <w:p w14:paraId="40EF9C46" w14:textId="0EA3D07B" w:rsidR="00966D1E" w:rsidRDefault="000E30E9">
            <w:pPr>
              <w:jc w:val="center"/>
              <w:rPr>
                <w:ins w:id="2944" w:author="Raul García Fernández" w:date="2017-07-05T19:47:00Z"/>
              </w:rPr>
              <w:pPrChange w:id="2945" w:author="Raul García Fernández" w:date="2017-07-05T20:16:00Z">
                <w:pPr/>
              </w:pPrChange>
            </w:pPr>
            <w:ins w:id="2946" w:author="Raul García Fernández" w:date="2017-07-05T19:53:00Z">
              <w:r>
                <w:t>1</w:t>
              </w:r>
            </w:ins>
          </w:p>
        </w:tc>
        <w:tc>
          <w:tcPr>
            <w:tcW w:w="3795" w:type="dxa"/>
            <w:tcBorders>
              <w:top w:val="single" w:sz="4" w:space="0" w:color="auto"/>
              <w:bottom w:val="single" w:sz="4" w:space="0" w:color="auto"/>
            </w:tcBorders>
            <w:tcPrChange w:id="2947" w:author="Raul García Fernández" w:date="2017-07-05T19:53:00Z">
              <w:tcPr>
                <w:tcW w:w="3795" w:type="dxa"/>
                <w:tcBorders>
                  <w:top w:val="single" w:sz="4" w:space="0" w:color="auto"/>
                </w:tcBorders>
              </w:tcPr>
            </w:tcPrChange>
          </w:tcPr>
          <w:p w14:paraId="434AFED9" w14:textId="14F3DB7B" w:rsidR="00966D1E" w:rsidRDefault="000E30E9">
            <w:pPr>
              <w:jc w:val="center"/>
              <w:cnfStyle w:val="000000000000" w:firstRow="0" w:lastRow="0" w:firstColumn="0" w:lastColumn="0" w:oddVBand="0" w:evenVBand="0" w:oddHBand="0" w:evenHBand="0" w:firstRowFirstColumn="0" w:firstRowLastColumn="0" w:lastRowFirstColumn="0" w:lastRowLastColumn="0"/>
              <w:rPr>
                <w:ins w:id="2948" w:author="Raul García Fernández" w:date="2017-07-05T19:47:00Z"/>
              </w:rPr>
              <w:pPrChange w:id="2949"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2950" w:author="Raul García Fernández" w:date="2017-07-05T19:56:00Z">
              <w:r>
                <w:t>El sistema no permitirá al usuario la creación de la ejecución sobre el proyecto.</w:t>
              </w:r>
            </w:ins>
          </w:p>
        </w:tc>
        <w:tc>
          <w:tcPr>
            <w:tcW w:w="3685" w:type="dxa"/>
            <w:tcBorders>
              <w:top w:val="single" w:sz="4" w:space="0" w:color="auto"/>
              <w:bottom w:val="single" w:sz="4" w:space="0" w:color="auto"/>
            </w:tcBorders>
            <w:tcPrChange w:id="2951" w:author="Raul García Fernández" w:date="2017-07-05T19:53:00Z">
              <w:tcPr>
                <w:tcW w:w="3685" w:type="dxa"/>
                <w:tcBorders>
                  <w:top w:val="single" w:sz="4" w:space="0" w:color="auto"/>
                </w:tcBorders>
              </w:tcPr>
            </w:tcPrChange>
          </w:tcPr>
          <w:p w14:paraId="2F1FA75F" w14:textId="17BDE7DF" w:rsidR="00966D1E" w:rsidRDefault="000E30E9">
            <w:pPr>
              <w:jc w:val="center"/>
              <w:cnfStyle w:val="000000000000" w:firstRow="0" w:lastRow="0" w:firstColumn="0" w:lastColumn="0" w:oddVBand="0" w:evenVBand="0" w:oddHBand="0" w:evenHBand="0" w:firstRowFirstColumn="0" w:firstRowLastColumn="0" w:lastRowFirstColumn="0" w:lastRowLastColumn="0"/>
              <w:rPr>
                <w:ins w:id="2952" w:author="Raul García Fernández" w:date="2017-07-05T19:47:00Z"/>
              </w:rPr>
              <w:pPrChange w:id="2953"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2954" w:author="Raul García Fernández" w:date="2017-07-05T19:56:00Z">
              <w:r>
                <w:t>El sistema no permitirá al usuario la creación de la ejecución sobre el proyecto.</w:t>
              </w:r>
            </w:ins>
          </w:p>
        </w:tc>
        <w:tc>
          <w:tcPr>
            <w:tcW w:w="561" w:type="dxa"/>
            <w:tcPrChange w:id="2955" w:author="Raul García Fernández" w:date="2017-07-05T19:53:00Z">
              <w:tcPr>
                <w:tcW w:w="561" w:type="dxa"/>
              </w:tcPr>
            </w:tcPrChange>
          </w:tcPr>
          <w:p w14:paraId="6C64A780" w14:textId="4773BAE1" w:rsidR="00966D1E" w:rsidRDefault="000E30E9">
            <w:pPr>
              <w:jc w:val="center"/>
              <w:cnfStyle w:val="000000000000" w:firstRow="0" w:lastRow="0" w:firstColumn="0" w:lastColumn="0" w:oddVBand="0" w:evenVBand="0" w:oddHBand="0" w:evenHBand="0" w:firstRowFirstColumn="0" w:firstRowLastColumn="0" w:lastRowFirstColumn="0" w:lastRowLastColumn="0"/>
              <w:rPr>
                <w:ins w:id="2956" w:author="Raul García Fernández" w:date="2017-07-05T19:47:00Z"/>
              </w:rPr>
              <w:pPrChange w:id="2957"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2958" w:author="Raul García Fernández" w:date="2017-07-05T19:56:00Z">
              <w:r w:rsidRPr="000E30E9">
                <w:rPr>
                  <w:color w:val="00B050"/>
                  <w:rPrChange w:id="2959" w:author="Raul García Fernández" w:date="2017-07-05T19:56:00Z">
                    <w:rPr/>
                  </w:rPrChange>
                </w:rPr>
                <w:t>V</w:t>
              </w:r>
            </w:ins>
          </w:p>
        </w:tc>
      </w:tr>
      <w:tr w:rsidR="000E30E9" w14:paraId="62AA798F" w14:textId="77777777" w:rsidTr="009776FD">
        <w:trPr>
          <w:cnfStyle w:val="000000100000" w:firstRow="0" w:lastRow="0" w:firstColumn="0" w:lastColumn="0" w:oddVBand="0" w:evenVBand="0" w:oddHBand="1" w:evenHBand="0" w:firstRowFirstColumn="0" w:firstRowLastColumn="0" w:lastRowFirstColumn="0" w:lastRowLastColumn="0"/>
          <w:ins w:id="2960" w:author="Raul García Fernández" w:date="2017-07-05T19:5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C551B3E" w14:textId="69C3ABD8" w:rsidR="000E30E9" w:rsidRDefault="000E30E9">
            <w:pPr>
              <w:jc w:val="center"/>
              <w:rPr>
                <w:ins w:id="2961" w:author="Raul García Fernández" w:date="2017-07-05T19:53:00Z"/>
              </w:rPr>
              <w:pPrChange w:id="2962" w:author="Raul García Fernández" w:date="2017-07-05T20:16:00Z">
                <w:pPr/>
              </w:pPrChange>
            </w:pPr>
            <w:ins w:id="2963" w:author="Raul García Fernández" w:date="2017-07-05T19:53:00Z">
              <w:r>
                <w:t>2</w:t>
              </w:r>
            </w:ins>
          </w:p>
        </w:tc>
        <w:tc>
          <w:tcPr>
            <w:tcW w:w="3795" w:type="dxa"/>
            <w:tcBorders>
              <w:top w:val="single" w:sz="4" w:space="0" w:color="auto"/>
            </w:tcBorders>
          </w:tcPr>
          <w:p w14:paraId="48030CEA" w14:textId="7400F884" w:rsidR="000E30E9" w:rsidRDefault="000E30E9">
            <w:pPr>
              <w:jc w:val="center"/>
              <w:cnfStyle w:val="000000100000" w:firstRow="0" w:lastRow="0" w:firstColumn="0" w:lastColumn="0" w:oddVBand="0" w:evenVBand="0" w:oddHBand="1" w:evenHBand="0" w:firstRowFirstColumn="0" w:firstRowLastColumn="0" w:lastRowFirstColumn="0" w:lastRowLastColumn="0"/>
              <w:rPr>
                <w:ins w:id="2964" w:author="Raul García Fernández" w:date="2017-07-05T19:53:00Z"/>
              </w:rPr>
              <w:pPrChange w:id="2965"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66" w:author="Raul García Fernández" w:date="2017-07-05T19:55:00Z">
              <w:r>
                <w:t>El sistema no permitirá al usuario la creación de la ejecución sobre el proyecto.</w:t>
              </w:r>
            </w:ins>
          </w:p>
        </w:tc>
        <w:tc>
          <w:tcPr>
            <w:tcW w:w="3685" w:type="dxa"/>
            <w:tcBorders>
              <w:top w:val="single" w:sz="4" w:space="0" w:color="auto"/>
            </w:tcBorders>
          </w:tcPr>
          <w:p w14:paraId="38133C5C" w14:textId="46B580FA" w:rsidR="000E30E9" w:rsidRDefault="000E30E9">
            <w:pPr>
              <w:jc w:val="center"/>
              <w:cnfStyle w:val="000000100000" w:firstRow="0" w:lastRow="0" w:firstColumn="0" w:lastColumn="0" w:oddVBand="0" w:evenVBand="0" w:oddHBand="1" w:evenHBand="0" w:firstRowFirstColumn="0" w:firstRowLastColumn="0" w:lastRowFirstColumn="0" w:lastRowLastColumn="0"/>
              <w:rPr>
                <w:ins w:id="2967" w:author="Raul García Fernández" w:date="2017-07-05T19:53:00Z"/>
              </w:rPr>
              <w:pPrChange w:id="2968"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69" w:author="Raul García Fernández" w:date="2017-07-05T19:55:00Z">
              <w:r>
                <w:t>El sistema no permitirá al usuario la creación de la ejecución sobre el proyecto.</w:t>
              </w:r>
            </w:ins>
          </w:p>
        </w:tc>
        <w:tc>
          <w:tcPr>
            <w:tcW w:w="561" w:type="dxa"/>
          </w:tcPr>
          <w:p w14:paraId="54FF569C" w14:textId="18628B55" w:rsidR="000E30E9" w:rsidRDefault="000E30E9">
            <w:pPr>
              <w:jc w:val="center"/>
              <w:cnfStyle w:val="000000100000" w:firstRow="0" w:lastRow="0" w:firstColumn="0" w:lastColumn="0" w:oddVBand="0" w:evenVBand="0" w:oddHBand="1" w:evenHBand="0" w:firstRowFirstColumn="0" w:firstRowLastColumn="0" w:lastRowFirstColumn="0" w:lastRowLastColumn="0"/>
              <w:rPr>
                <w:ins w:id="2970" w:author="Raul García Fernández" w:date="2017-07-05T19:53:00Z"/>
              </w:rPr>
              <w:pPrChange w:id="2971"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72" w:author="Raul García Fernández" w:date="2017-07-05T19:56:00Z">
              <w:r w:rsidRPr="000E30E9">
                <w:rPr>
                  <w:color w:val="00B050"/>
                  <w:rPrChange w:id="2973" w:author="Raul García Fernández" w:date="2017-07-05T19:56:00Z">
                    <w:rPr/>
                  </w:rPrChange>
                </w:rPr>
                <w:t>V</w:t>
              </w:r>
            </w:ins>
          </w:p>
        </w:tc>
      </w:tr>
      <w:tr w:rsidR="000E30E9" w14:paraId="0B6202F2" w14:textId="77777777" w:rsidTr="009776FD">
        <w:trPr>
          <w:ins w:id="2974" w:author="Raul García Fernández" w:date="2017-07-05T19:5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0898F7EF" w14:textId="2298C58D" w:rsidR="000E30E9" w:rsidRDefault="000E30E9">
            <w:pPr>
              <w:jc w:val="center"/>
              <w:rPr>
                <w:ins w:id="2975" w:author="Raul García Fernández" w:date="2017-07-05T19:53:00Z"/>
              </w:rPr>
              <w:pPrChange w:id="2976" w:author="Raul García Fernández" w:date="2017-07-05T20:16:00Z">
                <w:pPr/>
              </w:pPrChange>
            </w:pPr>
            <w:ins w:id="2977" w:author="Raul García Fernández" w:date="2017-07-05T19:53:00Z">
              <w:r>
                <w:t>3</w:t>
              </w:r>
            </w:ins>
          </w:p>
        </w:tc>
        <w:tc>
          <w:tcPr>
            <w:tcW w:w="3795" w:type="dxa"/>
            <w:tcBorders>
              <w:top w:val="single" w:sz="4" w:space="0" w:color="auto"/>
            </w:tcBorders>
          </w:tcPr>
          <w:p w14:paraId="6F6C4059" w14:textId="6EED97BC" w:rsidR="000E30E9" w:rsidRDefault="000E30E9">
            <w:pPr>
              <w:jc w:val="center"/>
              <w:cnfStyle w:val="000000000000" w:firstRow="0" w:lastRow="0" w:firstColumn="0" w:lastColumn="0" w:oddVBand="0" w:evenVBand="0" w:oddHBand="0" w:evenHBand="0" w:firstRowFirstColumn="0" w:firstRowLastColumn="0" w:lastRowFirstColumn="0" w:lastRowLastColumn="0"/>
              <w:rPr>
                <w:ins w:id="2978" w:author="Raul García Fernández" w:date="2017-07-05T19:53:00Z"/>
              </w:rPr>
              <w:pPrChange w:id="2979"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2980" w:author="Raul García Fernández" w:date="2017-07-05T19:55:00Z">
              <w:r>
                <w:t>El sistema permitirá la creación de la ejecución del proyecto.</w:t>
              </w:r>
            </w:ins>
          </w:p>
        </w:tc>
        <w:tc>
          <w:tcPr>
            <w:tcW w:w="3685" w:type="dxa"/>
            <w:tcBorders>
              <w:top w:val="single" w:sz="4" w:space="0" w:color="auto"/>
            </w:tcBorders>
          </w:tcPr>
          <w:p w14:paraId="26ED7CD6" w14:textId="3176FD66" w:rsidR="000E30E9" w:rsidRDefault="000E30E9">
            <w:pPr>
              <w:jc w:val="center"/>
              <w:cnfStyle w:val="000000000000" w:firstRow="0" w:lastRow="0" w:firstColumn="0" w:lastColumn="0" w:oddVBand="0" w:evenVBand="0" w:oddHBand="0" w:evenHBand="0" w:firstRowFirstColumn="0" w:firstRowLastColumn="0" w:lastRowFirstColumn="0" w:lastRowLastColumn="0"/>
              <w:rPr>
                <w:ins w:id="2981" w:author="Raul García Fernández" w:date="2017-07-05T19:53:00Z"/>
              </w:rPr>
              <w:pPrChange w:id="2982"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2983" w:author="Raul García Fernández" w:date="2017-07-05T19:55:00Z">
              <w:r>
                <w:t>El sistema permitirá la creación de la ejecución del proyecto.</w:t>
              </w:r>
            </w:ins>
          </w:p>
        </w:tc>
        <w:tc>
          <w:tcPr>
            <w:tcW w:w="561" w:type="dxa"/>
          </w:tcPr>
          <w:p w14:paraId="7FDAE3CC" w14:textId="0C054C86" w:rsidR="000E30E9" w:rsidRDefault="000E30E9">
            <w:pPr>
              <w:jc w:val="center"/>
              <w:cnfStyle w:val="000000000000" w:firstRow="0" w:lastRow="0" w:firstColumn="0" w:lastColumn="0" w:oddVBand="0" w:evenVBand="0" w:oddHBand="0" w:evenHBand="0" w:firstRowFirstColumn="0" w:firstRowLastColumn="0" w:lastRowFirstColumn="0" w:lastRowLastColumn="0"/>
              <w:rPr>
                <w:ins w:id="2984" w:author="Raul García Fernández" w:date="2017-07-05T19:53:00Z"/>
              </w:rPr>
              <w:pPrChange w:id="2985"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2986" w:author="Raul García Fernández" w:date="2017-07-05T19:55:00Z">
              <w:r w:rsidRPr="000E30E9">
                <w:rPr>
                  <w:color w:val="00B050"/>
                  <w:rPrChange w:id="2987" w:author="Raul García Fernández" w:date="2017-07-05T19:56:00Z">
                    <w:rPr/>
                  </w:rPrChange>
                </w:rPr>
                <w:t>V</w:t>
              </w:r>
            </w:ins>
          </w:p>
        </w:tc>
      </w:tr>
      <w:tr w:rsidR="000E30E9" w14:paraId="4C34939C" w14:textId="77777777" w:rsidTr="009776FD">
        <w:trPr>
          <w:cnfStyle w:val="000000100000" w:firstRow="0" w:lastRow="0" w:firstColumn="0" w:lastColumn="0" w:oddVBand="0" w:evenVBand="0" w:oddHBand="1" w:evenHBand="0" w:firstRowFirstColumn="0" w:firstRowLastColumn="0" w:lastRowFirstColumn="0" w:lastRowLastColumn="0"/>
          <w:ins w:id="2988" w:author="Raul García Fernández" w:date="2017-07-05T19:5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15C8F99B" w14:textId="7FD994D5" w:rsidR="000E30E9" w:rsidRDefault="000E30E9">
            <w:pPr>
              <w:jc w:val="center"/>
              <w:rPr>
                <w:ins w:id="2989" w:author="Raul García Fernández" w:date="2017-07-05T19:53:00Z"/>
              </w:rPr>
              <w:pPrChange w:id="2990" w:author="Raul García Fernández" w:date="2017-07-05T20:16:00Z">
                <w:pPr/>
              </w:pPrChange>
            </w:pPr>
            <w:ins w:id="2991" w:author="Raul García Fernández" w:date="2017-07-05T19:53:00Z">
              <w:r>
                <w:t>4</w:t>
              </w:r>
            </w:ins>
          </w:p>
        </w:tc>
        <w:tc>
          <w:tcPr>
            <w:tcW w:w="3795" w:type="dxa"/>
            <w:tcBorders>
              <w:top w:val="single" w:sz="4" w:space="0" w:color="auto"/>
            </w:tcBorders>
          </w:tcPr>
          <w:p w14:paraId="5A1C754A" w14:textId="4A294601" w:rsidR="000E30E9" w:rsidRDefault="000E30E9">
            <w:pPr>
              <w:jc w:val="center"/>
              <w:cnfStyle w:val="000000100000" w:firstRow="0" w:lastRow="0" w:firstColumn="0" w:lastColumn="0" w:oddVBand="0" w:evenVBand="0" w:oddHBand="1" w:evenHBand="0" w:firstRowFirstColumn="0" w:firstRowLastColumn="0" w:lastRowFirstColumn="0" w:lastRowLastColumn="0"/>
              <w:rPr>
                <w:ins w:id="2992" w:author="Raul García Fernández" w:date="2017-07-05T19:53:00Z"/>
              </w:rPr>
              <w:pPrChange w:id="2993"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94" w:author="Raul García Fernández" w:date="2017-07-05T19:55:00Z">
              <w:r>
                <w:t>El sistema permitirá la creación de la ejecución del proyecto.</w:t>
              </w:r>
            </w:ins>
          </w:p>
        </w:tc>
        <w:tc>
          <w:tcPr>
            <w:tcW w:w="3685" w:type="dxa"/>
            <w:tcBorders>
              <w:top w:val="single" w:sz="4" w:space="0" w:color="auto"/>
            </w:tcBorders>
          </w:tcPr>
          <w:p w14:paraId="10CC8AC0" w14:textId="25E50B54" w:rsidR="000E30E9" w:rsidRDefault="000E30E9">
            <w:pPr>
              <w:jc w:val="center"/>
              <w:cnfStyle w:val="000000100000" w:firstRow="0" w:lastRow="0" w:firstColumn="0" w:lastColumn="0" w:oddVBand="0" w:evenVBand="0" w:oddHBand="1" w:evenHBand="0" w:firstRowFirstColumn="0" w:firstRowLastColumn="0" w:lastRowFirstColumn="0" w:lastRowLastColumn="0"/>
              <w:rPr>
                <w:ins w:id="2995" w:author="Raul García Fernández" w:date="2017-07-05T19:53:00Z"/>
              </w:rPr>
              <w:pPrChange w:id="2996"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2997" w:author="Raul García Fernández" w:date="2017-07-05T19:55:00Z">
              <w:r>
                <w:t>El sistema permitirá la creación de la ejecución del proyecto.</w:t>
              </w:r>
            </w:ins>
          </w:p>
        </w:tc>
        <w:tc>
          <w:tcPr>
            <w:tcW w:w="561" w:type="dxa"/>
          </w:tcPr>
          <w:p w14:paraId="11F3ACB0" w14:textId="417ADA27" w:rsidR="000E30E9" w:rsidRDefault="000E30E9">
            <w:pPr>
              <w:jc w:val="center"/>
              <w:cnfStyle w:val="000000100000" w:firstRow="0" w:lastRow="0" w:firstColumn="0" w:lastColumn="0" w:oddVBand="0" w:evenVBand="0" w:oddHBand="1" w:evenHBand="0" w:firstRowFirstColumn="0" w:firstRowLastColumn="0" w:lastRowFirstColumn="0" w:lastRowLastColumn="0"/>
              <w:rPr>
                <w:ins w:id="2998" w:author="Raul García Fernández" w:date="2017-07-05T19:53:00Z"/>
              </w:rPr>
              <w:pPrChange w:id="2999"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3000" w:author="Raul García Fernández" w:date="2017-07-05T19:55:00Z">
              <w:r w:rsidRPr="000E30E9">
                <w:rPr>
                  <w:color w:val="00B050"/>
                  <w:rPrChange w:id="3001" w:author="Raul García Fernández" w:date="2017-07-05T19:56:00Z">
                    <w:rPr/>
                  </w:rPrChange>
                </w:rPr>
                <w:t>V</w:t>
              </w:r>
            </w:ins>
          </w:p>
        </w:tc>
      </w:tr>
      <w:tr w:rsidR="000E30E9" w14:paraId="7394AC77" w14:textId="77777777" w:rsidTr="000E30E9">
        <w:tblPrEx>
          <w:tblW w:w="0" w:type="auto"/>
          <w:tblPrExChange w:id="3002" w:author="Raul García Fernández" w:date="2017-07-05T19:53:00Z">
            <w:tblPrEx>
              <w:tblW w:w="0" w:type="auto"/>
            </w:tblPrEx>
          </w:tblPrExChange>
        </w:tblPrEx>
        <w:trPr>
          <w:ins w:id="3003" w:author="Raul García Fernández" w:date="2017-07-05T19:5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004" w:author="Raul García Fernández" w:date="2017-07-05T19:53:00Z">
              <w:tcPr>
                <w:tcW w:w="1020" w:type="dxa"/>
                <w:tcBorders>
                  <w:top w:val="single" w:sz="4" w:space="0" w:color="auto"/>
                </w:tcBorders>
              </w:tcPr>
            </w:tcPrChange>
          </w:tcPr>
          <w:p w14:paraId="552E7B82" w14:textId="2B3450CA" w:rsidR="000E30E9" w:rsidRDefault="000E30E9">
            <w:pPr>
              <w:jc w:val="center"/>
              <w:rPr>
                <w:ins w:id="3005" w:author="Raul García Fernández" w:date="2017-07-05T19:53:00Z"/>
              </w:rPr>
              <w:pPrChange w:id="3006" w:author="Raul García Fernández" w:date="2017-07-05T20:16:00Z">
                <w:pPr/>
              </w:pPrChange>
            </w:pPr>
            <w:ins w:id="3007" w:author="Raul García Fernández" w:date="2017-07-05T19:53:00Z">
              <w:r>
                <w:t>5</w:t>
              </w:r>
            </w:ins>
          </w:p>
        </w:tc>
        <w:tc>
          <w:tcPr>
            <w:tcW w:w="3795" w:type="dxa"/>
            <w:tcBorders>
              <w:top w:val="single" w:sz="4" w:space="0" w:color="auto"/>
              <w:bottom w:val="single" w:sz="4" w:space="0" w:color="auto"/>
            </w:tcBorders>
            <w:tcPrChange w:id="3008" w:author="Raul García Fernández" w:date="2017-07-05T19:53:00Z">
              <w:tcPr>
                <w:tcW w:w="3795" w:type="dxa"/>
                <w:tcBorders>
                  <w:top w:val="single" w:sz="4" w:space="0" w:color="auto"/>
                </w:tcBorders>
              </w:tcPr>
            </w:tcPrChange>
          </w:tcPr>
          <w:p w14:paraId="734505C9" w14:textId="6EA21D77" w:rsidR="000E30E9" w:rsidRDefault="000E30E9">
            <w:pPr>
              <w:jc w:val="center"/>
              <w:cnfStyle w:val="000000000000" w:firstRow="0" w:lastRow="0" w:firstColumn="0" w:lastColumn="0" w:oddVBand="0" w:evenVBand="0" w:oddHBand="0" w:evenHBand="0" w:firstRowFirstColumn="0" w:firstRowLastColumn="0" w:lastRowFirstColumn="0" w:lastRowLastColumn="0"/>
              <w:rPr>
                <w:ins w:id="3009" w:author="Raul García Fernández" w:date="2017-07-05T19:53:00Z"/>
              </w:rPr>
              <w:pPrChange w:id="3010"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3011" w:author="Raul García Fernández" w:date="2017-07-05T19:54:00Z">
              <w:r>
                <w:t>Se generará un fallo en la creación de la ejecución</w:t>
              </w:r>
            </w:ins>
          </w:p>
        </w:tc>
        <w:tc>
          <w:tcPr>
            <w:tcW w:w="3685" w:type="dxa"/>
            <w:tcBorders>
              <w:top w:val="single" w:sz="4" w:space="0" w:color="auto"/>
              <w:bottom w:val="single" w:sz="4" w:space="0" w:color="auto"/>
            </w:tcBorders>
            <w:tcPrChange w:id="3012" w:author="Raul García Fernández" w:date="2017-07-05T19:53:00Z">
              <w:tcPr>
                <w:tcW w:w="3685" w:type="dxa"/>
                <w:tcBorders>
                  <w:top w:val="single" w:sz="4" w:space="0" w:color="auto"/>
                </w:tcBorders>
              </w:tcPr>
            </w:tcPrChange>
          </w:tcPr>
          <w:p w14:paraId="39FBEEE0" w14:textId="5AF3936D" w:rsidR="000E30E9" w:rsidRDefault="000E30E9">
            <w:pPr>
              <w:jc w:val="center"/>
              <w:cnfStyle w:val="000000000000" w:firstRow="0" w:lastRow="0" w:firstColumn="0" w:lastColumn="0" w:oddVBand="0" w:evenVBand="0" w:oddHBand="0" w:evenHBand="0" w:firstRowFirstColumn="0" w:firstRowLastColumn="0" w:lastRowFirstColumn="0" w:lastRowLastColumn="0"/>
              <w:rPr>
                <w:ins w:id="3013" w:author="Raul García Fernández" w:date="2017-07-05T19:53:00Z"/>
              </w:rPr>
              <w:pPrChange w:id="3014"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3015" w:author="Raul García Fernández" w:date="2017-07-05T19:54:00Z">
              <w:r>
                <w:t>La ejecución se genera igual.</w:t>
              </w:r>
            </w:ins>
          </w:p>
        </w:tc>
        <w:tc>
          <w:tcPr>
            <w:tcW w:w="561" w:type="dxa"/>
            <w:tcPrChange w:id="3016" w:author="Raul García Fernández" w:date="2017-07-05T19:53:00Z">
              <w:tcPr>
                <w:tcW w:w="561" w:type="dxa"/>
              </w:tcPr>
            </w:tcPrChange>
          </w:tcPr>
          <w:p w14:paraId="1107CEC9" w14:textId="11344C80" w:rsidR="000E30E9" w:rsidRDefault="000E30E9">
            <w:pPr>
              <w:jc w:val="center"/>
              <w:cnfStyle w:val="000000000000" w:firstRow="0" w:lastRow="0" w:firstColumn="0" w:lastColumn="0" w:oddVBand="0" w:evenVBand="0" w:oddHBand="0" w:evenHBand="0" w:firstRowFirstColumn="0" w:firstRowLastColumn="0" w:lastRowFirstColumn="0" w:lastRowLastColumn="0"/>
              <w:rPr>
                <w:ins w:id="3017" w:author="Raul García Fernández" w:date="2017-07-05T19:53:00Z"/>
              </w:rPr>
              <w:pPrChange w:id="3018"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3019" w:author="Raul García Fernández" w:date="2017-07-05T19:54:00Z">
              <w:r w:rsidRPr="000E30E9">
                <w:rPr>
                  <w:color w:val="FF0000"/>
                  <w:rPrChange w:id="3020" w:author="Raul García Fernández" w:date="2017-07-05T19:56:00Z">
                    <w:rPr/>
                  </w:rPrChange>
                </w:rPr>
                <w:t>X</w:t>
              </w:r>
            </w:ins>
          </w:p>
        </w:tc>
      </w:tr>
      <w:tr w:rsidR="000E30E9" w14:paraId="7E9C21A7" w14:textId="77777777" w:rsidTr="009776FD">
        <w:trPr>
          <w:cnfStyle w:val="000000100000" w:firstRow="0" w:lastRow="0" w:firstColumn="0" w:lastColumn="0" w:oddVBand="0" w:evenVBand="0" w:oddHBand="1" w:evenHBand="0" w:firstRowFirstColumn="0" w:firstRowLastColumn="0" w:lastRowFirstColumn="0" w:lastRowLastColumn="0"/>
          <w:ins w:id="3021" w:author="Raul García Fernández" w:date="2017-07-05T19:5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0C434ED" w14:textId="60B4EBE3" w:rsidR="000E30E9" w:rsidRDefault="000E30E9">
            <w:pPr>
              <w:jc w:val="center"/>
              <w:rPr>
                <w:ins w:id="3022" w:author="Raul García Fernández" w:date="2017-07-05T19:53:00Z"/>
              </w:rPr>
              <w:pPrChange w:id="3023" w:author="Raul García Fernández" w:date="2017-07-05T20:16:00Z">
                <w:pPr/>
              </w:pPrChange>
            </w:pPr>
            <w:ins w:id="3024" w:author="Raul García Fernández" w:date="2017-07-05T19:53:00Z">
              <w:r>
                <w:t>6</w:t>
              </w:r>
            </w:ins>
          </w:p>
        </w:tc>
        <w:tc>
          <w:tcPr>
            <w:tcW w:w="3795" w:type="dxa"/>
            <w:tcBorders>
              <w:top w:val="single" w:sz="4" w:space="0" w:color="auto"/>
            </w:tcBorders>
          </w:tcPr>
          <w:p w14:paraId="122F4683" w14:textId="2DF0A891" w:rsidR="000E30E9" w:rsidRDefault="000E30E9">
            <w:pPr>
              <w:jc w:val="center"/>
              <w:cnfStyle w:val="000000100000" w:firstRow="0" w:lastRow="0" w:firstColumn="0" w:lastColumn="0" w:oddVBand="0" w:evenVBand="0" w:oddHBand="1" w:evenHBand="0" w:firstRowFirstColumn="0" w:firstRowLastColumn="0" w:lastRowFirstColumn="0" w:lastRowLastColumn="0"/>
              <w:rPr>
                <w:ins w:id="3025" w:author="Raul García Fernández" w:date="2017-07-05T19:53:00Z"/>
              </w:rPr>
              <w:pPrChange w:id="3026"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3027" w:author="Raul García Fernández" w:date="2017-07-05T19:54:00Z">
              <w:r>
                <w:t>Se generará la ejecución del proyecto con los valores por defecto que ha introducido el propietario del proyecto.</w:t>
              </w:r>
            </w:ins>
          </w:p>
        </w:tc>
        <w:tc>
          <w:tcPr>
            <w:tcW w:w="3685" w:type="dxa"/>
            <w:tcBorders>
              <w:top w:val="single" w:sz="4" w:space="0" w:color="auto"/>
            </w:tcBorders>
          </w:tcPr>
          <w:p w14:paraId="3AB0BDF9" w14:textId="08750703" w:rsidR="000E30E9" w:rsidRDefault="000E30E9">
            <w:pPr>
              <w:jc w:val="center"/>
              <w:cnfStyle w:val="000000100000" w:firstRow="0" w:lastRow="0" w:firstColumn="0" w:lastColumn="0" w:oddVBand="0" w:evenVBand="0" w:oddHBand="1" w:evenHBand="0" w:firstRowFirstColumn="0" w:firstRowLastColumn="0" w:lastRowFirstColumn="0" w:lastRowLastColumn="0"/>
              <w:rPr>
                <w:ins w:id="3028" w:author="Raul García Fernández" w:date="2017-07-05T19:53:00Z"/>
              </w:rPr>
              <w:pPrChange w:id="3029"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3030" w:author="Raul García Fernández" w:date="2017-07-05T19:54:00Z">
              <w:r>
                <w:t>Se generará la ejecución del proyecto con los valores por defecto que ha introducido el propietario del proyecto.</w:t>
              </w:r>
            </w:ins>
          </w:p>
        </w:tc>
        <w:tc>
          <w:tcPr>
            <w:tcW w:w="561" w:type="dxa"/>
          </w:tcPr>
          <w:p w14:paraId="2974BDA5" w14:textId="622FF978" w:rsidR="000E30E9" w:rsidRDefault="000E30E9">
            <w:pPr>
              <w:jc w:val="center"/>
              <w:cnfStyle w:val="000000100000" w:firstRow="0" w:lastRow="0" w:firstColumn="0" w:lastColumn="0" w:oddVBand="0" w:evenVBand="0" w:oddHBand="1" w:evenHBand="0" w:firstRowFirstColumn="0" w:firstRowLastColumn="0" w:lastRowFirstColumn="0" w:lastRowLastColumn="0"/>
              <w:rPr>
                <w:ins w:id="3031" w:author="Raul García Fernández" w:date="2017-07-05T19:53:00Z"/>
              </w:rPr>
              <w:pPrChange w:id="3032" w:author="Raul García Fernández" w:date="2017-07-05T20:16:00Z">
                <w:pPr>
                  <w:cnfStyle w:val="000000100000" w:firstRow="0" w:lastRow="0" w:firstColumn="0" w:lastColumn="0" w:oddVBand="0" w:evenVBand="0" w:oddHBand="1" w:evenHBand="0" w:firstRowFirstColumn="0" w:firstRowLastColumn="0" w:lastRowFirstColumn="0" w:lastRowLastColumn="0"/>
                </w:pPr>
              </w:pPrChange>
            </w:pPr>
            <w:ins w:id="3033" w:author="Raul García Fernández" w:date="2017-07-05T19:54:00Z">
              <w:r w:rsidRPr="000E30E9">
                <w:rPr>
                  <w:color w:val="00B050"/>
                  <w:rPrChange w:id="3034" w:author="Raul García Fernández" w:date="2017-07-05T19:56:00Z">
                    <w:rPr/>
                  </w:rPrChange>
                </w:rPr>
                <w:t>V</w:t>
              </w:r>
            </w:ins>
          </w:p>
        </w:tc>
      </w:tr>
      <w:tr w:rsidR="000E30E9" w14:paraId="193A1D86" w14:textId="77777777" w:rsidTr="009776FD">
        <w:trPr>
          <w:ins w:id="3035" w:author="Raul García Fernández" w:date="2017-07-05T19:5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FCEE978" w14:textId="6BF1C475" w:rsidR="000E30E9" w:rsidRDefault="000E30E9">
            <w:pPr>
              <w:jc w:val="center"/>
              <w:rPr>
                <w:ins w:id="3036" w:author="Raul García Fernández" w:date="2017-07-05T19:53:00Z"/>
              </w:rPr>
              <w:pPrChange w:id="3037" w:author="Raul García Fernández" w:date="2017-07-05T20:16:00Z">
                <w:pPr/>
              </w:pPrChange>
            </w:pPr>
            <w:ins w:id="3038" w:author="Raul García Fernández" w:date="2017-07-05T19:53:00Z">
              <w:r>
                <w:t>7</w:t>
              </w:r>
            </w:ins>
          </w:p>
        </w:tc>
        <w:tc>
          <w:tcPr>
            <w:tcW w:w="3795" w:type="dxa"/>
            <w:tcBorders>
              <w:top w:val="single" w:sz="4" w:space="0" w:color="auto"/>
            </w:tcBorders>
          </w:tcPr>
          <w:p w14:paraId="1FDF9436" w14:textId="0B15A152" w:rsidR="000E30E9" w:rsidRDefault="000E30E9">
            <w:pPr>
              <w:jc w:val="center"/>
              <w:cnfStyle w:val="000000000000" w:firstRow="0" w:lastRow="0" w:firstColumn="0" w:lastColumn="0" w:oddVBand="0" w:evenVBand="0" w:oddHBand="0" w:evenHBand="0" w:firstRowFirstColumn="0" w:firstRowLastColumn="0" w:lastRowFirstColumn="0" w:lastRowLastColumn="0"/>
              <w:rPr>
                <w:ins w:id="3039" w:author="Raul García Fernández" w:date="2017-07-05T19:53:00Z"/>
              </w:rPr>
              <w:pPrChange w:id="3040"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3041" w:author="Raul García Fernández" w:date="2017-07-05T19:53:00Z">
              <w:r>
                <w:t>Se generará la ejecución del proyecto con los valores que ha introducido el administrador.</w:t>
              </w:r>
            </w:ins>
          </w:p>
        </w:tc>
        <w:tc>
          <w:tcPr>
            <w:tcW w:w="3685" w:type="dxa"/>
            <w:tcBorders>
              <w:top w:val="single" w:sz="4" w:space="0" w:color="auto"/>
            </w:tcBorders>
          </w:tcPr>
          <w:p w14:paraId="5F459982" w14:textId="20189554" w:rsidR="000E30E9" w:rsidRDefault="000E30E9">
            <w:pPr>
              <w:jc w:val="center"/>
              <w:cnfStyle w:val="000000000000" w:firstRow="0" w:lastRow="0" w:firstColumn="0" w:lastColumn="0" w:oddVBand="0" w:evenVBand="0" w:oddHBand="0" w:evenHBand="0" w:firstRowFirstColumn="0" w:firstRowLastColumn="0" w:lastRowFirstColumn="0" w:lastRowLastColumn="0"/>
              <w:rPr>
                <w:ins w:id="3042" w:author="Raul García Fernández" w:date="2017-07-05T19:53:00Z"/>
              </w:rPr>
              <w:pPrChange w:id="3043"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3044" w:author="Raul García Fernández" w:date="2017-07-05T19:54:00Z">
              <w:r>
                <w:t>Se generará la ejecución del proyecto con los valores por defecto que ha introducido el propietario del proyecto.</w:t>
              </w:r>
            </w:ins>
          </w:p>
        </w:tc>
        <w:tc>
          <w:tcPr>
            <w:tcW w:w="561" w:type="dxa"/>
          </w:tcPr>
          <w:p w14:paraId="0C1EEB6B" w14:textId="36881F64" w:rsidR="000E30E9" w:rsidRDefault="000E30E9">
            <w:pPr>
              <w:jc w:val="center"/>
              <w:cnfStyle w:val="000000000000" w:firstRow="0" w:lastRow="0" w:firstColumn="0" w:lastColumn="0" w:oddVBand="0" w:evenVBand="0" w:oddHBand="0" w:evenHBand="0" w:firstRowFirstColumn="0" w:firstRowLastColumn="0" w:lastRowFirstColumn="0" w:lastRowLastColumn="0"/>
              <w:rPr>
                <w:ins w:id="3045" w:author="Raul García Fernández" w:date="2017-07-05T19:53:00Z"/>
              </w:rPr>
              <w:pPrChange w:id="3046" w:author="Raul García Fernández" w:date="2017-07-05T20:16:00Z">
                <w:pPr>
                  <w:cnfStyle w:val="000000000000" w:firstRow="0" w:lastRow="0" w:firstColumn="0" w:lastColumn="0" w:oddVBand="0" w:evenVBand="0" w:oddHBand="0" w:evenHBand="0" w:firstRowFirstColumn="0" w:firstRowLastColumn="0" w:lastRowFirstColumn="0" w:lastRowLastColumn="0"/>
                </w:pPr>
              </w:pPrChange>
            </w:pPr>
            <w:ins w:id="3047" w:author="Raul García Fernández" w:date="2017-07-05T19:54:00Z">
              <w:r w:rsidRPr="000E30E9">
                <w:rPr>
                  <w:color w:val="FF0000"/>
                  <w:rPrChange w:id="3048" w:author="Raul García Fernández" w:date="2017-07-05T19:56:00Z">
                    <w:rPr/>
                  </w:rPrChange>
                </w:rPr>
                <w:t>X</w:t>
              </w:r>
            </w:ins>
          </w:p>
        </w:tc>
      </w:tr>
    </w:tbl>
    <w:p w14:paraId="127EECB3" w14:textId="066F5589" w:rsidR="00966D1E" w:rsidRDefault="00966D1E">
      <w:pPr>
        <w:rPr>
          <w:ins w:id="3049" w:author="Raul García Fernández" w:date="2017-07-05T19:58:00Z"/>
        </w:rPr>
        <w:pPrChange w:id="3050" w:author="Raul García Fernández" w:date="2017-07-05T19:15:00Z">
          <w:pPr>
            <w:ind w:firstLine="360"/>
            <w:jc w:val="both"/>
          </w:pPr>
        </w:pPrChange>
      </w:pPr>
    </w:p>
    <w:p w14:paraId="3AB349F8" w14:textId="7F576797" w:rsidR="005E5E38" w:rsidRDefault="005E5E38">
      <w:pPr>
        <w:pStyle w:val="Epgrafe"/>
        <w:keepNext/>
        <w:rPr>
          <w:ins w:id="3051" w:author="Raul García Fernández" w:date="2017-07-05T20:44:00Z"/>
        </w:rPr>
        <w:pPrChange w:id="3052" w:author="Raul García Fernández" w:date="2017-07-05T20:44:00Z">
          <w:pPr/>
        </w:pPrChange>
      </w:pPr>
      <w:ins w:id="3053" w:author="Raul García Fernández" w:date="2017-07-05T20:44:00Z">
        <w:r>
          <w:t xml:space="preserve">Tabla </w:t>
        </w:r>
      </w:ins>
      <w:ins w:id="3054" w:author="Raul García Fernández" w:date="2017-07-05T20:46:00Z">
        <w:r>
          <w:fldChar w:fldCharType="begin"/>
        </w:r>
        <w:r>
          <w:instrText xml:space="preserve"> STYLEREF 1 \s </w:instrText>
        </w:r>
      </w:ins>
      <w:r>
        <w:fldChar w:fldCharType="separate"/>
      </w:r>
      <w:r>
        <w:rPr>
          <w:noProof/>
        </w:rPr>
        <w:t>3</w:t>
      </w:r>
      <w:ins w:id="3055" w:author="Raul García Fernández" w:date="2017-07-05T20:46:00Z">
        <w:r>
          <w:fldChar w:fldCharType="end"/>
        </w:r>
        <w:r>
          <w:noBreakHyphen/>
        </w:r>
        <w:r>
          <w:fldChar w:fldCharType="begin"/>
        </w:r>
        <w:r>
          <w:instrText xml:space="preserve"> SEQ Tabla \* ARABIC \s 1 </w:instrText>
        </w:r>
      </w:ins>
      <w:r>
        <w:fldChar w:fldCharType="separate"/>
      </w:r>
      <w:ins w:id="3056" w:author="Raul García Fernández" w:date="2017-07-05T20:46:00Z">
        <w:r>
          <w:rPr>
            <w:noProof/>
          </w:rPr>
          <w:t>13</w:t>
        </w:r>
        <w:r>
          <w:fldChar w:fldCharType="end"/>
        </w:r>
      </w:ins>
      <w:ins w:id="3057" w:author="Raul García Fernández" w:date="2017-07-05T20:44:00Z">
        <w:r>
          <w:t xml:space="preserve"> </w:t>
        </w:r>
        <w:r w:rsidRPr="00CF546C">
          <w:t xml:space="preserve">ejecución prueba </w:t>
        </w:r>
        <w:r>
          <w:t>3.4</w:t>
        </w:r>
      </w:ins>
    </w:p>
    <w:tbl>
      <w:tblPr>
        <w:tblStyle w:val="GridTable5Dark"/>
        <w:tblW w:w="0" w:type="auto"/>
        <w:tblLook w:val="04A0" w:firstRow="1" w:lastRow="0" w:firstColumn="1" w:lastColumn="0" w:noHBand="0" w:noVBand="1"/>
      </w:tblPr>
      <w:tblGrid>
        <w:gridCol w:w="1020"/>
        <w:gridCol w:w="3795"/>
        <w:gridCol w:w="3685"/>
        <w:gridCol w:w="561"/>
      </w:tblGrid>
      <w:tr w:rsidR="000E30E9" w14:paraId="62D8B8B2" w14:textId="77777777" w:rsidTr="009776FD">
        <w:trPr>
          <w:cnfStyle w:val="100000000000" w:firstRow="1" w:lastRow="0" w:firstColumn="0" w:lastColumn="0" w:oddVBand="0" w:evenVBand="0" w:oddHBand="0" w:evenHBand="0" w:firstRowFirstColumn="0" w:firstRowLastColumn="0" w:lastRowFirstColumn="0" w:lastRowLastColumn="0"/>
          <w:ins w:id="3058" w:author="Raul García Fernández" w:date="2017-07-05T19:58: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235B1E76" w14:textId="77777777" w:rsidR="000E30E9" w:rsidRDefault="000E30E9" w:rsidP="009776FD">
            <w:pPr>
              <w:jc w:val="center"/>
              <w:rPr>
                <w:ins w:id="3059" w:author="Raul García Fernández" w:date="2017-07-05T19:58:00Z"/>
              </w:rPr>
            </w:pPr>
            <w:ins w:id="3060" w:author="Raul García Fernández" w:date="2017-07-05T19:58:00Z">
              <w:r>
                <w:t xml:space="preserve">3.4 </w:t>
              </w:r>
              <w:r w:rsidRPr="00F01E1F">
                <w:t>Parada de ejecuciones</w:t>
              </w:r>
            </w:ins>
          </w:p>
        </w:tc>
        <w:tc>
          <w:tcPr>
            <w:tcW w:w="561" w:type="dxa"/>
          </w:tcPr>
          <w:p w14:paraId="79AC5228" w14:textId="77777777" w:rsidR="000E30E9" w:rsidRDefault="000E30E9" w:rsidP="009776FD">
            <w:pPr>
              <w:jc w:val="center"/>
              <w:cnfStyle w:val="100000000000" w:firstRow="1" w:lastRow="0" w:firstColumn="0" w:lastColumn="0" w:oddVBand="0" w:evenVBand="0" w:oddHBand="0" w:evenHBand="0" w:firstRowFirstColumn="0" w:firstRowLastColumn="0" w:lastRowFirstColumn="0" w:lastRowLastColumn="0"/>
              <w:rPr>
                <w:ins w:id="3061" w:author="Raul García Fernández" w:date="2017-07-05T19:58:00Z"/>
              </w:rPr>
            </w:pPr>
          </w:p>
        </w:tc>
      </w:tr>
      <w:tr w:rsidR="000E30E9" w14:paraId="4064C471" w14:textId="77777777" w:rsidTr="009776FD">
        <w:trPr>
          <w:cnfStyle w:val="000000100000" w:firstRow="0" w:lastRow="0" w:firstColumn="0" w:lastColumn="0" w:oddVBand="0" w:evenVBand="0" w:oddHBand="1" w:evenHBand="0" w:firstRowFirstColumn="0" w:firstRowLastColumn="0" w:lastRowFirstColumn="0" w:lastRowLastColumn="0"/>
          <w:ins w:id="3062" w:author="Raul García Fernández" w:date="2017-07-05T19:58: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2F3281B9" w14:textId="77777777" w:rsidR="000E30E9" w:rsidRDefault="000E30E9" w:rsidP="009776FD">
            <w:pPr>
              <w:jc w:val="center"/>
              <w:rPr>
                <w:ins w:id="3063" w:author="Raul García Fernández" w:date="2017-07-05T19:58:00Z"/>
              </w:rPr>
            </w:pPr>
            <w:ins w:id="3064" w:author="Raul García Fernández" w:date="2017-07-05T19:58:00Z">
              <w:r>
                <w:t>Caso Base</w:t>
              </w:r>
            </w:ins>
          </w:p>
        </w:tc>
        <w:tc>
          <w:tcPr>
            <w:tcW w:w="3795" w:type="dxa"/>
            <w:tcBorders>
              <w:top w:val="single" w:sz="4" w:space="0" w:color="auto"/>
              <w:bottom w:val="single" w:sz="4" w:space="0" w:color="auto"/>
              <w:right w:val="single" w:sz="4" w:space="0" w:color="auto"/>
            </w:tcBorders>
          </w:tcPr>
          <w:p w14:paraId="3FA74FC1" w14:textId="77777777" w:rsidR="000E30E9" w:rsidRDefault="000E30E9" w:rsidP="009776FD">
            <w:pPr>
              <w:jc w:val="center"/>
              <w:cnfStyle w:val="000000100000" w:firstRow="0" w:lastRow="0" w:firstColumn="0" w:lastColumn="0" w:oddVBand="0" w:evenVBand="0" w:oddHBand="1" w:evenHBand="0" w:firstRowFirstColumn="0" w:firstRowLastColumn="0" w:lastRowFirstColumn="0" w:lastRowLastColumn="0"/>
              <w:rPr>
                <w:ins w:id="3065" w:author="Raul García Fernández" w:date="2017-07-05T19:58:00Z"/>
              </w:rPr>
            </w:pPr>
            <w:ins w:id="3066" w:author="Raul García Fernández" w:date="2017-07-05T19:58:00Z">
              <w:r>
                <w:t>Salida esperada</w:t>
              </w:r>
            </w:ins>
          </w:p>
        </w:tc>
        <w:tc>
          <w:tcPr>
            <w:tcW w:w="3685" w:type="dxa"/>
            <w:tcBorders>
              <w:top w:val="single" w:sz="4" w:space="0" w:color="auto"/>
              <w:left w:val="single" w:sz="4" w:space="0" w:color="auto"/>
              <w:bottom w:val="single" w:sz="4" w:space="0" w:color="auto"/>
              <w:right w:val="single" w:sz="4" w:space="0" w:color="auto"/>
            </w:tcBorders>
          </w:tcPr>
          <w:p w14:paraId="10AB65C6" w14:textId="77777777" w:rsidR="000E30E9" w:rsidRDefault="000E30E9" w:rsidP="009776FD">
            <w:pPr>
              <w:jc w:val="center"/>
              <w:cnfStyle w:val="000000100000" w:firstRow="0" w:lastRow="0" w:firstColumn="0" w:lastColumn="0" w:oddVBand="0" w:evenVBand="0" w:oddHBand="1" w:evenHBand="0" w:firstRowFirstColumn="0" w:firstRowLastColumn="0" w:lastRowFirstColumn="0" w:lastRowLastColumn="0"/>
              <w:rPr>
                <w:ins w:id="3067" w:author="Raul García Fernández" w:date="2017-07-05T19:58:00Z"/>
              </w:rPr>
            </w:pPr>
            <w:ins w:id="3068" w:author="Raul García Fernández" w:date="2017-07-05T19:58: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1A6C1B6C" w14:textId="77777777" w:rsidR="000E30E9" w:rsidRDefault="000E30E9" w:rsidP="009776FD">
            <w:pPr>
              <w:jc w:val="center"/>
              <w:cnfStyle w:val="000000100000" w:firstRow="0" w:lastRow="0" w:firstColumn="0" w:lastColumn="0" w:oddVBand="0" w:evenVBand="0" w:oddHBand="1" w:evenHBand="0" w:firstRowFirstColumn="0" w:firstRowLastColumn="0" w:lastRowFirstColumn="0" w:lastRowLastColumn="0"/>
              <w:rPr>
                <w:ins w:id="3069" w:author="Raul García Fernández" w:date="2017-07-05T19:58:00Z"/>
              </w:rPr>
            </w:pPr>
          </w:p>
        </w:tc>
      </w:tr>
      <w:tr w:rsidR="000E30E9" w14:paraId="0EEDE327" w14:textId="77777777" w:rsidTr="009776FD">
        <w:trPr>
          <w:ins w:id="3070" w:author="Raul García Fernández" w:date="2017-07-05T19:58: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74D10474" w14:textId="77777777" w:rsidR="000E30E9" w:rsidRDefault="000E30E9" w:rsidP="009776FD">
            <w:pPr>
              <w:jc w:val="center"/>
              <w:rPr>
                <w:ins w:id="3071" w:author="Raul García Fernández" w:date="2017-07-05T19:58:00Z"/>
              </w:rPr>
            </w:pPr>
            <w:ins w:id="3072" w:author="Raul García Fernández" w:date="2017-07-05T19:58:00Z">
              <w:r>
                <w:lastRenderedPageBreak/>
                <w:t>1</w:t>
              </w:r>
            </w:ins>
          </w:p>
        </w:tc>
        <w:tc>
          <w:tcPr>
            <w:tcW w:w="3795" w:type="dxa"/>
            <w:tcBorders>
              <w:top w:val="single" w:sz="4" w:space="0" w:color="auto"/>
              <w:bottom w:val="single" w:sz="4" w:space="0" w:color="auto"/>
            </w:tcBorders>
          </w:tcPr>
          <w:p w14:paraId="11A4DB71" w14:textId="77777777" w:rsidR="000E30E9" w:rsidRDefault="000E30E9" w:rsidP="009776FD">
            <w:pPr>
              <w:jc w:val="center"/>
              <w:cnfStyle w:val="000000000000" w:firstRow="0" w:lastRow="0" w:firstColumn="0" w:lastColumn="0" w:oddVBand="0" w:evenVBand="0" w:oddHBand="0" w:evenHBand="0" w:firstRowFirstColumn="0" w:firstRowLastColumn="0" w:lastRowFirstColumn="0" w:lastRowLastColumn="0"/>
              <w:rPr>
                <w:ins w:id="3073" w:author="Raul García Fernández" w:date="2017-07-05T19:58:00Z"/>
              </w:rPr>
            </w:pPr>
            <w:ins w:id="3074" w:author="Raul García Fernández" w:date="2017-07-05T19:58:00Z">
              <w:r>
                <w:t>El sistema parará la ejecución y modificará el estado de la ejecución a finalizado.</w:t>
              </w:r>
            </w:ins>
          </w:p>
        </w:tc>
        <w:tc>
          <w:tcPr>
            <w:tcW w:w="3685" w:type="dxa"/>
            <w:tcBorders>
              <w:top w:val="single" w:sz="4" w:space="0" w:color="auto"/>
              <w:bottom w:val="single" w:sz="4" w:space="0" w:color="auto"/>
            </w:tcBorders>
          </w:tcPr>
          <w:p w14:paraId="7C8336EB" w14:textId="77777777" w:rsidR="000E30E9" w:rsidRDefault="000E30E9" w:rsidP="009776FD">
            <w:pPr>
              <w:jc w:val="center"/>
              <w:cnfStyle w:val="000000000000" w:firstRow="0" w:lastRow="0" w:firstColumn="0" w:lastColumn="0" w:oddVBand="0" w:evenVBand="0" w:oddHBand="0" w:evenHBand="0" w:firstRowFirstColumn="0" w:firstRowLastColumn="0" w:lastRowFirstColumn="0" w:lastRowLastColumn="0"/>
              <w:rPr>
                <w:ins w:id="3075" w:author="Raul García Fernández" w:date="2017-07-05T19:58:00Z"/>
              </w:rPr>
            </w:pPr>
            <w:ins w:id="3076" w:author="Raul García Fernández" w:date="2017-07-05T19:58:00Z">
              <w:r>
                <w:t>El sistema parará la ejecución y modificará el estado de la ejecución a finalizado.</w:t>
              </w:r>
            </w:ins>
          </w:p>
        </w:tc>
        <w:tc>
          <w:tcPr>
            <w:tcW w:w="561" w:type="dxa"/>
          </w:tcPr>
          <w:p w14:paraId="50DED067" w14:textId="77777777" w:rsidR="000E30E9" w:rsidRDefault="000E30E9" w:rsidP="009776FD">
            <w:pPr>
              <w:jc w:val="center"/>
              <w:cnfStyle w:val="000000000000" w:firstRow="0" w:lastRow="0" w:firstColumn="0" w:lastColumn="0" w:oddVBand="0" w:evenVBand="0" w:oddHBand="0" w:evenHBand="0" w:firstRowFirstColumn="0" w:firstRowLastColumn="0" w:lastRowFirstColumn="0" w:lastRowLastColumn="0"/>
              <w:rPr>
                <w:ins w:id="3077" w:author="Raul García Fernández" w:date="2017-07-05T19:58:00Z"/>
              </w:rPr>
            </w:pPr>
            <w:ins w:id="3078" w:author="Raul García Fernández" w:date="2017-07-05T19:58:00Z">
              <w:r w:rsidRPr="00F01E1F">
                <w:rPr>
                  <w:color w:val="00B050"/>
                </w:rPr>
                <w:t>V</w:t>
              </w:r>
            </w:ins>
          </w:p>
        </w:tc>
      </w:tr>
      <w:tr w:rsidR="000E30E9" w14:paraId="1CB10EC2" w14:textId="77777777" w:rsidTr="009776FD">
        <w:trPr>
          <w:cnfStyle w:val="000000100000" w:firstRow="0" w:lastRow="0" w:firstColumn="0" w:lastColumn="0" w:oddVBand="0" w:evenVBand="0" w:oddHBand="1" w:evenHBand="0" w:firstRowFirstColumn="0" w:firstRowLastColumn="0" w:lastRowFirstColumn="0" w:lastRowLastColumn="0"/>
          <w:ins w:id="3079" w:author="Raul García Fernández" w:date="2017-07-05T19:58: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572FF994" w14:textId="77777777" w:rsidR="000E30E9" w:rsidRDefault="000E30E9" w:rsidP="009776FD">
            <w:pPr>
              <w:jc w:val="center"/>
              <w:rPr>
                <w:ins w:id="3080" w:author="Raul García Fernández" w:date="2017-07-05T19:58:00Z"/>
              </w:rPr>
            </w:pPr>
            <w:ins w:id="3081" w:author="Raul García Fernández" w:date="2017-07-05T19:58:00Z">
              <w:r>
                <w:t>2</w:t>
              </w:r>
            </w:ins>
          </w:p>
        </w:tc>
        <w:tc>
          <w:tcPr>
            <w:tcW w:w="3795" w:type="dxa"/>
            <w:tcBorders>
              <w:top w:val="single" w:sz="4" w:space="0" w:color="auto"/>
            </w:tcBorders>
          </w:tcPr>
          <w:p w14:paraId="66867542" w14:textId="77777777" w:rsidR="000E30E9" w:rsidRDefault="000E30E9" w:rsidP="009776FD">
            <w:pPr>
              <w:jc w:val="center"/>
              <w:cnfStyle w:val="000000100000" w:firstRow="0" w:lastRow="0" w:firstColumn="0" w:lastColumn="0" w:oddVBand="0" w:evenVBand="0" w:oddHBand="1" w:evenHBand="0" w:firstRowFirstColumn="0" w:firstRowLastColumn="0" w:lastRowFirstColumn="0" w:lastRowLastColumn="0"/>
              <w:rPr>
                <w:ins w:id="3082" w:author="Raul García Fernández" w:date="2017-07-05T19:58:00Z"/>
              </w:rPr>
            </w:pPr>
            <w:ins w:id="3083" w:author="Raul García Fernández" w:date="2017-07-05T19:58:00Z">
              <w:r>
                <w:t>El sistema no parará la ejecución.</w:t>
              </w:r>
            </w:ins>
          </w:p>
        </w:tc>
        <w:tc>
          <w:tcPr>
            <w:tcW w:w="3685" w:type="dxa"/>
            <w:tcBorders>
              <w:top w:val="single" w:sz="4" w:space="0" w:color="auto"/>
            </w:tcBorders>
          </w:tcPr>
          <w:p w14:paraId="4F4D64A7" w14:textId="77777777" w:rsidR="000E30E9" w:rsidRDefault="000E30E9" w:rsidP="009776FD">
            <w:pPr>
              <w:jc w:val="center"/>
              <w:cnfStyle w:val="000000100000" w:firstRow="0" w:lastRow="0" w:firstColumn="0" w:lastColumn="0" w:oddVBand="0" w:evenVBand="0" w:oddHBand="1" w:evenHBand="0" w:firstRowFirstColumn="0" w:firstRowLastColumn="0" w:lastRowFirstColumn="0" w:lastRowLastColumn="0"/>
              <w:rPr>
                <w:ins w:id="3084" w:author="Raul García Fernández" w:date="2017-07-05T19:58:00Z"/>
              </w:rPr>
            </w:pPr>
            <w:ins w:id="3085" w:author="Raul García Fernández" w:date="2017-07-05T19:58:00Z">
              <w:r>
                <w:t>El sistema no parará la ejecución.</w:t>
              </w:r>
            </w:ins>
          </w:p>
        </w:tc>
        <w:tc>
          <w:tcPr>
            <w:tcW w:w="561" w:type="dxa"/>
          </w:tcPr>
          <w:p w14:paraId="671B4849" w14:textId="77777777" w:rsidR="000E30E9" w:rsidRDefault="000E30E9" w:rsidP="009776FD">
            <w:pPr>
              <w:jc w:val="center"/>
              <w:cnfStyle w:val="000000100000" w:firstRow="0" w:lastRow="0" w:firstColumn="0" w:lastColumn="0" w:oddVBand="0" w:evenVBand="0" w:oddHBand="1" w:evenHBand="0" w:firstRowFirstColumn="0" w:firstRowLastColumn="0" w:lastRowFirstColumn="0" w:lastRowLastColumn="0"/>
              <w:rPr>
                <w:ins w:id="3086" w:author="Raul García Fernández" w:date="2017-07-05T19:58:00Z"/>
              </w:rPr>
            </w:pPr>
            <w:ins w:id="3087" w:author="Raul García Fernández" w:date="2017-07-05T19:58:00Z">
              <w:r w:rsidRPr="00F01E1F">
                <w:rPr>
                  <w:color w:val="00B050"/>
                </w:rPr>
                <w:t>V</w:t>
              </w:r>
            </w:ins>
          </w:p>
        </w:tc>
      </w:tr>
      <w:tr w:rsidR="000E30E9" w14:paraId="2514F1B8" w14:textId="77777777" w:rsidTr="009776FD">
        <w:trPr>
          <w:ins w:id="3088" w:author="Raul García Fernández" w:date="2017-07-05T19:58: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4F8FF414" w14:textId="77777777" w:rsidR="000E30E9" w:rsidRDefault="000E30E9" w:rsidP="009776FD">
            <w:pPr>
              <w:jc w:val="center"/>
              <w:rPr>
                <w:ins w:id="3089" w:author="Raul García Fernández" w:date="2017-07-05T19:58:00Z"/>
              </w:rPr>
            </w:pPr>
            <w:ins w:id="3090" w:author="Raul García Fernández" w:date="2017-07-05T19:58:00Z">
              <w:r>
                <w:t>3</w:t>
              </w:r>
            </w:ins>
          </w:p>
        </w:tc>
        <w:tc>
          <w:tcPr>
            <w:tcW w:w="3795" w:type="dxa"/>
            <w:tcBorders>
              <w:top w:val="single" w:sz="4" w:space="0" w:color="auto"/>
            </w:tcBorders>
          </w:tcPr>
          <w:p w14:paraId="609387AB" w14:textId="77777777" w:rsidR="000E30E9" w:rsidRDefault="000E30E9" w:rsidP="009776FD">
            <w:pPr>
              <w:jc w:val="center"/>
              <w:cnfStyle w:val="000000000000" w:firstRow="0" w:lastRow="0" w:firstColumn="0" w:lastColumn="0" w:oddVBand="0" w:evenVBand="0" w:oddHBand="0" w:evenHBand="0" w:firstRowFirstColumn="0" w:firstRowLastColumn="0" w:lastRowFirstColumn="0" w:lastRowLastColumn="0"/>
              <w:rPr>
                <w:ins w:id="3091" w:author="Raul García Fernández" w:date="2017-07-05T19:58:00Z"/>
              </w:rPr>
            </w:pPr>
            <w:ins w:id="3092" w:author="Raul García Fernández" w:date="2017-07-05T19:58:00Z">
              <w:r>
                <w:t>El sistema parará la ejecución y colocará la ejecución en estado finalizado.</w:t>
              </w:r>
            </w:ins>
          </w:p>
        </w:tc>
        <w:tc>
          <w:tcPr>
            <w:tcW w:w="3685" w:type="dxa"/>
            <w:tcBorders>
              <w:top w:val="single" w:sz="4" w:space="0" w:color="auto"/>
            </w:tcBorders>
          </w:tcPr>
          <w:p w14:paraId="16C89440" w14:textId="77777777" w:rsidR="000E30E9" w:rsidRDefault="000E30E9" w:rsidP="009776FD">
            <w:pPr>
              <w:jc w:val="center"/>
              <w:cnfStyle w:val="000000000000" w:firstRow="0" w:lastRow="0" w:firstColumn="0" w:lastColumn="0" w:oddVBand="0" w:evenVBand="0" w:oddHBand="0" w:evenHBand="0" w:firstRowFirstColumn="0" w:firstRowLastColumn="0" w:lastRowFirstColumn="0" w:lastRowLastColumn="0"/>
              <w:rPr>
                <w:ins w:id="3093" w:author="Raul García Fernández" w:date="2017-07-05T19:58:00Z"/>
              </w:rPr>
            </w:pPr>
            <w:ins w:id="3094" w:author="Raul García Fernández" w:date="2017-07-05T19:58:00Z">
              <w:r>
                <w:t>El sistema parará la ejecución y colocará la ejecución en estado finalizado.</w:t>
              </w:r>
            </w:ins>
          </w:p>
        </w:tc>
        <w:tc>
          <w:tcPr>
            <w:tcW w:w="561" w:type="dxa"/>
          </w:tcPr>
          <w:p w14:paraId="27EC08A9" w14:textId="77777777" w:rsidR="000E30E9" w:rsidRDefault="000E30E9" w:rsidP="009776FD">
            <w:pPr>
              <w:jc w:val="center"/>
              <w:cnfStyle w:val="000000000000" w:firstRow="0" w:lastRow="0" w:firstColumn="0" w:lastColumn="0" w:oddVBand="0" w:evenVBand="0" w:oddHBand="0" w:evenHBand="0" w:firstRowFirstColumn="0" w:firstRowLastColumn="0" w:lastRowFirstColumn="0" w:lastRowLastColumn="0"/>
              <w:rPr>
                <w:ins w:id="3095" w:author="Raul García Fernández" w:date="2017-07-05T19:58:00Z"/>
              </w:rPr>
            </w:pPr>
            <w:ins w:id="3096" w:author="Raul García Fernández" w:date="2017-07-05T19:58:00Z">
              <w:r w:rsidRPr="00F01E1F">
                <w:rPr>
                  <w:color w:val="00B050"/>
                </w:rPr>
                <w:t>V</w:t>
              </w:r>
            </w:ins>
          </w:p>
        </w:tc>
      </w:tr>
    </w:tbl>
    <w:p w14:paraId="405E9C04" w14:textId="0CEAA3F8" w:rsidR="000E30E9" w:rsidRDefault="000E30E9">
      <w:pPr>
        <w:spacing w:after="0" w:line="240" w:lineRule="auto"/>
        <w:rPr>
          <w:ins w:id="3097" w:author="Raul García Fernández" w:date="2017-07-05T20:03:00Z"/>
        </w:rPr>
      </w:pPr>
    </w:p>
    <w:p w14:paraId="22CF5BB7" w14:textId="77777777" w:rsidR="000E30E9" w:rsidRDefault="000E30E9">
      <w:pPr>
        <w:rPr>
          <w:ins w:id="3098" w:author="Raul García Fernández" w:date="2017-07-05T19:58:00Z"/>
        </w:rPr>
        <w:pPrChange w:id="3099" w:author="Raul García Fernández" w:date="2017-07-05T19:15:00Z">
          <w:pPr>
            <w:ind w:firstLine="360"/>
            <w:jc w:val="both"/>
          </w:pPr>
        </w:pPrChange>
      </w:pPr>
    </w:p>
    <w:p w14:paraId="49E902ED" w14:textId="3C7975E2" w:rsidR="000E30E9" w:rsidRDefault="000E30E9">
      <w:pPr>
        <w:pStyle w:val="Prrafodelista"/>
        <w:numPr>
          <w:ilvl w:val="1"/>
          <w:numId w:val="26"/>
        </w:numPr>
        <w:outlineLvl w:val="1"/>
        <w:rPr>
          <w:ins w:id="3100" w:author="Raul García Fernández" w:date="2017-07-05T20:03:00Z"/>
          <w:b/>
        </w:rPr>
        <w:pPrChange w:id="3101" w:author="Raul García Fernández" w:date="2017-07-05T20:34:00Z">
          <w:pPr>
            <w:ind w:firstLine="360"/>
            <w:jc w:val="both"/>
          </w:pPr>
        </w:pPrChange>
      </w:pPr>
      <w:bookmarkStart w:id="3102" w:name="_Toc487051019"/>
      <w:ins w:id="3103" w:author="Raul García Fernández" w:date="2017-07-05T19:59:00Z">
        <w:r w:rsidRPr="000E30E9">
          <w:rPr>
            <w:b/>
            <w:rPrChange w:id="3104" w:author="Raul García Fernández" w:date="2017-07-05T19:59:00Z">
              <w:rPr/>
            </w:rPrChange>
          </w:rPr>
          <w:t>Pruebas sobre grupos y subgrupos:</w:t>
        </w:r>
      </w:ins>
      <w:bookmarkEnd w:id="3102"/>
      <w:ins w:id="3105" w:author="Raul García Fernández" w:date="2017-07-05T20:02:00Z">
        <w:r>
          <w:rPr>
            <w:b/>
          </w:rPr>
          <w:br/>
        </w:r>
      </w:ins>
    </w:p>
    <w:p w14:paraId="0A60CEB6" w14:textId="53B63B24" w:rsidR="005E5E38" w:rsidRDefault="005E5E38">
      <w:pPr>
        <w:pStyle w:val="Epgrafe"/>
        <w:keepNext/>
        <w:rPr>
          <w:ins w:id="3106" w:author="Raul García Fernández" w:date="2017-07-05T20:44:00Z"/>
        </w:rPr>
        <w:pPrChange w:id="3107" w:author="Raul García Fernández" w:date="2017-07-05T20:44:00Z">
          <w:pPr/>
        </w:pPrChange>
      </w:pPr>
      <w:ins w:id="3108" w:author="Raul García Fernández" w:date="2017-07-05T20:44:00Z">
        <w:r>
          <w:t xml:space="preserve">Tabla </w:t>
        </w:r>
      </w:ins>
      <w:ins w:id="3109" w:author="Raul García Fernández" w:date="2017-07-05T20:46:00Z">
        <w:r>
          <w:fldChar w:fldCharType="begin"/>
        </w:r>
        <w:r>
          <w:instrText xml:space="preserve"> STYLEREF 1 \s </w:instrText>
        </w:r>
      </w:ins>
      <w:r>
        <w:fldChar w:fldCharType="separate"/>
      </w:r>
      <w:r>
        <w:rPr>
          <w:noProof/>
        </w:rPr>
        <w:t>3</w:t>
      </w:r>
      <w:ins w:id="3110" w:author="Raul García Fernández" w:date="2017-07-05T20:46:00Z">
        <w:r>
          <w:fldChar w:fldCharType="end"/>
        </w:r>
        <w:r>
          <w:noBreakHyphen/>
        </w:r>
        <w:r>
          <w:fldChar w:fldCharType="begin"/>
        </w:r>
        <w:r>
          <w:instrText xml:space="preserve"> SEQ Tabla \* ARABIC \s 1 </w:instrText>
        </w:r>
      </w:ins>
      <w:r>
        <w:fldChar w:fldCharType="separate"/>
      </w:r>
      <w:ins w:id="3111" w:author="Raul García Fernández" w:date="2017-07-05T20:46:00Z">
        <w:r>
          <w:rPr>
            <w:noProof/>
          </w:rPr>
          <w:t>14</w:t>
        </w:r>
        <w:r>
          <w:fldChar w:fldCharType="end"/>
        </w:r>
      </w:ins>
      <w:ins w:id="3112" w:author="Raul García Fernández" w:date="2017-07-05T20:44:00Z">
        <w:r>
          <w:t xml:space="preserve"> </w:t>
        </w:r>
        <w:r w:rsidRPr="00B224B7">
          <w:t xml:space="preserve">ejecución prueba </w:t>
        </w:r>
        <w:r>
          <w:t>4.1</w:t>
        </w:r>
      </w:ins>
    </w:p>
    <w:tbl>
      <w:tblPr>
        <w:tblStyle w:val="GridTable5Dark"/>
        <w:tblW w:w="0" w:type="auto"/>
        <w:tblLook w:val="04A0" w:firstRow="1" w:lastRow="0" w:firstColumn="1" w:lastColumn="0" w:noHBand="0" w:noVBand="1"/>
      </w:tblPr>
      <w:tblGrid>
        <w:gridCol w:w="1020"/>
        <w:gridCol w:w="3795"/>
        <w:gridCol w:w="3685"/>
        <w:gridCol w:w="561"/>
      </w:tblGrid>
      <w:tr w:rsidR="000E30E9" w14:paraId="62F0BB64" w14:textId="77777777" w:rsidTr="009776FD">
        <w:trPr>
          <w:cnfStyle w:val="100000000000" w:firstRow="1" w:lastRow="0" w:firstColumn="0" w:lastColumn="0" w:oddVBand="0" w:evenVBand="0" w:oddHBand="0" w:evenHBand="0" w:firstRowFirstColumn="0" w:firstRowLastColumn="0" w:lastRowFirstColumn="0" w:lastRowLastColumn="0"/>
          <w:ins w:id="3113"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66FE281F" w14:textId="77777777" w:rsidR="000E30E9" w:rsidRDefault="000E30E9">
            <w:pPr>
              <w:jc w:val="center"/>
              <w:rPr>
                <w:ins w:id="3114" w:author="Raul García Fernández" w:date="2017-07-05T20:03:00Z"/>
              </w:rPr>
              <w:pPrChange w:id="3115" w:author="Raul García Fernández" w:date="2017-07-05T20:45:00Z">
                <w:pPr/>
              </w:pPrChange>
            </w:pPr>
            <w:ins w:id="3116" w:author="Raul García Fernández" w:date="2017-07-05T20:03:00Z">
              <w:r>
                <w:t xml:space="preserve">4.1. </w:t>
              </w:r>
              <w:r w:rsidRPr="00F01E1F">
                <w:rPr>
                  <w:b w:val="0"/>
                  <w:bCs w:val="0"/>
                </w:rPr>
                <w:t>Creación de grupos</w:t>
              </w:r>
            </w:ins>
          </w:p>
        </w:tc>
        <w:tc>
          <w:tcPr>
            <w:tcW w:w="561" w:type="dxa"/>
          </w:tcPr>
          <w:p w14:paraId="3F560AFF" w14:textId="77777777" w:rsidR="000E30E9" w:rsidRDefault="000E30E9" w:rsidP="009776FD">
            <w:pPr>
              <w:cnfStyle w:val="100000000000" w:firstRow="1" w:lastRow="0" w:firstColumn="0" w:lastColumn="0" w:oddVBand="0" w:evenVBand="0" w:oddHBand="0" w:evenHBand="0" w:firstRowFirstColumn="0" w:firstRowLastColumn="0" w:lastRowFirstColumn="0" w:lastRowLastColumn="0"/>
              <w:rPr>
                <w:ins w:id="3117" w:author="Raul García Fernández" w:date="2017-07-05T20:03:00Z"/>
              </w:rPr>
            </w:pPr>
          </w:p>
        </w:tc>
      </w:tr>
      <w:tr w:rsidR="000E30E9" w14:paraId="29B7E1D1" w14:textId="77777777" w:rsidTr="009776FD">
        <w:trPr>
          <w:cnfStyle w:val="000000100000" w:firstRow="0" w:lastRow="0" w:firstColumn="0" w:lastColumn="0" w:oddVBand="0" w:evenVBand="0" w:oddHBand="1" w:evenHBand="0" w:firstRowFirstColumn="0" w:firstRowLastColumn="0" w:lastRowFirstColumn="0" w:lastRowLastColumn="0"/>
          <w:ins w:id="3118"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4851D49A" w14:textId="77777777" w:rsidR="000E30E9" w:rsidRDefault="000E30E9" w:rsidP="009776FD">
            <w:pPr>
              <w:rPr>
                <w:ins w:id="3119" w:author="Raul García Fernández" w:date="2017-07-05T20:03:00Z"/>
              </w:rPr>
            </w:pPr>
            <w:ins w:id="3120" w:author="Raul García Fernández" w:date="2017-07-05T20:03:00Z">
              <w:r>
                <w:t>Caso Base</w:t>
              </w:r>
            </w:ins>
          </w:p>
        </w:tc>
        <w:tc>
          <w:tcPr>
            <w:tcW w:w="3795" w:type="dxa"/>
            <w:tcBorders>
              <w:top w:val="single" w:sz="4" w:space="0" w:color="auto"/>
              <w:bottom w:val="single" w:sz="4" w:space="0" w:color="auto"/>
              <w:right w:val="single" w:sz="4" w:space="0" w:color="auto"/>
            </w:tcBorders>
          </w:tcPr>
          <w:p w14:paraId="0655F9A8"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21" w:author="Raul García Fernández" w:date="2017-07-05T20:03:00Z"/>
              </w:rPr>
            </w:pPr>
            <w:ins w:id="3122" w:author="Raul García Fernández" w:date="2017-07-05T20:03:00Z">
              <w:r>
                <w:t>Salida esperada</w:t>
              </w:r>
            </w:ins>
          </w:p>
        </w:tc>
        <w:tc>
          <w:tcPr>
            <w:tcW w:w="3685" w:type="dxa"/>
            <w:tcBorders>
              <w:top w:val="single" w:sz="4" w:space="0" w:color="auto"/>
              <w:left w:val="single" w:sz="4" w:space="0" w:color="auto"/>
              <w:bottom w:val="single" w:sz="4" w:space="0" w:color="auto"/>
              <w:right w:val="single" w:sz="4" w:space="0" w:color="auto"/>
            </w:tcBorders>
          </w:tcPr>
          <w:p w14:paraId="2B57501D"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23" w:author="Raul García Fernández" w:date="2017-07-05T20:03:00Z"/>
              </w:rPr>
            </w:pPr>
            <w:ins w:id="3124" w:author="Raul García Fernández" w:date="2017-07-05T20:03: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4FA93736"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25" w:author="Raul García Fernández" w:date="2017-07-05T20:03:00Z"/>
              </w:rPr>
            </w:pPr>
          </w:p>
        </w:tc>
      </w:tr>
      <w:tr w:rsidR="000E30E9" w14:paraId="5214AC9B" w14:textId="77777777" w:rsidTr="009776FD">
        <w:trPr>
          <w:ins w:id="3126"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0E5EE88B" w14:textId="77777777" w:rsidR="000E30E9" w:rsidRDefault="000E30E9" w:rsidP="009776FD">
            <w:pPr>
              <w:rPr>
                <w:ins w:id="3127" w:author="Raul García Fernández" w:date="2017-07-05T20:03:00Z"/>
              </w:rPr>
            </w:pPr>
            <w:ins w:id="3128" w:author="Raul García Fernández" w:date="2017-07-05T20:03:00Z">
              <w:r>
                <w:t>1</w:t>
              </w:r>
            </w:ins>
          </w:p>
        </w:tc>
        <w:tc>
          <w:tcPr>
            <w:tcW w:w="3795" w:type="dxa"/>
            <w:tcBorders>
              <w:top w:val="single" w:sz="4" w:space="0" w:color="auto"/>
              <w:bottom w:val="single" w:sz="4" w:space="0" w:color="auto"/>
            </w:tcBorders>
          </w:tcPr>
          <w:p w14:paraId="6A0BD943"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29" w:author="Raul García Fernández" w:date="2017-07-05T20:03:00Z"/>
              </w:rPr>
            </w:pPr>
            <w:ins w:id="3130" w:author="Raul García Fernández" w:date="2017-07-05T20:03:00Z">
              <w:r>
                <w:t>Fallo en la creación del grupo o subgrupo</w:t>
              </w:r>
            </w:ins>
          </w:p>
        </w:tc>
        <w:tc>
          <w:tcPr>
            <w:tcW w:w="3685" w:type="dxa"/>
            <w:tcBorders>
              <w:top w:val="single" w:sz="4" w:space="0" w:color="auto"/>
              <w:bottom w:val="single" w:sz="4" w:space="0" w:color="auto"/>
            </w:tcBorders>
          </w:tcPr>
          <w:p w14:paraId="639AC517"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31" w:author="Raul García Fernández" w:date="2017-07-05T20:03:00Z"/>
              </w:rPr>
            </w:pPr>
            <w:ins w:id="3132" w:author="Raul García Fernández" w:date="2017-07-05T20:03:00Z">
              <w:r>
                <w:t>El grupo se crea igual dentro del subgrupo que contiene</w:t>
              </w:r>
            </w:ins>
          </w:p>
        </w:tc>
        <w:tc>
          <w:tcPr>
            <w:tcW w:w="561" w:type="dxa"/>
          </w:tcPr>
          <w:p w14:paraId="4387F6D2"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33" w:author="Raul García Fernández" w:date="2017-07-05T20:03:00Z"/>
              </w:rPr>
            </w:pPr>
            <w:ins w:id="3134" w:author="Raul García Fernández" w:date="2017-07-05T20:03:00Z">
              <w:r w:rsidRPr="00F01E1F">
                <w:rPr>
                  <w:color w:val="FF0000"/>
                </w:rPr>
                <w:t>X</w:t>
              </w:r>
            </w:ins>
          </w:p>
        </w:tc>
      </w:tr>
      <w:tr w:rsidR="000E30E9" w14:paraId="350FCABC" w14:textId="77777777" w:rsidTr="009776FD">
        <w:trPr>
          <w:cnfStyle w:val="000000100000" w:firstRow="0" w:lastRow="0" w:firstColumn="0" w:lastColumn="0" w:oddVBand="0" w:evenVBand="0" w:oddHBand="1" w:evenHBand="0" w:firstRowFirstColumn="0" w:firstRowLastColumn="0" w:lastRowFirstColumn="0" w:lastRowLastColumn="0"/>
          <w:ins w:id="3135"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7E2E99BC" w14:textId="77777777" w:rsidR="000E30E9" w:rsidRDefault="000E30E9" w:rsidP="009776FD">
            <w:pPr>
              <w:rPr>
                <w:ins w:id="3136" w:author="Raul García Fernández" w:date="2017-07-05T20:03:00Z"/>
              </w:rPr>
            </w:pPr>
            <w:ins w:id="3137" w:author="Raul García Fernández" w:date="2017-07-05T20:03:00Z">
              <w:r>
                <w:t>2</w:t>
              </w:r>
            </w:ins>
          </w:p>
        </w:tc>
        <w:tc>
          <w:tcPr>
            <w:tcW w:w="3795" w:type="dxa"/>
            <w:tcBorders>
              <w:top w:val="single" w:sz="4" w:space="0" w:color="auto"/>
            </w:tcBorders>
          </w:tcPr>
          <w:p w14:paraId="5CCCC2EC"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38" w:author="Raul García Fernández" w:date="2017-07-05T20:03:00Z"/>
              </w:rPr>
            </w:pPr>
            <w:ins w:id="3139" w:author="Raul García Fernández" w:date="2017-07-05T20:03:00Z">
              <w:r>
                <w:t>Fallo en la creación del grupo o subgrupo</w:t>
              </w:r>
            </w:ins>
          </w:p>
        </w:tc>
        <w:tc>
          <w:tcPr>
            <w:tcW w:w="3685" w:type="dxa"/>
            <w:tcBorders>
              <w:top w:val="single" w:sz="4" w:space="0" w:color="auto"/>
            </w:tcBorders>
          </w:tcPr>
          <w:p w14:paraId="365EBADE"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40" w:author="Raul García Fernández" w:date="2017-07-05T20:03:00Z"/>
              </w:rPr>
            </w:pPr>
            <w:ins w:id="3141" w:author="Raul García Fernández" w:date="2017-07-05T20:03:00Z">
              <w:r>
                <w:t>El grupo se crea igual dentro del subgrupo que contiene</w:t>
              </w:r>
            </w:ins>
          </w:p>
        </w:tc>
        <w:tc>
          <w:tcPr>
            <w:tcW w:w="561" w:type="dxa"/>
          </w:tcPr>
          <w:p w14:paraId="6B339609"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42" w:author="Raul García Fernández" w:date="2017-07-05T20:03:00Z"/>
              </w:rPr>
            </w:pPr>
            <w:ins w:id="3143" w:author="Raul García Fernández" w:date="2017-07-05T20:03:00Z">
              <w:r w:rsidRPr="00F01E1F">
                <w:rPr>
                  <w:color w:val="FF0000"/>
                </w:rPr>
                <w:t>X</w:t>
              </w:r>
            </w:ins>
          </w:p>
        </w:tc>
      </w:tr>
      <w:tr w:rsidR="000E30E9" w14:paraId="3F39B54C" w14:textId="77777777" w:rsidTr="009776FD">
        <w:trPr>
          <w:ins w:id="3144"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39E164B1" w14:textId="77777777" w:rsidR="000E30E9" w:rsidRDefault="000E30E9" w:rsidP="009776FD">
            <w:pPr>
              <w:rPr>
                <w:ins w:id="3145" w:author="Raul García Fernández" w:date="2017-07-05T20:03:00Z"/>
              </w:rPr>
            </w:pPr>
            <w:ins w:id="3146" w:author="Raul García Fernández" w:date="2017-07-05T20:03:00Z">
              <w:r>
                <w:t>3</w:t>
              </w:r>
            </w:ins>
          </w:p>
        </w:tc>
        <w:tc>
          <w:tcPr>
            <w:tcW w:w="3795" w:type="dxa"/>
            <w:tcBorders>
              <w:top w:val="single" w:sz="4" w:space="0" w:color="auto"/>
            </w:tcBorders>
          </w:tcPr>
          <w:p w14:paraId="16E09E57"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47" w:author="Raul García Fernández" w:date="2017-07-05T20:03:00Z"/>
              </w:rPr>
            </w:pPr>
            <w:ins w:id="3148" w:author="Raul García Fernández" w:date="2017-07-05T20:03:00Z">
              <w:r>
                <w:t>Se le concederá la creación del grupo o subgrupo</w:t>
              </w:r>
            </w:ins>
          </w:p>
        </w:tc>
        <w:tc>
          <w:tcPr>
            <w:tcW w:w="3685" w:type="dxa"/>
            <w:tcBorders>
              <w:top w:val="single" w:sz="4" w:space="0" w:color="auto"/>
            </w:tcBorders>
          </w:tcPr>
          <w:p w14:paraId="42272062"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49" w:author="Raul García Fernández" w:date="2017-07-05T20:03:00Z"/>
              </w:rPr>
            </w:pPr>
            <w:ins w:id="3150" w:author="Raul García Fernández" w:date="2017-07-05T20:03:00Z">
              <w:r>
                <w:t>Se le concederá la creación del grupo o subgrupo</w:t>
              </w:r>
            </w:ins>
          </w:p>
        </w:tc>
        <w:tc>
          <w:tcPr>
            <w:tcW w:w="561" w:type="dxa"/>
          </w:tcPr>
          <w:p w14:paraId="721232F4"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51" w:author="Raul García Fernández" w:date="2017-07-05T20:03:00Z"/>
              </w:rPr>
            </w:pPr>
            <w:ins w:id="3152" w:author="Raul García Fernández" w:date="2017-07-05T20:03:00Z">
              <w:r w:rsidRPr="00F01E1F">
                <w:rPr>
                  <w:color w:val="00B050"/>
                </w:rPr>
                <w:t>V</w:t>
              </w:r>
            </w:ins>
          </w:p>
        </w:tc>
      </w:tr>
      <w:tr w:rsidR="000E30E9" w14:paraId="3AE60F44" w14:textId="77777777" w:rsidTr="009776FD">
        <w:trPr>
          <w:cnfStyle w:val="000000100000" w:firstRow="0" w:lastRow="0" w:firstColumn="0" w:lastColumn="0" w:oddVBand="0" w:evenVBand="0" w:oddHBand="1" w:evenHBand="0" w:firstRowFirstColumn="0" w:firstRowLastColumn="0" w:lastRowFirstColumn="0" w:lastRowLastColumn="0"/>
          <w:ins w:id="3153"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23ED0BCA" w14:textId="77777777" w:rsidR="000E30E9" w:rsidRDefault="000E30E9" w:rsidP="009776FD">
            <w:pPr>
              <w:rPr>
                <w:ins w:id="3154" w:author="Raul García Fernández" w:date="2017-07-05T20:03:00Z"/>
              </w:rPr>
            </w:pPr>
            <w:ins w:id="3155" w:author="Raul García Fernández" w:date="2017-07-05T20:03:00Z">
              <w:r>
                <w:t>4</w:t>
              </w:r>
            </w:ins>
          </w:p>
        </w:tc>
        <w:tc>
          <w:tcPr>
            <w:tcW w:w="3795" w:type="dxa"/>
            <w:tcBorders>
              <w:top w:val="single" w:sz="4" w:space="0" w:color="auto"/>
            </w:tcBorders>
          </w:tcPr>
          <w:p w14:paraId="57E9FC6E"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56" w:author="Raul García Fernández" w:date="2017-07-05T20:03:00Z"/>
              </w:rPr>
            </w:pPr>
            <w:ins w:id="3157" w:author="Raul García Fernández" w:date="2017-07-05T20:03:00Z">
              <w:r>
                <w:t>El grupo será introducido en el sistema</w:t>
              </w:r>
            </w:ins>
          </w:p>
        </w:tc>
        <w:tc>
          <w:tcPr>
            <w:tcW w:w="3685" w:type="dxa"/>
            <w:tcBorders>
              <w:top w:val="single" w:sz="4" w:space="0" w:color="auto"/>
            </w:tcBorders>
          </w:tcPr>
          <w:p w14:paraId="4685DCB4"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58" w:author="Raul García Fernández" w:date="2017-07-05T20:03:00Z"/>
              </w:rPr>
            </w:pPr>
            <w:ins w:id="3159" w:author="Raul García Fernández" w:date="2017-07-05T20:03:00Z">
              <w:r>
                <w:t>El grupo será introducido en el sistema</w:t>
              </w:r>
            </w:ins>
          </w:p>
        </w:tc>
        <w:tc>
          <w:tcPr>
            <w:tcW w:w="561" w:type="dxa"/>
          </w:tcPr>
          <w:p w14:paraId="1870CFF1"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60" w:author="Raul García Fernández" w:date="2017-07-05T20:03:00Z"/>
              </w:rPr>
            </w:pPr>
            <w:ins w:id="3161" w:author="Raul García Fernández" w:date="2017-07-05T20:03:00Z">
              <w:r w:rsidRPr="00F01E1F">
                <w:rPr>
                  <w:color w:val="00B050"/>
                </w:rPr>
                <w:t>V</w:t>
              </w:r>
            </w:ins>
          </w:p>
        </w:tc>
      </w:tr>
      <w:tr w:rsidR="000E30E9" w14:paraId="3EF00774" w14:textId="77777777" w:rsidTr="009776FD">
        <w:trPr>
          <w:ins w:id="3162"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26E47ED1" w14:textId="77777777" w:rsidR="000E30E9" w:rsidRDefault="000E30E9" w:rsidP="009776FD">
            <w:pPr>
              <w:rPr>
                <w:ins w:id="3163" w:author="Raul García Fernández" w:date="2017-07-05T20:03:00Z"/>
              </w:rPr>
            </w:pPr>
            <w:ins w:id="3164" w:author="Raul García Fernández" w:date="2017-07-05T20:03:00Z">
              <w:r>
                <w:t>5</w:t>
              </w:r>
            </w:ins>
          </w:p>
        </w:tc>
        <w:tc>
          <w:tcPr>
            <w:tcW w:w="3795" w:type="dxa"/>
            <w:tcBorders>
              <w:top w:val="single" w:sz="4" w:space="0" w:color="auto"/>
              <w:bottom w:val="single" w:sz="4" w:space="0" w:color="auto"/>
            </w:tcBorders>
          </w:tcPr>
          <w:p w14:paraId="26E1ECF9"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65" w:author="Raul García Fernández" w:date="2017-07-05T20:03:00Z"/>
              </w:rPr>
            </w:pPr>
            <w:ins w:id="3166" w:author="Raul García Fernández" w:date="2017-07-05T20:03:00Z">
              <w:r>
                <w:t>Fallo en la creación del grupo principal</w:t>
              </w:r>
            </w:ins>
          </w:p>
        </w:tc>
        <w:tc>
          <w:tcPr>
            <w:tcW w:w="3685" w:type="dxa"/>
            <w:tcBorders>
              <w:top w:val="single" w:sz="4" w:space="0" w:color="auto"/>
              <w:bottom w:val="single" w:sz="4" w:space="0" w:color="auto"/>
            </w:tcBorders>
          </w:tcPr>
          <w:p w14:paraId="444CC627"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67" w:author="Raul García Fernández" w:date="2017-07-05T20:03:00Z"/>
              </w:rPr>
            </w:pPr>
            <w:ins w:id="3168" w:author="Raul García Fernández" w:date="2017-07-05T20:03:00Z">
              <w:r>
                <w:t>Fallo en la creación del grupo principal</w:t>
              </w:r>
            </w:ins>
          </w:p>
        </w:tc>
        <w:tc>
          <w:tcPr>
            <w:tcW w:w="561" w:type="dxa"/>
          </w:tcPr>
          <w:p w14:paraId="505A9AC3" w14:textId="77777777" w:rsidR="000E30E9" w:rsidRDefault="000E30E9" w:rsidP="009776FD">
            <w:pPr>
              <w:cnfStyle w:val="000000000000" w:firstRow="0" w:lastRow="0" w:firstColumn="0" w:lastColumn="0" w:oddVBand="0" w:evenVBand="0" w:oddHBand="0" w:evenHBand="0" w:firstRowFirstColumn="0" w:firstRowLastColumn="0" w:lastRowFirstColumn="0" w:lastRowLastColumn="0"/>
              <w:rPr>
                <w:ins w:id="3169" w:author="Raul García Fernández" w:date="2017-07-05T20:03:00Z"/>
              </w:rPr>
            </w:pPr>
            <w:ins w:id="3170" w:author="Raul García Fernández" w:date="2017-07-05T20:03:00Z">
              <w:r w:rsidRPr="00F01E1F">
                <w:rPr>
                  <w:color w:val="00B050"/>
                </w:rPr>
                <w:t>V</w:t>
              </w:r>
            </w:ins>
          </w:p>
        </w:tc>
      </w:tr>
      <w:tr w:rsidR="000E30E9" w14:paraId="380BBDA1" w14:textId="77777777" w:rsidTr="009776FD">
        <w:trPr>
          <w:cnfStyle w:val="000000100000" w:firstRow="0" w:lastRow="0" w:firstColumn="0" w:lastColumn="0" w:oddVBand="0" w:evenVBand="0" w:oddHBand="1" w:evenHBand="0" w:firstRowFirstColumn="0" w:firstRowLastColumn="0" w:lastRowFirstColumn="0" w:lastRowLastColumn="0"/>
          <w:ins w:id="3171"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195AB41A" w14:textId="77777777" w:rsidR="000E30E9" w:rsidRDefault="000E30E9" w:rsidP="009776FD">
            <w:pPr>
              <w:rPr>
                <w:ins w:id="3172" w:author="Raul García Fernández" w:date="2017-07-05T20:03:00Z"/>
              </w:rPr>
            </w:pPr>
            <w:ins w:id="3173" w:author="Raul García Fernández" w:date="2017-07-05T20:03:00Z">
              <w:r>
                <w:t>6</w:t>
              </w:r>
            </w:ins>
          </w:p>
        </w:tc>
        <w:tc>
          <w:tcPr>
            <w:tcW w:w="3795" w:type="dxa"/>
            <w:tcBorders>
              <w:top w:val="single" w:sz="4" w:space="0" w:color="auto"/>
            </w:tcBorders>
          </w:tcPr>
          <w:p w14:paraId="47BBFD72"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74" w:author="Raul García Fernández" w:date="2017-07-05T20:03:00Z"/>
              </w:rPr>
            </w:pPr>
            <w:ins w:id="3175" w:author="Raul García Fernández" w:date="2017-07-05T20:03:00Z">
              <w:r>
                <w:t>El grupo será introducido en el sistema</w:t>
              </w:r>
            </w:ins>
          </w:p>
        </w:tc>
        <w:tc>
          <w:tcPr>
            <w:tcW w:w="3685" w:type="dxa"/>
            <w:tcBorders>
              <w:top w:val="single" w:sz="4" w:space="0" w:color="auto"/>
            </w:tcBorders>
          </w:tcPr>
          <w:p w14:paraId="11F6DA81"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76" w:author="Raul García Fernández" w:date="2017-07-05T20:03:00Z"/>
              </w:rPr>
            </w:pPr>
            <w:ins w:id="3177" w:author="Raul García Fernández" w:date="2017-07-05T20:03:00Z">
              <w:r>
                <w:t>Fallo en la creación de grupos principales</w:t>
              </w:r>
            </w:ins>
          </w:p>
        </w:tc>
        <w:tc>
          <w:tcPr>
            <w:tcW w:w="561" w:type="dxa"/>
          </w:tcPr>
          <w:p w14:paraId="46294368" w14:textId="77777777" w:rsidR="000E30E9" w:rsidRDefault="000E30E9" w:rsidP="009776FD">
            <w:pPr>
              <w:cnfStyle w:val="000000100000" w:firstRow="0" w:lastRow="0" w:firstColumn="0" w:lastColumn="0" w:oddVBand="0" w:evenVBand="0" w:oddHBand="1" w:evenHBand="0" w:firstRowFirstColumn="0" w:firstRowLastColumn="0" w:lastRowFirstColumn="0" w:lastRowLastColumn="0"/>
              <w:rPr>
                <w:ins w:id="3178" w:author="Raul García Fernández" w:date="2017-07-05T20:03:00Z"/>
              </w:rPr>
            </w:pPr>
            <w:ins w:id="3179" w:author="Raul García Fernández" w:date="2017-07-05T20:03:00Z">
              <w:r w:rsidRPr="00F01E1F">
                <w:rPr>
                  <w:color w:val="00B050"/>
                </w:rPr>
                <w:t>V</w:t>
              </w:r>
            </w:ins>
          </w:p>
        </w:tc>
      </w:tr>
    </w:tbl>
    <w:p w14:paraId="1AAC3CFD" w14:textId="5DD74FF2" w:rsidR="000E30E9" w:rsidRDefault="000E30E9">
      <w:pPr>
        <w:rPr>
          <w:ins w:id="3180" w:author="Raul García Fernández" w:date="2017-07-05T20:03:00Z"/>
          <w:b/>
        </w:rPr>
        <w:pPrChange w:id="3181" w:author="Raul García Fernández" w:date="2017-07-05T20:03:00Z">
          <w:pPr>
            <w:ind w:firstLine="360"/>
            <w:jc w:val="both"/>
          </w:pPr>
        </w:pPrChange>
      </w:pPr>
    </w:p>
    <w:p w14:paraId="08B0BBD2" w14:textId="7C84929F" w:rsidR="005E5E38" w:rsidRDefault="005E5E38">
      <w:pPr>
        <w:pStyle w:val="Epgrafe"/>
        <w:keepNext/>
        <w:rPr>
          <w:ins w:id="3182" w:author="Raul García Fernández" w:date="2017-07-05T20:45:00Z"/>
        </w:rPr>
        <w:pPrChange w:id="3183" w:author="Raul García Fernández" w:date="2017-07-05T20:45:00Z">
          <w:pPr/>
        </w:pPrChange>
      </w:pPr>
      <w:ins w:id="3184" w:author="Raul García Fernández" w:date="2017-07-05T20:45:00Z">
        <w:r>
          <w:t xml:space="preserve">Tabla </w:t>
        </w:r>
      </w:ins>
      <w:ins w:id="3185" w:author="Raul García Fernández" w:date="2017-07-05T20:46:00Z">
        <w:r>
          <w:fldChar w:fldCharType="begin"/>
        </w:r>
        <w:r>
          <w:instrText xml:space="preserve"> STYLEREF 1 \s </w:instrText>
        </w:r>
      </w:ins>
      <w:r>
        <w:fldChar w:fldCharType="separate"/>
      </w:r>
      <w:r>
        <w:rPr>
          <w:noProof/>
        </w:rPr>
        <w:t>3</w:t>
      </w:r>
      <w:ins w:id="3186" w:author="Raul García Fernández" w:date="2017-07-05T20:46:00Z">
        <w:r>
          <w:fldChar w:fldCharType="end"/>
        </w:r>
        <w:r>
          <w:noBreakHyphen/>
        </w:r>
        <w:r>
          <w:fldChar w:fldCharType="begin"/>
        </w:r>
        <w:r>
          <w:instrText xml:space="preserve"> SEQ Tabla \* ARABIC \s 1 </w:instrText>
        </w:r>
      </w:ins>
      <w:r>
        <w:fldChar w:fldCharType="separate"/>
      </w:r>
      <w:ins w:id="3187" w:author="Raul García Fernández" w:date="2017-07-05T20:46:00Z">
        <w:r>
          <w:rPr>
            <w:noProof/>
          </w:rPr>
          <w:t>15</w:t>
        </w:r>
        <w:r>
          <w:fldChar w:fldCharType="end"/>
        </w:r>
      </w:ins>
      <w:ins w:id="3188" w:author="Raul García Fernández" w:date="2017-07-05T20:45:00Z">
        <w:r>
          <w:t xml:space="preserve"> </w:t>
        </w:r>
        <w:r w:rsidRPr="008D38AA">
          <w:t xml:space="preserve">ejecución prueba </w:t>
        </w:r>
        <w:r>
          <w:t>4.2</w:t>
        </w:r>
      </w:ins>
    </w:p>
    <w:tbl>
      <w:tblPr>
        <w:tblStyle w:val="GridTable5Dark"/>
        <w:tblW w:w="0" w:type="auto"/>
        <w:tblLook w:val="04A0" w:firstRow="1" w:lastRow="0" w:firstColumn="1" w:lastColumn="0" w:noHBand="0" w:noVBand="1"/>
      </w:tblPr>
      <w:tblGrid>
        <w:gridCol w:w="1020"/>
        <w:gridCol w:w="3795"/>
        <w:gridCol w:w="3685"/>
        <w:gridCol w:w="561"/>
      </w:tblGrid>
      <w:tr w:rsidR="001F2BC3" w14:paraId="51EF5C3B" w14:textId="77777777" w:rsidTr="009776FD">
        <w:trPr>
          <w:cnfStyle w:val="100000000000" w:firstRow="1" w:lastRow="0" w:firstColumn="0" w:lastColumn="0" w:oddVBand="0" w:evenVBand="0" w:oddHBand="0" w:evenHBand="0" w:firstRowFirstColumn="0" w:firstRowLastColumn="0" w:lastRowFirstColumn="0" w:lastRowLastColumn="0"/>
          <w:ins w:id="3189"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4E0260D8" w14:textId="4DC31086" w:rsidR="001F2BC3" w:rsidRDefault="00EE6EE9" w:rsidP="009776FD">
            <w:pPr>
              <w:jc w:val="center"/>
              <w:rPr>
                <w:ins w:id="3190" w:author="Raul García Fernández" w:date="2017-07-05T20:15:00Z"/>
              </w:rPr>
            </w:pPr>
            <w:ins w:id="3191" w:author="Raul García Fernández" w:date="2017-07-05T20:15:00Z">
              <w:r>
                <w:t>4.2</w:t>
              </w:r>
              <w:r w:rsidR="001F2BC3">
                <w:t xml:space="preserve">. </w:t>
              </w:r>
              <w:r>
                <w:t>Modificación de grupo</w:t>
              </w:r>
            </w:ins>
          </w:p>
        </w:tc>
        <w:tc>
          <w:tcPr>
            <w:tcW w:w="561" w:type="dxa"/>
          </w:tcPr>
          <w:p w14:paraId="4C4A1AB4" w14:textId="77777777" w:rsidR="001F2BC3" w:rsidRDefault="001F2BC3" w:rsidP="009776FD">
            <w:pPr>
              <w:jc w:val="center"/>
              <w:cnfStyle w:val="100000000000" w:firstRow="1" w:lastRow="0" w:firstColumn="0" w:lastColumn="0" w:oddVBand="0" w:evenVBand="0" w:oddHBand="0" w:evenHBand="0" w:firstRowFirstColumn="0" w:firstRowLastColumn="0" w:lastRowFirstColumn="0" w:lastRowLastColumn="0"/>
              <w:rPr>
                <w:ins w:id="3192" w:author="Raul García Fernández" w:date="2017-07-05T20:15:00Z"/>
              </w:rPr>
            </w:pPr>
          </w:p>
        </w:tc>
      </w:tr>
      <w:tr w:rsidR="001F2BC3" w14:paraId="4A729CE7" w14:textId="77777777" w:rsidTr="009776FD">
        <w:trPr>
          <w:cnfStyle w:val="000000100000" w:firstRow="0" w:lastRow="0" w:firstColumn="0" w:lastColumn="0" w:oddVBand="0" w:evenVBand="0" w:oddHBand="1" w:evenHBand="0" w:firstRowFirstColumn="0" w:firstRowLastColumn="0" w:lastRowFirstColumn="0" w:lastRowLastColumn="0"/>
          <w:ins w:id="3193"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66B23266" w14:textId="77777777" w:rsidR="001F2BC3" w:rsidRDefault="001F2BC3" w:rsidP="009776FD">
            <w:pPr>
              <w:jc w:val="center"/>
              <w:rPr>
                <w:ins w:id="3194" w:author="Raul García Fernández" w:date="2017-07-05T20:15:00Z"/>
              </w:rPr>
            </w:pPr>
            <w:ins w:id="3195" w:author="Raul García Fernández" w:date="2017-07-05T20:15:00Z">
              <w:r>
                <w:t>Caso Base</w:t>
              </w:r>
            </w:ins>
          </w:p>
        </w:tc>
        <w:tc>
          <w:tcPr>
            <w:tcW w:w="3795" w:type="dxa"/>
            <w:tcBorders>
              <w:top w:val="single" w:sz="4" w:space="0" w:color="auto"/>
              <w:bottom w:val="single" w:sz="4" w:space="0" w:color="auto"/>
              <w:right w:val="single" w:sz="4" w:space="0" w:color="auto"/>
            </w:tcBorders>
          </w:tcPr>
          <w:p w14:paraId="5D4473A1" w14:textId="77777777" w:rsidR="001F2BC3" w:rsidRDefault="001F2BC3" w:rsidP="009776FD">
            <w:pPr>
              <w:jc w:val="center"/>
              <w:cnfStyle w:val="000000100000" w:firstRow="0" w:lastRow="0" w:firstColumn="0" w:lastColumn="0" w:oddVBand="0" w:evenVBand="0" w:oddHBand="1" w:evenHBand="0" w:firstRowFirstColumn="0" w:firstRowLastColumn="0" w:lastRowFirstColumn="0" w:lastRowLastColumn="0"/>
              <w:rPr>
                <w:ins w:id="3196" w:author="Raul García Fernández" w:date="2017-07-05T20:15:00Z"/>
              </w:rPr>
            </w:pPr>
            <w:ins w:id="3197" w:author="Raul García Fernández" w:date="2017-07-05T20:15:00Z">
              <w:r>
                <w:t>Salida esperada</w:t>
              </w:r>
            </w:ins>
          </w:p>
        </w:tc>
        <w:tc>
          <w:tcPr>
            <w:tcW w:w="3685" w:type="dxa"/>
            <w:tcBorders>
              <w:top w:val="single" w:sz="4" w:space="0" w:color="auto"/>
              <w:left w:val="single" w:sz="4" w:space="0" w:color="auto"/>
              <w:bottom w:val="single" w:sz="4" w:space="0" w:color="auto"/>
              <w:right w:val="single" w:sz="4" w:space="0" w:color="auto"/>
            </w:tcBorders>
          </w:tcPr>
          <w:p w14:paraId="2614DC01" w14:textId="77777777" w:rsidR="001F2BC3" w:rsidRDefault="001F2BC3" w:rsidP="009776FD">
            <w:pPr>
              <w:jc w:val="center"/>
              <w:cnfStyle w:val="000000100000" w:firstRow="0" w:lastRow="0" w:firstColumn="0" w:lastColumn="0" w:oddVBand="0" w:evenVBand="0" w:oddHBand="1" w:evenHBand="0" w:firstRowFirstColumn="0" w:firstRowLastColumn="0" w:lastRowFirstColumn="0" w:lastRowLastColumn="0"/>
              <w:rPr>
                <w:ins w:id="3198" w:author="Raul García Fernández" w:date="2017-07-05T20:15:00Z"/>
              </w:rPr>
            </w:pPr>
            <w:ins w:id="3199" w:author="Raul García Fernández" w:date="2017-07-05T20:15: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0948D727" w14:textId="77777777" w:rsidR="001F2BC3" w:rsidRDefault="001F2BC3" w:rsidP="009776FD">
            <w:pPr>
              <w:jc w:val="center"/>
              <w:cnfStyle w:val="000000100000" w:firstRow="0" w:lastRow="0" w:firstColumn="0" w:lastColumn="0" w:oddVBand="0" w:evenVBand="0" w:oddHBand="1" w:evenHBand="0" w:firstRowFirstColumn="0" w:firstRowLastColumn="0" w:lastRowFirstColumn="0" w:lastRowLastColumn="0"/>
              <w:rPr>
                <w:ins w:id="3200" w:author="Raul García Fernández" w:date="2017-07-05T20:15:00Z"/>
              </w:rPr>
            </w:pPr>
          </w:p>
        </w:tc>
      </w:tr>
      <w:tr w:rsidR="001F2BC3" w14:paraId="611F2DA9" w14:textId="77777777" w:rsidTr="009776FD">
        <w:trPr>
          <w:ins w:id="3201"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29FA2A6D" w14:textId="77777777" w:rsidR="001F2BC3" w:rsidRDefault="001F2BC3" w:rsidP="009776FD">
            <w:pPr>
              <w:jc w:val="center"/>
              <w:rPr>
                <w:ins w:id="3202" w:author="Raul García Fernández" w:date="2017-07-05T20:15:00Z"/>
              </w:rPr>
            </w:pPr>
            <w:ins w:id="3203" w:author="Raul García Fernández" w:date="2017-07-05T20:15:00Z">
              <w:r>
                <w:lastRenderedPageBreak/>
                <w:t>1</w:t>
              </w:r>
            </w:ins>
          </w:p>
        </w:tc>
        <w:tc>
          <w:tcPr>
            <w:tcW w:w="3795" w:type="dxa"/>
            <w:tcBorders>
              <w:top w:val="single" w:sz="4" w:space="0" w:color="auto"/>
              <w:bottom w:val="single" w:sz="4" w:space="0" w:color="auto"/>
            </w:tcBorders>
          </w:tcPr>
          <w:p w14:paraId="7D3A6FA3" w14:textId="1784F613" w:rsidR="001F2BC3" w:rsidRDefault="00EE6EE9" w:rsidP="009776FD">
            <w:pPr>
              <w:jc w:val="center"/>
              <w:cnfStyle w:val="000000000000" w:firstRow="0" w:lastRow="0" w:firstColumn="0" w:lastColumn="0" w:oddVBand="0" w:evenVBand="0" w:oddHBand="0" w:evenHBand="0" w:firstRowFirstColumn="0" w:firstRowLastColumn="0" w:lastRowFirstColumn="0" w:lastRowLastColumn="0"/>
              <w:rPr>
                <w:ins w:id="3204" w:author="Raul García Fernández" w:date="2017-07-05T20:15:00Z"/>
              </w:rPr>
            </w:pPr>
            <w:ins w:id="3205" w:author="Raul García Fernández" w:date="2017-07-05T20:15:00Z">
              <w:r>
                <w:t>El sistema realizará los cambios del grupo en el sistema.</w:t>
              </w:r>
            </w:ins>
          </w:p>
        </w:tc>
        <w:tc>
          <w:tcPr>
            <w:tcW w:w="3685" w:type="dxa"/>
            <w:tcBorders>
              <w:top w:val="single" w:sz="4" w:space="0" w:color="auto"/>
              <w:bottom w:val="single" w:sz="4" w:space="0" w:color="auto"/>
            </w:tcBorders>
          </w:tcPr>
          <w:p w14:paraId="45D9AA77" w14:textId="674E1C9D" w:rsidR="001F2BC3" w:rsidRDefault="00EE6EE9" w:rsidP="009776FD">
            <w:pPr>
              <w:jc w:val="center"/>
              <w:cnfStyle w:val="000000000000" w:firstRow="0" w:lastRow="0" w:firstColumn="0" w:lastColumn="0" w:oddVBand="0" w:evenVBand="0" w:oddHBand="0" w:evenHBand="0" w:firstRowFirstColumn="0" w:firstRowLastColumn="0" w:lastRowFirstColumn="0" w:lastRowLastColumn="0"/>
              <w:rPr>
                <w:ins w:id="3206" w:author="Raul García Fernández" w:date="2017-07-05T20:15:00Z"/>
              </w:rPr>
            </w:pPr>
            <w:ins w:id="3207" w:author="Raul García Fernández" w:date="2017-07-05T20:15:00Z">
              <w:r>
                <w:t>El sistema realizará los cambios del grupo en el sistema.</w:t>
              </w:r>
            </w:ins>
          </w:p>
        </w:tc>
        <w:tc>
          <w:tcPr>
            <w:tcW w:w="561" w:type="dxa"/>
          </w:tcPr>
          <w:p w14:paraId="4A6D6096" w14:textId="77777777" w:rsidR="001F2BC3" w:rsidRDefault="001F2BC3" w:rsidP="009776FD">
            <w:pPr>
              <w:jc w:val="center"/>
              <w:cnfStyle w:val="000000000000" w:firstRow="0" w:lastRow="0" w:firstColumn="0" w:lastColumn="0" w:oddVBand="0" w:evenVBand="0" w:oddHBand="0" w:evenHBand="0" w:firstRowFirstColumn="0" w:firstRowLastColumn="0" w:lastRowFirstColumn="0" w:lastRowLastColumn="0"/>
              <w:rPr>
                <w:ins w:id="3208" w:author="Raul García Fernández" w:date="2017-07-05T20:15:00Z"/>
              </w:rPr>
            </w:pPr>
            <w:ins w:id="3209" w:author="Raul García Fernández" w:date="2017-07-05T20:15:00Z">
              <w:r w:rsidRPr="00F01E1F">
                <w:rPr>
                  <w:color w:val="00B050"/>
                </w:rPr>
                <w:t>V</w:t>
              </w:r>
            </w:ins>
          </w:p>
        </w:tc>
      </w:tr>
      <w:tr w:rsidR="001F2BC3" w14:paraId="2CE970E5" w14:textId="77777777" w:rsidTr="009776FD">
        <w:trPr>
          <w:cnfStyle w:val="000000100000" w:firstRow="0" w:lastRow="0" w:firstColumn="0" w:lastColumn="0" w:oddVBand="0" w:evenVBand="0" w:oddHBand="1" w:evenHBand="0" w:firstRowFirstColumn="0" w:firstRowLastColumn="0" w:lastRowFirstColumn="0" w:lastRowLastColumn="0"/>
          <w:ins w:id="3210"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04279E11" w14:textId="77777777" w:rsidR="001F2BC3" w:rsidRDefault="001F2BC3" w:rsidP="009776FD">
            <w:pPr>
              <w:jc w:val="center"/>
              <w:rPr>
                <w:ins w:id="3211" w:author="Raul García Fernández" w:date="2017-07-05T20:15:00Z"/>
              </w:rPr>
            </w:pPr>
            <w:ins w:id="3212" w:author="Raul García Fernández" w:date="2017-07-05T20:15:00Z">
              <w:r>
                <w:t>2</w:t>
              </w:r>
            </w:ins>
          </w:p>
        </w:tc>
        <w:tc>
          <w:tcPr>
            <w:tcW w:w="3795" w:type="dxa"/>
            <w:tcBorders>
              <w:top w:val="single" w:sz="4" w:space="0" w:color="auto"/>
              <w:bottom w:val="single" w:sz="4" w:space="0" w:color="auto"/>
            </w:tcBorders>
          </w:tcPr>
          <w:p w14:paraId="7EE79457" w14:textId="38B1F328" w:rsidR="001F2BC3" w:rsidRDefault="00EE6EE9" w:rsidP="009776FD">
            <w:pPr>
              <w:jc w:val="center"/>
              <w:cnfStyle w:val="000000100000" w:firstRow="0" w:lastRow="0" w:firstColumn="0" w:lastColumn="0" w:oddVBand="0" w:evenVBand="0" w:oddHBand="1" w:evenHBand="0" w:firstRowFirstColumn="0" w:firstRowLastColumn="0" w:lastRowFirstColumn="0" w:lastRowLastColumn="0"/>
              <w:rPr>
                <w:ins w:id="3213" w:author="Raul García Fernández" w:date="2017-07-05T20:15:00Z"/>
              </w:rPr>
            </w:pPr>
            <w:ins w:id="3214" w:author="Raul García Fernández" w:date="2017-07-05T20:15:00Z">
              <w:r>
                <w:t>Fallo en la modificación del grupo.</w:t>
              </w:r>
            </w:ins>
          </w:p>
        </w:tc>
        <w:tc>
          <w:tcPr>
            <w:tcW w:w="3685" w:type="dxa"/>
            <w:tcBorders>
              <w:top w:val="single" w:sz="4" w:space="0" w:color="auto"/>
              <w:bottom w:val="single" w:sz="4" w:space="0" w:color="auto"/>
            </w:tcBorders>
          </w:tcPr>
          <w:p w14:paraId="1532C738" w14:textId="240ADA3A" w:rsidR="001F2BC3" w:rsidRDefault="00EE6EE9" w:rsidP="009776FD">
            <w:pPr>
              <w:jc w:val="center"/>
              <w:cnfStyle w:val="000000100000" w:firstRow="0" w:lastRow="0" w:firstColumn="0" w:lastColumn="0" w:oddVBand="0" w:evenVBand="0" w:oddHBand="1" w:evenHBand="0" w:firstRowFirstColumn="0" w:firstRowLastColumn="0" w:lastRowFirstColumn="0" w:lastRowLastColumn="0"/>
              <w:rPr>
                <w:ins w:id="3215" w:author="Raul García Fernández" w:date="2017-07-05T20:15:00Z"/>
              </w:rPr>
            </w:pPr>
            <w:ins w:id="3216" w:author="Raul García Fernández" w:date="2017-07-05T20:15:00Z">
              <w:r>
                <w:t>Fallo en la modificación del grupo.</w:t>
              </w:r>
            </w:ins>
          </w:p>
        </w:tc>
        <w:tc>
          <w:tcPr>
            <w:tcW w:w="561" w:type="dxa"/>
          </w:tcPr>
          <w:p w14:paraId="58115B53" w14:textId="77777777" w:rsidR="001F2BC3" w:rsidRDefault="001F2BC3" w:rsidP="009776FD">
            <w:pPr>
              <w:jc w:val="center"/>
              <w:cnfStyle w:val="000000100000" w:firstRow="0" w:lastRow="0" w:firstColumn="0" w:lastColumn="0" w:oddVBand="0" w:evenVBand="0" w:oddHBand="1" w:evenHBand="0" w:firstRowFirstColumn="0" w:firstRowLastColumn="0" w:lastRowFirstColumn="0" w:lastRowLastColumn="0"/>
              <w:rPr>
                <w:ins w:id="3217" w:author="Raul García Fernández" w:date="2017-07-05T20:15:00Z"/>
              </w:rPr>
            </w:pPr>
            <w:ins w:id="3218" w:author="Raul García Fernández" w:date="2017-07-05T20:15:00Z">
              <w:r w:rsidRPr="00F01E1F">
                <w:rPr>
                  <w:color w:val="00B050"/>
                </w:rPr>
                <w:t>V</w:t>
              </w:r>
            </w:ins>
          </w:p>
        </w:tc>
      </w:tr>
      <w:tr w:rsidR="001F2BC3" w14:paraId="00CF3F50" w14:textId="77777777" w:rsidTr="009776FD">
        <w:trPr>
          <w:ins w:id="3219"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129CD0B2" w14:textId="77777777" w:rsidR="001F2BC3" w:rsidRDefault="001F2BC3" w:rsidP="009776FD">
            <w:pPr>
              <w:jc w:val="center"/>
              <w:rPr>
                <w:ins w:id="3220" w:author="Raul García Fernández" w:date="2017-07-05T20:15:00Z"/>
              </w:rPr>
            </w:pPr>
            <w:ins w:id="3221" w:author="Raul García Fernández" w:date="2017-07-05T20:15:00Z">
              <w:r>
                <w:t>3</w:t>
              </w:r>
            </w:ins>
          </w:p>
        </w:tc>
        <w:tc>
          <w:tcPr>
            <w:tcW w:w="3795" w:type="dxa"/>
            <w:tcBorders>
              <w:top w:val="single" w:sz="4" w:space="0" w:color="auto"/>
              <w:bottom w:val="single" w:sz="4" w:space="0" w:color="auto"/>
            </w:tcBorders>
          </w:tcPr>
          <w:p w14:paraId="24FEE56D" w14:textId="3984A4F5" w:rsidR="001F2BC3" w:rsidRDefault="00EE6EE9" w:rsidP="009776FD">
            <w:pPr>
              <w:jc w:val="center"/>
              <w:cnfStyle w:val="000000000000" w:firstRow="0" w:lastRow="0" w:firstColumn="0" w:lastColumn="0" w:oddVBand="0" w:evenVBand="0" w:oddHBand="0" w:evenHBand="0" w:firstRowFirstColumn="0" w:firstRowLastColumn="0" w:lastRowFirstColumn="0" w:lastRowLastColumn="0"/>
              <w:rPr>
                <w:ins w:id="3222" w:author="Raul García Fernández" w:date="2017-07-05T20:15:00Z"/>
              </w:rPr>
            </w:pPr>
            <w:ins w:id="3223" w:author="Raul García Fernández" w:date="2017-07-05T20:16:00Z">
              <w:r>
                <w:t>El sistema realizará los cambios del grupo en el sistema.</w:t>
              </w:r>
            </w:ins>
          </w:p>
        </w:tc>
        <w:tc>
          <w:tcPr>
            <w:tcW w:w="3685" w:type="dxa"/>
            <w:tcBorders>
              <w:top w:val="single" w:sz="4" w:space="0" w:color="auto"/>
              <w:bottom w:val="single" w:sz="4" w:space="0" w:color="auto"/>
            </w:tcBorders>
          </w:tcPr>
          <w:p w14:paraId="61B4593E" w14:textId="48AA3B31" w:rsidR="001F2BC3" w:rsidRDefault="00EE6EE9" w:rsidP="009776FD">
            <w:pPr>
              <w:jc w:val="center"/>
              <w:cnfStyle w:val="000000000000" w:firstRow="0" w:lastRow="0" w:firstColumn="0" w:lastColumn="0" w:oddVBand="0" w:evenVBand="0" w:oddHBand="0" w:evenHBand="0" w:firstRowFirstColumn="0" w:firstRowLastColumn="0" w:lastRowFirstColumn="0" w:lastRowLastColumn="0"/>
              <w:rPr>
                <w:ins w:id="3224" w:author="Raul García Fernández" w:date="2017-07-05T20:15:00Z"/>
              </w:rPr>
            </w:pPr>
            <w:ins w:id="3225" w:author="Raul García Fernández" w:date="2017-07-05T20:16:00Z">
              <w:r>
                <w:t>El sistema realizará los cambios del grupo en el sistema.</w:t>
              </w:r>
            </w:ins>
          </w:p>
        </w:tc>
        <w:tc>
          <w:tcPr>
            <w:tcW w:w="561" w:type="dxa"/>
          </w:tcPr>
          <w:p w14:paraId="5ED086C6" w14:textId="77777777" w:rsidR="001F2BC3" w:rsidRDefault="001F2BC3" w:rsidP="009776FD">
            <w:pPr>
              <w:jc w:val="center"/>
              <w:cnfStyle w:val="000000000000" w:firstRow="0" w:lastRow="0" w:firstColumn="0" w:lastColumn="0" w:oddVBand="0" w:evenVBand="0" w:oddHBand="0" w:evenHBand="0" w:firstRowFirstColumn="0" w:firstRowLastColumn="0" w:lastRowFirstColumn="0" w:lastRowLastColumn="0"/>
              <w:rPr>
                <w:ins w:id="3226" w:author="Raul García Fernández" w:date="2017-07-05T20:15:00Z"/>
              </w:rPr>
            </w:pPr>
            <w:ins w:id="3227" w:author="Raul García Fernández" w:date="2017-07-05T20:15:00Z">
              <w:r w:rsidRPr="00F01E1F">
                <w:rPr>
                  <w:color w:val="00B050"/>
                </w:rPr>
                <w:t>V</w:t>
              </w:r>
            </w:ins>
          </w:p>
        </w:tc>
      </w:tr>
      <w:tr w:rsidR="001F2BC3" w14:paraId="28D4DC42" w14:textId="77777777" w:rsidTr="009776FD">
        <w:trPr>
          <w:cnfStyle w:val="000000100000" w:firstRow="0" w:lastRow="0" w:firstColumn="0" w:lastColumn="0" w:oddVBand="0" w:evenVBand="0" w:oddHBand="1" w:evenHBand="0" w:firstRowFirstColumn="0" w:firstRowLastColumn="0" w:lastRowFirstColumn="0" w:lastRowLastColumn="0"/>
          <w:ins w:id="3228"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
          <w:p w14:paraId="29BC8A53" w14:textId="77777777" w:rsidR="001F2BC3" w:rsidRDefault="001F2BC3" w:rsidP="009776FD">
            <w:pPr>
              <w:jc w:val="center"/>
              <w:rPr>
                <w:ins w:id="3229" w:author="Raul García Fernández" w:date="2017-07-05T20:15:00Z"/>
              </w:rPr>
            </w:pPr>
            <w:ins w:id="3230" w:author="Raul García Fernández" w:date="2017-07-05T20:15:00Z">
              <w:r>
                <w:t>4</w:t>
              </w:r>
            </w:ins>
          </w:p>
        </w:tc>
        <w:tc>
          <w:tcPr>
            <w:tcW w:w="3795" w:type="dxa"/>
            <w:tcBorders>
              <w:top w:val="single" w:sz="4" w:space="0" w:color="auto"/>
              <w:bottom w:val="single" w:sz="4" w:space="0" w:color="auto"/>
            </w:tcBorders>
          </w:tcPr>
          <w:p w14:paraId="411356B7" w14:textId="4E9DCF9B" w:rsidR="001F2BC3" w:rsidRDefault="00EE6EE9" w:rsidP="009776FD">
            <w:pPr>
              <w:jc w:val="center"/>
              <w:cnfStyle w:val="000000100000" w:firstRow="0" w:lastRow="0" w:firstColumn="0" w:lastColumn="0" w:oddVBand="0" w:evenVBand="0" w:oddHBand="1" w:evenHBand="0" w:firstRowFirstColumn="0" w:firstRowLastColumn="0" w:lastRowFirstColumn="0" w:lastRowLastColumn="0"/>
              <w:rPr>
                <w:ins w:id="3231" w:author="Raul García Fernández" w:date="2017-07-05T20:15:00Z"/>
              </w:rPr>
            </w:pPr>
            <w:ins w:id="3232" w:author="Raul García Fernández" w:date="2017-07-05T20:16:00Z">
              <w:r>
                <w:t>El sistema realizará los cambios del grupo en el sistema.</w:t>
              </w:r>
            </w:ins>
          </w:p>
        </w:tc>
        <w:tc>
          <w:tcPr>
            <w:tcW w:w="3685" w:type="dxa"/>
            <w:tcBorders>
              <w:top w:val="single" w:sz="4" w:space="0" w:color="auto"/>
              <w:bottom w:val="single" w:sz="4" w:space="0" w:color="auto"/>
            </w:tcBorders>
          </w:tcPr>
          <w:p w14:paraId="1DF2712D" w14:textId="36173613" w:rsidR="001F2BC3" w:rsidRDefault="00EE6EE9" w:rsidP="009776FD">
            <w:pPr>
              <w:jc w:val="center"/>
              <w:cnfStyle w:val="000000100000" w:firstRow="0" w:lastRow="0" w:firstColumn="0" w:lastColumn="0" w:oddVBand="0" w:evenVBand="0" w:oddHBand="1" w:evenHBand="0" w:firstRowFirstColumn="0" w:firstRowLastColumn="0" w:lastRowFirstColumn="0" w:lastRowLastColumn="0"/>
              <w:rPr>
                <w:ins w:id="3233" w:author="Raul García Fernández" w:date="2017-07-05T20:15:00Z"/>
              </w:rPr>
            </w:pPr>
            <w:ins w:id="3234" w:author="Raul García Fernández" w:date="2017-07-05T20:16:00Z">
              <w:r>
                <w:t>El sistema realizará los cambios del grupo en el sistema.</w:t>
              </w:r>
            </w:ins>
          </w:p>
        </w:tc>
        <w:tc>
          <w:tcPr>
            <w:tcW w:w="561" w:type="dxa"/>
          </w:tcPr>
          <w:p w14:paraId="78ECA077" w14:textId="77777777" w:rsidR="001F2BC3" w:rsidRDefault="001F2BC3" w:rsidP="009776FD">
            <w:pPr>
              <w:jc w:val="center"/>
              <w:cnfStyle w:val="000000100000" w:firstRow="0" w:lastRow="0" w:firstColumn="0" w:lastColumn="0" w:oddVBand="0" w:evenVBand="0" w:oddHBand="1" w:evenHBand="0" w:firstRowFirstColumn="0" w:firstRowLastColumn="0" w:lastRowFirstColumn="0" w:lastRowLastColumn="0"/>
              <w:rPr>
                <w:ins w:id="3235" w:author="Raul García Fernández" w:date="2017-07-05T20:15:00Z"/>
              </w:rPr>
            </w:pPr>
            <w:ins w:id="3236" w:author="Raul García Fernández" w:date="2017-07-05T20:15:00Z">
              <w:r w:rsidRPr="00F01E1F">
                <w:rPr>
                  <w:color w:val="00B050"/>
                </w:rPr>
                <w:t>V</w:t>
              </w:r>
            </w:ins>
          </w:p>
        </w:tc>
      </w:tr>
      <w:tr w:rsidR="001F2BC3" w14:paraId="0F9BB793" w14:textId="77777777" w:rsidTr="009776FD">
        <w:trPr>
          <w:ins w:id="3237" w:author="Raul García Fernández" w:date="2017-07-05T20:15: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0912A087" w14:textId="77777777" w:rsidR="001F2BC3" w:rsidRDefault="001F2BC3" w:rsidP="009776FD">
            <w:pPr>
              <w:jc w:val="center"/>
              <w:rPr>
                <w:ins w:id="3238" w:author="Raul García Fernández" w:date="2017-07-05T20:15:00Z"/>
              </w:rPr>
            </w:pPr>
            <w:ins w:id="3239" w:author="Raul García Fernández" w:date="2017-07-05T20:15:00Z">
              <w:r>
                <w:t>5</w:t>
              </w:r>
            </w:ins>
          </w:p>
        </w:tc>
        <w:tc>
          <w:tcPr>
            <w:tcW w:w="3795" w:type="dxa"/>
            <w:tcBorders>
              <w:top w:val="single" w:sz="4" w:space="0" w:color="auto"/>
            </w:tcBorders>
          </w:tcPr>
          <w:p w14:paraId="2AA518A3" w14:textId="54ED3F06" w:rsidR="001F2BC3" w:rsidRDefault="00EE6EE9" w:rsidP="009776FD">
            <w:pPr>
              <w:jc w:val="center"/>
              <w:cnfStyle w:val="000000000000" w:firstRow="0" w:lastRow="0" w:firstColumn="0" w:lastColumn="0" w:oddVBand="0" w:evenVBand="0" w:oddHBand="0" w:evenHBand="0" w:firstRowFirstColumn="0" w:firstRowLastColumn="0" w:lastRowFirstColumn="0" w:lastRowLastColumn="0"/>
              <w:rPr>
                <w:ins w:id="3240" w:author="Raul García Fernández" w:date="2017-07-05T20:15:00Z"/>
              </w:rPr>
            </w:pPr>
            <w:ins w:id="3241" w:author="Raul García Fernández" w:date="2017-07-05T20:16:00Z">
              <w:r>
                <w:t>Fallo en la modificación del grupo.</w:t>
              </w:r>
            </w:ins>
          </w:p>
        </w:tc>
        <w:tc>
          <w:tcPr>
            <w:tcW w:w="3685" w:type="dxa"/>
            <w:tcBorders>
              <w:top w:val="single" w:sz="4" w:space="0" w:color="auto"/>
            </w:tcBorders>
          </w:tcPr>
          <w:p w14:paraId="1AAEE488" w14:textId="7BCDB021" w:rsidR="001F2BC3" w:rsidRDefault="00EE6EE9" w:rsidP="009776FD">
            <w:pPr>
              <w:jc w:val="center"/>
              <w:cnfStyle w:val="000000000000" w:firstRow="0" w:lastRow="0" w:firstColumn="0" w:lastColumn="0" w:oddVBand="0" w:evenVBand="0" w:oddHBand="0" w:evenHBand="0" w:firstRowFirstColumn="0" w:firstRowLastColumn="0" w:lastRowFirstColumn="0" w:lastRowLastColumn="0"/>
              <w:rPr>
                <w:ins w:id="3242" w:author="Raul García Fernández" w:date="2017-07-05T20:15:00Z"/>
              </w:rPr>
            </w:pPr>
            <w:ins w:id="3243" w:author="Raul García Fernández" w:date="2017-07-05T20:16:00Z">
              <w:r>
                <w:t>Fallo en la modificación del grupo.</w:t>
              </w:r>
            </w:ins>
          </w:p>
        </w:tc>
        <w:tc>
          <w:tcPr>
            <w:tcW w:w="561" w:type="dxa"/>
          </w:tcPr>
          <w:p w14:paraId="4281FB8A" w14:textId="77777777" w:rsidR="001F2BC3" w:rsidRPr="00F01E1F" w:rsidRDefault="001F2BC3" w:rsidP="009776FD">
            <w:pPr>
              <w:jc w:val="center"/>
              <w:cnfStyle w:val="000000000000" w:firstRow="0" w:lastRow="0" w:firstColumn="0" w:lastColumn="0" w:oddVBand="0" w:evenVBand="0" w:oddHBand="0" w:evenHBand="0" w:firstRowFirstColumn="0" w:firstRowLastColumn="0" w:lastRowFirstColumn="0" w:lastRowLastColumn="0"/>
              <w:rPr>
                <w:ins w:id="3244" w:author="Raul García Fernández" w:date="2017-07-05T20:15:00Z"/>
                <w:color w:val="00B050"/>
              </w:rPr>
            </w:pPr>
            <w:ins w:id="3245" w:author="Raul García Fernández" w:date="2017-07-05T20:15:00Z">
              <w:r w:rsidRPr="00F01E1F">
                <w:rPr>
                  <w:color w:val="00B050"/>
                </w:rPr>
                <w:t>V</w:t>
              </w:r>
            </w:ins>
          </w:p>
        </w:tc>
      </w:tr>
    </w:tbl>
    <w:p w14:paraId="2822CF68" w14:textId="77777777" w:rsidR="000E30E9" w:rsidRDefault="000E30E9">
      <w:pPr>
        <w:rPr>
          <w:ins w:id="3246" w:author="Raul García Fernández" w:date="2017-07-05T20:03:00Z"/>
          <w:b/>
        </w:rPr>
        <w:pPrChange w:id="3247" w:author="Raul García Fernández" w:date="2017-07-05T20:03:00Z">
          <w:pPr>
            <w:ind w:firstLine="360"/>
            <w:jc w:val="both"/>
          </w:pPr>
        </w:pPrChange>
      </w:pPr>
    </w:p>
    <w:p w14:paraId="3C81CFDE" w14:textId="77777777" w:rsidR="000E30E9" w:rsidRPr="000E30E9" w:rsidRDefault="000E30E9">
      <w:pPr>
        <w:rPr>
          <w:ins w:id="3248" w:author="Raul García Fernández" w:date="2017-07-05T19:47:00Z"/>
          <w:b/>
          <w:rPrChange w:id="3249" w:author="Raul García Fernández" w:date="2017-07-05T20:03:00Z">
            <w:rPr>
              <w:ins w:id="3250" w:author="Raul García Fernández" w:date="2017-07-05T19:47:00Z"/>
            </w:rPr>
          </w:rPrChange>
        </w:rPr>
        <w:pPrChange w:id="3251" w:author="Raul García Fernández" w:date="2017-07-05T20:03:00Z">
          <w:pPr>
            <w:ind w:firstLine="360"/>
            <w:jc w:val="both"/>
          </w:pPr>
        </w:pPrChange>
      </w:pPr>
    </w:p>
    <w:p w14:paraId="3446FA21" w14:textId="084E7169" w:rsidR="005E5E38" w:rsidRDefault="005E5E38">
      <w:pPr>
        <w:pStyle w:val="Epgrafe"/>
        <w:keepNext/>
        <w:rPr>
          <w:ins w:id="3252" w:author="Raul García Fernández" w:date="2017-07-05T20:45:00Z"/>
        </w:rPr>
        <w:pPrChange w:id="3253" w:author="Raul García Fernández" w:date="2017-07-05T20:45:00Z">
          <w:pPr/>
        </w:pPrChange>
      </w:pPr>
      <w:ins w:id="3254" w:author="Raul García Fernández" w:date="2017-07-05T20:45:00Z">
        <w:r>
          <w:t xml:space="preserve">Tabla </w:t>
        </w:r>
      </w:ins>
      <w:ins w:id="3255" w:author="Raul García Fernández" w:date="2017-07-05T20:46:00Z">
        <w:r>
          <w:fldChar w:fldCharType="begin"/>
        </w:r>
        <w:r>
          <w:instrText xml:space="preserve"> STYLEREF 1 \s </w:instrText>
        </w:r>
      </w:ins>
      <w:r>
        <w:fldChar w:fldCharType="separate"/>
      </w:r>
      <w:r>
        <w:rPr>
          <w:noProof/>
        </w:rPr>
        <w:t>3</w:t>
      </w:r>
      <w:ins w:id="3256" w:author="Raul García Fernández" w:date="2017-07-05T20:46:00Z">
        <w:r>
          <w:fldChar w:fldCharType="end"/>
        </w:r>
        <w:r>
          <w:noBreakHyphen/>
        </w:r>
        <w:r>
          <w:fldChar w:fldCharType="begin"/>
        </w:r>
        <w:r>
          <w:instrText xml:space="preserve"> SEQ Tabla \* ARABIC \s 1 </w:instrText>
        </w:r>
      </w:ins>
      <w:r>
        <w:fldChar w:fldCharType="separate"/>
      </w:r>
      <w:ins w:id="3257" w:author="Raul García Fernández" w:date="2017-07-05T20:46:00Z">
        <w:r>
          <w:rPr>
            <w:noProof/>
          </w:rPr>
          <w:t>16</w:t>
        </w:r>
        <w:r>
          <w:fldChar w:fldCharType="end"/>
        </w:r>
      </w:ins>
      <w:ins w:id="3258" w:author="Raul García Fernández" w:date="2017-07-05T20:45:00Z">
        <w:r>
          <w:t xml:space="preserve"> </w:t>
        </w:r>
        <w:r w:rsidRPr="00FA2528">
          <w:t xml:space="preserve">ejecución prueba </w:t>
        </w:r>
        <w:r>
          <w:t xml:space="preserve"> 4.2.1</w:t>
        </w:r>
      </w:ins>
    </w:p>
    <w:tbl>
      <w:tblPr>
        <w:tblStyle w:val="GridTable5Dark"/>
        <w:tblW w:w="0" w:type="auto"/>
        <w:tblLook w:val="04A0" w:firstRow="1" w:lastRow="0" w:firstColumn="1" w:lastColumn="0" w:noHBand="0" w:noVBand="1"/>
      </w:tblPr>
      <w:tblGrid>
        <w:gridCol w:w="1020"/>
        <w:gridCol w:w="3795"/>
        <w:gridCol w:w="3685"/>
        <w:gridCol w:w="561"/>
        <w:tblGridChange w:id="3259">
          <w:tblGrid>
            <w:gridCol w:w="1020"/>
            <w:gridCol w:w="3795"/>
            <w:gridCol w:w="3685"/>
            <w:gridCol w:w="561"/>
          </w:tblGrid>
        </w:tblGridChange>
      </w:tblGrid>
      <w:tr w:rsidR="00966D1E" w14:paraId="774569FE" w14:textId="77777777" w:rsidTr="009776FD">
        <w:trPr>
          <w:cnfStyle w:val="100000000000" w:firstRow="1" w:lastRow="0" w:firstColumn="0" w:lastColumn="0" w:oddVBand="0" w:evenVBand="0" w:oddHBand="0" w:evenHBand="0" w:firstRowFirstColumn="0" w:firstRowLastColumn="0" w:lastRowFirstColumn="0" w:lastRowLastColumn="0"/>
          <w:ins w:id="3260"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0C2CB3B4" w14:textId="16337486" w:rsidR="00966D1E" w:rsidRDefault="001F2BC3">
            <w:pPr>
              <w:jc w:val="center"/>
              <w:rPr>
                <w:ins w:id="3261" w:author="Raul García Fernández" w:date="2017-07-05T19:47:00Z"/>
              </w:rPr>
              <w:pPrChange w:id="3262" w:author="Raul García Fernández" w:date="2017-07-05T20:14:00Z">
                <w:pPr/>
              </w:pPrChange>
            </w:pPr>
            <w:ins w:id="3263" w:author="Raul García Fernández" w:date="2017-07-05T20:14:00Z">
              <w:r>
                <w:t xml:space="preserve">4.2.1. </w:t>
              </w:r>
              <w:r w:rsidRPr="001F2BC3">
                <w:rPr>
                  <w:rPrChange w:id="3264" w:author="Raul García Fernández" w:date="2017-07-05T20:14:00Z">
                    <w:rPr>
                      <w:u w:val="single"/>
                    </w:rPr>
                  </w:rPrChange>
                </w:rPr>
                <w:t>Modificación de permisos de grupo</w:t>
              </w:r>
            </w:ins>
          </w:p>
        </w:tc>
        <w:tc>
          <w:tcPr>
            <w:tcW w:w="561" w:type="dxa"/>
          </w:tcPr>
          <w:p w14:paraId="29F6AC86" w14:textId="77777777" w:rsidR="00966D1E" w:rsidRDefault="00966D1E">
            <w:pPr>
              <w:jc w:val="center"/>
              <w:cnfStyle w:val="100000000000" w:firstRow="1" w:lastRow="0" w:firstColumn="0" w:lastColumn="0" w:oddVBand="0" w:evenVBand="0" w:oddHBand="0" w:evenHBand="0" w:firstRowFirstColumn="0" w:firstRowLastColumn="0" w:lastRowFirstColumn="0" w:lastRowLastColumn="0"/>
              <w:rPr>
                <w:ins w:id="3265" w:author="Raul García Fernández" w:date="2017-07-05T19:47:00Z"/>
              </w:rPr>
              <w:pPrChange w:id="3266" w:author="Raul García Fernández" w:date="2017-07-05T20:14:00Z">
                <w:pPr>
                  <w:cnfStyle w:val="100000000000" w:firstRow="1" w:lastRow="0" w:firstColumn="0" w:lastColumn="0" w:oddVBand="0" w:evenVBand="0" w:oddHBand="0" w:evenHBand="0" w:firstRowFirstColumn="0" w:firstRowLastColumn="0" w:lastRowFirstColumn="0" w:lastRowLastColumn="0"/>
                </w:pPr>
              </w:pPrChange>
            </w:pPr>
          </w:p>
        </w:tc>
      </w:tr>
      <w:tr w:rsidR="00966D1E" w14:paraId="76BFB9FD" w14:textId="77777777" w:rsidTr="009776FD">
        <w:trPr>
          <w:cnfStyle w:val="000000100000" w:firstRow="0" w:lastRow="0" w:firstColumn="0" w:lastColumn="0" w:oddVBand="0" w:evenVBand="0" w:oddHBand="1" w:evenHBand="0" w:firstRowFirstColumn="0" w:firstRowLastColumn="0" w:lastRowFirstColumn="0" w:lastRowLastColumn="0"/>
          <w:ins w:id="3267"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3D0022E5" w14:textId="77777777" w:rsidR="00966D1E" w:rsidRDefault="00966D1E">
            <w:pPr>
              <w:jc w:val="center"/>
              <w:rPr>
                <w:ins w:id="3268" w:author="Raul García Fernández" w:date="2017-07-05T19:47:00Z"/>
              </w:rPr>
              <w:pPrChange w:id="3269" w:author="Raul García Fernández" w:date="2017-07-05T20:14:00Z">
                <w:pPr/>
              </w:pPrChange>
            </w:pPr>
            <w:ins w:id="3270" w:author="Raul García Fernández" w:date="2017-07-05T19:47:00Z">
              <w:r>
                <w:t>Caso Base</w:t>
              </w:r>
            </w:ins>
          </w:p>
        </w:tc>
        <w:tc>
          <w:tcPr>
            <w:tcW w:w="3795" w:type="dxa"/>
            <w:tcBorders>
              <w:top w:val="single" w:sz="4" w:space="0" w:color="auto"/>
              <w:bottom w:val="single" w:sz="4" w:space="0" w:color="auto"/>
              <w:right w:val="single" w:sz="4" w:space="0" w:color="auto"/>
            </w:tcBorders>
          </w:tcPr>
          <w:p w14:paraId="49477B24"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3271" w:author="Raul García Fernández" w:date="2017-07-05T19:47:00Z"/>
              </w:rPr>
              <w:pPrChange w:id="3272"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273" w:author="Raul García Fernández" w:date="2017-07-05T19:47:00Z">
              <w:r>
                <w:t>Salida esperada</w:t>
              </w:r>
            </w:ins>
          </w:p>
        </w:tc>
        <w:tc>
          <w:tcPr>
            <w:tcW w:w="3685" w:type="dxa"/>
            <w:tcBorders>
              <w:top w:val="single" w:sz="4" w:space="0" w:color="auto"/>
              <w:left w:val="single" w:sz="4" w:space="0" w:color="auto"/>
              <w:bottom w:val="single" w:sz="4" w:space="0" w:color="auto"/>
              <w:right w:val="single" w:sz="4" w:space="0" w:color="auto"/>
            </w:tcBorders>
          </w:tcPr>
          <w:p w14:paraId="564BE6A6"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3274" w:author="Raul García Fernández" w:date="2017-07-05T19:47:00Z"/>
              </w:rPr>
              <w:pPrChange w:id="3275"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276" w:author="Raul García Fernández" w:date="2017-07-05T19:47: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38DC4E97" w14:textId="77777777" w:rsidR="00966D1E" w:rsidRDefault="00966D1E">
            <w:pPr>
              <w:jc w:val="center"/>
              <w:cnfStyle w:val="000000100000" w:firstRow="0" w:lastRow="0" w:firstColumn="0" w:lastColumn="0" w:oddVBand="0" w:evenVBand="0" w:oddHBand="1" w:evenHBand="0" w:firstRowFirstColumn="0" w:firstRowLastColumn="0" w:lastRowFirstColumn="0" w:lastRowLastColumn="0"/>
              <w:rPr>
                <w:ins w:id="3277" w:author="Raul García Fernández" w:date="2017-07-05T19:47:00Z"/>
              </w:rPr>
              <w:pPrChange w:id="3278"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p>
        </w:tc>
      </w:tr>
      <w:tr w:rsidR="00966D1E" w14:paraId="0772016C" w14:textId="77777777" w:rsidTr="001F2BC3">
        <w:tblPrEx>
          <w:tblW w:w="0" w:type="auto"/>
          <w:tblPrExChange w:id="3279" w:author="Raul García Fernández" w:date="2017-07-05T20:11:00Z">
            <w:tblPrEx>
              <w:tblW w:w="0" w:type="auto"/>
            </w:tblPrEx>
          </w:tblPrExChange>
        </w:tblPrEx>
        <w:trPr>
          <w:ins w:id="3280" w:author="Raul García Fernández" w:date="2017-07-05T19:4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281" w:author="Raul García Fernández" w:date="2017-07-05T20:11:00Z">
              <w:tcPr>
                <w:tcW w:w="1020" w:type="dxa"/>
                <w:tcBorders>
                  <w:top w:val="single" w:sz="4" w:space="0" w:color="auto"/>
                </w:tcBorders>
              </w:tcPr>
            </w:tcPrChange>
          </w:tcPr>
          <w:p w14:paraId="344F1586" w14:textId="39165E15" w:rsidR="00966D1E" w:rsidRDefault="001F2BC3">
            <w:pPr>
              <w:jc w:val="center"/>
              <w:rPr>
                <w:ins w:id="3282" w:author="Raul García Fernández" w:date="2017-07-05T19:47:00Z"/>
              </w:rPr>
              <w:pPrChange w:id="3283" w:author="Raul García Fernández" w:date="2017-07-05T20:14:00Z">
                <w:pPr/>
              </w:pPrChange>
            </w:pPr>
            <w:ins w:id="3284" w:author="Raul García Fernández" w:date="2017-07-05T20:11:00Z">
              <w:r>
                <w:t>1</w:t>
              </w:r>
            </w:ins>
          </w:p>
        </w:tc>
        <w:tc>
          <w:tcPr>
            <w:tcW w:w="3795" w:type="dxa"/>
            <w:tcBorders>
              <w:top w:val="single" w:sz="4" w:space="0" w:color="auto"/>
              <w:bottom w:val="single" w:sz="4" w:space="0" w:color="auto"/>
            </w:tcBorders>
            <w:tcPrChange w:id="3285" w:author="Raul García Fernández" w:date="2017-07-05T20:11:00Z">
              <w:tcPr>
                <w:tcW w:w="3795" w:type="dxa"/>
                <w:tcBorders>
                  <w:top w:val="single" w:sz="4" w:space="0" w:color="auto"/>
                </w:tcBorders>
              </w:tcPr>
            </w:tcPrChange>
          </w:tcPr>
          <w:p w14:paraId="58F97DD6" w14:textId="14CFE4F4" w:rsidR="00966D1E" w:rsidRDefault="001F2BC3">
            <w:pPr>
              <w:jc w:val="center"/>
              <w:cnfStyle w:val="000000000000" w:firstRow="0" w:lastRow="0" w:firstColumn="0" w:lastColumn="0" w:oddVBand="0" w:evenVBand="0" w:oddHBand="0" w:evenHBand="0" w:firstRowFirstColumn="0" w:firstRowLastColumn="0" w:lastRowFirstColumn="0" w:lastRowLastColumn="0"/>
              <w:rPr>
                <w:ins w:id="3286" w:author="Raul García Fernández" w:date="2017-07-05T19:47:00Z"/>
              </w:rPr>
              <w:pPrChange w:id="3287" w:author="Raul García Fernández" w:date="2017-07-05T20:14:00Z">
                <w:pPr>
                  <w:cnfStyle w:val="000000000000" w:firstRow="0" w:lastRow="0" w:firstColumn="0" w:lastColumn="0" w:oddVBand="0" w:evenVBand="0" w:oddHBand="0" w:evenHBand="0" w:firstRowFirstColumn="0" w:firstRowLastColumn="0" w:lastRowFirstColumn="0" w:lastRowLastColumn="0"/>
                </w:pPr>
              </w:pPrChange>
            </w:pPr>
            <w:ins w:id="3288" w:author="Raul García Fernández" w:date="2017-07-05T20:11:00Z">
              <w:r>
                <w:t>El permiso se modificará y todos sus hijos verán modificado ese permiso en función del cambio.</w:t>
              </w:r>
            </w:ins>
          </w:p>
        </w:tc>
        <w:tc>
          <w:tcPr>
            <w:tcW w:w="3685" w:type="dxa"/>
            <w:tcBorders>
              <w:top w:val="single" w:sz="4" w:space="0" w:color="auto"/>
              <w:bottom w:val="single" w:sz="4" w:space="0" w:color="auto"/>
            </w:tcBorders>
            <w:tcPrChange w:id="3289" w:author="Raul García Fernández" w:date="2017-07-05T20:11:00Z">
              <w:tcPr>
                <w:tcW w:w="3685" w:type="dxa"/>
                <w:tcBorders>
                  <w:top w:val="single" w:sz="4" w:space="0" w:color="auto"/>
                </w:tcBorders>
              </w:tcPr>
            </w:tcPrChange>
          </w:tcPr>
          <w:p w14:paraId="765D5182" w14:textId="0A885803" w:rsidR="00966D1E" w:rsidRDefault="001F2BC3">
            <w:pPr>
              <w:jc w:val="center"/>
              <w:cnfStyle w:val="000000000000" w:firstRow="0" w:lastRow="0" w:firstColumn="0" w:lastColumn="0" w:oddVBand="0" w:evenVBand="0" w:oddHBand="0" w:evenHBand="0" w:firstRowFirstColumn="0" w:firstRowLastColumn="0" w:lastRowFirstColumn="0" w:lastRowLastColumn="0"/>
              <w:rPr>
                <w:ins w:id="3290" w:author="Raul García Fernández" w:date="2017-07-05T19:47:00Z"/>
              </w:rPr>
              <w:pPrChange w:id="3291" w:author="Raul García Fernández" w:date="2017-07-05T20:14:00Z">
                <w:pPr>
                  <w:cnfStyle w:val="000000000000" w:firstRow="0" w:lastRow="0" w:firstColumn="0" w:lastColumn="0" w:oddVBand="0" w:evenVBand="0" w:oddHBand="0" w:evenHBand="0" w:firstRowFirstColumn="0" w:firstRowLastColumn="0" w:lastRowFirstColumn="0" w:lastRowLastColumn="0"/>
                </w:pPr>
              </w:pPrChange>
            </w:pPr>
            <w:ins w:id="3292" w:author="Raul García Fernández" w:date="2017-07-05T20:12:00Z">
              <w:r>
                <w:t xml:space="preserve">Los permisos se </w:t>
              </w:r>
            </w:ins>
            <w:ins w:id="3293" w:author="Raul García Fernández" w:date="2017-07-05T20:13:00Z">
              <w:r>
                <w:t>modifican,</w:t>
              </w:r>
            </w:ins>
            <w:ins w:id="3294" w:author="Raul García Fernández" w:date="2017-07-05T20:12:00Z">
              <w:r>
                <w:t xml:space="preserve"> pero la modificación de orden N no es completa.</w:t>
              </w:r>
            </w:ins>
          </w:p>
        </w:tc>
        <w:tc>
          <w:tcPr>
            <w:tcW w:w="561" w:type="dxa"/>
            <w:tcPrChange w:id="3295" w:author="Raul García Fernández" w:date="2017-07-05T20:11:00Z">
              <w:tcPr>
                <w:tcW w:w="561" w:type="dxa"/>
              </w:tcPr>
            </w:tcPrChange>
          </w:tcPr>
          <w:p w14:paraId="750CCF1A" w14:textId="354C8379" w:rsidR="00966D1E" w:rsidRDefault="001F2BC3">
            <w:pPr>
              <w:jc w:val="center"/>
              <w:cnfStyle w:val="000000000000" w:firstRow="0" w:lastRow="0" w:firstColumn="0" w:lastColumn="0" w:oddVBand="0" w:evenVBand="0" w:oddHBand="0" w:evenHBand="0" w:firstRowFirstColumn="0" w:firstRowLastColumn="0" w:lastRowFirstColumn="0" w:lastRowLastColumn="0"/>
              <w:rPr>
                <w:ins w:id="3296" w:author="Raul García Fernández" w:date="2017-07-05T19:47:00Z"/>
              </w:rPr>
              <w:pPrChange w:id="3297" w:author="Raul García Fernández" w:date="2017-07-05T20:14:00Z">
                <w:pPr>
                  <w:cnfStyle w:val="000000000000" w:firstRow="0" w:lastRow="0" w:firstColumn="0" w:lastColumn="0" w:oddVBand="0" w:evenVBand="0" w:oddHBand="0" w:evenHBand="0" w:firstRowFirstColumn="0" w:firstRowLastColumn="0" w:lastRowFirstColumn="0" w:lastRowLastColumn="0"/>
                </w:pPr>
              </w:pPrChange>
            </w:pPr>
            <w:ins w:id="3298" w:author="Raul García Fernández" w:date="2017-07-05T20:12:00Z">
              <w:r w:rsidRPr="001F2BC3">
                <w:rPr>
                  <w:color w:val="FF0000"/>
                  <w:rPrChange w:id="3299" w:author="Raul García Fernández" w:date="2017-07-05T20:14:00Z">
                    <w:rPr/>
                  </w:rPrChange>
                </w:rPr>
                <w:t>X</w:t>
              </w:r>
            </w:ins>
          </w:p>
        </w:tc>
      </w:tr>
      <w:tr w:rsidR="001F2BC3" w14:paraId="0B7B6E8B" w14:textId="77777777" w:rsidTr="001F2BC3">
        <w:tblPrEx>
          <w:tblW w:w="0" w:type="auto"/>
          <w:tblPrExChange w:id="3300" w:author="Raul García Fernández" w:date="2017-07-05T20:11: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3301" w:author="Raul García Fernández" w:date="2017-07-05T20:11: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302" w:author="Raul García Fernández" w:date="2017-07-05T20:11:00Z">
              <w:tcPr>
                <w:tcW w:w="1020" w:type="dxa"/>
                <w:tcBorders>
                  <w:top w:val="single" w:sz="4" w:space="0" w:color="auto"/>
                </w:tcBorders>
              </w:tcPr>
            </w:tcPrChange>
          </w:tcPr>
          <w:p w14:paraId="771D6B24" w14:textId="104B018F" w:rsidR="001F2BC3" w:rsidRDefault="001F2BC3">
            <w:pPr>
              <w:jc w:val="center"/>
              <w:cnfStyle w:val="001000100000" w:firstRow="0" w:lastRow="0" w:firstColumn="1" w:lastColumn="0" w:oddVBand="0" w:evenVBand="0" w:oddHBand="1" w:evenHBand="0" w:firstRowFirstColumn="0" w:firstRowLastColumn="0" w:lastRowFirstColumn="0" w:lastRowLastColumn="0"/>
              <w:rPr>
                <w:ins w:id="3303" w:author="Raul García Fernández" w:date="2017-07-05T20:11:00Z"/>
              </w:rPr>
              <w:pPrChange w:id="3304" w:author="Raul García Fernández" w:date="2017-07-05T20:14:00Z">
                <w:pPr>
                  <w:cnfStyle w:val="001000100000" w:firstRow="0" w:lastRow="0" w:firstColumn="1" w:lastColumn="0" w:oddVBand="0" w:evenVBand="0" w:oddHBand="1" w:evenHBand="0" w:firstRowFirstColumn="0" w:firstRowLastColumn="0" w:lastRowFirstColumn="0" w:lastRowLastColumn="0"/>
                </w:pPr>
              </w:pPrChange>
            </w:pPr>
            <w:ins w:id="3305" w:author="Raul García Fernández" w:date="2017-07-05T20:11:00Z">
              <w:r>
                <w:t>2</w:t>
              </w:r>
            </w:ins>
          </w:p>
        </w:tc>
        <w:tc>
          <w:tcPr>
            <w:tcW w:w="3795" w:type="dxa"/>
            <w:tcBorders>
              <w:top w:val="single" w:sz="4" w:space="0" w:color="auto"/>
              <w:bottom w:val="single" w:sz="4" w:space="0" w:color="auto"/>
            </w:tcBorders>
            <w:tcPrChange w:id="3306" w:author="Raul García Fernández" w:date="2017-07-05T20:11:00Z">
              <w:tcPr>
                <w:tcW w:w="3795" w:type="dxa"/>
                <w:tcBorders>
                  <w:top w:val="single" w:sz="4" w:space="0" w:color="auto"/>
                </w:tcBorders>
              </w:tcPr>
            </w:tcPrChange>
          </w:tcPr>
          <w:p w14:paraId="3EA44DCC" w14:textId="32AFFB51" w:rsidR="001F2BC3" w:rsidRDefault="001F2BC3">
            <w:pPr>
              <w:jc w:val="center"/>
              <w:cnfStyle w:val="000000100000" w:firstRow="0" w:lastRow="0" w:firstColumn="0" w:lastColumn="0" w:oddVBand="0" w:evenVBand="0" w:oddHBand="1" w:evenHBand="0" w:firstRowFirstColumn="0" w:firstRowLastColumn="0" w:lastRowFirstColumn="0" w:lastRowLastColumn="0"/>
              <w:rPr>
                <w:ins w:id="3307" w:author="Raul García Fernández" w:date="2017-07-05T20:11:00Z"/>
              </w:rPr>
              <w:pPrChange w:id="3308"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309" w:author="Raul García Fernández" w:date="2017-07-05T20:13:00Z">
              <w:r w:rsidRPr="001F2BC3">
                <w:t>Fallo en la modificación del permiso</w:t>
              </w:r>
              <w:r>
                <w:t>.</w:t>
              </w:r>
            </w:ins>
          </w:p>
        </w:tc>
        <w:tc>
          <w:tcPr>
            <w:tcW w:w="3685" w:type="dxa"/>
            <w:tcBorders>
              <w:top w:val="single" w:sz="4" w:space="0" w:color="auto"/>
              <w:bottom w:val="single" w:sz="4" w:space="0" w:color="auto"/>
            </w:tcBorders>
            <w:tcPrChange w:id="3310" w:author="Raul García Fernández" w:date="2017-07-05T20:11:00Z">
              <w:tcPr>
                <w:tcW w:w="3685" w:type="dxa"/>
                <w:tcBorders>
                  <w:top w:val="single" w:sz="4" w:space="0" w:color="auto"/>
                </w:tcBorders>
              </w:tcPr>
            </w:tcPrChange>
          </w:tcPr>
          <w:p w14:paraId="40495F8E" w14:textId="2534665D" w:rsidR="001F2BC3" w:rsidRDefault="001F2BC3">
            <w:pPr>
              <w:jc w:val="center"/>
              <w:cnfStyle w:val="000000100000" w:firstRow="0" w:lastRow="0" w:firstColumn="0" w:lastColumn="0" w:oddVBand="0" w:evenVBand="0" w:oddHBand="1" w:evenHBand="0" w:firstRowFirstColumn="0" w:firstRowLastColumn="0" w:lastRowFirstColumn="0" w:lastRowLastColumn="0"/>
              <w:rPr>
                <w:ins w:id="3311" w:author="Raul García Fernández" w:date="2017-07-05T20:11:00Z"/>
              </w:rPr>
              <w:pPrChange w:id="3312"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313" w:author="Raul García Fernández" w:date="2017-07-05T20:13:00Z">
              <w:r>
                <w:t>Fallo en la modificación del permiso.</w:t>
              </w:r>
            </w:ins>
          </w:p>
        </w:tc>
        <w:tc>
          <w:tcPr>
            <w:tcW w:w="561" w:type="dxa"/>
            <w:tcPrChange w:id="3314" w:author="Raul García Fernández" w:date="2017-07-05T20:11:00Z">
              <w:tcPr>
                <w:tcW w:w="561" w:type="dxa"/>
              </w:tcPr>
            </w:tcPrChange>
          </w:tcPr>
          <w:p w14:paraId="59E39942" w14:textId="4F77B4BA" w:rsidR="001F2BC3" w:rsidRDefault="001F2BC3">
            <w:pPr>
              <w:jc w:val="center"/>
              <w:cnfStyle w:val="000000100000" w:firstRow="0" w:lastRow="0" w:firstColumn="0" w:lastColumn="0" w:oddVBand="0" w:evenVBand="0" w:oddHBand="1" w:evenHBand="0" w:firstRowFirstColumn="0" w:firstRowLastColumn="0" w:lastRowFirstColumn="0" w:lastRowLastColumn="0"/>
              <w:rPr>
                <w:ins w:id="3315" w:author="Raul García Fernández" w:date="2017-07-05T20:11:00Z"/>
              </w:rPr>
              <w:pPrChange w:id="3316"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317" w:author="Raul García Fernández" w:date="2017-07-05T20:13:00Z">
              <w:r w:rsidRPr="001F2BC3">
                <w:rPr>
                  <w:color w:val="00B050"/>
                  <w:rPrChange w:id="3318" w:author="Raul García Fernández" w:date="2017-07-05T20:14:00Z">
                    <w:rPr/>
                  </w:rPrChange>
                </w:rPr>
                <w:t>V</w:t>
              </w:r>
            </w:ins>
          </w:p>
        </w:tc>
      </w:tr>
      <w:tr w:rsidR="001F2BC3" w14:paraId="34D25C40" w14:textId="77777777" w:rsidTr="001F2BC3">
        <w:tblPrEx>
          <w:tblW w:w="0" w:type="auto"/>
          <w:tblPrExChange w:id="3319" w:author="Raul García Fernández" w:date="2017-07-05T20:11:00Z">
            <w:tblPrEx>
              <w:tblW w:w="0" w:type="auto"/>
            </w:tblPrEx>
          </w:tblPrExChange>
        </w:tblPrEx>
        <w:trPr>
          <w:ins w:id="3320" w:author="Raul García Fernández" w:date="2017-07-05T20:11: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321" w:author="Raul García Fernández" w:date="2017-07-05T20:11:00Z">
              <w:tcPr>
                <w:tcW w:w="1020" w:type="dxa"/>
                <w:tcBorders>
                  <w:top w:val="single" w:sz="4" w:space="0" w:color="auto"/>
                </w:tcBorders>
              </w:tcPr>
            </w:tcPrChange>
          </w:tcPr>
          <w:p w14:paraId="749A47F3" w14:textId="271018B1" w:rsidR="001F2BC3" w:rsidRDefault="001F2BC3">
            <w:pPr>
              <w:jc w:val="center"/>
              <w:rPr>
                <w:ins w:id="3322" w:author="Raul García Fernández" w:date="2017-07-05T20:11:00Z"/>
              </w:rPr>
              <w:pPrChange w:id="3323" w:author="Raul García Fernández" w:date="2017-07-05T20:14:00Z">
                <w:pPr/>
              </w:pPrChange>
            </w:pPr>
            <w:ins w:id="3324" w:author="Raul García Fernández" w:date="2017-07-05T20:11:00Z">
              <w:r>
                <w:t>3</w:t>
              </w:r>
            </w:ins>
          </w:p>
        </w:tc>
        <w:tc>
          <w:tcPr>
            <w:tcW w:w="3795" w:type="dxa"/>
            <w:tcBorders>
              <w:top w:val="single" w:sz="4" w:space="0" w:color="auto"/>
              <w:bottom w:val="single" w:sz="4" w:space="0" w:color="auto"/>
            </w:tcBorders>
            <w:tcPrChange w:id="3325" w:author="Raul García Fernández" w:date="2017-07-05T20:11:00Z">
              <w:tcPr>
                <w:tcW w:w="3795" w:type="dxa"/>
                <w:tcBorders>
                  <w:top w:val="single" w:sz="4" w:space="0" w:color="auto"/>
                </w:tcBorders>
              </w:tcPr>
            </w:tcPrChange>
          </w:tcPr>
          <w:p w14:paraId="5DC71928" w14:textId="217160CD" w:rsidR="001F2BC3" w:rsidRDefault="001F2BC3">
            <w:pPr>
              <w:jc w:val="center"/>
              <w:cnfStyle w:val="000000000000" w:firstRow="0" w:lastRow="0" w:firstColumn="0" w:lastColumn="0" w:oddVBand="0" w:evenVBand="0" w:oddHBand="0" w:evenHBand="0" w:firstRowFirstColumn="0" w:firstRowLastColumn="0" w:lastRowFirstColumn="0" w:lastRowLastColumn="0"/>
              <w:rPr>
                <w:ins w:id="3326" w:author="Raul García Fernández" w:date="2017-07-05T20:11:00Z"/>
              </w:rPr>
              <w:pPrChange w:id="3327" w:author="Raul García Fernández" w:date="2017-07-05T20:14:00Z">
                <w:pPr>
                  <w:cnfStyle w:val="000000000000" w:firstRow="0" w:lastRow="0" w:firstColumn="0" w:lastColumn="0" w:oddVBand="0" w:evenVBand="0" w:oddHBand="0" w:evenHBand="0" w:firstRowFirstColumn="0" w:firstRowLastColumn="0" w:lastRowFirstColumn="0" w:lastRowLastColumn="0"/>
                </w:pPr>
              </w:pPrChange>
            </w:pPr>
            <w:ins w:id="3328" w:author="Raul García Fernández" w:date="2017-07-05T20:13:00Z">
              <w:r>
                <w:t>El permiso se modificará y todos sus hijos verán modificado ese permiso en función del cambio.</w:t>
              </w:r>
            </w:ins>
          </w:p>
        </w:tc>
        <w:tc>
          <w:tcPr>
            <w:tcW w:w="3685" w:type="dxa"/>
            <w:tcBorders>
              <w:top w:val="single" w:sz="4" w:space="0" w:color="auto"/>
              <w:bottom w:val="single" w:sz="4" w:space="0" w:color="auto"/>
            </w:tcBorders>
            <w:tcPrChange w:id="3329" w:author="Raul García Fernández" w:date="2017-07-05T20:11:00Z">
              <w:tcPr>
                <w:tcW w:w="3685" w:type="dxa"/>
                <w:tcBorders>
                  <w:top w:val="single" w:sz="4" w:space="0" w:color="auto"/>
                </w:tcBorders>
              </w:tcPr>
            </w:tcPrChange>
          </w:tcPr>
          <w:p w14:paraId="3A1CF251" w14:textId="1C4C1E05" w:rsidR="001F2BC3" w:rsidRDefault="001F2BC3">
            <w:pPr>
              <w:jc w:val="center"/>
              <w:cnfStyle w:val="000000000000" w:firstRow="0" w:lastRow="0" w:firstColumn="0" w:lastColumn="0" w:oddVBand="0" w:evenVBand="0" w:oddHBand="0" w:evenHBand="0" w:firstRowFirstColumn="0" w:firstRowLastColumn="0" w:lastRowFirstColumn="0" w:lastRowLastColumn="0"/>
              <w:rPr>
                <w:ins w:id="3330" w:author="Raul García Fernández" w:date="2017-07-05T20:11:00Z"/>
              </w:rPr>
              <w:pPrChange w:id="3331" w:author="Raul García Fernández" w:date="2017-07-05T20:14:00Z">
                <w:pPr>
                  <w:cnfStyle w:val="000000000000" w:firstRow="0" w:lastRow="0" w:firstColumn="0" w:lastColumn="0" w:oddVBand="0" w:evenVBand="0" w:oddHBand="0" w:evenHBand="0" w:firstRowFirstColumn="0" w:firstRowLastColumn="0" w:lastRowFirstColumn="0" w:lastRowLastColumn="0"/>
                </w:pPr>
              </w:pPrChange>
            </w:pPr>
            <w:ins w:id="3332" w:author="Raul García Fernández" w:date="2017-07-05T20:13:00Z">
              <w:r>
                <w:t>Los permisos se modifican, pero la modificación de orden N no es completa.</w:t>
              </w:r>
            </w:ins>
          </w:p>
        </w:tc>
        <w:tc>
          <w:tcPr>
            <w:tcW w:w="561" w:type="dxa"/>
            <w:tcPrChange w:id="3333" w:author="Raul García Fernández" w:date="2017-07-05T20:11:00Z">
              <w:tcPr>
                <w:tcW w:w="561" w:type="dxa"/>
              </w:tcPr>
            </w:tcPrChange>
          </w:tcPr>
          <w:p w14:paraId="0388DEA7" w14:textId="209C4E3D" w:rsidR="001F2BC3" w:rsidRDefault="001F2BC3">
            <w:pPr>
              <w:jc w:val="center"/>
              <w:cnfStyle w:val="000000000000" w:firstRow="0" w:lastRow="0" w:firstColumn="0" w:lastColumn="0" w:oddVBand="0" w:evenVBand="0" w:oddHBand="0" w:evenHBand="0" w:firstRowFirstColumn="0" w:firstRowLastColumn="0" w:lastRowFirstColumn="0" w:lastRowLastColumn="0"/>
              <w:rPr>
                <w:ins w:id="3334" w:author="Raul García Fernández" w:date="2017-07-05T20:11:00Z"/>
              </w:rPr>
              <w:pPrChange w:id="3335" w:author="Raul García Fernández" w:date="2017-07-05T20:14:00Z">
                <w:pPr>
                  <w:cnfStyle w:val="000000000000" w:firstRow="0" w:lastRow="0" w:firstColumn="0" w:lastColumn="0" w:oddVBand="0" w:evenVBand="0" w:oddHBand="0" w:evenHBand="0" w:firstRowFirstColumn="0" w:firstRowLastColumn="0" w:lastRowFirstColumn="0" w:lastRowLastColumn="0"/>
                </w:pPr>
              </w:pPrChange>
            </w:pPr>
            <w:ins w:id="3336" w:author="Raul García Fernández" w:date="2017-07-05T20:13:00Z">
              <w:r w:rsidRPr="001F2BC3">
                <w:rPr>
                  <w:color w:val="FF0000"/>
                  <w:rPrChange w:id="3337" w:author="Raul García Fernández" w:date="2017-07-05T20:13:00Z">
                    <w:rPr/>
                  </w:rPrChange>
                </w:rPr>
                <w:t>X</w:t>
              </w:r>
            </w:ins>
          </w:p>
        </w:tc>
      </w:tr>
      <w:tr w:rsidR="001F2BC3" w14:paraId="376D442D" w14:textId="77777777" w:rsidTr="009776FD">
        <w:trPr>
          <w:cnfStyle w:val="000000100000" w:firstRow="0" w:lastRow="0" w:firstColumn="0" w:lastColumn="0" w:oddVBand="0" w:evenVBand="0" w:oddHBand="1" w:evenHBand="0" w:firstRowFirstColumn="0" w:firstRowLastColumn="0" w:lastRowFirstColumn="0" w:lastRowLastColumn="0"/>
          <w:ins w:id="3338" w:author="Raul García Fernández" w:date="2017-07-05T20:11: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662B8BD1" w14:textId="4B0366D9" w:rsidR="001F2BC3" w:rsidRDefault="001F2BC3">
            <w:pPr>
              <w:jc w:val="center"/>
              <w:rPr>
                <w:ins w:id="3339" w:author="Raul García Fernández" w:date="2017-07-05T20:11:00Z"/>
              </w:rPr>
              <w:pPrChange w:id="3340" w:author="Raul García Fernández" w:date="2017-07-05T20:14:00Z">
                <w:pPr/>
              </w:pPrChange>
            </w:pPr>
            <w:ins w:id="3341" w:author="Raul García Fernández" w:date="2017-07-05T20:11:00Z">
              <w:r>
                <w:t>4</w:t>
              </w:r>
            </w:ins>
          </w:p>
        </w:tc>
        <w:tc>
          <w:tcPr>
            <w:tcW w:w="3795" w:type="dxa"/>
            <w:tcBorders>
              <w:top w:val="single" w:sz="4" w:space="0" w:color="auto"/>
            </w:tcBorders>
          </w:tcPr>
          <w:p w14:paraId="2F9FCF42" w14:textId="0816D1A9" w:rsidR="001F2BC3" w:rsidRDefault="001F2BC3">
            <w:pPr>
              <w:jc w:val="center"/>
              <w:cnfStyle w:val="000000100000" w:firstRow="0" w:lastRow="0" w:firstColumn="0" w:lastColumn="0" w:oddVBand="0" w:evenVBand="0" w:oddHBand="1" w:evenHBand="0" w:firstRowFirstColumn="0" w:firstRowLastColumn="0" w:lastRowFirstColumn="0" w:lastRowLastColumn="0"/>
              <w:rPr>
                <w:ins w:id="3342" w:author="Raul García Fernández" w:date="2017-07-05T20:11:00Z"/>
              </w:rPr>
              <w:pPrChange w:id="3343"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344" w:author="Raul García Fernández" w:date="2017-07-05T20:13:00Z">
              <w:r>
                <w:t>Fallo en la modificación del permiso.</w:t>
              </w:r>
            </w:ins>
          </w:p>
        </w:tc>
        <w:tc>
          <w:tcPr>
            <w:tcW w:w="3685" w:type="dxa"/>
            <w:tcBorders>
              <w:top w:val="single" w:sz="4" w:space="0" w:color="auto"/>
            </w:tcBorders>
          </w:tcPr>
          <w:p w14:paraId="20DED3E5" w14:textId="6FA82E2F" w:rsidR="001F2BC3" w:rsidRDefault="001F2BC3">
            <w:pPr>
              <w:jc w:val="center"/>
              <w:cnfStyle w:val="000000100000" w:firstRow="0" w:lastRow="0" w:firstColumn="0" w:lastColumn="0" w:oddVBand="0" w:evenVBand="0" w:oddHBand="1" w:evenHBand="0" w:firstRowFirstColumn="0" w:firstRowLastColumn="0" w:lastRowFirstColumn="0" w:lastRowLastColumn="0"/>
              <w:rPr>
                <w:ins w:id="3345" w:author="Raul García Fernández" w:date="2017-07-05T20:11:00Z"/>
              </w:rPr>
              <w:pPrChange w:id="3346"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347" w:author="Raul García Fernández" w:date="2017-07-05T20:13:00Z">
              <w:r>
                <w:t>Fallo en la modificación del permiso.</w:t>
              </w:r>
            </w:ins>
          </w:p>
        </w:tc>
        <w:tc>
          <w:tcPr>
            <w:tcW w:w="561" w:type="dxa"/>
          </w:tcPr>
          <w:p w14:paraId="1F73C585" w14:textId="187DDBD5" w:rsidR="001F2BC3" w:rsidRDefault="001F2BC3">
            <w:pPr>
              <w:jc w:val="center"/>
              <w:cnfStyle w:val="000000100000" w:firstRow="0" w:lastRow="0" w:firstColumn="0" w:lastColumn="0" w:oddVBand="0" w:evenVBand="0" w:oddHBand="1" w:evenHBand="0" w:firstRowFirstColumn="0" w:firstRowLastColumn="0" w:lastRowFirstColumn="0" w:lastRowLastColumn="0"/>
              <w:rPr>
                <w:ins w:id="3348" w:author="Raul García Fernández" w:date="2017-07-05T20:11:00Z"/>
              </w:rPr>
              <w:pPrChange w:id="3349" w:author="Raul García Fernández" w:date="2017-07-05T20:14:00Z">
                <w:pPr>
                  <w:cnfStyle w:val="000000100000" w:firstRow="0" w:lastRow="0" w:firstColumn="0" w:lastColumn="0" w:oddVBand="0" w:evenVBand="0" w:oddHBand="1" w:evenHBand="0" w:firstRowFirstColumn="0" w:firstRowLastColumn="0" w:lastRowFirstColumn="0" w:lastRowLastColumn="0"/>
                </w:pPr>
              </w:pPrChange>
            </w:pPr>
            <w:ins w:id="3350" w:author="Raul García Fernández" w:date="2017-07-05T20:13:00Z">
              <w:r w:rsidRPr="001F2BC3">
                <w:rPr>
                  <w:color w:val="00B050"/>
                  <w:rPrChange w:id="3351" w:author="Raul García Fernández" w:date="2017-07-05T20:13:00Z">
                    <w:rPr/>
                  </w:rPrChange>
                </w:rPr>
                <w:t>V</w:t>
              </w:r>
            </w:ins>
          </w:p>
        </w:tc>
      </w:tr>
    </w:tbl>
    <w:p w14:paraId="018A097E" w14:textId="46FEBCD3" w:rsidR="00966D1E" w:rsidRDefault="00966D1E">
      <w:pPr>
        <w:rPr>
          <w:ins w:id="3352" w:author="Raul García Fernández" w:date="2017-07-05T20:03:00Z"/>
        </w:rPr>
        <w:pPrChange w:id="3353" w:author="Raul García Fernández" w:date="2017-07-05T19:15:00Z">
          <w:pPr>
            <w:ind w:firstLine="360"/>
            <w:jc w:val="both"/>
          </w:pPr>
        </w:pPrChange>
      </w:pPr>
    </w:p>
    <w:p w14:paraId="0BD67229" w14:textId="7C1E638D" w:rsidR="005E5E38" w:rsidRDefault="005E5E38">
      <w:pPr>
        <w:pStyle w:val="Epgrafe"/>
        <w:keepNext/>
        <w:rPr>
          <w:ins w:id="3354" w:author="Raul García Fernández" w:date="2017-07-05T20:45:00Z"/>
        </w:rPr>
        <w:pPrChange w:id="3355" w:author="Raul García Fernández" w:date="2017-07-05T20:45:00Z">
          <w:pPr/>
        </w:pPrChange>
      </w:pPr>
      <w:ins w:id="3356" w:author="Raul García Fernández" w:date="2017-07-05T20:45:00Z">
        <w:r>
          <w:t xml:space="preserve">Tabla </w:t>
        </w:r>
      </w:ins>
      <w:ins w:id="3357" w:author="Raul García Fernández" w:date="2017-07-05T20:46:00Z">
        <w:r>
          <w:fldChar w:fldCharType="begin"/>
        </w:r>
        <w:r>
          <w:instrText xml:space="preserve"> STYLEREF 1 \s </w:instrText>
        </w:r>
      </w:ins>
      <w:r>
        <w:fldChar w:fldCharType="separate"/>
      </w:r>
      <w:r>
        <w:rPr>
          <w:noProof/>
        </w:rPr>
        <w:t>3</w:t>
      </w:r>
      <w:ins w:id="3358" w:author="Raul García Fernández" w:date="2017-07-05T20:46:00Z">
        <w:r>
          <w:fldChar w:fldCharType="end"/>
        </w:r>
        <w:r>
          <w:noBreakHyphen/>
        </w:r>
        <w:r>
          <w:fldChar w:fldCharType="begin"/>
        </w:r>
        <w:r>
          <w:instrText xml:space="preserve"> SEQ Tabla \* ARABIC \s 1 </w:instrText>
        </w:r>
      </w:ins>
      <w:r>
        <w:fldChar w:fldCharType="separate"/>
      </w:r>
      <w:ins w:id="3359" w:author="Raul García Fernández" w:date="2017-07-05T20:46:00Z">
        <w:r>
          <w:rPr>
            <w:noProof/>
          </w:rPr>
          <w:t>17</w:t>
        </w:r>
        <w:r>
          <w:fldChar w:fldCharType="end"/>
        </w:r>
      </w:ins>
      <w:ins w:id="3360" w:author="Raul García Fernández" w:date="2017-07-05T20:45:00Z">
        <w:r>
          <w:t xml:space="preserve"> </w:t>
        </w:r>
        <w:r w:rsidRPr="000B4F19">
          <w:t xml:space="preserve">ejecución prueba </w:t>
        </w:r>
        <w:r>
          <w:t>4.3</w:t>
        </w:r>
      </w:ins>
    </w:p>
    <w:tbl>
      <w:tblPr>
        <w:tblStyle w:val="GridTable5Dark"/>
        <w:tblW w:w="0" w:type="auto"/>
        <w:tblLook w:val="04A0" w:firstRow="1" w:lastRow="0" w:firstColumn="1" w:lastColumn="0" w:noHBand="0" w:noVBand="1"/>
      </w:tblPr>
      <w:tblGrid>
        <w:gridCol w:w="1020"/>
        <w:gridCol w:w="3795"/>
        <w:gridCol w:w="3685"/>
        <w:gridCol w:w="561"/>
        <w:tblGridChange w:id="3361">
          <w:tblGrid>
            <w:gridCol w:w="1020"/>
            <w:gridCol w:w="3795"/>
            <w:gridCol w:w="3685"/>
            <w:gridCol w:w="561"/>
          </w:tblGrid>
        </w:tblGridChange>
      </w:tblGrid>
      <w:tr w:rsidR="000E30E9" w14:paraId="110502BB" w14:textId="77777777" w:rsidTr="009776FD">
        <w:trPr>
          <w:cnfStyle w:val="100000000000" w:firstRow="1" w:lastRow="0" w:firstColumn="0" w:lastColumn="0" w:oddVBand="0" w:evenVBand="0" w:oddHBand="0" w:evenHBand="0" w:firstRowFirstColumn="0" w:firstRowLastColumn="0" w:lastRowFirstColumn="0" w:lastRowLastColumn="0"/>
          <w:ins w:id="3362"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3F9424F8" w14:textId="54A02CD4" w:rsidR="000E30E9" w:rsidRDefault="001F2BC3">
            <w:pPr>
              <w:jc w:val="center"/>
              <w:rPr>
                <w:ins w:id="3363" w:author="Raul García Fernández" w:date="2017-07-05T20:03:00Z"/>
              </w:rPr>
              <w:pPrChange w:id="3364" w:author="Raul García Fernández" w:date="2017-07-05T20:11:00Z">
                <w:pPr/>
              </w:pPrChange>
            </w:pPr>
            <w:ins w:id="3365" w:author="Raul García Fernández" w:date="2017-07-05T20:09:00Z">
              <w:r>
                <w:t xml:space="preserve">4.3. </w:t>
              </w:r>
              <w:r w:rsidRPr="001F2BC3">
                <w:rPr>
                  <w:rPrChange w:id="3366" w:author="Raul García Fernández" w:date="2017-07-05T20:09:00Z">
                    <w:rPr>
                      <w:u w:val="single"/>
                    </w:rPr>
                  </w:rPrChange>
                </w:rPr>
                <w:t>Eliminación de grupo</w:t>
              </w:r>
            </w:ins>
          </w:p>
        </w:tc>
        <w:tc>
          <w:tcPr>
            <w:tcW w:w="561" w:type="dxa"/>
          </w:tcPr>
          <w:p w14:paraId="315B2772" w14:textId="77777777" w:rsidR="000E30E9" w:rsidRDefault="000E30E9">
            <w:pPr>
              <w:jc w:val="center"/>
              <w:cnfStyle w:val="100000000000" w:firstRow="1" w:lastRow="0" w:firstColumn="0" w:lastColumn="0" w:oddVBand="0" w:evenVBand="0" w:oddHBand="0" w:evenHBand="0" w:firstRowFirstColumn="0" w:firstRowLastColumn="0" w:lastRowFirstColumn="0" w:lastRowLastColumn="0"/>
              <w:rPr>
                <w:ins w:id="3367" w:author="Raul García Fernández" w:date="2017-07-05T20:03:00Z"/>
              </w:rPr>
              <w:pPrChange w:id="3368" w:author="Raul García Fernández" w:date="2017-07-05T20:11:00Z">
                <w:pPr>
                  <w:cnfStyle w:val="100000000000" w:firstRow="1" w:lastRow="0" w:firstColumn="0" w:lastColumn="0" w:oddVBand="0" w:evenVBand="0" w:oddHBand="0" w:evenHBand="0" w:firstRowFirstColumn="0" w:firstRowLastColumn="0" w:lastRowFirstColumn="0" w:lastRowLastColumn="0"/>
                </w:pPr>
              </w:pPrChange>
            </w:pPr>
          </w:p>
        </w:tc>
      </w:tr>
      <w:tr w:rsidR="000E30E9" w14:paraId="6A1CEE8E" w14:textId="77777777" w:rsidTr="009776FD">
        <w:trPr>
          <w:cnfStyle w:val="000000100000" w:firstRow="0" w:lastRow="0" w:firstColumn="0" w:lastColumn="0" w:oddVBand="0" w:evenVBand="0" w:oddHBand="1" w:evenHBand="0" w:firstRowFirstColumn="0" w:firstRowLastColumn="0" w:lastRowFirstColumn="0" w:lastRowLastColumn="0"/>
          <w:ins w:id="3369"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084669E6" w14:textId="77777777" w:rsidR="000E30E9" w:rsidRDefault="000E30E9">
            <w:pPr>
              <w:jc w:val="center"/>
              <w:rPr>
                <w:ins w:id="3370" w:author="Raul García Fernández" w:date="2017-07-05T20:03:00Z"/>
              </w:rPr>
              <w:pPrChange w:id="3371" w:author="Raul García Fernández" w:date="2017-07-05T20:11:00Z">
                <w:pPr/>
              </w:pPrChange>
            </w:pPr>
            <w:ins w:id="3372" w:author="Raul García Fernández" w:date="2017-07-05T20:03:00Z">
              <w:r>
                <w:t>Caso Base</w:t>
              </w:r>
            </w:ins>
          </w:p>
        </w:tc>
        <w:tc>
          <w:tcPr>
            <w:tcW w:w="3795" w:type="dxa"/>
            <w:tcBorders>
              <w:top w:val="single" w:sz="4" w:space="0" w:color="auto"/>
              <w:bottom w:val="single" w:sz="4" w:space="0" w:color="auto"/>
              <w:right w:val="single" w:sz="4" w:space="0" w:color="auto"/>
            </w:tcBorders>
          </w:tcPr>
          <w:p w14:paraId="1059453E"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373" w:author="Raul García Fernández" w:date="2017-07-05T20:03:00Z"/>
              </w:rPr>
              <w:pPrChange w:id="3374"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375" w:author="Raul García Fernández" w:date="2017-07-05T20:03:00Z">
              <w:r>
                <w:t>Salida esperada</w:t>
              </w:r>
            </w:ins>
          </w:p>
        </w:tc>
        <w:tc>
          <w:tcPr>
            <w:tcW w:w="3685" w:type="dxa"/>
            <w:tcBorders>
              <w:top w:val="single" w:sz="4" w:space="0" w:color="auto"/>
              <w:left w:val="single" w:sz="4" w:space="0" w:color="auto"/>
              <w:bottom w:val="single" w:sz="4" w:space="0" w:color="auto"/>
              <w:right w:val="single" w:sz="4" w:space="0" w:color="auto"/>
            </w:tcBorders>
          </w:tcPr>
          <w:p w14:paraId="4BC22733"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376" w:author="Raul García Fernández" w:date="2017-07-05T20:03:00Z"/>
              </w:rPr>
              <w:pPrChange w:id="3377"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378" w:author="Raul García Fernández" w:date="2017-07-05T20:03: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7266BAE6"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379" w:author="Raul García Fernández" w:date="2017-07-05T20:03:00Z"/>
              </w:rPr>
              <w:pPrChange w:id="3380"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p>
        </w:tc>
      </w:tr>
      <w:tr w:rsidR="000E30E9" w14:paraId="04D06A5A" w14:textId="77777777" w:rsidTr="001F2BC3">
        <w:tblPrEx>
          <w:tblW w:w="0" w:type="auto"/>
          <w:tblPrExChange w:id="3381" w:author="Raul García Fernández" w:date="2017-07-05T20:09:00Z">
            <w:tblPrEx>
              <w:tblW w:w="0" w:type="auto"/>
            </w:tblPrEx>
          </w:tblPrExChange>
        </w:tblPrEx>
        <w:trPr>
          <w:ins w:id="3382"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383" w:author="Raul García Fernández" w:date="2017-07-05T20:09:00Z">
              <w:tcPr>
                <w:tcW w:w="1020" w:type="dxa"/>
                <w:tcBorders>
                  <w:top w:val="single" w:sz="4" w:space="0" w:color="auto"/>
                </w:tcBorders>
              </w:tcPr>
            </w:tcPrChange>
          </w:tcPr>
          <w:p w14:paraId="72F8B817" w14:textId="7D992389" w:rsidR="000E30E9" w:rsidRDefault="001F2BC3">
            <w:pPr>
              <w:jc w:val="center"/>
              <w:rPr>
                <w:ins w:id="3384" w:author="Raul García Fernández" w:date="2017-07-05T20:03:00Z"/>
              </w:rPr>
              <w:pPrChange w:id="3385" w:author="Raul García Fernández" w:date="2017-07-05T20:11:00Z">
                <w:pPr/>
              </w:pPrChange>
            </w:pPr>
            <w:ins w:id="3386" w:author="Raul García Fernández" w:date="2017-07-05T20:09:00Z">
              <w:r>
                <w:t>1</w:t>
              </w:r>
            </w:ins>
          </w:p>
        </w:tc>
        <w:tc>
          <w:tcPr>
            <w:tcW w:w="3795" w:type="dxa"/>
            <w:tcBorders>
              <w:top w:val="single" w:sz="4" w:space="0" w:color="auto"/>
              <w:bottom w:val="single" w:sz="4" w:space="0" w:color="auto"/>
            </w:tcBorders>
            <w:tcPrChange w:id="3387" w:author="Raul García Fernández" w:date="2017-07-05T20:09:00Z">
              <w:tcPr>
                <w:tcW w:w="3795" w:type="dxa"/>
                <w:tcBorders>
                  <w:top w:val="single" w:sz="4" w:space="0" w:color="auto"/>
                </w:tcBorders>
              </w:tcPr>
            </w:tcPrChange>
          </w:tcPr>
          <w:p w14:paraId="4ABB49E2" w14:textId="7C5ED6AC" w:rsidR="000E30E9" w:rsidRDefault="001F2BC3">
            <w:pPr>
              <w:jc w:val="center"/>
              <w:cnfStyle w:val="000000000000" w:firstRow="0" w:lastRow="0" w:firstColumn="0" w:lastColumn="0" w:oddVBand="0" w:evenVBand="0" w:oddHBand="0" w:evenHBand="0" w:firstRowFirstColumn="0" w:firstRowLastColumn="0" w:lastRowFirstColumn="0" w:lastRowLastColumn="0"/>
              <w:rPr>
                <w:ins w:id="3388" w:author="Raul García Fernández" w:date="2017-07-05T20:03:00Z"/>
              </w:rPr>
              <w:pPrChange w:id="3389" w:author="Raul García Fernández" w:date="2017-07-05T20:11:00Z">
                <w:pPr>
                  <w:cnfStyle w:val="000000000000" w:firstRow="0" w:lastRow="0" w:firstColumn="0" w:lastColumn="0" w:oddVBand="0" w:evenVBand="0" w:oddHBand="0" w:evenHBand="0" w:firstRowFirstColumn="0" w:firstRowLastColumn="0" w:lastRowFirstColumn="0" w:lastRowLastColumn="0"/>
                </w:pPr>
              </w:pPrChange>
            </w:pPr>
            <w:ins w:id="3390" w:author="Raul García Fernández" w:date="2017-07-05T20:10:00Z">
              <w:r>
                <w:t>El sistema borrará el grupo y todos los subgrupos que contenga.</w:t>
              </w:r>
            </w:ins>
          </w:p>
        </w:tc>
        <w:tc>
          <w:tcPr>
            <w:tcW w:w="3685" w:type="dxa"/>
            <w:tcBorders>
              <w:top w:val="single" w:sz="4" w:space="0" w:color="auto"/>
              <w:bottom w:val="single" w:sz="4" w:space="0" w:color="auto"/>
            </w:tcBorders>
            <w:tcPrChange w:id="3391" w:author="Raul García Fernández" w:date="2017-07-05T20:09:00Z">
              <w:tcPr>
                <w:tcW w:w="3685" w:type="dxa"/>
                <w:tcBorders>
                  <w:top w:val="single" w:sz="4" w:space="0" w:color="auto"/>
                </w:tcBorders>
              </w:tcPr>
            </w:tcPrChange>
          </w:tcPr>
          <w:p w14:paraId="0E0E42F0" w14:textId="5F92E0C4" w:rsidR="000E30E9" w:rsidRDefault="001F2BC3">
            <w:pPr>
              <w:jc w:val="center"/>
              <w:cnfStyle w:val="000000000000" w:firstRow="0" w:lastRow="0" w:firstColumn="0" w:lastColumn="0" w:oddVBand="0" w:evenVBand="0" w:oddHBand="0" w:evenHBand="0" w:firstRowFirstColumn="0" w:firstRowLastColumn="0" w:lastRowFirstColumn="0" w:lastRowLastColumn="0"/>
              <w:rPr>
                <w:ins w:id="3392" w:author="Raul García Fernández" w:date="2017-07-05T20:03:00Z"/>
              </w:rPr>
              <w:pPrChange w:id="3393" w:author="Raul García Fernández" w:date="2017-07-05T20:11:00Z">
                <w:pPr>
                  <w:cnfStyle w:val="000000000000" w:firstRow="0" w:lastRow="0" w:firstColumn="0" w:lastColumn="0" w:oddVBand="0" w:evenVBand="0" w:oddHBand="0" w:evenHBand="0" w:firstRowFirstColumn="0" w:firstRowLastColumn="0" w:lastRowFirstColumn="0" w:lastRowLastColumn="0"/>
                </w:pPr>
              </w:pPrChange>
            </w:pPr>
            <w:ins w:id="3394" w:author="Raul García Fernández" w:date="2017-07-05T20:10:00Z">
              <w:r>
                <w:t>El sistema borrará el grupo y todos los subgrupos que contenga.</w:t>
              </w:r>
            </w:ins>
          </w:p>
        </w:tc>
        <w:tc>
          <w:tcPr>
            <w:tcW w:w="561" w:type="dxa"/>
            <w:tcPrChange w:id="3395" w:author="Raul García Fernández" w:date="2017-07-05T20:09:00Z">
              <w:tcPr>
                <w:tcW w:w="561" w:type="dxa"/>
              </w:tcPr>
            </w:tcPrChange>
          </w:tcPr>
          <w:p w14:paraId="542AB0E0" w14:textId="6B2B2823" w:rsidR="000E30E9" w:rsidRDefault="001F2BC3">
            <w:pPr>
              <w:jc w:val="center"/>
              <w:cnfStyle w:val="000000000000" w:firstRow="0" w:lastRow="0" w:firstColumn="0" w:lastColumn="0" w:oddVBand="0" w:evenVBand="0" w:oddHBand="0" w:evenHBand="0" w:firstRowFirstColumn="0" w:firstRowLastColumn="0" w:lastRowFirstColumn="0" w:lastRowLastColumn="0"/>
              <w:rPr>
                <w:ins w:id="3396" w:author="Raul García Fernández" w:date="2017-07-05T20:03:00Z"/>
              </w:rPr>
              <w:pPrChange w:id="3397" w:author="Raul García Fernández" w:date="2017-07-05T20:11:00Z">
                <w:pPr>
                  <w:cnfStyle w:val="000000000000" w:firstRow="0" w:lastRow="0" w:firstColumn="0" w:lastColumn="0" w:oddVBand="0" w:evenVBand="0" w:oddHBand="0" w:evenHBand="0" w:firstRowFirstColumn="0" w:firstRowLastColumn="0" w:lastRowFirstColumn="0" w:lastRowLastColumn="0"/>
                </w:pPr>
              </w:pPrChange>
            </w:pPr>
            <w:ins w:id="3398" w:author="Raul García Fernández" w:date="2017-07-05T20:11:00Z">
              <w:r w:rsidRPr="001F2BC3">
                <w:rPr>
                  <w:color w:val="00B050"/>
                  <w:rPrChange w:id="3399" w:author="Raul García Fernández" w:date="2017-07-05T20:11:00Z">
                    <w:rPr/>
                  </w:rPrChange>
                </w:rPr>
                <w:t>V</w:t>
              </w:r>
            </w:ins>
          </w:p>
        </w:tc>
      </w:tr>
      <w:tr w:rsidR="001F2BC3" w14:paraId="2C310300" w14:textId="77777777" w:rsidTr="001F2BC3">
        <w:tblPrEx>
          <w:tblW w:w="0" w:type="auto"/>
          <w:tblPrExChange w:id="3400" w:author="Raul García Fernández" w:date="2017-07-05T20:0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3401" w:author="Raul García Fernández" w:date="2017-07-05T20:0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402" w:author="Raul García Fernández" w:date="2017-07-05T20:09:00Z">
              <w:tcPr>
                <w:tcW w:w="1020" w:type="dxa"/>
                <w:tcBorders>
                  <w:top w:val="single" w:sz="4" w:space="0" w:color="auto"/>
                </w:tcBorders>
              </w:tcPr>
            </w:tcPrChange>
          </w:tcPr>
          <w:p w14:paraId="674D394C" w14:textId="08ECC541" w:rsidR="001F2BC3" w:rsidRDefault="001F2BC3">
            <w:pPr>
              <w:jc w:val="center"/>
              <w:cnfStyle w:val="001000100000" w:firstRow="0" w:lastRow="0" w:firstColumn="1" w:lastColumn="0" w:oddVBand="0" w:evenVBand="0" w:oddHBand="1" w:evenHBand="0" w:firstRowFirstColumn="0" w:firstRowLastColumn="0" w:lastRowFirstColumn="0" w:lastRowLastColumn="0"/>
              <w:rPr>
                <w:ins w:id="3403" w:author="Raul García Fernández" w:date="2017-07-05T20:09:00Z"/>
              </w:rPr>
              <w:pPrChange w:id="3404" w:author="Raul García Fernández" w:date="2017-07-05T20:11:00Z">
                <w:pPr>
                  <w:cnfStyle w:val="001000100000" w:firstRow="0" w:lastRow="0" w:firstColumn="1" w:lastColumn="0" w:oddVBand="0" w:evenVBand="0" w:oddHBand="1" w:evenHBand="0" w:firstRowFirstColumn="0" w:firstRowLastColumn="0" w:lastRowFirstColumn="0" w:lastRowLastColumn="0"/>
                </w:pPr>
              </w:pPrChange>
            </w:pPr>
            <w:ins w:id="3405" w:author="Raul García Fernández" w:date="2017-07-05T20:09:00Z">
              <w:r>
                <w:lastRenderedPageBreak/>
                <w:t>2</w:t>
              </w:r>
            </w:ins>
          </w:p>
        </w:tc>
        <w:tc>
          <w:tcPr>
            <w:tcW w:w="3795" w:type="dxa"/>
            <w:tcBorders>
              <w:top w:val="single" w:sz="4" w:space="0" w:color="auto"/>
              <w:bottom w:val="single" w:sz="4" w:space="0" w:color="auto"/>
            </w:tcBorders>
            <w:tcPrChange w:id="3406" w:author="Raul García Fernández" w:date="2017-07-05T20:09:00Z">
              <w:tcPr>
                <w:tcW w:w="3795" w:type="dxa"/>
                <w:tcBorders>
                  <w:top w:val="single" w:sz="4" w:space="0" w:color="auto"/>
                </w:tcBorders>
              </w:tcPr>
            </w:tcPrChange>
          </w:tcPr>
          <w:p w14:paraId="189C1717" w14:textId="471F2A3D" w:rsidR="001F2BC3" w:rsidRDefault="001F2BC3">
            <w:pPr>
              <w:jc w:val="center"/>
              <w:cnfStyle w:val="000000100000" w:firstRow="0" w:lastRow="0" w:firstColumn="0" w:lastColumn="0" w:oddVBand="0" w:evenVBand="0" w:oddHBand="1" w:evenHBand="0" w:firstRowFirstColumn="0" w:firstRowLastColumn="0" w:lastRowFirstColumn="0" w:lastRowLastColumn="0"/>
              <w:rPr>
                <w:ins w:id="3407" w:author="Raul García Fernández" w:date="2017-07-05T20:09:00Z"/>
              </w:rPr>
              <w:pPrChange w:id="3408"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409" w:author="Raul García Fernández" w:date="2017-07-05T20:10:00Z">
              <w:r>
                <w:t>Fallo en la eliminación del grupo</w:t>
              </w:r>
            </w:ins>
          </w:p>
        </w:tc>
        <w:tc>
          <w:tcPr>
            <w:tcW w:w="3685" w:type="dxa"/>
            <w:tcBorders>
              <w:top w:val="single" w:sz="4" w:space="0" w:color="auto"/>
              <w:bottom w:val="single" w:sz="4" w:space="0" w:color="auto"/>
            </w:tcBorders>
            <w:tcPrChange w:id="3410" w:author="Raul García Fernández" w:date="2017-07-05T20:09:00Z">
              <w:tcPr>
                <w:tcW w:w="3685" w:type="dxa"/>
                <w:tcBorders>
                  <w:top w:val="single" w:sz="4" w:space="0" w:color="auto"/>
                </w:tcBorders>
              </w:tcPr>
            </w:tcPrChange>
          </w:tcPr>
          <w:p w14:paraId="372E9836" w14:textId="0DD847E5" w:rsidR="001F2BC3" w:rsidRDefault="001F2BC3">
            <w:pPr>
              <w:jc w:val="center"/>
              <w:cnfStyle w:val="000000100000" w:firstRow="0" w:lastRow="0" w:firstColumn="0" w:lastColumn="0" w:oddVBand="0" w:evenVBand="0" w:oddHBand="1" w:evenHBand="0" w:firstRowFirstColumn="0" w:firstRowLastColumn="0" w:lastRowFirstColumn="0" w:lastRowLastColumn="0"/>
              <w:rPr>
                <w:ins w:id="3411" w:author="Raul García Fernández" w:date="2017-07-05T20:09:00Z"/>
              </w:rPr>
              <w:pPrChange w:id="3412"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413" w:author="Raul García Fernández" w:date="2017-07-05T20:10:00Z">
              <w:r>
                <w:t>Fallo en la eliminación del grupo</w:t>
              </w:r>
            </w:ins>
          </w:p>
        </w:tc>
        <w:tc>
          <w:tcPr>
            <w:tcW w:w="561" w:type="dxa"/>
            <w:tcPrChange w:id="3414" w:author="Raul García Fernández" w:date="2017-07-05T20:09:00Z">
              <w:tcPr>
                <w:tcW w:w="561" w:type="dxa"/>
              </w:tcPr>
            </w:tcPrChange>
          </w:tcPr>
          <w:p w14:paraId="119214B4" w14:textId="4AD3D5AD" w:rsidR="001F2BC3" w:rsidRDefault="001F2BC3">
            <w:pPr>
              <w:jc w:val="center"/>
              <w:cnfStyle w:val="000000100000" w:firstRow="0" w:lastRow="0" w:firstColumn="0" w:lastColumn="0" w:oddVBand="0" w:evenVBand="0" w:oddHBand="1" w:evenHBand="0" w:firstRowFirstColumn="0" w:firstRowLastColumn="0" w:lastRowFirstColumn="0" w:lastRowLastColumn="0"/>
              <w:rPr>
                <w:ins w:id="3415" w:author="Raul García Fernández" w:date="2017-07-05T20:09:00Z"/>
              </w:rPr>
              <w:pPrChange w:id="3416"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417" w:author="Raul García Fernández" w:date="2017-07-05T20:11:00Z">
              <w:r w:rsidRPr="001F2BC3">
                <w:rPr>
                  <w:color w:val="00B050"/>
                  <w:rPrChange w:id="3418" w:author="Raul García Fernández" w:date="2017-07-05T20:11:00Z">
                    <w:rPr/>
                  </w:rPrChange>
                </w:rPr>
                <w:t>V</w:t>
              </w:r>
            </w:ins>
          </w:p>
        </w:tc>
      </w:tr>
      <w:tr w:rsidR="001F2BC3" w14:paraId="23AD0965" w14:textId="77777777" w:rsidTr="001F2BC3">
        <w:tblPrEx>
          <w:tblW w:w="0" w:type="auto"/>
          <w:tblPrExChange w:id="3419" w:author="Raul García Fernández" w:date="2017-07-05T20:09:00Z">
            <w:tblPrEx>
              <w:tblW w:w="0" w:type="auto"/>
            </w:tblPrEx>
          </w:tblPrExChange>
        </w:tblPrEx>
        <w:trPr>
          <w:ins w:id="3420" w:author="Raul García Fernández" w:date="2017-07-05T20:0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421" w:author="Raul García Fernández" w:date="2017-07-05T20:09:00Z">
              <w:tcPr>
                <w:tcW w:w="1020" w:type="dxa"/>
                <w:tcBorders>
                  <w:top w:val="single" w:sz="4" w:space="0" w:color="auto"/>
                </w:tcBorders>
              </w:tcPr>
            </w:tcPrChange>
          </w:tcPr>
          <w:p w14:paraId="388F4A12" w14:textId="4A4EACB6" w:rsidR="001F2BC3" w:rsidRDefault="001F2BC3">
            <w:pPr>
              <w:jc w:val="center"/>
              <w:rPr>
                <w:ins w:id="3422" w:author="Raul García Fernández" w:date="2017-07-05T20:09:00Z"/>
              </w:rPr>
              <w:pPrChange w:id="3423" w:author="Raul García Fernández" w:date="2017-07-05T20:11:00Z">
                <w:pPr/>
              </w:pPrChange>
            </w:pPr>
            <w:ins w:id="3424" w:author="Raul García Fernández" w:date="2017-07-05T20:09:00Z">
              <w:r>
                <w:t>3</w:t>
              </w:r>
            </w:ins>
          </w:p>
        </w:tc>
        <w:tc>
          <w:tcPr>
            <w:tcW w:w="3795" w:type="dxa"/>
            <w:tcBorders>
              <w:top w:val="single" w:sz="4" w:space="0" w:color="auto"/>
              <w:bottom w:val="single" w:sz="4" w:space="0" w:color="auto"/>
            </w:tcBorders>
            <w:tcPrChange w:id="3425" w:author="Raul García Fernández" w:date="2017-07-05T20:09:00Z">
              <w:tcPr>
                <w:tcW w:w="3795" w:type="dxa"/>
                <w:tcBorders>
                  <w:top w:val="single" w:sz="4" w:space="0" w:color="auto"/>
                </w:tcBorders>
              </w:tcPr>
            </w:tcPrChange>
          </w:tcPr>
          <w:p w14:paraId="6C1955F3" w14:textId="1A793E8D" w:rsidR="001F2BC3" w:rsidRDefault="001F2BC3">
            <w:pPr>
              <w:jc w:val="center"/>
              <w:cnfStyle w:val="000000000000" w:firstRow="0" w:lastRow="0" w:firstColumn="0" w:lastColumn="0" w:oddVBand="0" w:evenVBand="0" w:oddHBand="0" w:evenHBand="0" w:firstRowFirstColumn="0" w:firstRowLastColumn="0" w:lastRowFirstColumn="0" w:lastRowLastColumn="0"/>
              <w:rPr>
                <w:ins w:id="3426" w:author="Raul García Fernández" w:date="2017-07-05T20:09:00Z"/>
              </w:rPr>
              <w:pPrChange w:id="3427" w:author="Raul García Fernández" w:date="2017-07-05T20:11:00Z">
                <w:pPr>
                  <w:cnfStyle w:val="000000000000" w:firstRow="0" w:lastRow="0" w:firstColumn="0" w:lastColumn="0" w:oddVBand="0" w:evenVBand="0" w:oddHBand="0" w:evenHBand="0" w:firstRowFirstColumn="0" w:firstRowLastColumn="0" w:lastRowFirstColumn="0" w:lastRowLastColumn="0"/>
                </w:pPr>
              </w:pPrChange>
            </w:pPr>
            <w:ins w:id="3428" w:author="Raul García Fernández" w:date="2017-07-05T20:10:00Z">
              <w:r>
                <w:t>El sistema borrará el grupo y todos los subgrupos que contenga.</w:t>
              </w:r>
            </w:ins>
          </w:p>
        </w:tc>
        <w:tc>
          <w:tcPr>
            <w:tcW w:w="3685" w:type="dxa"/>
            <w:tcBorders>
              <w:top w:val="single" w:sz="4" w:space="0" w:color="auto"/>
              <w:bottom w:val="single" w:sz="4" w:space="0" w:color="auto"/>
            </w:tcBorders>
            <w:tcPrChange w:id="3429" w:author="Raul García Fernández" w:date="2017-07-05T20:09:00Z">
              <w:tcPr>
                <w:tcW w:w="3685" w:type="dxa"/>
                <w:tcBorders>
                  <w:top w:val="single" w:sz="4" w:space="0" w:color="auto"/>
                </w:tcBorders>
              </w:tcPr>
            </w:tcPrChange>
          </w:tcPr>
          <w:p w14:paraId="23033B13" w14:textId="37C18F35" w:rsidR="001F2BC3" w:rsidRDefault="001F2BC3">
            <w:pPr>
              <w:jc w:val="center"/>
              <w:cnfStyle w:val="000000000000" w:firstRow="0" w:lastRow="0" w:firstColumn="0" w:lastColumn="0" w:oddVBand="0" w:evenVBand="0" w:oddHBand="0" w:evenHBand="0" w:firstRowFirstColumn="0" w:firstRowLastColumn="0" w:lastRowFirstColumn="0" w:lastRowLastColumn="0"/>
              <w:rPr>
                <w:ins w:id="3430" w:author="Raul García Fernández" w:date="2017-07-05T20:09:00Z"/>
              </w:rPr>
              <w:pPrChange w:id="3431" w:author="Raul García Fernández" w:date="2017-07-05T20:11:00Z">
                <w:pPr>
                  <w:cnfStyle w:val="000000000000" w:firstRow="0" w:lastRow="0" w:firstColumn="0" w:lastColumn="0" w:oddVBand="0" w:evenVBand="0" w:oddHBand="0" w:evenHBand="0" w:firstRowFirstColumn="0" w:firstRowLastColumn="0" w:lastRowFirstColumn="0" w:lastRowLastColumn="0"/>
                </w:pPr>
              </w:pPrChange>
            </w:pPr>
            <w:ins w:id="3432" w:author="Raul García Fernández" w:date="2017-07-05T20:10:00Z">
              <w:r>
                <w:t>El sistema borrará el grupo y todos los subgrupos que contenga.</w:t>
              </w:r>
            </w:ins>
          </w:p>
        </w:tc>
        <w:tc>
          <w:tcPr>
            <w:tcW w:w="561" w:type="dxa"/>
            <w:tcPrChange w:id="3433" w:author="Raul García Fernández" w:date="2017-07-05T20:09:00Z">
              <w:tcPr>
                <w:tcW w:w="561" w:type="dxa"/>
              </w:tcPr>
            </w:tcPrChange>
          </w:tcPr>
          <w:p w14:paraId="4DFDFBAD" w14:textId="19A4F91E" w:rsidR="001F2BC3" w:rsidRDefault="001F2BC3">
            <w:pPr>
              <w:jc w:val="center"/>
              <w:cnfStyle w:val="000000000000" w:firstRow="0" w:lastRow="0" w:firstColumn="0" w:lastColumn="0" w:oddVBand="0" w:evenVBand="0" w:oddHBand="0" w:evenHBand="0" w:firstRowFirstColumn="0" w:firstRowLastColumn="0" w:lastRowFirstColumn="0" w:lastRowLastColumn="0"/>
              <w:rPr>
                <w:ins w:id="3434" w:author="Raul García Fernández" w:date="2017-07-05T20:09:00Z"/>
              </w:rPr>
              <w:pPrChange w:id="3435" w:author="Raul García Fernández" w:date="2017-07-05T20:11:00Z">
                <w:pPr>
                  <w:cnfStyle w:val="000000000000" w:firstRow="0" w:lastRow="0" w:firstColumn="0" w:lastColumn="0" w:oddVBand="0" w:evenVBand="0" w:oddHBand="0" w:evenHBand="0" w:firstRowFirstColumn="0" w:firstRowLastColumn="0" w:lastRowFirstColumn="0" w:lastRowLastColumn="0"/>
                </w:pPr>
              </w:pPrChange>
            </w:pPr>
            <w:ins w:id="3436" w:author="Raul García Fernández" w:date="2017-07-05T20:11:00Z">
              <w:r w:rsidRPr="001F2BC3">
                <w:rPr>
                  <w:color w:val="00B050"/>
                  <w:rPrChange w:id="3437" w:author="Raul García Fernández" w:date="2017-07-05T20:11:00Z">
                    <w:rPr/>
                  </w:rPrChange>
                </w:rPr>
                <w:t>V</w:t>
              </w:r>
            </w:ins>
          </w:p>
        </w:tc>
      </w:tr>
      <w:tr w:rsidR="001F2BC3" w14:paraId="1FA76329" w14:textId="77777777" w:rsidTr="009776FD">
        <w:trPr>
          <w:cnfStyle w:val="000000100000" w:firstRow="0" w:lastRow="0" w:firstColumn="0" w:lastColumn="0" w:oddVBand="0" w:evenVBand="0" w:oddHBand="1" w:evenHBand="0" w:firstRowFirstColumn="0" w:firstRowLastColumn="0" w:lastRowFirstColumn="0" w:lastRowLastColumn="0"/>
          <w:ins w:id="3438" w:author="Raul García Fernández" w:date="2017-07-05T20:09: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3031D466" w14:textId="112059AD" w:rsidR="001F2BC3" w:rsidRDefault="001F2BC3">
            <w:pPr>
              <w:jc w:val="center"/>
              <w:rPr>
                <w:ins w:id="3439" w:author="Raul García Fernández" w:date="2017-07-05T20:09:00Z"/>
              </w:rPr>
              <w:pPrChange w:id="3440" w:author="Raul García Fernández" w:date="2017-07-05T20:11:00Z">
                <w:pPr/>
              </w:pPrChange>
            </w:pPr>
            <w:ins w:id="3441" w:author="Raul García Fernández" w:date="2017-07-05T20:09:00Z">
              <w:r>
                <w:t>4</w:t>
              </w:r>
            </w:ins>
          </w:p>
        </w:tc>
        <w:tc>
          <w:tcPr>
            <w:tcW w:w="3795" w:type="dxa"/>
            <w:tcBorders>
              <w:top w:val="single" w:sz="4" w:space="0" w:color="auto"/>
            </w:tcBorders>
          </w:tcPr>
          <w:p w14:paraId="02AE2925" w14:textId="7064C109" w:rsidR="001F2BC3" w:rsidRDefault="001F2BC3">
            <w:pPr>
              <w:jc w:val="center"/>
              <w:cnfStyle w:val="000000100000" w:firstRow="0" w:lastRow="0" w:firstColumn="0" w:lastColumn="0" w:oddVBand="0" w:evenVBand="0" w:oddHBand="1" w:evenHBand="0" w:firstRowFirstColumn="0" w:firstRowLastColumn="0" w:lastRowFirstColumn="0" w:lastRowLastColumn="0"/>
              <w:rPr>
                <w:ins w:id="3442" w:author="Raul García Fernández" w:date="2017-07-05T20:09:00Z"/>
              </w:rPr>
              <w:pPrChange w:id="3443"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444" w:author="Raul García Fernández" w:date="2017-07-05T20:11:00Z">
              <w:r>
                <w:t>Fallo en la eliminación del grupo.</w:t>
              </w:r>
            </w:ins>
          </w:p>
        </w:tc>
        <w:tc>
          <w:tcPr>
            <w:tcW w:w="3685" w:type="dxa"/>
            <w:tcBorders>
              <w:top w:val="single" w:sz="4" w:space="0" w:color="auto"/>
            </w:tcBorders>
          </w:tcPr>
          <w:p w14:paraId="6E6D2CFB" w14:textId="61C7F2B4" w:rsidR="001F2BC3" w:rsidRDefault="001F2BC3">
            <w:pPr>
              <w:jc w:val="center"/>
              <w:cnfStyle w:val="000000100000" w:firstRow="0" w:lastRow="0" w:firstColumn="0" w:lastColumn="0" w:oddVBand="0" w:evenVBand="0" w:oddHBand="1" w:evenHBand="0" w:firstRowFirstColumn="0" w:firstRowLastColumn="0" w:lastRowFirstColumn="0" w:lastRowLastColumn="0"/>
              <w:rPr>
                <w:ins w:id="3445" w:author="Raul García Fernández" w:date="2017-07-05T20:09:00Z"/>
              </w:rPr>
              <w:pPrChange w:id="3446"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447" w:author="Raul García Fernández" w:date="2017-07-05T20:11:00Z">
              <w:r>
                <w:t>Fallo en la eliminación del grupo.</w:t>
              </w:r>
            </w:ins>
          </w:p>
        </w:tc>
        <w:tc>
          <w:tcPr>
            <w:tcW w:w="561" w:type="dxa"/>
          </w:tcPr>
          <w:p w14:paraId="6D639065" w14:textId="0C28AC1D" w:rsidR="001F2BC3" w:rsidRDefault="001F2BC3">
            <w:pPr>
              <w:jc w:val="center"/>
              <w:cnfStyle w:val="000000100000" w:firstRow="0" w:lastRow="0" w:firstColumn="0" w:lastColumn="0" w:oddVBand="0" w:evenVBand="0" w:oddHBand="1" w:evenHBand="0" w:firstRowFirstColumn="0" w:firstRowLastColumn="0" w:lastRowFirstColumn="0" w:lastRowLastColumn="0"/>
              <w:rPr>
                <w:ins w:id="3448" w:author="Raul García Fernández" w:date="2017-07-05T20:09:00Z"/>
              </w:rPr>
              <w:pPrChange w:id="3449" w:author="Raul García Fernández" w:date="2017-07-05T20:11:00Z">
                <w:pPr>
                  <w:cnfStyle w:val="000000100000" w:firstRow="0" w:lastRow="0" w:firstColumn="0" w:lastColumn="0" w:oddVBand="0" w:evenVBand="0" w:oddHBand="1" w:evenHBand="0" w:firstRowFirstColumn="0" w:firstRowLastColumn="0" w:lastRowFirstColumn="0" w:lastRowLastColumn="0"/>
                </w:pPr>
              </w:pPrChange>
            </w:pPr>
            <w:ins w:id="3450" w:author="Raul García Fernández" w:date="2017-07-05T20:11:00Z">
              <w:r w:rsidRPr="001F2BC3">
                <w:rPr>
                  <w:color w:val="00B050"/>
                  <w:rPrChange w:id="3451" w:author="Raul García Fernández" w:date="2017-07-05T20:11:00Z">
                    <w:rPr/>
                  </w:rPrChange>
                </w:rPr>
                <w:t>V</w:t>
              </w:r>
            </w:ins>
          </w:p>
        </w:tc>
      </w:tr>
    </w:tbl>
    <w:p w14:paraId="359EC6BD" w14:textId="5B0DD8CD" w:rsidR="000E30E9" w:rsidRDefault="000E30E9">
      <w:pPr>
        <w:rPr>
          <w:ins w:id="3452" w:author="Raul García Fernández" w:date="2017-07-05T20:03:00Z"/>
        </w:rPr>
        <w:pPrChange w:id="3453" w:author="Raul García Fernández" w:date="2017-07-05T19:15:00Z">
          <w:pPr>
            <w:ind w:firstLine="360"/>
            <w:jc w:val="both"/>
          </w:pPr>
        </w:pPrChange>
      </w:pPr>
    </w:p>
    <w:p w14:paraId="17F4361D" w14:textId="65C09804" w:rsidR="005E5E38" w:rsidRDefault="005E5E38">
      <w:pPr>
        <w:pStyle w:val="Epgrafe"/>
        <w:keepNext/>
        <w:rPr>
          <w:ins w:id="3454" w:author="Raul García Fernández" w:date="2017-07-05T20:45:00Z"/>
        </w:rPr>
        <w:pPrChange w:id="3455" w:author="Raul García Fernández" w:date="2017-07-05T20:45:00Z">
          <w:pPr/>
        </w:pPrChange>
      </w:pPr>
      <w:ins w:id="3456" w:author="Raul García Fernández" w:date="2017-07-05T20:45:00Z">
        <w:r>
          <w:t xml:space="preserve">Tabla </w:t>
        </w:r>
      </w:ins>
      <w:ins w:id="3457" w:author="Raul García Fernández" w:date="2017-07-05T20:46:00Z">
        <w:r>
          <w:fldChar w:fldCharType="begin"/>
        </w:r>
        <w:r>
          <w:instrText xml:space="preserve"> STYLEREF 1 \s </w:instrText>
        </w:r>
      </w:ins>
      <w:r>
        <w:fldChar w:fldCharType="separate"/>
      </w:r>
      <w:r>
        <w:rPr>
          <w:noProof/>
        </w:rPr>
        <w:t>3</w:t>
      </w:r>
      <w:ins w:id="3458" w:author="Raul García Fernández" w:date="2017-07-05T20:46:00Z">
        <w:r>
          <w:fldChar w:fldCharType="end"/>
        </w:r>
        <w:r>
          <w:noBreakHyphen/>
        </w:r>
        <w:r>
          <w:fldChar w:fldCharType="begin"/>
        </w:r>
        <w:r>
          <w:instrText xml:space="preserve"> SEQ Tabla \* ARABIC \s 1 </w:instrText>
        </w:r>
      </w:ins>
      <w:r>
        <w:fldChar w:fldCharType="separate"/>
      </w:r>
      <w:ins w:id="3459" w:author="Raul García Fernández" w:date="2017-07-05T20:46:00Z">
        <w:r>
          <w:rPr>
            <w:noProof/>
          </w:rPr>
          <w:t>18</w:t>
        </w:r>
        <w:r>
          <w:fldChar w:fldCharType="end"/>
        </w:r>
      </w:ins>
      <w:ins w:id="3460" w:author="Raul García Fernández" w:date="2017-07-05T20:45:00Z">
        <w:r>
          <w:t xml:space="preserve"> </w:t>
        </w:r>
        <w:r w:rsidRPr="005C5FD3">
          <w:t xml:space="preserve">ejecución prueba </w:t>
        </w:r>
        <w:r>
          <w:t xml:space="preserve"> 4.4</w:t>
        </w:r>
      </w:ins>
    </w:p>
    <w:tbl>
      <w:tblPr>
        <w:tblStyle w:val="GridTable5Dark"/>
        <w:tblW w:w="0" w:type="auto"/>
        <w:tblLook w:val="04A0" w:firstRow="1" w:lastRow="0" w:firstColumn="1" w:lastColumn="0" w:noHBand="0" w:noVBand="1"/>
      </w:tblPr>
      <w:tblGrid>
        <w:gridCol w:w="1020"/>
        <w:gridCol w:w="3795"/>
        <w:gridCol w:w="3685"/>
        <w:gridCol w:w="561"/>
        <w:tblGridChange w:id="3461">
          <w:tblGrid>
            <w:gridCol w:w="1020"/>
            <w:gridCol w:w="3795"/>
            <w:gridCol w:w="3685"/>
            <w:gridCol w:w="561"/>
          </w:tblGrid>
        </w:tblGridChange>
      </w:tblGrid>
      <w:tr w:rsidR="000E30E9" w14:paraId="301FD89A" w14:textId="77777777" w:rsidTr="009776FD">
        <w:trPr>
          <w:cnfStyle w:val="100000000000" w:firstRow="1" w:lastRow="0" w:firstColumn="0" w:lastColumn="0" w:oddVBand="0" w:evenVBand="0" w:oddHBand="0" w:evenHBand="0" w:firstRowFirstColumn="0" w:firstRowLastColumn="0" w:lastRowFirstColumn="0" w:lastRowLastColumn="0"/>
          <w:ins w:id="3462"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6A1186E5" w14:textId="40A19D57" w:rsidR="000E30E9" w:rsidRDefault="001F2BC3">
            <w:pPr>
              <w:jc w:val="center"/>
              <w:rPr>
                <w:ins w:id="3463" w:author="Raul García Fernández" w:date="2017-07-05T20:03:00Z"/>
              </w:rPr>
              <w:pPrChange w:id="3464" w:author="Raul García Fernández" w:date="2017-07-05T20:09:00Z">
                <w:pPr/>
              </w:pPrChange>
            </w:pPr>
            <w:ins w:id="3465" w:author="Raul García Fernández" w:date="2017-07-05T20:08:00Z">
              <w:r>
                <w:t xml:space="preserve">4.4. </w:t>
              </w:r>
              <w:r w:rsidRPr="001F2BC3">
                <w:rPr>
                  <w:rPrChange w:id="3466" w:author="Raul García Fernández" w:date="2017-07-05T20:08:00Z">
                    <w:rPr>
                      <w:u w:val="single"/>
                    </w:rPr>
                  </w:rPrChange>
                </w:rPr>
                <w:t>Agregación de miembro a grupo</w:t>
              </w:r>
            </w:ins>
          </w:p>
        </w:tc>
        <w:tc>
          <w:tcPr>
            <w:tcW w:w="561" w:type="dxa"/>
          </w:tcPr>
          <w:p w14:paraId="3D70EC23" w14:textId="77777777" w:rsidR="000E30E9" w:rsidRDefault="000E30E9">
            <w:pPr>
              <w:jc w:val="center"/>
              <w:cnfStyle w:val="100000000000" w:firstRow="1" w:lastRow="0" w:firstColumn="0" w:lastColumn="0" w:oddVBand="0" w:evenVBand="0" w:oddHBand="0" w:evenHBand="0" w:firstRowFirstColumn="0" w:firstRowLastColumn="0" w:lastRowFirstColumn="0" w:lastRowLastColumn="0"/>
              <w:rPr>
                <w:ins w:id="3467" w:author="Raul García Fernández" w:date="2017-07-05T20:03:00Z"/>
              </w:rPr>
              <w:pPrChange w:id="3468" w:author="Raul García Fernández" w:date="2017-07-05T20:09:00Z">
                <w:pPr>
                  <w:cnfStyle w:val="100000000000" w:firstRow="1" w:lastRow="0" w:firstColumn="0" w:lastColumn="0" w:oddVBand="0" w:evenVBand="0" w:oddHBand="0" w:evenHBand="0" w:firstRowFirstColumn="0" w:firstRowLastColumn="0" w:lastRowFirstColumn="0" w:lastRowLastColumn="0"/>
                </w:pPr>
              </w:pPrChange>
            </w:pPr>
          </w:p>
        </w:tc>
      </w:tr>
      <w:tr w:rsidR="000E30E9" w14:paraId="1702216B" w14:textId="77777777" w:rsidTr="009776FD">
        <w:trPr>
          <w:cnfStyle w:val="000000100000" w:firstRow="0" w:lastRow="0" w:firstColumn="0" w:lastColumn="0" w:oddVBand="0" w:evenVBand="0" w:oddHBand="1" w:evenHBand="0" w:firstRowFirstColumn="0" w:firstRowLastColumn="0" w:lastRowFirstColumn="0" w:lastRowLastColumn="0"/>
          <w:ins w:id="3469"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50C55646" w14:textId="77777777" w:rsidR="000E30E9" w:rsidRDefault="000E30E9">
            <w:pPr>
              <w:jc w:val="center"/>
              <w:rPr>
                <w:ins w:id="3470" w:author="Raul García Fernández" w:date="2017-07-05T20:03:00Z"/>
              </w:rPr>
              <w:pPrChange w:id="3471" w:author="Raul García Fernández" w:date="2017-07-05T20:09:00Z">
                <w:pPr/>
              </w:pPrChange>
            </w:pPr>
            <w:ins w:id="3472" w:author="Raul García Fernández" w:date="2017-07-05T20:03:00Z">
              <w:r>
                <w:t>Caso Base</w:t>
              </w:r>
            </w:ins>
          </w:p>
        </w:tc>
        <w:tc>
          <w:tcPr>
            <w:tcW w:w="3795" w:type="dxa"/>
            <w:tcBorders>
              <w:top w:val="single" w:sz="4" w:space="0" w:color="auto"/>
              <w:bottom w:val="single" w:sz="4" w:space="0" w:color="auto"/>
              <w:right w:val="single" w:sz="4" w:space="0" w:color="auto"/>
            </w:tcBorders>
          </w:tcPr>
          <w:p w14:paraId="3D8B9C76"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473" w:author="Raul García Fernández" w:date="2017-07-05T20:03:00Z"/>
              </w:rPr>
              <w:pPrChange w:id="3474"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475" w:author="Raul García Fernández" w:date="2017-07-05T20:03:00Z">
              <w:r>
                <w:t>Salida esperada</w:t>
              </w:r>
            </w:ins>
          </w:p>
        </w:tc>
        <w:tc>
          <w:tcPr>
            <w:tcW w:w="3685" w:type="dxa"/>
            <w:tcBorders>
              <w:top w:val="single" w:sz="4" w:space="0" w:color="auto"/>
              <w:left w:val="single" w:sz="4" w:space="0" w:color="auto"/>
              <w:bottom w:val="single" w:sz="4" w:space="0" w:color="auto"/>
              <w:right w:val="single" w:sz="4" w:space="0" w:color="auto"/>
            </w:tcBorders>
          </w:tcPr>
          <w:p w14:paraId="2FFE3D53"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476" w:author="Raul García Fernández" w:date="2017-07-05T20:03:00Z"/>
              </w:rPr>
              <w:pPrChange w:id="3477"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478" w:author="Raul García Fernández" w:date="2017-07-05T20:03: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4783668E"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479" w:author="Raul García Fernández" w:date="2017-07-05T20:03:00Z"/>
              </w:rPr>
              <w:pPrChange w:id="3480"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p>
        </w:tc>
      </w:tr>
      <w:tr w:rsidR="000E30E9" w14:paraId="4B9BE948" w14:textId="77777777" w:rsidTr="001F2BC3">
        <w:tblPrEx>
          <w:tblW w:w="0" w:type="auto"/>
          <w:tblPrExChange w:id="3481" w:author="Raul García Fernández" w:date="2017-07-05T20:07:00Z">
            <w:tblPrEx>
              <w:tblW w:w="0" w:type="auto"/>
            </w:tblPrEx>
          </w:tblPrExChange>
        </w:tblPrEx>
        <w:trPr>
          <w:ins w:id="3482"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483" w:author="Raul García Fernández" w:date="2017-07-05T20:07:00Z">
              <w:tcPr>
                <w:tcW w:w="1020" w:type="dxa"/>
                <w:tcBorders>
                  <w:top w:val="single" w:sz="4" w:space="0" w:color="auto"/>
                </w:tcBorders>
              </w:tcPr>
            </w:tcPrChange>
          </w:tcPr>
          <w:p w14:paraId="47C8B274" w14:textId="494E160F" w:rsidR="000E30E9" w:rsidRDefault="001F2BC3">
            <w:pPr>
              <w:jc w:val="center"/>
              <w:rPr>
                <w:ins w:id="3484" w:author="Raul García Fernández" w:date="2017-07-05T20:03:00Z"/>
              </w:rPr>
              <w:pPrChange w:id="3485" w:author="Raul García Fernández" w:date="2017-07-05T20:09:00Z">
                <w:pPr/>
              </w:pPrChange>
            </w:pPr>
            <w:ins w:id="3486" w:author="Raul García Fernández" w:date="2017-07-05T20:07:00Z">
              <w:r>
                <w:t>1</w:t>
              </w:r>
            </w:ins>
          </w:p>
        </w:tc>
        <w:tc>
          <w:tcPr>
            <w:tcW w:w="3795" w:type="dxa"/>
            <w:tcBorders>
              <w:top w:val="single" w:sz="4" w:space="0" w:color="auto"/>
              <w:bottom w:val="single" w:sz="4" w:space="0" w:color="auto"/>
            </w:tcBorders>
            <w:tcPrChange w:id="3487" w:author="Raul García Fernández" w:date="2017-07-05T20:07:00Z">
              <w:tcPr>
                <w:tcW w:w="3795" w:type="dxa"/>
                <w:tcBorders>
                  <w:top w:val="single" w:sz="4" w:space="0" w:color="auto"/>
                </w:tcBorders>
              </w:tcPr>
            </w:tcPrChange>
          </w:tcPr>
          <w:p w14:paraId="7972E8E6" w14:textId="145CBA28" w:rsidR="000E30E9" w:rsidRDefault="001F2BC3">
            <w:pPr>
              <w:jc w:val="center"/>
              <w:cnfStyle w:val="000000000000" w:firstRow="0" w:lastRow="0" w:firstColumn="0" w:lastColumn="0" w:oddVBand="0" w:evenVBand="0" w:oddHBand="0" w:evenHBand="0" w:firstRowFirstColumn="0" w:firstRowLastColumn="0" w:lastRowFirstColumn="0" w:lastRowLastColumn="0"/>
              <w:rPr>
                <w:ins w:id="3488" w:author="Raul García Fernández" w:date="2017-07-05T20:03:00Z"/>
              </w:rPr>
              <w:pPrChange w:id="3489"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490" w:author="Raul García Fernández" w:date="2017-07-05T20:08:00Z">
              <w:r>
                <w:t>El miembro se agregará al grupo.</w:t>
              </w:r>
            </w:ins>
          </w:p>
        </w:tc>
        <w:tc>
          <w:tcPr>
            <w:tcW w:w="3685" w:type="dxa"/>
            <w:tcBorders>
              <w:top w:val="single" w:sz="4" w:space="0" w:color="auto"/>
              <w:bottom w:val="single" w:sz="4" w:space="0" w:color="auto"/>
            </w:tcBorders>
            <w:tcPrChange w:id="3491" w:author="Raul García Fernández" w:date="2017-07-05T20:07:00Z">
              <w:tcPr>
                <w:tcW w:w="3685" w:type="dxa"/>
                <w:tcBorders>
                  <w:top w:val="single" w:sz="4" w:space="0" w:color="auto"/>
                </w:tcBorders>
              </w:tcPr>
            </w:tcPrChange>
          </w:tcPr>
          <w:p w14:paraId="485DBAD0" w14:textId="168ECB5A" w:rsidR="000E30E9" w:rsidRDefault="001F2BC3">
            <w:pPr>
              <w:jc w:val="center"/>
              <w:cnfStyle w:val="000000000000" w:firstRow="0" w:lastRow="0" w:firstColumn="0" w:lastColumn="0" w:oddVBand="0" w:evenVBand="0" w:oddHBand="0" w:evenHBand="0" w:firstRowFirstColumn="0" w:firstRowLastColumn="0" w:lastRowFirstColumn="0" w:lastRowLastColumn="0"/>
              <w:rPr>
                <w:ins w:id="3492" w:author="Raul García Fernández" w:date="2017-07-05T20:03:00Z"/>
              </w:rPr>
              <w:pPrChange w:id="3493"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494" w:author="Raul García Fernández" w:date="2017-07-05T20:08:00Z">
              <w:r>
                <w:t>El miembro se agregará al grupo.</w:t>
              </w:r>
            </w:ins>
          </w:p>
        </w:tc>
        <w:tc>
          <w:tcPr>
            <w:tcW w:w="561" w:type="dxa"/>
            <w:tcPrChange w:id="3495" w:author="Raul García Fernández" w:date="2017-07-05T20:07:00Z">
              <w:tcPr>
                <w:tcW w:w="561" w:type="dxa"/>
              </w:tcPr>
            </w:tcPrChange>
          </w:tcPr>
          <w:p w14:paraId="4ED48FC2" w14:textId="0D065058" w:rsidR="000E30E9" w:rsidRDefault="001F2BC3">
            <w:pPr>
              <w:jc w:val="center"/>
              <w:cnfStyle w:val="000000000000" w:firstRow="0" w:lastRow="0" w:firstColumn="0" w:lastColumn="0" w:oddVBand="0" w:evenVBand="0" w:oddHBand="0" w:evenHBand="0" w:firstRowFirstColumn="0" w:firstRowLastColumn="0" w:lastRowFirstColumn="0" w:lastRowLastColumn="0"/>
              <w:rPr>
                <w:ins w:id="3496" w:author="Raul García Fernández" w:date="2017-07-05T20:03:00Z"/>
              </w:rPr>
              <w:pPrChange w:id="3497"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498" w:author="Raul García Fernández" w:date="2017-07-05T20:09:00Z">
              <w:r w:rsidRPr="001F2BC3">
                <w:rPr>
                  <w:color w:val="00B050"/>
                  <w:rPrChange w:id="3499" w:author="Raul García Fernández" w:date="2017-07-05T20:09:00Z">
                    <w:rPr/>
                  </w:rPrChange>
                </w:rPr>
                <w:t>V</w:t>
              </w:r>
            </w:ins>
          </w:p>
        </w:tc>
      </w:tr>
      <w:tr w:rsidR="001F2BC3" w14:paraId="1ADB356A" w14:textId="77777777" w:rsidTr="001F2BC3">
        <w:tblPrEx>
          <w:tblW w:w="0" w:type="auto"/>
          <w:tblPrExChange w:id="3500" w:author="Raul García Fernández" w:date="2017-07-05T20:07: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3501" w:author="Raul García Fernández" w:date="2017-07-05T20:0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502" w:author="Raul García Fernández" w:date="2017-07-05T20:07:00Z">
              <w:tcPr>
                <w:tcW w:w="1020" w:type="dxa"/>
                <w:tcBorders>
                  <w:top w:val="single" w:sz="4" w:space="0" w:color="auto"/>
                </w:tcBorders>
              </w:tcPr>
            </w:tcPrChange>
          </w:tcPr>
          <w:p w14:paraId="64A50356" w14:textId="05B16271" w:rsidR="001F2BC3" w:rsidRDefault="001F2BC3">
            <w:pPr>
              <w:jc w:val="center"/>
              <w:cnfStyle w:val="001000100000" w:firstRow="0" w:lastRow="0" w:firstColumn="1" w:lastColumn="0" w:oddVBand="0" w:evenVBand="0" w:oddHBand="1" w:evenHBand="0" w:firstRowFirstColumn="0" w:firstRowLastColumn="0" w:lastRowFirstColumn="0" w:lastRowLastColumn="0"/>
              <w:rPr>
                <w:ins w:id="3503" w:author="Raul García Fernández" w:date="2017-07-05T20:07:00Z"/>
              </w:rPr>
              <w:pPrChange w:id="3504" w:author="Raul García Fernández" w:date="2017-07-05T20:09:00Z">
                <w:pPr>
                  <w:cnfStyle w:val="001000100000" w:firstRow="0" w:lastRow="0" w:firstColumn="1" w:lastColumn="0" w:oddVBand="0" w:evenVBand="0" w:oddHBand="1" w:evenHBand="0" w:firstRowFirstColumn="0" w:firstRowLastColumn="0" w:lastRowFirstColumn="0" w:lastRowLastColumn="0"/>
                </w:pPr>
              </w:pPrChange>
            </w:pPr>
            <w:ins w:id="3505" w:author="Raul García Fernández" w:date="2017-07-05T20:07:00Z">
              <w:r>
                <w:t>2</w:t>
              </w:r>
            </w:ins>
          </w:p>
        </w:tc>
        <w:tc>
          <w:tcPr>
            <w:tcW w:w="3795" w:type="dxa"/>
            <w:tcBorders>
              <w:top w:val="single" w:sz="4" w:space="0" w:color="auto"/>
              <w:bottom w:val="single" w:sz="4" w:space="0" w:color="auto"/>
            </w:tcBorders>
            <w:tcPrChange w:id="3506" w:author="Raul García Fernández" w:date="2017-07-05T20:07:00Z">
              <w:tcPr>
                <w:tcW w:w="3795" w:type="dxa"/>
                <w:tcBorders>
                  <w:top w:val="single" w:sz="4" w:space="0" w:color="auto"/>
                </w:tcBorders>
              </w:tcPr>
            </w:tcPrChange>
          </w:tcPr>
          <w:p w14:paraId="297DDEF3" w14:textId="6B6275FC" w:rsidR="001F2BC3" w:rsidRDefault="001F2BC3">
            <w:pPr>
              <w:jc w:val="center"/>
              <w:cnfStyle w:val="000000100000" w:firstRow="0" w:lastRow="0" w:firstColumn="0" w:lastColumn="0" w:oddVBand="0" w:evenVBand="0" w:oddHBand="1" w:evenHBand="0" w:firstRowFirstColumn="0" w:firstRowLastColumn="0" w:lastRowFirstColumn="0" w:lastRowLastColumn="0"/>
              <w:rPr>
                <w:ins w:id="3507" w:author="Raul García Fernández" w:date="2017-07-05T20:07:00Z"/>
              </w:rPr>
              <w:pPrChange w:id="3508"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509" w:author="Raul García Fernández" w:date="2017-07-05T20:08:00Z">
              <w:r>
                <w:t>El miembro se agregará al grupo</w:t>
              </w:r>
            </w:ins>
          </w:p>
        </w:tc>
        <w:tc>
          <w:tcPr>
            <w:tcW w:w="3685" w:type="dxa"/>
            <w:tcBorders>
              <w:top w:val="single" w:sz="4" w:space="0" w:color="auto"/>
              <w:bottom w:val="single" w:sz="4" w:space="0" w:color="auto"/>
            </w:tcBorders>
            <w:tcPrChange w:id="3510" w:author="Raul García Fernández" w:date="2017-07-05T20:07:00Z">
              <w:tcPr>
                <w:tcW w:w="3685" w:type="dxa"/>
                <w:tcBorders>
                  <w:top w:val="single" w:sz="4" w:space="0" w:color="auto"/>
                </w:tcBorders>
              </w:tcPr>
            </w:tcPrChange>
          </w:tcPr>
          <w:p w14:paraId="5CDEC88C" w14:textId="4CE8E079" w:rsidR="001F2BC3" w:rsidRDefault="001F2BC3">
            <w:pPr>
              <w:jc w:val="center"/>
              <w:cnfStyle w:val="000000100000" w:firstRow="0" w:lastRow="0" w:firstColumn="0" w:lastColumn="0" w:oddVBand="0" w:evenVBand="0" w:oddHBand="1" w:evenHBand="0" w:firstRowFirstColumn="0" w:firstRowLastColumn="0" w:lastRowFirstColumn="0" w:lastRowLastColumn="0"/>
              <w:rPr>
                <w:ins w:id="3511" w:author="Raul García Fernández" w:date="2017-07-05T20:07:00Z"/>
              </w:rPr>
              <w:pPrChange w:id="3512"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513" w:author="Raul García Fernández" w:date="2017-07-05T20:08:00Z">
              <w:r>
                <w:t>El miembro se agregará al grupo</w:t>
              </w:r>
            </w:ins>
          </w:p>
        </w:tc>
        <w:tc>
          <w:tcPr>
            <w:tcW w:w="561" w:type="dxa"/>
            <w:tcPrChange w:id="3514" w:author="Raul García Fernández" w:date="2017-07-05T20:07:00Z">
              <w:tcPr>
                <w:tcW w:w="561" w:type="dxa"/>
              </w:tcPr>
            </w:tcPrChange>
          </w:tcPr>
          <w:p w14:paraId="69C08C82" w14:textId="10AB1607" w:rsidR="001F2BC3" w:rsidRDefault="001F2BC3">
            <w:pPr>
              <w:jc w:val="center"/>
              <w:cnfStyle w:val="000000100000" w:firstRow="0" w:lastRow="0" w:firstColumn="0" w:lastColumn="0" w:oddVBand="0" w:evenVBand="0" w:oddHBand="1" w:evenHBand="0" w:firstRowFirstColumn="0" w:firstRowLastColumn="0" w:lastRowFirstColumn="0" w:lastRowLastColumn="0"/>
              <w:rPr>
                <w:ins w:id="3515" w:author="Raul García Fernández" w:date="2017-07-05T20:07:00Z"/>
              </w:rPr>
              <w:pPrChange w:id="3516"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517" w:author="Raul García Fernández" w:date="2017-07-05T20:09:00Z">
              <w:r w:rsidRPr="001F2BC3">
                <w:rPr>
                  <w:color w:val="00B050"/>
                  <w:rPrChange w:id="3518" w:author="Raul García Fernández" w:date="2017-07-05T20:09:00Z">
                    <w:rPr/>
                  </w:rPrChange>
                </w:rPr>
                <w:t>V</w:t>
              </w:r>
            </w:ins>
          </w:p>
        </w:tc>
      </w:tr>
      <w:tr w:rsidR="001F2BC3" w14:paraId="5975314D" w14:textId="77777777" w:rsidTr="001F2BC3">
        <w:tblPrEx>
          <w:tblW w:w="0" w:type="auto"/>
          <w:tblPrExChange w:id="3519" w:author="Raul García Fernández" w:date="2017-07-05T20:07:00Z">
            <w:tblPrEx>
              <w:tblW w:w="0" w:type="auto"/>
            </w:tblPrEx>
          </w:tblPrExChange>
        </w:tblPrEx>
        <w:trPr>
          <w:ins w:id="3520" w:author="Raul García Fernández" w:date="2017-07-05T20:0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521" w:author="Raul García Fernández" w:date="2017-07-05T20:07:00Z">
              <w:tcPr>
                <w:tcW w:w="1020" w:type="dxa"/>
                <w:tcBorders>
                  <w:top w:val="single" w:sz="4" w:space="0" w:color="auto"/>
                </w:tcBorders>
              </w:tcPr>
            </w:tcPrChange>
          </w:tcPr>
          <w:p w14:paraId="440E4007" w14:textId="2237E840" w:rsidR="001F2BC3" w:rsidRDefault="001F2BC3">
            <w:pPr>
              <w:jc w:val="center"/>
              <w:rPr>
                <w:ins w:id="3522" w:author="Raul García Fernández" w:date="2017-07-05T20:07:00Z"/>
              </w:rPr>
              <w:pPrChange w:id="3523" w:author="Raul García Fernández" w:date="2017-07-05T20:09:00Z">
                <w:pPr/>
              </w:pPrChange>
            </w:pPr>
            <w:ins w:id="3524" w:author="Raul García Fernández" w:date="2017-07-05T20:07:00Z">
              <w:r>
                <w:t>3</w:t>
              </w:r>
            </w:ins>
          </w:p>
        </w:tc>
        <w:tc>
          <w:tcPr>
            <w:tcW w:w="3795" w:type="dxa"/>
            <w:tcBorders>
              <w:top w:val="single" w:sz="4" w:space="0" w:color="auto"/>
              <w:bottom w:val="single" w:sz="4" w:space="0" w:color="auto"/>
            </w:tcBorders>
            <w:tcPrChange w:id="3525" w:author="Raul García Fernández" w:date="2017-07-05T20:07:00Z">
              <w:tcPr>
                <w:tcW w:w="3795" w:type="dxa"/>
                <w:tcBorders>
                  <w:top w:val="single" w:sz="4" w:space="0" w:color="auto"/>
                </w:tcBorders>
              </w:tcPr>
            </w:tcPrChange>
          </w:tcPr>
          <w:p w14:paraId="71BB1CCA" w14:textId="07A3B5FA" w:rsidR="001F2BC3" w:rsidRDefault="001F2BC3">
            <w:pPr>
              <w:jc w:val="center"/>
              <w:cnfStyle w:val="000000000000" w:firstRow="0" w:lastRow="0" w:firstColumn="0" w:lastColumn="0" w:oddVBand="0" w:evenVBand="0" w:oddHBand="0" w:evenHBand="0" w:firstRowFirstColumn="0" w:firstRowLastColumn="0" w:lastRowFirstColumn="0" w:lastRowLastColumn="0"/>
              <w:rPr>
                <w:ins w:id="3526" w:author="Raul García Fernández" w:date="2017-07-05T20:07:00Z"/>
              </w:rPr>
              <w:pPrChange w:id="3527"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528" w:author="Raul García Fernández" w:date="2017-07-05T20:08:00Z">
              <w:r>
                <w:t>El miembro se agregará al grupo.</w:t>
              </w:r>
            </w:ins>
          </w:p>
        </w:tc>
        <w:tc>
          <w:tcPr>
            <w:tcW w:w="3685" w:type="dxa"/>
            <w:tcBorders>
              <w:top w:val="single" w:sz="4" w:space="0" w:color="auto"/>
              <w:bottom w:val="single" w:sz="4" w:space="0" w:color="auto"/>
            </w:tcBorders>
            <w:tcPrChange w:id="3529" w:author="Raul García Fernández" w:date="2017-07-05T20:07:00Z">
              <w:tcPr>
                <w:tcW w:w="3685" w:type="dxa"/>
                <w:tcBorders>
                  <w:top w:val="single" w:sz="4" w:space="0" w:color="auto"/>
                </w:tcBorders>
              </w:tcPr>
            </w:tcPrChange>
          </w:tcPr>
          <w:p w14:paraId="324C5FD4" w14:textId="0AE6F4BD" w:rsidR="001F2BC3" w:rsidRDefault="001F2BC3">
            <w:pPr>
              <w:jc w:val="center"/>
              <w:cnfStyle w:val="000000000000" w:firstRow="0" w:lastRow="0" w:firstColumn="0" w:lastColumn="0" w:oddVBand="0" w:evenVBand="0" w:oddHBand="0" w:evenHBand="0" w:firstRowFirstColumn="0" w:firstRowLastColumn="0" w:lastRowFirstColumn="0" w:lastRowLastColumn="0"/>
              <w:rPr>
                <w:ins w:id="3530" w:author="Raul García Fernández" w:date="2017-07-05T20:07:00Z"/>
              </w:rPr>
              <w:pPrChange w:id="3531"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532" w:author="Raul García Fernández" w:date="2017-07-05T20:08:00Z">
              <w:r>
                <w:t>El miembro se agregará al grupo.</w:t>
              </w:r>
            </w:ins>
          </w:p>
        </w:tc>
        <w:tc>
          <w:tcPr>
            <w:tcW w:w="561" w:type="dxa"/>
            <w:tcPrChange w:id="3533" w:author="Raul García Fernández" w:date="2017-07-05T20:07:00Z">
              <w:tcPr>
                <w:tcW w:w="561" w:type="dxa"/>
              </w:tcPr>
            </w:tcPrChange>
          </w:tcPr>
          <w:p w14:paraId="370517F7" w14:textId="716A536B" w:rsidR="001F2BC3" w:rsidRDefault="001F2BC3">
            <w:pPr>
              <w:jc w:val="center"/>
              <w:cnfStyle w:val="000000000000" w:firstRow="0" w:lastRow="0" w:firstColumn="0" w:lastColumn="0" w:oddVBand="0" w:evenVBand="0" w:oddHBand="0" w:evenHBand="0" w:firstRowFirstColumn="0" w:firstRowLastColumn="0" w:lastRowFirstColumn="0" w:lastRowLastColumn="0"/>
              <w:rPr>
                <w:ins w:id="3534" w:author="Raul García Fernández" w:date="2017-07-05T20:07:00Z"/>
              </w:rPr>
              <w:pPrChange w:id="3535"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536" w:author="Raul García Fernández" w:date="2017-07-05T20:09:00Z">
              <w:r w:rsidRPr="001F2BC3">
                <w:rPr>
                  <w:color w:val="00B050"/>
                  <w:rPrChange w:id="3537" w:author="Raul García Fernández" w:date="2017-07-05T20:09:00Z">
                    <w:rPr/>
                  </w:rPrChange>
                </w:rPr>
                <w:t>V</w:t>
              </w:r>
            </w:ins>
          </w:p>
        </w:tc>
      </w:tr>
      <w:tr w:rsidR="001F2BC3" w14:paraId="02AE72D4" w14:textId="77777777" w:rsidTr="001F2BC3">
        <w:tblPrEx>
          <w:tblW w:w="0" w:type="auto"/>
          <w:tblPrExChange w:id="3538" w:author="Raul García Fernández" w:date="2017-07-05T20:07: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3539" w:author="Raul García Fernández" w:date="2017-07-05T20:0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540" w:author="Raul García Fernández" w:date="2017-07-05T20:07:00Z">
              <w:tcPr>
                <w:tcW w:w="1020" w:type="dxa"/>
                <w:tcBorders>
                  <w:top w:val="single" w:sz="4" w:space="0" w:color="auto"/>
                </w:tcBorders>
              </w:tcPr>
            </w:tcPrChange>
          </w:tcPr>
          <w:p w14:paraId="153FA95A" w14:textId="60ADDF10" w:rsidR="001F2BC3" w:rsidRDefault="001F2BC3">
            <w:pPr>
              <w:jc w:val="center"/>
              <w:cnfStyle w:val="001000100000" w:firstRow="0" w:lastRow="0" w:firstColumn="1" w:lastColumn="0" w:oddVBand="0" w:evenVBand="0" w:oddHBand="1" w:evenHBand="0" w:firstRowFirstColumn="0" w:firstRowLastColumn="0" w:lastRowFirstColumn="0" w:lastRowLastColumn="0"/>
              <w:rPr>
                <w:ins w:id="3541" w:author="Raul García Fernández" w:date="2017-07-05T20:07:00Z"/>
              </w:rPr>
              <w:pPrChange w:id="3542" w:author="Raul García Fernández" w:date="2017-07-05T20:09:00Z">
                <w:pPr>
                  <w:cnfStyle w:val="001000100000" w:firstRow="0" w:lastRow="0" w:firstColumn="1" w:lastColumn="0" w:oddVBand="0" w:evenVBand="0" w:oddHBand="1" w:evenHBand="0" w:firstRowFirstColumn="0" w:firstRowLastColumn="0" w:lastRowFirstColumn="0" w:lastRowLastColumn="0"/>
                </w:pPr>
              </w:pPrChange>
            </w:pPr>
            <w:ins w:id="3543" w:author="Raul García Fernández" w:date="2017-07-05T20:07:00Z">
              <w:r>
                <w:t>4</w:t>
              </w:r>
            </w:ins>
          </w:p>
        </w:tc>
        <w:tc>
          <w:tcPr>
            <w:tcW w:w="3795" w:type="dxa"/>
            <w:tcBorders>
              <w:top w:val="single" w:sz="4" w:space="0" w:color="auto"/>
              <w:bottom w:val="single" w:sz="4" w:space="0" w:color="auto"/>
            </w:tcBorders>
            <w:tcPrChange w:id="3544" w:author="Raul García Fernández" w:date="2017-07-05T20:07:00Z">
              <w:tcPr>
                <w:tcW w:w="3795" w:type="dxa"/>
                <w:tcBorders>
                  <w:top w:val="single" w:sz="4" w:space="0" w:color="auto"/>
                </w:tcBorders>
              </w:tcPr>
            </w:tcPrChange>
          </w:tcPr>
          <w:p w14:paraId="46509432" w14:textId="5E9C527F" w:rsidR="001F2BC3" w:rsidRDefault="001F2BC3">
            <w:pPr>
              <w:jc w:val="center"/>
              <w:cnfStyle w:val="000000100000" w:firstRow="0" w:lastRow="0" w:firstColumn="0" w:lastColumn="0" w:oddVBand="0" w:evenVBand="0" w:oddHBand="1" w:evenHBand="0" w:firstRowFirstColumn="0" w:firstRowLastColumn="0" w:lastRowFirstColumn="0" w:lastRowLastColumn="0"/>
              <w:rPr>
                <w:ins w:id="3545" w:author="Raul García Fernández" w:date="2017-07-05T20:07:00Z"/>
              </w:rPr>
              <w:pPrChange w:id="3546"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547" w:author="Raul García Fernández" w:date="2017-07-05T20:08:00Z">
              <w:r>
                <w:t>El miembro se agregará al grupo.</w:t>
              </w:r>
            </w:ins>
          </w:p>
        </w:tc>
        <w:tc>
          <w:tcPr>
            <w:tcW w:w="3685" w:type="dxa"/>
            <w:tcBorders>
              <w:top w:val="single" w:sz="4" w:space="0" w:color="auto"/>
              <w:bottom w:val="single" w:sz="4" w:space="0" w:color="auto"/>
            </w:tcBorders>
            <w:tcPrChange w:id="3548" w:author="Raul García Fernández" w:date="2017-07-05T20:07:00Z">
              <w:tcPr>
                <w:tcW w:w="3685" w:type="dxa"/>
                <w:tcBorders>
                  <w:top w:val="single" w:sz="4" w:space="0" w:color="auto"/>
                </w:tcBorders>
              </w:tcPr>
            </w:tcPrChange>
          </w:tcPr>
          <w:p w14:paraId="1C522C57" w14:textId="2BD17942" w:rsidR="001F2BC3" w:rsidRDefault="001F2BC3">
            <w:pPr>
              <w:jc w:val="center"/>
              <w:cnfStyle w:val="000000100000" w:firstRow="0" w:lastRow="0" w:firstColumn="0" w:lastColumn="0" w:oddVBand="0" w:evenVBand="0" w:oddHBand="1" w:evenHBand="0" w:firstRowFirstColumn="0" w:firstRowLastColumn="0" w:lastRowFirstColumn="0" w:lastRowLastColumn="0"/>
              <w:rPr>
                <w:ins w:id="3549" w:author="Raul García Fernández" w:date="2017-07-05T20:07:00Z"/>
              </w:rPr>
              <w:pPrChange w:id="3550"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551" w:author="Raul García Fernández" w:date="2017-07-05T20:08:00Z">
              <w:r>
                <w:t>El miembro se agregará al grupo.</w:t>
              </w:r>
            </w:ins>
          </w:p>
        </w:tc>
        <w:tc>
          <w:tcPr>
            <w:tcW w:w="561" w:type="dxa"/>
            <w:tcPrChange w:id="3552" w:author="Raul García Fernández" w:date="2017-07-05T20:07:00Z">
              <w:tcPr>
                <w:tcW w:w="561" w:type="dxa"/>
              </w:tcPr>
            </w:tcPrChange>
          </w:tcPr>
          <w:p w14:paraId="177BC7D8" w14:textId="4B82C16E" w:rsidR="001F2BC3" w:rsidRDefault="001F2BC3">
            <w:pPr>
              <w:jc w:val="center"/>
              <w:cnfStyle w:val="000000100000" w:firstRow="0" w:lastRow="0" w:firstColumn="0" w:lastColumn="0" w:oddVBand="0" w:evenVBand="0" w:oddHBand="1" w:evenHBand="0" w:firstRowFirstColumn="0" w:firstRowLastColumn="0" w:lastRowFirstColumn="0" w:lastRowLastColumn="0"/>
              <w:rPr>
                <w:ins w:id="3553" w:author="Raul García Fernández" w:date="2017-07-05T20:07:00Z"/>
              </w:rPr>
              <w:pPrChange w:id="3554" w:author="Raul García Fernández" w:date="2017-07-05T20:09:00Z">
                <w:pPr>
                  <w:cnfStyle w:val="000000100000" w:firstRow="0" w:lastRow="0" w:firstColumn="0" w:lastColumn="0" w:oddVBand="0" w:evenVBand="0" w:oddHBand="1" w:evenHBand="0" w:firstRowFirstColumn="0" w:firstRowLastColumn="0" w:lastRowFirstColumn="0" w:lastRowLastColumn="0"/>
                </w:pPr>
              </w:pPrChange>
            </w:pPr>
            <w:ins w:id="3555" w:author="Raul García Fernández" w:date="2017-07-05T20:09:00Z">
              <w:r w:rsidRPr="001F2BC3">
                <w:rPr>
                  <w:color w:val="00B050"/>
                  <w:rPrChange w:id="3556" w:author="Raul García Fernández" w:date="2017-07-05T20:09:00Z">
                    <w:rPr/>
                  </w:rPrChange>
                </w:rPr>
                <w:t>V</w:t>
              </w:r>
            </w:ins>
          </w:p>
        </w:tc>
      </w:tr>
      <w:tr w:rsidR="001F2BC3" w14:paraId="05A08C92" w14:textId="77777777" w:rsidTr="009776FD">
        <w:trPr>
          <w:ins w:id="3557" w:author="Raul García Fernández" w:date="2017-07-05T20:07: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1D182580" w14:textId="699C34B0" w:rsidR="001F2BC3" w:rsidRDefault="001F2BC3">
            <w:pPr>
              <w:jc w:val="center"/>
              <w:rPr>
                <w:ins w:id="3558" w:author="Raul García Fernández" w:date="2017-07-05T20:07:00Z"/>
              </w:rPr>
              <w:pPrChange w:id="3559" w:author="Raul García Fernández" w:date="2017-07-05T20:09:00Z">
                <w:pPr/>
              </w:pPrChange>
            </w:pPr>
            <w:ins w:id="3560" w:author="Raul García Fernández" w:date="2017-07-05T20:07:00Z">
              <w:r>
                <w:t>5</w:t>
              </w:r>
            </w:ins>
          </w:p>
        </w:tc>
        <w:tc>
          <w:tcPr>
            <w:tcW w:w="3795" w:type="dxa"/>
            <w:tcBorders>
              <w:top w:val="single" w:sz="4" w:space="0" w:color="auto"/>
            </w:tcBorders>
          </w:tcPr>
          <w:p w14:paraId="4263657C" w14:textId="4A5BA220" w:rsidR="001F2BC3" w:rsidRDefault="001F2BC3">
            <w:pPr>
              <w:jc w:val="center"/>
              <w:cnfStyle w:val="000000000000" w:firstRow="0" w:lastRow="0" w:firstColumn="0" w:lastColumn="0" w:oddVBand="0" w:evenVBand="0" w:oddHBand="0" w:evenHBand="0" w:firstRowFirstColumn="0" w:firstRowLastColumn="0" w:lastRowFirstColumn="0" w:lastRowLastColumn="0"/>
              <w:rPr>
                <w:ins w:id="3561" w:author="Raul García Fernández" w:date="2017-07-05T20:07:00Z"/>
              </w:rPr>
              <w:pPrChange w:id="3562"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563" w:author="Raul García Fernández" w:date="2017-07-05T20:09:00Z">
              <w:r>
                <w:t>Fallo en la agregación del grupo</w:t>
              </w:r>
            </w:ins>
          </w:p>
        </w:tc>
        <w:tc>
          <w:tcPr>
            <w:tcW w:w="3685" w:type="dxa"/>
            <w:tcBorders>
              <w:top w:val="single" w:sz="4" w:space="0" w:color="auto"/>
            </w:tcBorders>
          </w:tcPr>
          <w:p w14:paraId="7A39128C" w14:textId="55035D01" w:rsidR="001F2BC3" w:rsidRDefault="001F2BC3">
            <w:pPr>
              <w:jc w:val="center"/>
              <w:cnfStyle w:val="000000000000" w:firstRow="0" w:lastRow="0" w:firstColumn="0" w:lastColumn="0" w:oddVBand="0" w:evenVBand="0" w:oddHBand="0" w:evenHBand="0" w:firstRowFirstColumn="0" w:firstRowLastColumn="0" w:lastRowFirstColumn="0" w:lastRowLastColumn="0"/>
              <w:rPr>
                <w:ins w:id="3564" w:author="Raul García Fernández" w:date="2017-07-05T20:07:00Z"/>
              </w:rPr>
              <w:pPrChange w:id="3565"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566" w:author="Raul García Fernández" w:date="2017-07-05T20:09:00Z">
              <w:r>
                <w:t>Fallo en la agregación del grupo</w:t>
              </w:r>
            </w:ins>
          </w:p>
        </w:tc>
        <w:tc>
          <w:tcPr>
            <w:tcW w:w="561" w:type="dxa"/>
          </w:tcPr>
          <w:p w14:paraId="7A897027" w14:textId="759219EA" w:rsidR="001F2BC3" w:rsidRPr="001F2BC3" w:rsidRDefault="001F2BC3">
            <w:pPr>
              <w:jc w:val="center"/>
              <w:cnfStyle w:val="000000000000" w:firstRow="0" w:lastRow="0" w:firstColumn="0" w:lastColumn="0" w:oddVBand="0" w:evenVBand="0" w:oddHBand="0" w:evenHBand="0" w:firstRowFirstColumn="0" w:firstRowLastColumn="0" w:lastRowFirstColumn="0" w:lastRowLastColumn="0"/>
              <w:rPr>
                <w:ins w:id="3567" w:author="Raul García Fernández" w:date="2017-07-05T20:07:00Z"/>
                <w:color w:val="00B050"/>
                <w:rPrChange w:id="3568" w:author="Raul García Fernández" w:date="2017-07-05T20:09:00Z">
                  <w:rPr>
                    <w:ins w:id="3569" w:author="Raul García Fernández" w:date="2017-07-05T20:07:00Z"/>
                  </w:rPr>
                </w:rPrChange>
              </w:rPr>
              <w:pPrChange w:id="3570" w:author="Raul García Fernández" w:date="2017-07-05T20:09:00Z">
                <w:pPr>
                  <w:cnfStyle w:val="000000000000" w:firstRow="0" w:lastRow="0" w:firstColumn="0" w:lastColumn="0" w:oddVBand="0" w:evenVBand="0" w:oddHBand="0" w:evenHBand="0" w:firstRowFirstColumn="0" w:firstRowLastColumn="0" w:lastRowFirstColumn="0" w:lastRowLastColumn="0"/>
                </w:pPr>
              </w:pPrChange>
            </w:pPr>
            <w:ins w:id="3571" w:author="Raul García Fernández" w:date="2017-07-05T20:09:00Z">
              <w:r w:rsidRPr="001F2BC3">
                <w:rPr>
                  <w:color w:val="00B050"/>
                  <w:rPrChange w:id="3572" w:author="Raul García Fernández" w:date="2017-07-05T20:09:00Z">
                    <w:rPr/>
                  </w:rPrChange>
                </w:rPr>
                <w:t>V</w:t>
              </w:r>
            </w:ins>
          </w:p>
        </w:tc>
      </w:tr>
    </w:tbl>
    <w:p w14:paraId="3D4313D4" w14:textId="03D64A63" w:rsidR="000E30E9" w:rsidRDefault="000E30E9">
      <w:pPr>
        <w:rPr>
          <w:ins w:id="3573" w:author="Raul García Fernández" w:date="2017-07-05T20:03:00Z"/>
        </w:rPr>
        <w:pPrChange w:id="3574" w:author="Raul García Fernández" w:date="2017-07-05T19:15:00Z">
          <w:pPr>
            <w:ind w:firstLine="360"/>
            <w:jc w:val="both"/>
          </w:pPr>
        </w:pPrChange>
      </w:pPr>
    </w:p>
    <w:p w14:paraId="04C7BAF8" w14:textId="49126DC4" w:rsidR="005E5E38" w:rsidRDefault="005E5E38">
      <w:pPr>
        <w:pStyle w:val="Epgrafe"/>
        <w:keepNext/>
        <w:rPr>
          <w:ins w:id="3575" w:author="Raul García Fernández" w:date="2017-07-05T20:45:00Z"/>
        </w:rPr>
        <w:pPrChange w:id="3576" w:author="Raul García Fernández" w:date="2017-07-05T20:45:00Z">
          <w:pPr/>
        </w:pPrChange>
      </w:pPr>
      <w:ins w:id="3577" w:author="Raul García Fernández" w:date="2017-07-05T20:45:00Z">
        <w:r>
          <w:t xml:space="preserve">Tabla </w:t>
        </w:r>
      </w:ins>
      <w:ins w:id="3578" w:author="Raul García Fernández" w:date="2017-07-05T20:46:00Z">
        <w:r>
          <w:fldChar w:fldCharType="begin"/>
        </w:r>
        <w:r>
          <w:instrText xml:space="preserve"> STYLEREF 1 \s </w:instrText>
        </w:r>
      </w:ins>
      <w:r>
        <w:fldChar w:fldCharType="separate"/>
      </w:r>
      <w:r>
        <w:rPr>
          <w:noProof/>
        </w:rPr>
        <w:t>3</w:t>
      </w:r>
      <w:ins w:id="3579" w:author="Raul García Fernández" w:date="2017-07-05T20:46:00Z">
        <w:r>
          <w:fldChar w:fldCharType="end"/>
        </w:r>
        <w:r>
          <w:noBreakHyphen/>
        </w:r>
        <w:r>
          <w:fldChar w:fldCharType="begin"/>
        </w:r>
        <w:r>
          <w:instrText xml:space="preserve"> SEQ Tabla \* ARABIC \s 1 </w:instrText>
        </w:r>
      </w:ins>
      <w:r>
        <w:fldChar w:fldCharType="separate"/>
      </w:r>
      <w:ins w:id="3580" w:author="Raul García Fernández" w:date="2017-07-05T20:46:00Z">
        <w:r>
          <w:rPr>
            <w:noProof/>
          </w:rPr>
          <w:t>19</w:t>
        </w:r>
        <w:r>
          <w:fldChar w:fldCharType="end"/>
        </w:r>
      </w:ins>
      <w:ins w:id="3581" w:author="Raul García Fernández" w:date="2017-07-05T20:45:00Z">
        <w:r>
          <w:t xml:space="preserve"> </w:t>
        </w:r>
        <w:r w:rsidRPr="004D46D6">
          <w:t xml:space="preserve">ejecución prueba </w:t>
        </w:r>
        <w:r>
          <w:t>4.5</w:t>
        </w:r>
      </w:ins>
    </w:p>
    <w:tbl>
      <w:tblPr>
        <w:tblStyle w:val="GridTable5Dark"/>
        <w:tblW w:w="0" w:type="auto"/>
        <w:tblLook w:val="04A0" w:firstRow="1" w:lastRow="0" w:firstColumn="1" w:lastColumn="0" w:noHBand="0" w:noVBand="1"/>
      </w:tblPr>
      <w:tblGrid>
        <w:gridCol w:w="1020"/>
        <w:gridCol w:w="3795"/>
        <w:gridCol w:w="3685"/>
        <w:gridCol w:w="561"/>
        <w:tblGridChange w:id="3582">
          <w:tblGrid>
            <w:gridCol w:w="1020"/>
            <w:gridCol w:w="3795"/>
            <w:gridCol w:w="3685"/>
            <w:gridCol w:w="561"/>
          </w:tblGrid>
        </w:tblGridChange>
      </w:tblGrid>
      <w:tr w:rsidR="000E30E9" w14:paraId="71A79B42" w14:textId="77777777" w:rsidTr="009776FD">
        <w:trPr>
          <w:cnfStyle w:val="100000000000" w:firstRow="1" w:lastRow="0" w:firstColumn="0" w:lastColumn="0" w:oddVBand="0" w:evenVBand="0" w:oddHBand="0" w:evenHBand="0" w:firstRowFirstColumn="0" w:firstRowLastColumn="0" w:lastRowFirstColumn="0" w:lastRowLastColumn="0"/>
          <w:ins w:id="3583"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8500" w:type="dxa"/>
            <w:gridSpan w:val="3"/>
            <w:tcBorders>
              <w:bottom w:val="single" w:sz="4" w:space="0" w:color="auto"/>
            </w:tcBorders>
          </w:tcPr>
          <w:p w14:paraId="5E4C9A1B" w14:textId="10E847ED" w:rsidR="000E30E9" w:rsidRDefault="000E30E9">
            <w:pPr>
              <w:jc w:val="center"/>
              <w:rPr>
                <w:ins w:id="3584" w:author="Raul García Fernández" w:date="2017-07-05T20:03:00Z"/>
              </w:rPr>
              <w:pPrChange w:id="3585" w:author="Raul García Fernández" w:date="2017-07-05T20:07:00Z">
                <w:pPr/>
              </w:pPrChange>
            </w:pPr>
            <w:ins w:id="3586" w:author="Raul García Fernández" w:date="2017-07-05T20:04:00Z">
              <w:r>
                <w:t xml:space="preserve">4.5. </w:t>
              </w:r>
              <w:r w:rsidRPr="000E30E9">
                <w:rPr>
                  <w:rPrChange w:id="3587" w:author="Raul García Fernández" w:date="2017-07-05T20:04:00Z">
                    <w:rPr>
                      <w:u w:val="single"/>
                    </w:rPr>
                  </w:rPrChange>
                </w:rPr>
                <w:t>Agregación de proyecto a grupo</w:t>
              </w:r>
            </w:ins>
          </w:p>
        </w:tc>
        <w:tc>
          <w:tcPr>
            <w:tcW w:w="561" w:type="dxa"/>
          </w:tcPr>
          <w:p w14:paraId="3BC0E1EA" w14:textId="77777777" w:rsidR="000E30E9" w:rsidRDefault="000E30E9">
            <w:pPr>
              <w:jc w:val="center"/>
              <w:cnfStyle w:val="100000000000" w:firstRow="1" w:lastRow="0" w:firstColumn="0" w:lastColumn="0" w:oddVBand="0" w:evenVBand="0" w:oddHBand="0" w:evenHBand="0" w:firstRowFirstColumn="0" w:firstRowLastColumn="0" w:lastRowFirstColumn="0" w:lastRowLastColumn="0"/>
              <w:rPr>
                <w:ins w:id="3588" w:author="Raul García Fernández" w:date="2017-07-05T20:03:00Z"/>
              </w:rPr>
              <w:pPrChange w:id="3589" w:author="Raul García Fernández" w:date="2017-07-05T20:07:00Z">
                <w:pPr>
                  <w:cnfStyle w:val="100000000000" w:firstRow="1" w:lastRow="0" w:firstColumn="0" w:lastColumn="0" w:oddVBand="0" w:evenVBand="0" w:oddHBand="0" w:evenHBand="0" w:firstRowFirstColumn="0" w:firstRowLastColumn="0" w:lastRowFirstColumn="0" w:lastRowLastColumn="0"/>
                </w:pPr>
              </w:pPrChange>
            </w:pPr>
          </w:p>
        </w:tc>
      </w:tr>
      <w:tr w:rsidR="000E30E9" w14:paraId="66D62CC3" w14:textId="77777777" w:rsidTr="009776FD">
        <w:trPr>
          <w:cnfStyle w:val="000000100000" w:firstRow="0" w:lastRow="0" w:firstColumn="0" w:lastColumn="0" w:oddVBand="0" w:evenVBand="0" w:oddHBand="1" w:evenHBand="0" w:firstRowFirstColumn="0" w:firstRowLastColumn="0" w:lastRowFirstColumn="0" w:lastRowLastColumn="0"/>
          <w:ins w:id="3590"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left w:val="single" w:sz="4" w:space="0" w:color="auto"/>
              <w:bottom w:val="single" w:sz="4" w:space="0" w:color="auto"/>
            </w:tcBorders>
          </w:tcPr>
          <w:p w14:paraId="45FC173B" w14:textId="77777777" w:rsidR="000E30E9" w:rsidRDefault="000E30E9">
            <w:pPr>
              <w:jc w:val="center"/>
              <w:rPr>
                <w:ins w:id="3591" w:author="Raul García Fernández" w:date="2017-07-05T20:03:00Z"/>
              </w:rPr>
              <w:pPrChange w:id="3592" w:author="Raul García Fernández" w:date="2017-07-05T20:07:00Z">
                <w:pPr/>
              </w:pPrChange>
            </w:pPr>
            <w:ins w:id="3593" w:author="Raul García Fernández" w:date="2017-07-05T20:03:00Z">
              <w:r>
                <w:t>Caso Base</w:t>
              </w:r>
            </w:ins>
          </w:p>
        </w:tc>
        <w:tc>
          <w:tcPr>
            <w:tcW w:w="3795" w:type="dxa"/>
            <w:tcBorders>
              <w:top w:val="single" w:sz="4" w:space="0" w:color="auto"/>
              <w:bottom w:val="single" w:sz="4" w:space="0" w:color="auto"/>
              <w:right w:val="single" w:sz="4" w:space="0" w:color="auto"/>
            </w:tcBorders>
          </w:tcPr>
          <w:p w14:paraId="73140DC5"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594" w:author="Raul García Fernández" w:date="2017-07-05T20:03:00Z"/>
              </w:rPr>
              <w:pPrChange w:id="3595"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596" w:author="Raul García Fernández" w:date="2017-07-05T20:03:00Z">
              <w:r>
                <w:t>Salida esperada</w:t>
              </w:r>
            </w:ins>
          </w:p>
        </w:tc>
        <w:tc>
          <w:tcPr>
            <w:tcW w:w="3685" w:type="dxa"/>
            <w:tcBorders>
              <w:top w:val="single" w:sz="4" w:space="0" w:color="auto"/>
              <w:left w:val="single" w:sz="4" w:space="0" w:color="auto"/>
              <w:bottom w:val="single" w:sz="4" w:space="0" w:color="auto"/>
              <w:right w:val="single" w:sz="4" w:space="0" w:color="auto"/>
            </w:tcBorders>
          </w:tcPr>
          <w:p w14:paraId="63612883"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597" w:author="Raul García Fernández" w:date="2017-07-05T20:03:00Z"/>
              </w:rPr>
              <w:pPrChange w:id="3598"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599" w:author="Raul García Fernández" w:date="2017-07-05T20:03:00Z">
              <w:r>
                <w:t>Salida encontrada</w:t>
              </w:r>
            </w:ins>
          </w:p>
        </w:tc>
        <w:tc>
          <w:tcPr>
            <w:tcW w:w="561" w:type="dxa"/>
            <w:tcBorders>
              <w:top w:val="single" w:sz="4" w:space="0" w:color="auto"/>
              <w:left w:val="single" w:sz="4" w:space="0" w:color="auto"/>
              <w:bottom w:val="single" w:sz="4" w:space="0" w:color="auto"/>
              <w:right w:val="single" w:sz="4" w:space="0" w:color="auto"/>
            </w:tcBorders>
          </w:tcPr>
          <w:p w14:paraId="215C23CD" w14:textId="77777777" w:rsidR="000E30E9" w:rsidRDefault="000E30E9">
            <w:pPr>
              <w:jc w:val="center"/>
              <w:cnfStyle w:val="000000100000" w:firstRow="0" w:lastRow="0" w:firstColumn="0" w:lastColumn="0" w:oddVBand="0" w:evenVBand="0" w:oddHBand="1" w:evenHBand="0" w:firstRowFirstColumn="0" w:firstRowLastColumn="0" w:lastRowFirstColumn="0" w:lastRowLastColumn="0"/>
              <w:rPr>
                <w:ins w:id="3600" w:author="Raul García Fernández" w:date="2017-07-05T20:03:00Z"/>
              </w:rPr>
              <w:pPrChange w:id="3601"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p>
        </w:tc>
      </w:tr>
      <w:tr w:rsidR="000E30E9" w14:paraId="53C5E095" w14:textId="77777777" w:rsidTr="000E30E9">
        <w:tblPrEx>
          <w:tblW w:w="0" w:type="auto"/>
          <w:tblPrExChange w:id="3602" w:author="Raul García Fernández" w:date="2017-07-05T20:04:00Z">
            <w:tblPrEx>
              <w:tblW w:w="0" w:type="auto"/>
            </w:tblPrEx>
          </w:tblPrExChange>
        </w:tblPrEx>
        <w:trPr>
          <w:ins w:id="3603" w:author="Raul García Fernández" w:date="2017-07-05T20:03: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single" w:sz="4" w:space="0" w:color="auto"/>
            </w:tcBorders>
            <w:tcPrChange w:id="3604" w:author="Raul García Fernández" w:date="2017-07-05T20:04:00Z">
              <w:tcPr>
                <w:tcW w:w="1020" w:type="dxa"/>
                <w:tcBorders>
                  <w:top w:val="single" w:sz="4" w:space="0" w:color="auto"/>
                </w:tcBorders>
              </w:tcPr>
            </w:tcPrChange>
          </w:tcPr>
          <w:p w14:paraId="41802502" w14:textId="4849DB8F" w:rsidR="000E30E9" w:rsidRDefault="000E30E9">
            <w:pPr>
              <w:jc w:val="center"/>
              <w:rPr>
                <w:ins w:id="3605" w:author="Raul García Fernández" w:date="2017-07-05T20:03:00Z"/>
              </w:rPr>
              <w:pPrChange w:id="3606" w:author="Raul García Fernández" w:date="2017-07-05T20:07:00Z">
                <w:pPr/>
              </w:pPrChange>
            </w:pPr>
            <w:ins w:id="3607" w:author="Raul García Fernández" w:date="2017-07-05T20:04:00Z">
              <w:r>
                <w:t>1</w:t>
              </w:r>
            </w:ins>
          </w:p>
        </w:tc>
        <w:tc>
          <w:tcPr>
            <w:tcW w:w="3795" w:type="dxa"/>
            <w:tcBorders>
              <w:top w:val="single" w:sz="4" w:space="0" w:color="auto"/>
              <w:bottom w:val="single" w:sz="4" w:space="0" w:color="auto"/>
            </w:tcBorders>
            <w:tcPrChange w:id="3608" w:author="Raul García Fernández" w:date="2017-07-05T20:04:00Z">
              <w:tcPr>
                <w:tcW w:w="3795" w:type="dxa"/>
                <w:tcBorders>
                  <w:top w:val="single" w:sz="4" w:space="0" w:color="auto"/>
                </w:tcBorders>
              </w:tcPr>
            </w:tcPrChange>
          </w:tcPr>
          <w:p w14:paraId="6C189457" w14:textId="6EAA0ED0" w:rsidR="000E30E9" w:rsidRDefault="000E30E9">
            <w:pPr>
              <w:jc w:val="center"/>
              <w:cnfStyle w:val="000000000000" w:firstRow="0" w:lastRow="0" w:firstColumn="0" w:lastColumn="0" w:oddVBand="0" w:evenVBand="0" w:oddHBand="0" w:evenHBand="0" w:firstRowFirstColumn="0" w:firstRowLastColumn="0" w:lastRowFirstColumn="0" w:lastRowLastColumn="0"/>
              <w:rPr>
                <w:ins w:id="3609" w:author="Raul García Fernández" w:date="2017-07-05T20:03:00Z"/>
              </w:rPr>
              <w:pPrChange w:id="3610"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11" w:author="Raul García Fernández" w:date="2017-07-05T20:04:00Z">
              <w:r>
                <w:t>El sistema agregará el proyecto al grupo</w:t>
              </w:r>
            </w:ins>
            <w:ins w:id="3612" w:author="Raul García Fernández" w:date="2017-07-05T20:05:00Z">
              <w:r w:rsidR="001F2BC3">
                <w:t>.</w:t>
              </w:r>
            </w:ins>
          </w:p>
        </w:tc>
        <w:tc>
          <w:tcPr>
            <w:tcW w:w="3685" w:type="dxa"/>
            <w:tcBorders>
              <w:top w:val="single" w:sz="4" w:space="0" w:color="auto"/>
              <w:bottom w:val="single" w:sz="4" w:space="0" w:color="auto"/>
            </w:tcBorders>
            <w:tcPrChange w:id="3613" w:author="Raul García Fernández" w:date="2017-07-05T20:04:00Z">
              <w:tcPr>
                <w:tcW w:w="3685" w:type="dxa"/>
                <w:tcBorders>
                  <w:top w:val="single" w:sz="4" w:space="0" w:color="auto"/>
                </w:tcBorders>
              </w:tcPr>
            </w:tcPrChange>
          </w:tcPr>
          <w:p w14:paraId="05FFCCEA" w14:textId="6025909D" w:rsidR="000E30E9" w:rsidRDefault="000E30E9">
            <w:pPr>
              <w:jc w:val="center"/>
              <w:cnfStyle w:val="000000000000" w:firstRow="0" w:lastRow="0" w:firstColumn="0" w:lastColumn="0" w:oddVBand="0" w:evenVBand="0" w:oddHBand="0" w:evenHBand="0" w:firstRowFirstColumn="0" w:firstRowLastColumn="0" w:lastRowFirstColumn="0" w:lastRowLastColumn="0"/>
              <w:rPr>
                <w:ins w:id="3614" w:author="Raul García Fernández" w:date="2017-07-05T20:03:00Z"/>
              </w:rPr>
              <w:pPrChange w:id="3615"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16" w:author="Raul García Fernández" w:date="2017-07-05T20:04:00Z">
              <w:r>
                <w:t>El sistema agregará el proyecto al grupo</w:t>
              </w:r>
            </w:ins>
            <w:ins w:id="3617" w:author="Raul García Fernández" w:date="2017-07-05T20:05:00Z">
              <w:r w:rsidR="001F2BC3">
                <w:t>.</w:t>
              </w:r>
            </w:ins>
          </w:p>
        </w:tc>
        <w:tc>
          <w:tcPr>
            <w:tcW w:w="561" w:type="dxa"/>
            <w:tcPrChange w:id="3618" w:author="Raul García Fernández" w:date="2017-07-05T20:04:00Z">
              <w:tcPr>
                <w:tcW w:w="561" w:type="dxa"/>
              </w:tcPr>
            </w:tcPrChange>
          </w:tcPr>
          <w:p w14:paraId="4164D180" w14:textId="7C669B32" w:rsidR="000E30E9" w:rsidRDefault="001F2BC3">
            <w:pPr>
              <w:jc w:val="center"/>
              <w:cnfStyle w:val="000000000000" w:firstRow="0" w:lastRow="0" w:firstColumn="0" w:lastColumn="0" w:oddVBand="0" w:evenVBand="0" w:oddHBand="0" w:evenHBand="0" w:firstRowFirstColumn="0" w:firstRowLastColumn="0" w:lastRowFirstColumn="0" w:lastRowLastColumn="0"/>
              <w:rPr>
                <w:ins w:id="3619" w:author="Raul García Fernández" w:date="2017-07-05T20:03:00Z"/>
              </w:rPr>
              <w:pPrChange w:id="3620"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21" w:author="Raul García Fernández" w:date="2017-07-05T20:06:00Z">
              <w:r w:rsidRPr="001F2BC3">
                <w:rPr>
                  <w:color w:val="00B050"/>
                  <w:rPrChange w:id="3622" w:author="Raul García Fernández" w:date="2017-07-05T20:07:00Z">
                    <w:rPr/>
                  </w:rPrChange>
                </w:rPr>
                <w:t>V</w:t>
              </w:r>
            </w:ins>
          </w:p>
        </w:tc>
      </w:tr>
      <w:tr w:rsidR="000E30E9" w14:paraId="4A4F4626" w14:textId="77777777" w:rsidTr="009776FD">
        <w:trPr>
          <w:cnfStyle w:val="000000100000" w:firstRow="0" w:lastRow="0" w:firstColumn="0" w:lastColumn="0" w:oddVBand="0" w:evenVBand="0" w:oddHBand="1" w:evenHBand="0" w:firstRowFirstColumn="0" w:firstRowLastColumn="0" w:lastRowFirstColumn="0" w:lastRowLastColumn="0"/>
          <w:ins w:id="3623" w:author="Raul García Fernández" w:date="2017-07-05T20:04: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26EA870B" w14:textId="17814EE4" w:rsidR="000E30E9" w:rsidRDefault="000E30E9">
            <w:pPr>
              <w:jc w:val="center"/>
              <w:rPr>
                <w:ins w:id="3624" w:author="Raul García Fernández" w:date="2017-07-05T20:04:00Z"/>
              </w:rPr>
              <w:pPrChange w:id="3625" w:author="Raul García Fernández" w:date="2017-07-05T20:07:00Z">
                <w:pPr/>
              </w:pPrChange>
            </w:pPr>
            <w:ins w:id="3626" w:author="Raul García Fernández" w:date="2017-07-05T20:04:00Z">
              <w:r>
                <w:t>2</w:t>
              </w:r>
            </w:ins>
          </w:p>
        </w:tc>
        <w:tc>
          <w:tcPr>
            <w:tcW w:w="3795" w:type="dxa"/>
            <w:tcBorders>
              <w:top w:val="single" w:sz="4" w:space="0" w:color="auto"/>
            </w:tcBorders>
          </w:tcPr>
          <w:p w14:paraId="0E4B6EE4" w14:textId="25F33E15" w:rsidR="000E30E9" w:rsidRDefault="001F2BC3">
            <w:pPr>
              <w:jc w:val="center"/>
              <w:cnfStyle w:val="000000100000" w:firstRow="0" w:lastRow="0" w:firstColumn="0" w:lastColumn="0" w:oddVBand="0" w:evenVBand="0" w:oddHBand="1" w:evenHBand="0" w:firstRowFirstColumn="0" w:firstRowLastColumn="0" w:lastRowFirstColumn="0" w:lastRowLastColumn="0"/>
              <w:rPr>
                <w:ins w:id="3627" w:author="Raul García Fernández" w:date="2017-07-05T20:04:00Z"/>
              </w:rPr>
              <w:pPrChange w:id="3628"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29" w:author="Raul García Fernández" w:date="2017-07-05T20:05:00Z">
              <w:r>
                <w:t>Fallo en la agregación de proyectos.</w:t>
              </w:r>
            </w:ins>
          </w:p>
        </w:tc>
        <w:tc>
          <w:tcPr>
            <w:tcW w:w="3685" w:type="dxa"/>
            <w:tcBorders>
              <w:top w:val="single" w:sz="4" w:space="0" w:color="auto"/>
            </w:tcBorders>
          </w:tcPr>
          <w:p w14:paraId="7EE9D5A6" w14:textId="533F2A6E" w:rsidR="000E30E9" w:rsidRDefault="001F2BC3">
            <w:pPr>
              <w:jc w:val="center"/>
              <w:cnfStyle w:val="000000100000" w:firstRow="0" w:lastRow="0" w:firstColumn="0" w:lastColumn="0" w:oddVBand="0" w:evenVBand="0" w:oddHBand="1" w:evenHBand="0" w:firstRowFirstColumn="0" w:firstRowLastColumn="0" w:lastRowFirstColumn="0" w:lastRowLastColumn="0"/>
              <w:rPr>
                <w:ins w:id="3630" w:author="Raul García Fernández" w:date="2017-07-05T20:04:00Z"/>
              </w:rPr>
              <w:pPrChange w:id="3631"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32" w:author="Raul García Fernández" w:date="2017-07-05T20:05:00Z">
              <w:r>
                <w:t>Fallo en la agregación de proyectos.</w:t>
              </w:r>
            </w:ins>
          </w:p>
        </w:tc>
        <w:tc>
          <w:tcPr>
            <w:tcW w:w="561" w:type="dxa"/>
          </w:tcPr>
          <w:p w14:paraId="6BB643AD" w14:textId="5272F4A7" w:rsidR="000E30E9" w:rsidRDefault="001F2BC3">
            <w:pPr>
              <w:jc w:val="center"/>
              <w:cnfStyle w:val="000000100000" w:firstRow="0" w:lastRow="0" w:firstColumn="0" w:lastColumn="0" w:oddVBand="0" w:evenVBand="0" w:oddHBand="1" w:evenHBand="0" w:firstRowFirstColumn="0" w:firstRowLastColumn="0" w:lastRowFirstColumn="0" w:lastRowLastColumn="0"/>
              <w:rPr>
                <w:ins w:id="3633" w:author="Raul García Fernández" w:date="2017-07-05T20:04:00Z"/>
              </w:rPr>
              <w:pPrChange w:id="3634"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35" w:author="Raul García Fernández" w:date="2017-07-05T20:06:00Z">
              <w:r w:rsidRPr="001F2BC3">
                <w:rPr>
                  <w:color w:val="00B050"/>
                  <w:rPrChange w:id="3636" w:author="Raul García Fernández" w:date="2017-07-05T20:07:00Z">
                    <w:rPr/>
                  </w:rPrChange>
                </w:rPr>
                <w:t>V</w:t>
              </w:r>
            </w:ins>
          </w:p>
        </w:tc>
      </w:tr>
      <w:tr w:rsidR="000E30E9" w14:paraId="55CA75A9" w14:textId="77777777" w:rsidTr="009776FD">
        <w:trPr>
          <w:ins w:id="3637" w:author="Raul García Fernández" w:date="2017-07-05T20:04: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32D01C60" w14:textId="17AF5289" w:rsidR="000E30E9" w:rsidRDefault="000E30E9">
            <w:pPr>
              <w:jc w:val="center"/>
              <w:rPr>
                <w:ins w:id="3638" w:author="Raul García Fernández" w:date="2017-07-05T20:04:00Z"/>
              </w:rPr>
              <w:pPrChange w:id="3639" w:author="Raul García Fernández" w:date="2017-07-05T20:07:00Z">
                <w:pPr/>
              </w:pPrChange>
            </w:pPr>
            <w:ins w:id="3640" w:author="Raul García Fernández" w:date="2017-07-05T20:04:00Z">
              <w:r>
                <w:t>3</w:t>
              </w:r>
            </w:ins>
          </w:p>
        </w:tc>
        <w:tc>
          <w:tcPr>
            <w:tcW w:w="3795" w:type="dxa"/>
            <w:tcBorders>
              <w:top w:val="single" w:sz="4" w:space="0" w:color="auto"/>
            </w:tcBorders>
          </w:tcPr>
          <w:p w14:paraId="74DD5382" w14:textId="1C70F577" w:rsidR="000E30E9" w:rsidRDefault="001F2BC3">
            <w:pPr>
              <w:jc w:val="center"/>
              <w:cnfStyle w:val="000000000000" w:firstRow="0" w:lastRow="0" w:firstColumn="0" w:lastColumn="0" w:oddVBand="0" w:evenVBand="0" w:oddHBand="0" w:evenHBand="0" w:firstRowFirstColumn="0" w:firstRowLastColumn="0" w:lastRowFirstColumn="0" w:lastRowLastColumn="0"/>
              <w:rPr>
                <w:ins w:id="3641" w:author="Raul García Fernández" w:date="2017-07-05T20:04:00Z"/>
              </w:rPr>
              <w:pPrChange w:id="3642"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43" w:author="Raul García Fernández" w:date="2017-07-05T20:05:00Z">
              <w:r>
                <w:t>Fallo en la agregación de proyectos</w:t>
              </w:r>
            </w:ins>
          </w:p>
        </w:tc>
        <w:tc>
          <w:tcPr>
            <w:tcW w:w="3685" w:type="dxa"/>
            <w:tcBorders>
              <w:top w:val="single" w:sz="4" w:space="0" w:color="auto"/>
            </w:tcBorders>
          </w:tcPr>
          <w:p w14:paraId="69D98AC0" w14:textId="0593A0ED" w:rsidR="000E30E9" w:rsidRDefault="001F2BC3">
            <w:pPr>
              <w:jc w:val="center"/>
              <w:cnfStyle w:val="000000000000" w:firstRow="0" w:lastRow="0" w:firstColumn="0" w:lastColumn="0" w:oddVBand="0" w:evenVBand="0" w:oddHBand="0" w:evenHBand="0" w:firstRowFirstColumn="0" w:firstRowLastColumn="0" w:lastRowFirstColumn="0" w:lastRowLastColumn="0"/>
              <w:rPr>
                <w:ins w:id="3644" w:author="Raul García Fernández" w:date="2017-07-05T20:04:00Z"/>
              </w:rPr>
              <w:pPrChange w:id="3645"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46" w:author="Raul García Fernández" w:date="2017-07-05T20:05:00Z">
              <w:r>
                <w:t>Fallo en la agregación de proyectos</w:t>
              </w:r>
            </w:ins>
          </w:p>
        </w:tc>
        <w:tc>
          <w:tcPr>
            <w:tcW w:w="561" w:type="dxa"/>
          </w:tcPr>
          <w:p w14:paraId="59ACD093" w14:textId="6C76C41C" w:rsidR="000E30E9" w:rsidRDefault="001F2BC3">
            <w:pPr>
              <w:jc w:val="center"/>
              <w:cnfStyle w:val="000000000000" w:firstRow="0" w:lastRow="0" w:firstColumn="0" w:lastColumn="0" w:oddVBand="0" w:evenVBand="0" w:oddHBand="0" w:evenHBand="0" w:firstRowFirstColumn="0" w:firstRowLastColumn="0" w:lastRowFirstColumn="0" w:lastRowLastColumn="0"/>
              <w:rPr>
                <w:ins w:id="3647" w:author="Raul García Fernández" w:date="2017-07-05T20:04:00Z"/>
              </w:rPr>
              <w:pPrChange w:id="3648"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49" w:author="Raul García Fernández" w:date="2017-07-05T20:06:00Z">
              <w:r w:rsidRPr="001F2BC3">
                <w:rPr>
                  <w:color w:val="00B050"/>
                  <w:rPrChange w:id="3650" w:author="Raul García Fernández" w:date="2017-07-05T20:07:00Z">
                    <w:rPr/>
                  </w:rPrChange>
                </w:rPr>
                <w:t>V</w:t>
              </w:r>
            </w:ins>
          </w:p>
        </w:tc>
      </w:tr>
      <w:tr w:rsidR="000E30E9" w14:paraId="42F4A78E" w14:textId="77777777" w:rsidTr="009776FD">
        <w:trPr>
          <w:cnfStyle w:val="000000100000" w:firstRow="0" w:lastRow="0" w:firstColumn="0" w:lastColumn="0" w:oddVBand="0" w:evenVBand="0" w:oddHBand="1" w:evenHBand="0" w:firstRowFirstColumn="0" w:firstRowLastColumn="0" w:lastRowFirstColumn="0" w:lastRowLastColumn="0"/>
          <w:ins w:id="3651" w:author="Raul García Fernández" w:date="2017-07-05T20:04: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68421056" w14:textId="1EB092C6" w:rsidR="000E30E9" w:rsidRDefault="000E30E9">
            <w:pPr>
              <w:jc w:val="center"/>
              <w:rPr>
                <w:ins w:id="3652" w:author="Raul García Fernández" w:date="2017-07-05T20:04:00Z"/>
              </w:rPr>
              <w:pPrChange w:id="3653" w:author="Raul García Fernández" w:date="2017-07-05T20:07:00Z">
                <w:pPr/>
              </w:pPrChange>
            </w:pPr>
            <w:ins w:id="3654" w:author="Raul García Fernández" w:date="2017-07-05T20:04:00Z">
              <w:r>
                <w:t>4</w:t>
              </w:r>
            </w:ins>
          </w:p>
        </w:tc>
        <w:tc>
          <w:tcPr>
            <w:tcW w:w="3795" w:type="dxa"/>
            <w:tcBorders>
              <w:top w:val="single" w:sz="4" w:space="0" w:color="auto"/>
            </w:tcBorders>
          </w:tcPr>
          <w:p w14:paraId="4979B17F" w14:textId="1D10BA30" w:rsidR="000E30E9" w:rsidRDefault="001F2BC3">
            <w:pPr>
              <w:jc w:val="center"/>
              <w:cnfStyle w:val="000000100000" w:firstRow="0" w:lastRow="0" w:firstColumn="0" w:lastColumn="0" w:oddVBand="0" w:evenVBand="0" w:oddHBand="1" w:evenHBand="0" w:firstRowFirstColumn="0" w:firstRowLastColumn="0" w:lastRowFirstColumn="0" w:lastRowLastColumn="0"/>
              <w:rPr>
                <w:ins w:id="3655" w:author="Raul García Fernández" w:date="2017-07-05T20:04:00Z"/>
              </w:rPr>
              <w:pPrChange w:id="3656"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57" w:author="Raul García Fernández" w:date="2017-07-05T20:05:00Z">
              <w:r>
                <w:t>El sistema agregará el proyecto al grupo</w:t>
              </w:r>
            </w:ins>
          </w:p>
        </w:tc>
        <w:tc>
          <w:tcPr>
            <w:tcW w:w="3685" w:type="dxa"/>
            <w:tcBorders>
              <w:top w:val="single" w:sz="4" w:space="0" w:color="auto"/>
            </w:tcBorders>
          </w:tcPr>
          <w:p w14:paraId="5C9B3172" w14:textId="489C6DEB" w:rsidR="000E30E9" w:rsidRDefault="001F2BC3">
            <w:pPr>
              <w:jc w:val="center"/>
              <w:cnfStyle w:val="000000100000" w:firstRow="0" w:lastRow="0" w:firstColumn="0" w:lastColumn="0" w:oddVBand="0" w:evenVBand="0" w:oddHBand="1" w:evenHBand="0" w:firstRowFirstColumn="0" w:firstRowLastColumn="0" w:lastRowFirstColumn="0" w:lastRowLastColumn="0"/>
              <w:rPr>
                <w:ins w:id="3658" w:author="Raul García Fernández" w:date="2017-07-05T20:04:00Z"/>
              </w:rPr>
              <w:pPrChange w:id="3659"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60" w:author="Raul García Fernández" w:date="2017-07-05T20:05:00Z">
              <w:r>
                <w:t>El sistema agregará el proyecto al grupo</w:t>
              </w:r>
            </w:ins>
          </w:p>
        </w:tc>
        <w:tc>
          <w:tcPr>
            <w:tcW w:w="561" w:type="dxa"/>
          </w:tcPr>
          <w:p w14:paraId="48C4DA39" w14:textId="5AEAA3F7" w:rsidR="000E30E9" w:rsidRDefault="001F2BC3">
            <w:pPr>
              <w:jc w:val="center"/>
              <w:cnfStyle w:val="000000100000" w:firstRow="0" w:lastRow="0" w:firstColumn="0" w:lastColumn="0" w:oddVBand="0" w:evenVBand="0" w:oddHBand="1" w:evenHBand="0" w:firstRowFirstColumn="0" w:firstRowLastColumn="0" w:lastRowFirstColumn="0" w:lastRowLastColumn="0"/>
              <w:rPr>
                <w:ins w:id="3661" w:author="Raul García Fernández" w:date="2017-07-05T20:04:00Z"/>
              </w:rPr>
              <w:pPrChange w:id="3662"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63" w:author="Raul García Fernández" w:date="2017-07-05T20:06:00Z">
              <w:r w:rsidRPr="001F2BC3">
                <w:rPr>
                  <w:color w:val="00B050"/>
                  <w:rPrChange w:id="3664" w:author="Raul García Fernández" w:date="2017-07-05T20:07:00Z">
                    <w:rPr/>
                  </w:rPrChange>
                </w:rPr>
                <w:t>V</w:t>
              </w:r>
            </w:ins>
          </w:p>
        </w:tc>
      </w:tr>
      <w:tr w:rsidR="000E30E9" w14:paraId="0FE1C4F5" w14:textId="77777777" w:rsidTr="009776FD">
        <w:trPr>
          <w:ins w:id="3665" w:author="Raul García Fernández" w:date="2017-07-05T20:04: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695FBA93" w14:textId="45DE0AC0" w:rsidR="000E30E9" w:rsidRDefault="000E30E9">
            <w:pPr>
              <w:jc w:val="center"/>
              <w:rPr>
                <w:ins w:id="3666" w:author="Raul García Fernández" w:date="2017-07-05T20:04:00Z"/>
              </w:rPr>
              <w:pPrChange w:id="3667" w:author="Raul García Fernández" w:date="2017-07-05T20:07:00Z">
                <w:pPr/>
              </w:pPrChange>
            </w:pPr>
            <w:ins w:id="3668" w:author="Raul García Fernández" w:date="2017-07-05T20:04:00Z">
              <w:r>
                <w:t>5</w:t>
              </w:r>
            </w:ins>
          </w:p>
        </w:tc>
        <w:tc>
          <w:tcPr>
            <w:tcW w:w="3795" w:type="dxa"/>
            <w:tcBorders>
              <w:top w:val="single" w:sz="4" w:space="0" w:color="auto"/>
            </w:tcBorders>
          </w:tcPr>
          <w:p w14:paraId="18857C89" w14:textId="583AFEE8" w:rsidR="000E30E9" w:rsidRDefault="001F2BC3">
            <w:pPr>
              <w:jc w:val="center"/>
              <w:cnfStyle w:val="000000000000" w:firstRow="0" w:lastRow="0" w:firstColumn="0" w:lastColumn="0" w:oddVBand="0" w:evenVBand="0" w:oddHBand="0" w:evenHBand="0" w:firstRowFirstColumn="0" w:firstRowLastColumn="0" w:lastRowFirstColumn="0" w:lastRowLastColumn="0"/>
              <w:rPr>
                <w:ins w:id="3669" w:author="Raul García Fernández" w:date="2017-07-05T20:04:00Z"/>
              </w:rPr>
              <w:pPrChange w:id="3670"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71" w:author="Raul García Fernández" w:date="2017-07-05T20:06:00Z">
              <w:r>
                <w:t>Ninguna modificación sobre el grupo.</w:t>
              </w:r>
            </w:ins>
          </w:p>
        </w:tc>
        <w:tc>
          <w:tcPr>
            <w:tcW w:w="3685" w:type="dxa"/>
            <w:tcBorders>
              <w:top w:val="single" w:sz="4" w:space="0" w:color="auto"/>
            </w:tcBorders>
          </w:tcPr>
          <w:p w14:paraId="54075328" w14:textId="73C2754C" w:rsidR="000E30E9" w:rsidRDefault="001F2BC3">
            <w:pPr>
              <w:jc w:val="center"/>
              <w:cnfStyle w:val="000000000000" w:firstRow="0" w:lastRow="0" w:firstColumn="0" w:lastColumn="0" w:oddVBand="0" w:evenVBand="0" w:oddHBand="0" w:evenHBand="0" w:firstRowFirstColumn="0" w:firstRowLastColumn="0" w:lastRowFirstColumn="0" w:lastRowLastColumn="0"/>
              <w:rPr>
                <w:ins w:id="3672" w:author="Raul García Fernández" w:date="2017-07-05T20:04:00Z"/>
              </w:rPr>
              <w:pPrChange w:id="3673"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74" w:author="Raul García Fernández" w:date="2017-07-05T20:06:00Z">
              <w:r>
                <w:t>Ninguna modificación sobre el grupo.</w:t>
              </w:r>
            </w:ins>
          </w:p>
        </w:tc>
        <w:tc>
          <w:tcPr>
            <w:tcW w:w="561" w:type="dxa"/>
          </w:tcPr>
          <w:p w14:paraId="380E18FF" w14:textId="05675F0D" w:rsidR="000E30E9" w:rsidRDefault="001F2BC3">
            <w:pPr>
              <w:jc w:val="center"/>
              <w:cnfStyle w:val="000000000000" w:firstRow="0" w:lastRow="0" w:firstColumn="0" w:lastColumn="0" w:oddVBand="0" w:evenVBand="0" w:oddHBand="0" w:evenHBand="0" w:firstRowFirstColumn="0" w:firstRowLastColumn="0" w:lastRowFirstColumn="0" w:lastRowLastColumn="0"/>
              <w:rPr>
                <w:ins w:id="3675" w:author="Raul García Fernández" w:date="2017-07-05T20:04:00Z"/>
              </w:rPr>
              <w:pPrChange w:id="3676" w:author="Raul García Fernández" w:date="2017-07-05T20:07:00Z">
                <w:pPr>
                  <w:cnfStyle w:val="000000000000" w:firstRow="0" w:lastRow="0" w:firstColumn="0" w:lastColumn="0" w:oddVBand="0" w:evenVBand="0" w:oddHBand="0" w:evenHBand="0" w:firstRowFirstColumn="0" w:firstRowLastColumn="0" w:lastRowFirstColumn="0" w:lastRowLastColumn="0"/>
                </w:pPr>
              </w:pPrChange>
            </w:pPr>
            <w:ins w:id="3677" w:author="Raul García Fernández" w:date="2017-07-05T20:06:00Z">
              <w:r w:rsidRPr="001F2BC3">
                <w:rPr>
                  <w:color w:val="00B050"/>
                  <w:rPrChange w:id="3678" w:author="Raul García Fernández" w:date="2017-07-05T20:07:00Z">
                    <w:rPr/>
                  </w:rPrChange>
                </w:rPr>
                <w:t>V</w:t>
              </w:r>
            </w:ins>
          </w:p>
        </w:tc>
      </w:tr>
      <w:tr w:rsidR="000E30E9" w14:paraId="6AC787C8" w14:textId="77777777" w:rsidTr="009776FD">
        <w:trPr>
          <w:cnfStyle w:val="000000100000" w:firstRow="0" w:lastRow="0" w:firstColumn="0" w:lastColumn="0" w:oddVBand="0" w:evenVBand="0" w:oddHBand="1" w:evenHBand="0" w:firstRowFirstColumn="0" w:firstRowLastColumn="0" w:lastRowFirstColumn="0" w:lastRowLastColumn="0"/>
          <w:ins w:id="3679" w:author="Raul García Fernández" w:date="2017-07-05T20:04:00Z"/>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tcBorders>
          </w:tcPr>
          <w:p w14:paraId="34CF5019" w14:textId="506981BD" w:rsidR="000E30E9" w:rsidRDefault="001F2BC3">
            <w:pPr>
              <w:jc w:val="center"/>
              <w:rPr>
                <w:ins w:id="3680" w:author="Raul García Fernández" w:date="2017-07-05T20:04:00Z"/>
              </w:rPr>
              <w:pPrChange w:id="3681" w:author="Raul García Fernández" w:date="2017-07-05T20:07:00Z">
                <w:pPr/>
              </w:pPrChange>
            </w:pPr>
            <w:ins w:id="3682" w:author="Raul García Fernández" w:date="2017-07-05T20:04:00Z">
              <w:r>
                <w:t>6</w:t>
              </w:r>
            </w:ins>
          </w:p>
        </w:tc>
        <w:tc>
          <w:tcPr>
            <w:tcW w:w="3795" w:type="dxa"/>
            <w:tcBorders>
              <w:top w:val="single" w:sz="4" w:space="0" w:color="auto"/>
            </w:tcBorders>
          </w:tcPr>
          <w:p w14:paraId="1040A2DB" w14:textId="2B933282" w:rsidR="000E30E9" w:rsidRDefault="001F2BC3">
            <w:pPr>
              <w:jc w:val="center"/>
              <w:cnfStyle w:val="000000100000" w:firstRow="0" w:lastRow="0" w:firstColumn="0" w:lastColumn="0" w:oddVBand="0" w:evenVBand="0" w:oddHBand="1" w:evenHBand="0" w:firstRowFirstColumn="0" w:firstRowLastColumn="0" w:lastRowFirstColumn="0" w:lastRowLastColumn="0"/>
              <w:rPr>
                <w:ins w:id="3683" w:author="Raul García Fernández" w:date="2017-07-05T20:04:00Z"/>
              </w:rPr>
              <w:pPrChange w:id="3684"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85" w:author="Raul García Fernández" w:date="2017-07-05T20:06:00Z">
              <w:r>
                <w:t>Ninguna modificación sobre el grupo.</w:t>
              </w:r>
            </w:ins>
          </w:p>
        </w:tc>
        <w:tc>
          <w:tcPr>
            <w:tcW w:w="3685" w:type="dxa"/>
            <w:tcBorders>
              <w:top w:val="single" w:sz="4" w:space="0" w:color="auto"/>
            </w:tcBorders>
          </w:tcPr>
          <w:p w14:paraId="1AB461E2" w14:textId="5FDFC1BA" w:rsidR="000E30E9" w:rsidRDefault="001F2BC3">
            <w:pPr>
              <w:jc w:val="center"/>
              <w:cnfStyle w:val="000000100000" w:firstRow="0" w:lastRow="0" w:firstColumn="0" w:lastColumn="0" w:oddVBand="0" w:evenVBand="0" w:oddHBand="1" w:evenHBand="0" w:firstRowFirstColumn="0" w:firstRowLastColumn="0" w:lastRowFirstColumn="0" w:lastRowLastColumn="0"/>
              <w:rPr>
                <w:ins w:id="3686" w:author="Raul García Fernández" w:date="2017-07-05T20:04:00Z"/>
              </w:rPr>
              <w:pPrChange w:id="3687"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88" w:author="Raul García Fernández" w:date="2017-07-05T20:06:00Z">
              <w:r>
                <w:t>Ninguna modificación sobre el grupo.</w:t>
              </w:r>
            </w:ins>
          </w:p>
        </w:tc>
        <w:tc>
          <w:tcPr>
            <w:tcW w:w="561" w:type="dxa"/>
          </w:tcPr>
          <w:p w14:paraId="151BE908" w14:textId="74CBA1F8" w:rsidR="000E30E9" w:rsidRDefault="001F2BC3">
            <w:pPr>
              <w:jc w:val="center"/>
              <w:cnfStyle w:val="000000100000" w:firstRow="0" w:lastRow="0" w:firstColumn="0" w:lastColumn="0" w:oddVBand="0" w:evenVBand="0" w:oddHBand="1" w:evenHBand="0" w:firstRowFirstColumn="0" w:firstRowLastColumn="0" w:lastRowFirstColumn="0" w:lastRowLastColumn="0"/>
              <w:rPr>
                <w:ins w:id="3689" w:author="Raul García Fernández" w:date="2017-07-05T20:04:00Z"/>
              </w:rPr>
              <w:pPrChange w:id="3690" w:author="Raul García Fernández" w:date="2017-07-05T20:07:00Z">
                <w:pPr>
                  <w:cnfStyle w:val="000000100000" w:firstRow="0" w:lastRow="0" w:firstColumn="0" w:lastColumn="0" w:oddVBand="0" w:evenVBand="0" w:oddHBand="1" w:evenHBand="0" w:firstRowFirstColumn="0" w:firstRowLastColumn="0" w:lastRowFirstColumn="0" w:lastRowLastColumn="0"/>
                </w:pPr>
              </w:pPrChange>
            </w:pPr>
            <w:ins w:id="3691" w:author="Raul García Fernández" w:date="2017-07-05T20:06:00Z">
              <w:r w:rsidRPr="001F2BC3">
                <w:rPr>
                  <w:color w:val="00B050"/>
                  <w:rPrChange w:id="3692" w:author="Raul García Fernández" w:date="2017-07-05T20:07:00Z">
                    <w:rPr/>
                  </w:rPrChange>
                </w:rPr>
                <w:t>V</w:t>
              </w:r>
            </w:ins>
          </w:p>
        </w:tc>
      </w:tr>
    </w:tbl>
    <w:p w14:paraId="4EF0612D" w14:textId="77777777" w:rsidR="000E30E9" w:rsidRPr="0005022B" w:rsidRDefault="000E30E9">
      <w:pPr>
        <w:pPrChange w:id="3693" w:author="Raul García Fernández" w:date="2017-07-05T19:15:00Z">
          <w:pPr>
            <w:ind w:firstLine="360"/>
            <w:jc w:val="both"/>
          </w:pPr>
        </w:pPrChange>
      </w:pPr>
    </w:p>
    <w:p w14:paraId="391CD767" w14:textId="5E229350" w:rsidR="000509B9" w:rsidDel="0005022B" w:rsidRDefault="008144F6" w:rsidP="000003AF">
      <w:pPr>
        <w:jc w:val="both"/>
        <w:rPr>
          <w:del w:id="3694" w:author="Raul García Fernández" w:date="2017-07-05T19:11:00Z"/>
        </w:rPr>
      </w:pPr>
      <w:del w:id="3695" w:author="Raul García Fernández" w:date="2017-07-05T19:11:00Z">
        <w:r w:rsidRPr="008144F6" w:rsidDel="0005022B">
          <w:delText>A la hora de realizar el presente documento</w:delText>
        </w:r>
        <w:r w:rsidR="000003AF" w:rsidDel="0005022B">
          <w:delText>,</w:delText>
        </w:r>
        <w:r w:rsidRPr="008144F6" w:rsidDel="0005022B">
          <w:delText xml:space="preserve"> se tiene</w:delText>
        </w:r>
        <w:r w:rsidDel="0005022B">
          <w:delText xml:space="preserve"> el desarrollo de la aplicación </w:delText>
        </w:r>
        <w:r w:rsidRPr="008144F6" w:rsidDel="0005022B">
          <w:delText>finalizado y el total de las pruebas devuelve un resultado</w:delText>
        </w:r>
        <w:r w:rsidDel="0005022B">
          <w:delText xml:space="preserve"> positivo. Por lo tanto, los mo</w:delText>
        </w:r>
        <w:r w:rsidRPr="008144F6" w:rsidDel="0005022B">
          <w:delText>delos, controladores y vistas superan todas las pruebas preparadas para comprobar su</w:delText>
        </w:r>
        <w:r w:rsidDel="0005022B">
          <w:delText xml:space="preserve"> </w:delText>
        </w:r>
        <w:r w:rsidR="000509B9" w:rsidDel="0005022B">
          <w:delText>funcionamiento.</w:delText>
        </w:r>
        <w:bookmarkStart w:id="3696" w:name="_Toc487050386"/>
        <w:bookmarkStart w:id="3697" w:name="_Toc487051020"/>
        <w:bookmarkEnd w:id="3696"/>
        <w:bookmarkEnd w:id="3697"/>
      </w:del>
    </w:p>
    <w:p w14:paraId="22804AEF" w14:textId="6F7A3B20" w:rsidR="000509B9" w:rsidRPr="000509B9" w:rsidDel="0005022B" w:rsidRDefault="000509B9" w:rsidP="000509B9">
      <w:pPr>
        <w:ind w:firstLine="360"/>
        <w:rPr>
          <w:del w:id="3698" w:author="Raul García Fernández" w:date="2017-07-05T19:11:00Z"/>
          <w:rFonts w:ascii="Times" w:hAnsi="Times"/>
          <w:szCs w:val="24"/>
        </w:rPr>
      </w:pPr>
      <w:bookmarkStart w:id="3699" w:name="_Toc487050387"/>
      <w:bookmarkStart w:id="3700" w:name="_Toc487051021"/>
      <w:bookmarkEnd w:id="3699"/>
      <w:bookmarkEnd w:id="3700"/>
    </w:p>
    <w:p w14:paraId="2EC7755D" w14:textId="5AB2D575" w:rsidR="00933F1D" w:rsidRPr="00933F1D" w:rsidDel="0005022B" w:rsidRDefault="000509B9" w:rsidP="00933F1D">
      <w:pPr>
        <w:pStyle w:val="Ttulo2"/>
        <w:numPr>
          <w:ilvl w:val="1"/>
          <w:numId w:val="26"/>
        </w:numPr>
        <w:rPr>
          <w:del w:id="3701" w:author="Raul García Fernández" w:date="2017-07-05T19:11:00Z"/>
        </w:rPr>
      </w:pPr>
      <w:del w:id="3702" w:author="Raul García Fernández" w:date="2017-07-05T19:11:00Z">
        <w:r w:rsidRPr="00917983" w:rsidDel="0005022B">
          <w:rPr>
            <w:rStyle w:val="Ttulo1Car"/>
            <w:b/>
            <w:bCs/>
            <w:sz w:val="24"/>
            <w:szCs w:val="26"/>
          </w:rPr>
          <w:delText>Resumen de las pruebas:</w:delText>
        </w:r>
        <w:bookmarkStart w:id="3703" w:name="_Toc487050388"/>
        <w:bookmarkStart w:id="3704" w:name="_Toc487051022"/>
        <w:bookmarkEnd w:id="3703"/>
        <w:bookmarkEnd w:id="3704"/>
      </w:del>
    </w:p>
    <w:p w14:paraId="34EE2FA7" w14:textId="0FFBF36F" w:rsidR="009646F8" w:rsidDel="0005022B" w:rsidRDefault="000509B9" w:rsidP="000003AF">
      <w:pPr>
        <w:ind w:firstLine="360"/>
        <w:jc w:val="both"/>
        <w:rPr>
          <w:del w:id="3705" w:author="Raul García Fernández" w:date="2017-07-05T19:11:00Z"/>
        </w:rPr>
      </w:pPr>
      <w:del w:id="3706" w:author="Raul García Fernández" w:date="2017-07-05T19:11:00Z">
        <w:r w:rsidRPr="000509B9" w:rsidDel="0005022B">
          <w:delText>Tras el diseño de las pruebas automáticas y las pruebas funcionales</w:delText>
        </w:r>
        <w:r w:rsidR="000003AF" w:rsidDel="0005022B">
          <w:delText>, los cuales han segui</w:delText>
        </w:r>
        <w:r w:rsidRPr="000509B9" w:rsidDel="0005022B">
          <w:delText>do los casos de uso del análisis del sistema, reunimos todas las pruebas realizadas por el desarrollador. En un resumen, cabe destacar que la mayor parte de las pruebas han sido realizadas de forma</w:delText>
        </w:r>
        <w:r w:rsidR="009646F8" w:rsidDel="0005022B">
          <w:delText xml:space="preserve"> ágil</w:delText>
        </w:r>
        <w:r w:rsidDel="0005022B">
          <w:delText xml:space="preserve"> (</w:delText>
        </w:r>
        <w:r w:rsidR="009646F8" w:rsidDel="0005022B">
          <w:delText>en contra posición a una forma monolítica</w:delText>
        </w:r>
        <w:r w:rsidR="000003AF" w:rsidDel="0005022B">
          <w:delText>), e</w:delText>
        </w:r>
        <w:r w:rsidR="009646F8" w:rsidDel="0005022B">
          <w:delText xml:space="preserve">s </w:delText>
        </w:r>
        <w:r w:rsidR="00933F1D" w:rsidDel="0005022B">
          <w:delText>decir,</w:delText>
        </w:r>
        <w:r w:rsidR="009646F8" w:rsidDel="0005022B">
          <w:delText xml:space="preserve"> </w:delText>
        </w:r>
        <w:r w:rsidRPr="000509B9" w:rsidDel="0005022B">
          <w:delText>al mismo tiempo que se realizaba</w:delText>
        </w:r>
        <w:r w:rsidR="000003AF" w:rsidDel="0005022B">
          <w:delText>n</w:delText>
        </w:r>
        <w:r w:rsidRPr="000509B9" w:rsidDel="0005022B">
          <w:delText xml:space="preserve"> la</w:delText>
        </w:r>
        <w:r w:rsidR="009646F8" w:rsidDel="0005022B">
          <w:delText>s funciones.</w:delText>
        </w:r>
        <w:bookmarkStart w:id="3707" w:name="_Toc487050389"/>
        <w:bookmarkStart w:id="3708" w:name="_Toc487051023"/>
        <w:bookmarkEnd w:id="3707"/>
        <w:bookmarkEnd w:id="3708"/>
      </w:del>
    </w:p>
    <w:p w14:paraId="30A6DC5B" w14:textId="4FB6B1C7" w:rsidR="00933F1D" w:rsidRPr="00933F1D" w:rsidDel="0005022B" w:rsidRDefault="00933F1D" w:rsidP="00933F1D">
      <w:pPr>
        <w:ind w:firstLine="360"/>
        <w:rPr>
          <w:del w:id="3709" w:author="Raul García Fernández" w:date="2017-07-05T19:11:00Z"/>
        </w:rPr>
      </w:pPr>
      <w:bookmarkStart w:id="3710" w:name="_Toc487050390"/>
      <w:bookmarkStart w:id="3711" w:name="_Toc487051024"/>
      <w:bookmarkEnd w:id="3710"/>
      <w:bookmarkEnd w:id="3711"/>
    </w:p>
    <w:p w14:paraId="0C605BDD" w14:textId="5D567569" w:rsidR="00933F1D" w:rsidDel="0005022B" w:rsidRDefault="00933F1D" w:rsidP="00933F1D">
      <w:pPr>
        <w:pStyle w:val="Epgrafe"/>
        <w:keepNext/>
        <w:rPr>
          <w:del w:id="3712" w:author="Raul García Fernández" w:date="2017-07-05T19:11:00Z"/>
        </w:rPr>
      </w:pPr>
      <w:bookmarkStart w:id="3713" w:name="_Toc481176032"/>
      <w:del w:id="3714" w:author="Raul García Fernández" w:date="2017-07-05T19:11:00Z">
        <w:r w:rsidDel="0005022B">
          <w:delText xml:space="preserve">Tabla </w:delText>
        </w:r>
        <w:r w:rsidR="00EE3CB7" w:rsidDel="0005022B">
          <w:rPr>
            <w:b w:val="0"/>
            <w:bCs w:val="0"/>
          </w:rPr>
          <w:fldChar w:fldCharType="begin"/>
        </w:r>
        <w:r w:rsidR="00EE3CB7" w:rsidDel="0005022B">
          <w:delInstrText xml:space="preserve"> STYLEREF 1 \s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R="00E068F5" w:rsidDel="0005022B">
          <w:noBreakHyphen/>
        </w:r>
        <w:r w:rsidR="00EE3CB7" w:rsidDel="0005022B">
          <w:rPr>
            <w:b w:val="0"/>
            <w:bCs w:val="0"/>
          </w:rPr>
          <w:fldChar w:fldCharType="begin"/>
        </w:r>
        <w:r w:rsidR="00EE3CB7" w:rsidDel="0005022B">
          <w:delInstrText xml:space="preserve"> SEQ Tabla \* ARABIC \s 1 </w:delInstrText>
        </w:r>
        <w:r w:rsidR="00EE3CB7" w:rsidDel="0005022B">
          <w:rPr>
            <w:b w:val="0"/>
            <w:bCs w:val="0"/>
          </w:rPr>
          <w:fldChar w:fldCharType="separate"/>
        </w:r>
        <w:r w:rsidR="00E068F5" w:rsidDel="0005022B">
          <w:rPr>
            <w:noProof/>
          </w:rPr>
          <w:delText>1</w:delText>
        </w:r>
        <w:r w:rsidR="00EE3CB7" w:rsidDel="0005022B">
          <w:rPr>
            <w:b w:val="0"/>
            <w:bCs w:val="0"/>
            <w:noProof/>
          </w:rPr>
          <w:fldChar w:fldCharType="end"/>
        </w:r>
        <w:r w:rsidDel="0005022B">
          <w:delText xml:space="preserve"> Resumen de pruebas</w:delText>
        </w:r>
        <w:bookmarkStart w:id="3715" w:name="_Toc487050391"/>
        <w:bookmarkStart w:id="3716" w:name="_Toc487051025"/>
        <w:bookmarkEnd w:id="3713"/>
        <w:bookmarkEnd w:id="3715"/>
        <w:bookmarkEnd w:id="3716"/>
      </w:del>
    </w:p>
    <w:tbl>
      <w:tblPr>
        <w:tblStyle w:val="Tabladelista41"/>
        <w:tblW w:w="0" w:type="auto"/>
        <w:tblLook w:val="04A0" w:firstRow="1" w:lastRow="0" w:firstColumn="1" w:lastColumn="0" w:noHBand="0" w:noVBand="1"/>
      </w:tblPr>
      <w:tblGrid>
        <w:gridCol w:w="3070"/>
        <w:gridCol w:w="3070"/>
        <w:gridCol w:w="3071"/>
      </w:tblGrid>
      <w:tr w:rsidR="000509B9" w:rsidDel="0005022B" w14:paraId="23AC1A45" w14:textId="1CAA3497" w:rsidTr="00933F1D">
        <w:trPr>
          <w:cnfStyle w:val="100000000000" w:firstRow="1" w:lastRow="0" w:firstColumn="0" w:lastColumn="0" w:oddVBand="0" w:evenVBand="0" w:oddHBand="0" w:evenHBand="0" w:firstRowFirstColumn="0" w:firstRowLastColumn="0" w:lastRowFirstColumn="0" w:lastRowLastColumn="0"/>
          <w:del w:id="3717"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3070" w:type="dxa"/>
          </w:tcPr>
          <w:p w14:paraId="67B0E7BA" w14:textId="58E31350" w:rsidR="000509B9" w:rsidDel="0005022B" w:rsidRDefault="000509B9" w:rsidP="002C449E">
            <w:pPr>
              <w:pStyle w:val="Prrafodelista"/>
              <w:ind w:left="0"/>
              <w:jc w:val="center"/>
              <w:rPr>
                <w:del w:id="3718" w:author="Raul García Fernández" w:date="2017-07-05T19:11:00Z"/>
                <w:rFonts w:ascii="Times" w:hAnsi="Times"/>
              </w:rPr>
            </w:pPr>
            <w:del w:id="3719" w:author="Raul García Fernández" w:date="2017-07-05T19:11:00Z">
              <w:r w:rsidDel="0005022B">
                <w:rPr>
                  <w:rFonts w:ascii="Times" w:hAnsi="Times"/>
                </w:rPr>
                <w:delText>Tipo</w:delText>
              </w:r>
              <w:bookmarkStart w:id="3720" w:name="_Toc487050392"/>
              <w:bookmarkStart w:id="3721" w:name="_Toc487051026"/>
              <w:bookmarkEnd w:id="3720"/>
              <w:bookmarkEnd w:id="3721"/>
            </w:del>
          </w:p>
        </w:tc>
        <w:tc>
          <w:tcPr>
            <w:tcW w:w="3070" w:type="dxa"/>
          </w:tcPr>
          <w:p w14:paraId="08B6BE7D" w14:textId="1A68B98F" w:rsidR="000509B9" w:rsidDel="0005022B" w:rsidRDefault="000509B9" w:rsidP="002C449E">
            <w:pPr>
              <w:pStyle w:val="Prrafodelista"/>
              <w:ind w:left="0"/>
              <w:jc w:val="center"/>
              <w:cnfStyle w:val="100000000000" w:firstRow="1" w:lastRow="0" w:firstColumn="0" w:lastColumn="0" w:oddVBand="0" w:evenVBand="0" w:oddHBand="0" w:evenHBand="0" w:firstRowFirstColumn="0" w:firstRowLastColumn="0" w:lastRowFirstColumn="0" w:lastRowLastColumn="0"/>
              <w:rPr>
                <w:del w:id="3722" w:author="Raul García Fernández" w:date="2017-07-05T19:11:00Z"/>
                <w:rFonts w:ascii="Times" w:hAnsi="Times"/>
              </w:rPr>
            </w:pPr>
            <w:del w:id="3723" w:author="Raul García Fernández" w:date="2017-07-05T19:11:00Z">
              <w:r w:rsidDel="0005022B">
                <w:rPr>
                  <w:rFonts w:ascii="Times" w:hAnsi="Times"/>
                </w:rPr>
                <w:delText>Pruebas</w:delText>
              </w:r>
              <w:bookmarkStart w:id="3724" w:name="_Toc487050393"/>
              <w:bookmarkStart w:id="3725" w:name="_Toc487051027"/>
              <w:bookmarkEnd w:id="3724"/>
              <w:bookmarkEnd w:id="3725"/>
            </w:del>
          </w:p>
        </w:tc>
        <w:tc>
          <w:tcPr>
            <w:tcW w:w="3071" w:type="dxa"/>
          </w:tcPr>
          <w:p w14:paraId="65B674CF" w14:textId="3EA36017" w:rsidR="000509B9" w:rsidDel="0005022B" w:rsidRDefault="000509B9" w:rsidP="002C449E">
            <w:pPr>
              <w:pStyle w:val="Prrafodelista"/>
              <w:ind w:left="0"/>
              <w:jc w:val="center"/>
              <w:cnfStyle w:val="100000000000" w:firstRow="1" w:lastRow="0" w:firstColumn="0" w:lastColumn="0" w:oddVBand="0" w:evenVBand="0" w:oddHBand="0" w:evenHBand="0" w:firstRowFirstColumn="0" w:firstRowLastColumn="0" w:lastRowFirstColumn="0" w:lastRowLastColumn="0"/>
              <w:rPr>
                <w:del w:id="3726" w:author="Raul García Fernández" w:date="2017-07-05T19:11:00Z"/>
                <w:rFonts w:ascii="Times" w:hAnsi="Times"/>
              </w:rPr>
            </w:pPr>
            <w:del w:id="3727" w:author="Raul García Fernández" w:date="2017-07-05T19:11:00Z">
              <w:r w:rsidDel="0005022B">
                <w:rPr>
                  <w:rFonts w:ascii="Times" w:hAnsi="Times"/>
                </w:rPr>
                <w:delText>Aserciones</w:delText>
              </w:r>
              <w:bookmarkStart w:id="3728" w:name="_Toc487050394"/>
              <w:bookmarkStart w:id="3729" w:name="_Toc487051028"/>
              <w:bookmarkEnd w:id="3728"/>
              <w:bookmarkEnd w:id="3729"/>
            </w:del>
          </w:p>
        </w:tc>
        <w:bookmarkStart w:id="3730" w:name="_Toc487050395"/>
        <w:bookmarkStart w:id="3731" w:name="_Toc487051029"/>
        <w:bookmarkEnd w:id="3730"/>
        <w:bookmarkEnd w:id="3731"/>
      </w:tr>
      <w:tr w:rsidR="000509B9" w:rsidDel="0005022B" w14:paraId="52009C40" w14:textId="34A8BAD9" w:rsidTr="00933F1D">
        <w:trPr>
          <w:cnfStyle w:val="000000100000" w:firstRow="0" w:lastRow="0" w:firstColumn="0" w:lastColumn="0" w:oddVBand="0" w:evenVBand="0" w:oddHBand="1" w:evenHBand="0" w:firstRowFirstColumn="0" w:firstRowLastColumn="0" w:lastRowFirstColumn="0" w:lastRowLastColumn="0"/>
          <w:del w:id="3732"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3070" w:type="dxa"/>
          </w:tcPr>
          <w:p w14:paraId="1C788037" w14:textId="48B03D5A" w:rsidR="000509B9" w:rsidDel="0005022B" w:rsidRDefault="000509B9" w:rsidP="002C449E">
            <w:pPr>
              <w:pStyle w:val="Prrafodelista"/>
              <w:ind w:left="0"/>
              <w:jc w:val="center"/>
              <w:rPr>
                <w:del w:id="3733" w:author="Raul García Fernández" w:date="2017-07-05T19:11:00Z"/>
                <w:rFonts w:ascii="Times" w:hAnsi="Times"/>
              </w:rPr>
            </w:pPr>
            <w:del w:id="3734" w:author="Raul García Fernández" w:date="2017-07-05T19:11:00Z">
              <w:r w:rsidDel="0005022B">
                <w:rPr>
                  <w:rFonts w:ascii="Times" w:hAnsi="Times"/>
                </w:rPr>
                <w:delText>Pruebas unitarias</w:delText>
              </w:r>
              <w:bookmarkStart w:id="3735" w:name="_Toc487050396"/>
              <w:bookmarkStart w:id="3736" w:name="_Toc487051030"/>
              <w:bookmarkEnd w:id="3735"/>
              <w:bookmarkEnd w:id="3736"/>
            </w:del>
          </w:p>
        </w:tc>
        <w:tc>
          <w:tcPr>
            <w:tcW w:w="3070" w:type="dxa"/>
          </w:tcPr>
          <w:p w14:paraId="55DB8BD4" w14:textId="2C2E7DE3" w:rsidR="000509B9" w:rsidDel="0005022B" w:rsidRDefault="000509B9" w:rsidP="002C449E">
            <w:pPr>
              <w:pStyle w:val="Prrafodelista"/>
              <w:ind w:left="0"/>
              <w:jc w:val="center"/>
              <w:cnfStyle w:val="000000100000" w:firstRow="0" w:lastRow="0" w:firstColumn="0" w:lastColumn="0" w:oddVBand="0" w:evenVBand="0" w:oddHBand="1" w:evenHBand="0" w:firstRowFirstColumn="0" w:firstRowLastColumn="0" w:lastRowFirstColumn="0" w:lastRowLastColumn="0"/>
              <w:rPr>
                <w:del w:id="3737" w:author="Raul García Fernández" w:date="2017-07-05T19:11:00Z"/>
                <w:rFonts w:ascii="Times" w:hAnsi="Times"/>
              </w:rPr>
            </w:pPr>
            <w:del w:id="3738" w:author="Raul García Fernández" w:date="2017-07-05T19:11:00Z">
              <w:r w:rsidDel="0005022B">
                <w:rPr>
                  <w:rFonts w:ascii="Times" w:hAnsi="Times"/>
                </w:rPr>
                <w:delText>93</w:delText>
              </w:r>
              <w:bookmarkStart w:id="3739" w:name="_Toc487050397"/>
              <w:bookmarkStart w:id="3740" w:name="_Toc487051031"/>
              <w:bookmarkEnd w:id="3739"/>
              <w:bookmarkEnd w:id="3740"/>
            </w:del>
          </w:p>
        </w:tc>
        <w:tc>
          <w:tcPr>
            <w:tcW w:w="3071" w:type="dxa"/>
          </w:tcPr>
          <w:p w14:paraId="629039A7" w14:textId="0EA03F4A" w:rsidR="000509B9" w:rsidDel="0005022B" w:rsidRDefault="000509B9" w:rsidP="002C449E">
            <w:pPr>
              <w:pStyle w:val="Prrafodelista"/>
              <w:ind w:left="0"/>
              <w:jc w:val="center"/>
              <w:cnfStyle w:val="000000100000" w:firstRow="0" w:lastRow="0" w:firstColumn="0" w:lastColumn="0" w:oddVBand="0" w:evenVBand="0" w:oddHBand="1" w:evenHBand="0" w:firstRowFirstColumn="0" w:firstRowLastColumn="0" w:lastRowFirstColumn="0" w:lastRowLastColumn="0"/>
              <w:rPr>
                <w:del w:id="3741" w:author="Raul García Fernández" w:date="2017-07-05T19:11:00Z"/>
                <w:rFonts w:ascii="Times" w:hAnsi="Times"/>
              </w:rPr>
            </w:pPr>
            <w:del w:id="3742" w:author="Raul García Fernández" w:date="2017-07-05T19:11:00Z">
              <w:r w:rsidDel="0005022B">
                <w:rPr>
                  <w:rFonts w:ascii="Times" w:hAnsi="Times"/>
                </w:rPr>
                <w:delText>564</w:delText>
              </w:r>
              <w:bookmarkStart w:id="3743" w:name="_Toc487050398"/>
              <w:bookmarkStart w:id="3744" w:name="_Toc487051032"/>
              <w:bookmarkEnd w:id="3743"/>
              <w:bookmarkEnd w:id="3744"/>
            </w:del>
          </w:p>
        </w:tc>
        <w:bookmarkStart w:id="3745" w:name="_Toc487050399"/>
        <w:bookmarkStart w:id="3746" w:name="_Toc487051033"/>
        <w:bookmarkEnd w:id="3745"/>
        <w:bookmarkEnd w:id="3746"/>
      </w:tr>
      <w:tr w:rsidR="000509B9" w:rsidDel="0005022B" w14:paraId="44C442EA" w14:textId="1E61493B" w:rsidTr="00933F1D">
        <w:trPr>
          <w:del w:id="3747"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3070" w:type="dxa"/>
          </w:tcPr>
          <w:p w14:paraId="7C772241" w14:textId="4814DCD1" w:rsidR="000509B9" w:rsidDel="0005022B" w:rsidRDefault="000509B9" w:rsidP="002C449E">
            <w:pPr>
              <w:pStyle w:val="Prrafodelista"/>
              <w:ind w:left="0"/>
              <w:jc w:val="center"/>
              <w:rPr>
                <w:del w:id="3748" w:author="Raul García Fernández" w:date="2017-07-05T19:11:00Z"/>
                <w:rFonts w:ascii="Times" w:hAnsi="Times"/>
              </w:rPr>
            </w:pPr>
            <w:del w:id="3749" w:author="Raul García Fernández" w:date="2017-07-05T19:11:00Z">
              <w:r w:rsidDel="0005022B">
                <w:rPr>
                  <w:rFonts w:ascii="Times" w:hAnsi="Times"/>
                </w:rPr>
                <w:delText>Pruebas funcionales</w:delText>
              </w:r>
              <w:bookmarkStart w:id="3750" w:name="_Toc487050400"/>
              <w:bookmarkStart w:id="3751" w:name="_Toc487051034"/>
              <w:bookmarkEnd w:id="3750"/>
              <w:bookmarkEnd w:id="3751"/>
            </w:del>
          </w:p>
        </w:tc>
        <w:tc>
          <w:tcPr>
            <w:tcW w:w="3070" w:type="dxa"/>
          </w:tcPr>
          <w:p w14:paraId="016A241C" w14:textId="63680A6D" w:rsidR="000509B9" w:rsidDel="0005022B" w:rsidRDefault="000509B9" w:rsidP="002C449E">
            <w:pPr>
              <w:pStyle w:val="Prrafodelista"/>
              <w:ind w:left="0"/>
              <w:jc w:val="center"/>
              <w:cnfStyle w:val="000000000000" w:firstRow="0" w:lastRow="0" w:firstColumn="0" w:lastColumn="0" w:oddVBand="0" w:evenVBand="0" w:oddHBand="0" w:evenHBand="0" w:firstRowFirstColumn="0" w:firstRowLastColumn="0" w:lastRowFirstColumn="0" w:lastRowLastColumn="0"/>
              <w:rPr>
                <w:del w:id="3752" w:author="Raul García Fernández" w:date="2017-07-05T19:11:00Z"/>
                <w:rFonts w:ascii="Times" w:hAnsi="Times"/>
              </w:rPr>
            </w:pPr>
            <w:del w:id="3753" w:author="Raul García Fernández" w:date="2017-07-05T19:11:00Z">
              <w:r w:rsidDel="0005022B">
                <w:rPr>
                  <w:rFonts w:ascii="Times" w:hAnsi="Times"/>
                </w:rPr>
                <w:delText>74</w:delText>
              </w:r>
              <w:bookmarkStart w:id="3754" w:name="_Toc487050401"/>
              <w:bookmarkStart w:id="3755" w:name="_Toc487051035"/>
              <w:bookmarkEnd w:id="3754"/>
              <w:bookmarkEnd w:id="3755"/>
            </w:del>
          </w:p>
        </w:tc>
        <w:tc>
          <w:tcPr>
            <w:tcW w:w="3071" w:type="dxa"/>
          </w:tcPr>
          <w:p w14:paraId="5FF7E976" w14:textId="2964E2E6" w:rsidR="000509B9" w:rsidDel="0005022B" w:rsidRDefault="000509B9" w:rsidP="002C449E">
            <w:pPr>
              <w:pStyle w:val="Prrafodelista"/>
              <w:ind w:left="0"/>
              <w:jc w:val="center"/>
              <w:cnfStyle w:val="000000000000" w:firstRow="0" w:lastRow="0" w:firstColumn="0" w:lastColumn="0" w:oddVBand="0" w:evenVBand="0" w:oddHBand="0" w:evenHBand="0" w:firstRowFirstColumn="0" w:firstRowLastColumn="0" w:lastRowFirstColumn="0" w:lastRowLastColumn="0"/>
              <w:rPr>
                <w:del w:id="3756" w:author="Raul García Fernández" w:date="2017-07-05T19:11:00Z"/>
                <w:rFonts w:ascii="Times" w:hAnsi="Times"/>
              </w:rPr>
            </w:pPr>
            <w:del w:id="3757" w:author="Raul García Fernández" w:date="2017-07-05T19:11:00Z">
              <w:r w:rsidDel="0005022B">
                <w:rPr>
                  <w:rFonts w:ascii="Times" w:hAnsi="Times"/>
                </w:rPr>
                <w:delText>1193</w:delText>
              </w:r>
              <w:bookmarkStart w:id="3758" w:name="_Toc487050402"/>
              <w:bookmarkStart w:id="3759" w:name="_Toc487051036"/>
              <w:bookmarkEnd w:id="3758"/>
              <w:bookmarkEnd w:id="3759"/>
            </w:del>
          </w:p>
        </w:tc>
        <w:bookmarkStart w:id="3760" w:name="_Toc487050403"/>
        <w:bookmarkStart w:id="3761" w:name="_Toc487051037"/>
        <w:bookmarkEnd w:id="3760"/>
        <w:bookmarkEnd w:id="3761"/>
      </w:tr>
      <w:tr w:rsidR="000509B9" w:rsidDel="0005022B" w14:paraId="086B76EC" w14:textId="68B2FEE4" w:rsidTr="00933F1D">
        <w:trPr>
          <w:cnfStyle w:val="000000100000" w:firstRow="0" w:lastRow="0" w:firstColumn="0" w:lastColumn="0" w:oddVBand="0" w:evenVBand="0" w:oddHBand="1" w:evenHBand="0" w:firstRowFirstColumn="0" w:firstRowLastColumn="0" w:lastRowFirstColumn="0" w:lastRowLastColumn="0"/>
          <w:del w:id="3762"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3070" w:type="dxa"/>
          </w:tcPr>
          <w:p w14:paraId="3847D14B" w14:textId="15430E57" w:rsidR="000509B9" w:rsidDel="0005022B" w:rsidRDefault="000509B9" w:rsidP="002C449E">
            <w:pPr>
              <w:pStyle w:val="Prrafodelista"/>
              <w:ind w:left="0"/>
              <w:jc w:val="center"/>
              <w:rPr>
                <w:del w:id="3763" w:author="Raul García Fernández" w:date="2017-07-05T19:11:00Z"/>
                <w:rFonts w:ascii="Times" w:hAnsi="Times"/>
              </w:rPr>
            </w:pPr>
            <w:del w:id="3764" w:author="Raul García Fernández" w:date="2017-07-05T19:11:00Z">
              <w:r w:rsidDel="0005022B">
                <w:rPr>
                  <w:rFonts w:ascii="Times" w:hAnsi="Times"/>
                </w:rPr>
                <w:delText>Total</w:delText>
              </w:r>
              <w:bookmarkStart w:id="3765" w:name="_Toc487050404"/>
              <w:bookmarkStart w:id="3766" w:name="_Toc487051038"/>
              <w:bookmarkEnd w:id="3765"/>
              <w:bookmarkEnd w:id="3766"/>
            </w:del>
          </w:p>
        </w:tc>
        <w:tc>
          <w:tcPr>
            <w:tcW w:w="3070" w:type="dxa"/>
          </w:tcPr>
          <w:p w14:paraId="3634EC42" w14:textId="4889D208" w:rsidR="000509B9" w:rsidDel="0005022B" w:rsidRDefault="000509B9" w:rsidP="002C449E">
            <w:pPr>
              <w:pStyle w:val="Prrafodelista"/>
              <w:ind w:left="0"/>
              <w:jc w:val="center"/>
              <w:cnfStyle w:val="000000100000" w:firstRow="0" w:lastRow="0" w:firstColumn="0" w:lastColumn="0" w:oddVBand="0" w:evenVBand="0" w:oddHBand="1" w:evenHBand="0" w:firstRowFirstColumn="0" w:firstRowLastColumn="0" w:lastRowFirstColumn="0" w:lastRowLastColumn="0"/>
              <w:rPr>
                <w:del w:id="3767" w:author="Raul García Fernández" w:date="2017-07-05T19:11:00Z"/>
                <w:rFonts w:ascii="Times" w:hAnsi="Times"/>
              </w:rPr>
            </w:pPr>
            <w:del w:id="3768" w:author="Raul García Fernández" w:date="2017-07-05T19:11:00Z">
              <w:r w:rsidDel="0005022B">
                <w:rPr>
                  <w:rFonts w:ascii="Times" w:hAnsi="Times"/>
                </w:rPr>
                <w:delText>167</w:delText>
              </w:r>
              <w:bookmarkStart w:id="3769" w:name="_Toc487050405"/>
              <w:bookmarkStart w:id="3770" w:name="_Toc487051039"/>
              <w:bookmarkEnd w:id="3769"/>
              <w:bookmarkEnd w:id="3770"/>
            </w:del>
          </w:p>
        </w:tc>
        <w:tc>
          <w:tcPr>
            <w:tcW w:w="3071" w:type="dxa"/>
          </w:tcPr>
          <w:p w14:paraId="27587ACB" w14:textId="6A4B601C" w:rsidR="000509B9" w:rsidDel="0005022B" w:rsidRDefault="000509B9" w:rsidP="002C449E">
            <w:pPr>
              <w:pStyle w:val="Prrafodelista"/>
              <w:ind w:left="0"/>
              <w:jc w:val="center"/>
              <w:cnfStyle w:val="000000100000" w:firstRow="0" w:lastRow="0" w:firstColumn="0" w:lastColumn="0" w:oddVBand="0" w:evenVBand="0" w:oddHBand="1" w:evenHBand="0" w:firstRowFirstColumn="0" w:firstRowLastColumn="0" w:lastRowFirstColumn="0" w:lastRowLastColumn="0"/>
              <w:rPr>
                <w:del w:id="3771" w:author="Raul García Fernández" w:date="2017-07-05T19:11:00Z"/>
                <w:rFonts w:ascii="Times" w:hAnsi="Times"/>
              </w:rPr>
            </w:pPr>
            <w:del w:id="3772" w:author="Raul García Fernández" w:date="2017-07-05T19:11:00Z">
              <w:r w:rsidDel="0005022B">
                <w:rPr>
                  <w:rFonts w:ascii="Times" w:hAnsi="Times"/>
                </w:rPr>
                <w:delText>1757</w:delText>
              </w:r>
              <w:bookmarkStart w:id="3773" w:name="_Toc487050406"/>
              <w:bookmarkStart w:id="3774" w:name="_Toc487051040"/>
              <w:bookmarkEnd w:id="3773"/>
              <w:bookmarkEnd w:id="3774"/>
            </w:del>
          </w:p>
        </w:tc>
        <w:bookmarkStart w:id="3775" w:name="_Toc487050407"/>
        <w:bookmarkStart w:id="3776" w:name="_Toc487051041"/>
        <w:bookmarkEnd w:id="3775"/>
        <w:bookmarkEnd w:id="3776"/>
      </w:tr>
    </w:tbl>
    <w:p w14:paraId="1DBDDF8D" w14:textId="35E9602C" w:rsidR="00933F1D" w:rsidDel="0005022B" w:rsidRDefault="00933F1D" w:rsidP="00933F1D">
      <w:pPr>
        <w:rPr>
          <w:del w:id="3777" w:author="Raul García Fernández" w:date="2017-07-05T19:11:00Z"/>
        </w:rPr>
      </w:pPr>
      <w:bookmarkStart w:id="3778" w:name="_Toc487050408"/>
      <w:bookmarkStart w:id="3779" w:name="_Toc487051042"/>
      <w:bookmarkEnd w:id="3778"/>
      <w:bookmarkEnd w:id="3779"/>
    </w:p>
    <w:p w14:paraId="1835F752" w14:textId="1A56EB81" w:rsidR="000509B9" w:rsidDel="0005022B" w:rsidRDefault="009646F8" w:rsidP="000003AF">
      <w:pPr>
        <w:jc w:val="both"/>
        <w:rPr>
          <w:del w:id="3780" w:author="Raul García Fernández" w:date="2017-07-05T19:11:00Z"/>
        </w:rPr>
      </w:pPr>
      <w:del w:id="3781" w:author="Raul García Fernández" w:date="2017-07-05T19:11:00Z">
        <w:r w:rsidDel="0005022B">
          <w:br/>
        </w:r>
        <w:r w:rsidRPr="009646F8" w:rsidDel="0005022B">
          <w:delText>Ciertos aspectos de la aplicación, como por ejemplo</w:delText>
        </w:r>
        <w:r w:rsidR="000003AF" w:rsidDel="0005022B">
          <w:delText>,</w:delText>
        </w:r>
        <w:r w:rsidRPr="009646F8" w:rsidDel="0005022B">
          <w:delText xml:space="preserve"> la</w:delText>
        </w:r>
        <w:r w:rsidDel="0005022B">
          <w:delText xml:space="preserve"> ejecución de trabajos de frontend</w:delText>
        </w:r>
        <w:r w:rsidRPr="009646F8" w:rsidDel="0005022B">
          <w:delText>, son difíciles de comprobar con frameworks de pr</w:delText>
        </w:r>
        <w:r w:rsidDel="0005022B">
          <w:delText xml:space="preserve">uebas automatizadas, por lo que </w:delText>
        </w:r>
        <w:r w:rsidRPr="009646F8" w:rsidDel="0005022B">
          <w:delText xml:space="preserve">requieren una comprobación directa del programador. De </w:delText>
        </w:r>
        <w:r w:rsidDel="0005022B">
          <w:delText xml:space="preserve">ahí que este tipo de pruebas no </w:delText>
        </w:r>
        <w:r w:rsidRPr="009646F8" w:rsidDel="0005022B">
          <w:delText xml:space="preserve">se hayan incluido en el cómputo de la Tabla </w:delText>
        </w:r>
        <w:r w:rsidR="00933F1D" w:rsidDel="0005022B">
          <w:delText>Resumen de pruebas</w:delText>
        </w:r>
        <w:r w:rsidRPr="009646F8" w:rsidDel="0005022B">
          <w:delText>.</w:delText>
        </w:r>
        <w:bookmarkStart w:id="3782" w:name="_Toc487050409"/>
        <w:bookmarkStart w:id="3783" w:name="_Toc487051043"/>
        <w:bookmarkEnd w:id="3782"/>
        <w:bookmarkEnd w:id="3783"/>
      </w:del>
    </w:p>
    <w:p w14:paraId="695DC91F" w14:textId="139566E4" w:rsidR="00933F1D" w:rsidRPr="000509B9" w:rsidDel="0005022B" w:rsidRDefault="00933F1D" w:rsidP="00933F1D">
      <w:pPr>
        <w:rPr>
          <w:del w:id="3784" w:author="Raul García Fernández" w:date="2017-07-05T19:11:00Z"/>
        </w:rPr>
      </w:pPr>
      <w:bookmarkStart w:id="3785" w:name="_Toc487050410"/>
      <w:bookmarkStart w:id="3786" w:name="_Toc487051044"/>
      <w:bookmarkEnd w:id="3785"/>
      <w:bookmarkEnd w:id="3786"/>
    </w:p>
    <w:p w14:paraId="4DF99D47" w14:textId="584CF31C" w:rsidR="000509B9" w:rsidRPr="00917983" w:rsidDel="0005022B" w:rsidRDefault="000509B9" w:rsidP="00917983">
      <w:pPr>
        <w:pStyle w:val="Ttulo2"/>
        <w:numPr>
          <w:ilvl w:val="1"/>
          <w:numId w:val="26"/>
        </w:numPr>
        <w:rPr>
          <w:del w:id="3787" w:author="Raul García Fernández" w:date="2017-07-05T19:11:00Z"/>
        </w:rPr>
      </w:pPr>
      <w:del w:id="3788" w:author="Raul García Fernández" w:date="2017-07-05T19:11:00Z">
        <w:r w:rsidRPr="00917983" w:rsidDel="0005022B">
          <w:delText>Errores de la aplicación de ejemplo:</w:delText>
        </w:r>
        <w:bookmarkStart w:id="3789" w:name="_Toc487050411"/>
        <w:bookmarkStart w:id="3790" w:name="_Toc487051045"/>
        <w:bookmarkEnd w:id="3789"/>
        <w:bookmarkEnd w:id="3790"/>
      </w:del>
    </w:p>
    <w:p w14:paraId="7C137FA9" w14:textId="51C780E9" w:rsidR="003C19EC" w:rsidRPr="003C19EC" w:rsidDel="0005022B" w:rsidRDefault="003C19EC" w:rsidP="000003AF">
      <w:pPr>
        <w:ind w:firstLine="360"/>
        <w:jc w:val="both"/>
        <w:rPr>
          <w:del w:id="3791" w:author="Raul García Fernández" w:date="2017-07-05T19:11:00Z"/>
        </w:rPr>
      </w:pPr>
      <w:del w:id="3792" w:author="Raul García Fernández" w:date="2017-07-05T19:11:00Z">
        <w:r w:rsidRPr="003C19EC" w:rsidDel="0005022B">
          <w:delText>Durante el desarrollo de la aplicación se han dado sit</w:delText>
        </w:r>
        <w:r w:rsidDel="0005022B">
          <w:delText xml:space="preserve">uaciones en las que las pruebas </w:delText>
        </w:r>
        <w:r w:rsidRPr="003C19EC" w:rsidDel="0005022B">
          <w:delText>avisaban de que el comportamiento de algún aspecto de la</w:delText>
        </w:r>
        <w:r w:rsidDel="0005022B">
          <w:delText xml:space="preserve"> aplicación había dejado de ser </w:delText>
        </w:r>
        <w:r w:rsidRPr="003C19EC" w:rsidDel="0005022B">
          <w:delText>el correcto. Razón suficiente para demostrar la importancia de las pruebas en el des</w:delText>
        </w:r>
        <w:r w:rsidDel="0005022B">
          <w:delText xml:space="preserve">arrollo </w:delText>
        </w:r>
        <w:r w:rsidRPr="003C19EC" w:rsidDel="0005022B">
          <w:delText xml:space="preserve">de software, pues en caso de que los errores no fueran </w:delText>
        </w:r>
        <w:r w:rsidDel="0005022B">
          <w:delText>comprobados</w:delText>
        </w:r>
        <w:r w:rsidR="000003AF" w:rsidDel="0005022B">
          <w:delText>,</w:delText>
        </w:r>
        <w:r w:rsidDel="0005022B">
          <w:delText xml:space="preserve"> podrían llegar a la </w:delText>
        </w:r>
        <w:r w:rsidRPr="003C19EC" w:rsidDel="0005022B">
          <w:delText>versión estable disponible al público.</w:delText>
        </w:r>
        <w:bookmarkStart w:id="3793" w:name="_Toc487050412"/>
        <w:bookmarkStart w:id="3794" w:name="_Toc487051046"/>
        <w:bookmarkEnd w:id="3793"/>
        <w:bookmarkEnd w:id="3794"/>
      </w:del>
    </w:p>
    <w:p w14:paraId="1315728E" w14:textId="175E4264" w:rsidR="003C19EC" w:rsidDel="0005022B" w:rsidRDefault="003C19EC" w:rsidP="000003AF">
      <w:pPr>
        <w:jc w:val="both"/>
        <w:rPr>
          <w:del w:id="3795" w:author="Raul García Fernández" w:date="2017-07-05T19:11:00Z"/>
        </w:rPr>
      </w:pPr>
      <w:del w:id="3796" w:author="Raul García Fernández" w:date="2017-07-05T19:11:00Z">
        <w:r w:rsidRPr="003C19EC" w:rsidDel="0005022B">
          <w:delText xml:space="preserve">A </w:delText>
        </w:r>
        <w:r w:rsidR="00933F1D" w:rsidRPr="003C19EC" w:rsidDel="0005022B">
          <w:delText>continuación,</w:delText>
        </w:r>
        <w:r w:rsidRPr="003C19EC" w:rsidDel="0005022B">
          <w:delText xml:space="preserve"> se expone la relación de algunas </w:delText>
        </w:r>
        <w:commentRangeStart w:id="3797"/>
        <w:r w:rsidRPr="003C19EC" w:rsidDel="0005022B">
          <w:delText>prueba</w:delText>
        </w:r>
        <w:r w:rsidDel="0005022B">
          <w:delText xml:space="preserve">s que </w:delText>
        </w:r>
      </w:del>
      <w:ins w:id="3798" w:author="RAQUEL BLANCO AGUIRRE" w:date="2017-06-28T20:25:00Z">
        <w:del w:id="3799" w:author="Raul García Fernández" w:date="2017-07-05T19:11:00Z">
          <w:r w:rsidR="00BB126F" w:rsidDel="0005022B">
            <w:delText>detectaron un fallo</w:delText>
          </w:r>
        </w:del>
      </w:ins>
      <w:del w:id="3800" w:author="Raul García Fernández" w:date="2017-07-05T19:11:00Z">
        <w:r w:rsidDel="0005022B">
          <w:delText xml:space="preserve">fallaron durante </w:delText>
        </w:r>
        <w:commentRangeEnd w:id="3797"/>
        <w:r w:rsidR="00BB126F" w:rsidDel="0005022B">
          <w:rPr>
            <w:rStyle w:val="Refdecomentario"/>
          </w:rPr>
          <w:commentReference w:id="3797"/>
        </w:r>
        <w:r w:rsidDel="0005022B">
          <w:delText>el desa</w:delText>
        </w:r>
        <w:r w:rsidRPr="003C19EC" w:rsidDel="0005022B">
          <w:delText>rrollo:</w:delText>
        </w:r>
        <w:bookmarkStart w:id="3801" w:name="_Toc487050413"/>
        <w:bookmarkStart w:id="3802" w:name="_Toc487051047"/>
        <w:bookmarkEnd w:id="3801"/>
        <w:bookmarkEnd w:id="3802"/>
      </w:del>
    </w:p>
    <w:p w14:paraId="38D86450" w14:textId="1625C455" w:rsidR="00933F1D" w:rsidRPr="00933F1D" w:rsidDel="0005022B" w:rsidRDefault="00933F1D" w:rsidP="00933F1D">
      <w:pPr>
        <w:rPr>
          <w:del w:id="3803" w:author="Raul García Fernández" w:date="2017-07-05T19:11:00Z"/>
        </w:rPr>
      </w:pPr>
      <w:bookmarkStart w:id="3804" w:name="_Toc487050414"/>
      <w:bookmarkStart w:id="3805" w:name="_Toc487051048"/>
      <w:bookmarkEnd w:id="3804"/>
      <w:bookmarkEnd w:id="3805"/>
    </w:p>
    <w:p w14:paraId="608D29C7" w14:textId="25A8E491" w:rsidR="00BD2AFE" w:rsidDel="0005022B" w:rsidRDefault="00BD2AFE" w:rsidP="00BD2AFE">
      <w:pPr>
        <w:pStyle w:val="Epgrafe"/>
        <w:keepNext/>
        <w:rPr>
          <w:del w:id="3806" w:author="Raul García Fernández" w:date="2017-07-05T19:11:00Z"/>
        </w:rPr>
      </w:pPr>
      <w:bookmarkStart w:id="3807" w:name="_Toc481176033"/>
      <w:del w:id="3808" w:author="Raul García Fernández" w:date="2017-07-05T19:11:00Z">
        <w:r w:rsidDel="0005022B">
          <w:delText xml:space="preserve">Tabla </w:delText>
        </w:r>
        <w:r w:rsidR="00EE3CB7" w:rsidDel="0005022B">
          <w:rPr>
            <w:b w:val="0"/>
            <w:bCs w:val="0"/>
          </w:rPr>
          <w:fldChar w:fldCharType="begin"/>
        </w:r>
        <w:r w:rsidR="00EE3CB7" w:rsidDel="0005022B">
          <w:delInstrText xml:space="preserve"> STYLEREF 1 \s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R="00E068F5" w:rsidDel="0005022B">
          <w:noBreakHyphen/>
        </w:r>
        <w:r w:rsidR="00EE3CB7" w:rsidDel="0005022B">
          <w:rPr>
            <w:b w:val="0"/>
            <w:bCs w:val="0"/>
          </w:rPr>
          <w:fldChar w:fldCharType="begin"/>
        </w:r>
        <w:r w:rsidR="00EE3CB7" w:rsidDel="0005022B">
          <w:delInstrText xml:space="preserve"> SEQ Tabla \* ARABIC \s 1 </w:delInstrText>
        </w:r>
        <w:r w:rsidR="00EE3CB7" w:rsidDel="0005022B">
          <w:rPr>
            <w:b w:val="0"/>
            <w:bCs w:val="0"/>
          </w:rPr>
          <w:fldChar w:fldCharType="separate"/>
        </w:r>
        <w:r w:rsidR="00E068F5" w:rsidDel="0005022B">
          <w:rPr>
            <w:noProof/>
          </w:rPr>
          <w:delText>2</w:delText>
        </w:r>
        <w:r w:rsidR="00EE3CB7" w:rsidDel="0005022B">
          <w:rPr>
            <w:b w:val="0"/>
            <w:bCs w:val="0"/>
            <w:noProof/>
          </w:rPr>
          <w:fldChar w:fldCharType="end"/>
        </w:r>
        <w:r w:rsidDel="0005022B">
          <w:delText xml:space="preserve"> Ejemplo prueba: 1</w:delText>
        </w:r>
        <w:bookmarkStart w:id="3809" w:name="_Toc487050415"/>
        <w:bookmarkStart w:id="3810" w:name="_Toc487051049"/>
        <w:bookmarkEnd w:id="3807"/>
        <w:bookmarkEnd w:id="3809"/>
        <w:bookmarkEnd w:id="3810"/>
      </w:del>
    </w:p>
    <w:tbl>
      <w:tblPr>
        <w:tblStyle w:val="Tabladecuadrcula41"/>
        <w:tblW w:w="0" w:type="auto"/>
        <w:tblLook w:val="04A0" w:firstRow="1" w:lastRow="0" w:firstColumn="1" w:lastColumn="0" w:noHBand="0" w:noVBand="1"/>
      </w:tblPr>
      <w:tblGrid>
        <w:gridCol w:w="4605"/>
        <w:gridCol w:w="4606"/>
      </w:tblGrid>
      <w:tr w:rsidR="003C19EC" w:rsidDel="0005022B" w14:paraId="015FD713" w14:textId="4D315121" w:rsidTr="00933F1D">
        <w:trPr>
          <w:cnfStyle w:val="100000000000" w:firstRow="1" w:lastRow="0" w:firstColumn="0" w:lastColumn="0" w:oddVBand="0" w:evenVBand="0" w:oddHBand="0" w:evenHBand="0" w:firstRowFirstColumn="0" w:firstRowLastColumn="0" w:lastRowFirstColumn="0" w:lastRowLastColumn="0"/>
          <w:del w:id="3811"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22889388" w14:textId="5B5554E2" w:rsidR="003C19EC" w:rsidDel="0005022B" w:rsidRDefault="003C19EC" w:rsidP="00933F1D">
            <w:pPr>
              <w:jc w:val="center"/>
              <w:rPr>
                <w:del w:id="3812" w:author="Raul García Fernández" w:date="2017-07-05T19:11:00Z"/>
              </w:rPr>
            </w:pPr>
            <w:del w:id="3813" w:author="Raul García Fernández" w:date="2017-07-05T19:11:00Z">
              <w:r w:rsidDel="0005022B">
                <w:delText>Prueba</w:delText>
              </w:r>
              <w:bookmarkStart w:id="3814" w:name="_Toc487050416"/>
              <w:bookmarkStart w:id="3815" w:name="_Toc487051050"/>
              <w:bookmarkEnd w:id="3814"/>
              <w:bookmarkEnd w:id="3815"/>
            </w:del>
          </w:p>
        </w:tc>
        <w:tc>
          <w:tcPr>
            <w:tcW w:w="4606" w:type="dxa"/>
          </w:tcPr>
          <w:p w14:paraId="6C9092E2" w14:textId="4C78B129" w:rsidR="003C19EC" w:rsidDel="0005022B" w:rsidRDefault="00933F1D" w:rsidP="00933F1D">
            <w:pPr>
              <w:jc w:val="center"/>
              <w:cnfStyle w:val="100000000000" w:firstRow="1" w:lastRow="0" w:firstColumn="0" w:lastColumn="0" w:oddVBand="0" w:evenVBand="0" w:oddHBand="0" w:evenHBand="0" w:firstRowFirstColumn="0" w:firstRowLastColumn="0" w:lastRowFirstColumn="0" w:lastRowLastColumn="0"/>
              <w:rPr>
                <w:del w:id="3816" w:author="Raul García Fernández" w:date="2017-07-05T19:11:00Z"/>
              </w:rPr>
            </w:pPr>
            <w:del w:id="3817" w:author="Raul García Fernández" w:date="2017-07-05T19:11:00Z">
              <w:r w:rsidDel="0005022B">
                <w:delText>Búsqueda</w:delText>
              </w:r>
              <w:r w:rsidR="003C19EC" w:rsidDel="0005022B">
                <w:delText xml:space="preserve"> de userLogin por hashcode</w:delText>
              </w:r>
              <w:bookmarkStart w:id="3818" w:name="_Toc487050417"/>
              <w:bookmarkStart w:id="3819" w:name="_Toc487051051"/>
              <w:bookmarkEnd w:id="3818"/>
              <w:bookmarkEnd w:id="3819"/>
            </w:del>
          </w:p>
        </w:tc>
        <w:bookmarkStart w:id="3820" w:name="_Toc487050418"/>
        <w:bookmarkStart w:id="3821" w:name="_Toc487051052"/>
        <w:bookmarkEnd w:id="3820"/>
        <w:bookmarkEnd w:id="3821"/>
      </w:tr>
      <w:tr w:rsidR="003C19EC" w:rsidDel="0005022B" w14:paraId="628A1BD7" w14:textId="04B924F3" w:rsidTr="00933F1D">
        <w:trPr>
          <w:cnfStyle w:val="000000100000" w:firstRow="0" w:lastRow="0" w:firstColumn="0" w:lastColumn="0" w:oddVBand="0" w:evenVBand="0" w:oddHBand="1" w:evenHBand="0" w:firstRowFirstColumn="0" w:firstRowLastColumn="0" w:lastRowFirstColumn="0" w:lastRowLastColumn="0"/>
          <w:del w:id="3822"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54CAA7D4" w14:textId="780233A7" w:rsidR="003C19EC" w:rsidDel="0005022B" w:rsidRDefault="003C19EC" w:rsidP="00933F1D">
            <w:pPr>
              <w:jc w:val="center"/>
              <w:rPr>
                <w:del w:id="3823" w:author="Raul García Fernández" w:date="2017-07-05T19:11:00Z"/>
              </w:rPr>
            </w:pPr>
            <w:del w:id="3824" w:author="Raul García Fernández" w:date="2017-07-05T19:11:00Z">
              <w:r w:rsidDel="0005022B">
                <w:delText>Descripción de la prueba</w:delText>
              </w:r>
              <w:bookmarkStart w:id="3825" w:name="_Toc487050419"/>
              <w:bookmarkStart w:id="3826" w:name="_Toc487051053"/>
              <w:bookmarkEnd w:id="3825"/>
              <w:bookmarkEnd w:id="3826"/>
            </w:del>
          </w:p>
        </w:tc>
        <w:tc>
          <w:tcPr>
            <w:tcW w:w="4606" w:type="dxa"/>
          </w:tcPr>
          <w:p w14:paraId="7D954522" w14:textId="0784979D" w:rsidR="003C19EC" w:rsidDel="0005022B" w:rsidRDefault="003C19EC" w:rsidP="00933F1D">
            <w:pPr>
              <w:jc w:val="center"/>
              <w:cnfStyle w:val="000000100000" w:firstRow="0" w:lastRow="0" w:firstColumn="0" w:lastColumn="0" w:oddVBand="0" w:evenVBand="0" w:oddHBand="1" w:evenHBand="0" w:firstRowFirstColumn="0" w:firstRowLastColumn="0" w:lastRowFirstColumn="0" w:lastRowLastColumn="0"/>
              <w:rPr>
                <w:del w:id="3827" w:author="Raul García Fernández" w:date="2017-07-05T19:11:00Z"/>
              </w:rPr>
            </w:pPr>
            <w:del w:id="3828" w:author="Raul García Fernández" w:date="2017-07-05T19:11:00Z">
              <w:r w:rsidDel="0005022B">
                <w:delText>Se solicita al DAO el usuario existente con su Hashcode</w:delText>
              </w:r>
              <w:bookmarkStart w:id="3829" w:name="_Toc487050420"/>
              <w:bookmarkStart w:id="3830" w:name="_Toc487051054"/>
              <w:bookmarkEnd w:id="3829"/>
              <w:bookmarkEnd w:id="3830"/>
            </w:del>
          </w:p>
        </w:tc>
        <w:bookmarkStart w:id="3831" w:name="_Toc487050421"/>
        <w:bookmarkStart w:id="3832" w:name="_Toc487051055"/>
        <w:bookmarkEnd w:id="3831"/>
        <w:bookmarkEnd w:id="3832"/>
      </w:tr>
      <w:tr w:rsidR="003C19EC" w:rsidDel="0005022B" w14:paraId="3FD3A645" w14:textId="0263E1AA" w:rsidTr="00933F1D">
        <w:trPr>
          <w:del w:id="3833"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75AF5EC" w14:textId="086E5D36" w:rsidR="003C19EC" w:rsidDel="0005022B" w:rsidRDefault="003C19EC" w:rsidP="00933F1D">
            <w:pPr>
              <w:jc w:val="center"/>
              <w:rPr>
                <w:del w:id="3834" w:author="Raul García Fernández" w:date="2017-07-05T19:11:00Z"/>
              </w:rPr>
            </w:pPr>
            <w:del w:id="3835" w:author="Raul García Fernández" w:date="2017-07-05T19:11:00Z">
              <w:r w:rsidDel="0005022B">
                <w:delText>Salida esperada</w:delText>
              </w:r>
              <w:bookmarkStart w:id="3836" w:name="_Toc487050422"/>
              <w:bookmarkStart w:id="3837" w:name="_Toc487051056"/>
              <w:bookmarkEnd w:id="3836"/>
              <w:bookmarkEnd w:id="3837"/>
            </w:del>
          </w:p>
        </w:tc>
        <w:tc>
          <w:tcPr>
            <w:tcW w:w="4606" w:type="dxa"/>
          </w:tcPr>
          <w:p w14:paraId="27995160" w14:textId="0CFA88EF" w:rsidR="003C19EC" w:rsidDel="0005022B" w:rsidRDefault="003C19EC" w:rsidP="00933F1D">
            <w:pPr>
              <w:jc w:val="center"/>
              <w:cnfStyle w:val="000000000000" w:firstRow="0" w:lastRow="0" w:firstColumn="0" w:lastColumn="0" w:oddVBand="0" w:evenVBand="0" w:oddHBand="0" w:evenHBand="0" w:firstRowFirstColumn="0" w:firstRowLastColumn="0" w:lastRowFirstColumn="0" w:lastRowLastColumn="0"/>
              <w:rPr>
                <w:del w:id="3838" w:author="Raul García Fernández" w:date="2017-07-05T19:11:00Z"/>
              </w:rPr>
            </w:pPr>
            <w:del w:id="3839" w:author="Raul García Fernández" w:date="2017-07-05T19:11:00Z">
              <w:r w:rsidDel="0005022B">
                <w:delText>La entidad UserLogin relacionada con el hashcode</w:delText>
              </w:r>
              <w:bookmarkStart w:id="3840" w:name="_Toc487050423"/>
              <w:bookmarkStart w:id="3841" w:name="_Toc487051057"/>
              <w:bookmarkEnd w:id="3840"/>
              <w:bookmarkEnd w:id="3841"/>
            </w:del>
          </w:p>
        </w:tc>
        <w:bookmarkStart w:id="3842" w:name="_Toc487050424"/>
        <w:bookmarkStart w:id="3843" w:name="_Toc487051058"/>
        <w:bookmarkEnd w:id="3842"/>
        <w:bookmarkEnd w:id="3843"/>
      </w:tr>
      <w:tr w:rsidR="003C19EC" w:rsidDel="0005022B" w14:paraId="50051AD9" w14:textId="7DDF9B50" w:rsidTr="00933F1D">
        <w:trPr>
          <w:cnfStyle w:val="000000100000" w:firstRow="0" w:lastRow="0" w:firstColumn="0" w:lastColumn="0" w:oddVBand="0" w:evenVBand="0" w:oddHBand="1" w:evenHBand="0" w:firstRowFirstColumn="0" w:firstRowLastColumn="0" w:lastRowFirstColumn="0" w:lastRowLastColumn="0"/>
          <w:del w:id="3844"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359E691A" w14:textId="4CD4EA02" w:rsidR="003C19EC" w:rsidDel="0005022B" w:rsidRDefault="003C19EC" w:rsidP="00933F1D">
            <w:pPr>
              <w:jc w:val="center"/>
              <w:rPr>
                <w:del w:id="3845" w:author="Raul García Fernández" w:date="2017-07-05T19:11:00Z"/>
              </w:rPr>
            </w:pPr>
            <w:del w:id="3846" w:author="Raul García Fernández" w:date="2017-07-05T19:11:00Z">
              <w:r w:rsidDel="0005022B">
                <w:delText>Salida encontrada</w:delText>
              </w:r>
              <w:bookmarkStart w:id="3847" w:name="_Toc487050425"/>
              <w:bookmarkStart w:id="3848" w:name="_Toc487051059"/>
              <w:bookmarkEnd w:id="3847"/>
              <w:bookmarkEnd w:id="3848"/>
            </w:del>
          </w:p>
        </w:tc>
        <w:tc>
          <w:tcPr>
            <w:tcW w:w="4606" w:type="dxa"/>
          </w:tcPr>
          <w:p w14:paraId="1932E197" w14:textId="1F2231DD" w:rsidR="003C19EC" w:rsidDel="0005022B" w:rsidRDefault="003C19EC" w:rsidP="00933F1D">
            <w:pPr>
              <w:jc w:val="center"/>
              <w:cnfStyle w:val="000000100000" w:firstRow="0" w:lastRow="0" w:firstColumn="0" w:lastColumn="0" w:oddVBand="0" w:evenVBand="0" w:oddHBand="1" w:evenHBand="0" w:firstRowFirstColumn="0" w:firstRowLastColumn="0" w:lastRowFirstColumn="0" w:lastRowLastColumn="0"/>
              <w:rPr>
                <w:del w:id="3849" w:author="Raul García Fernández" w:date="2017-07-05T19:11:00Z"/>
              </w:rPr>
            </w:pPr>
            <w:del w:id="3850" w:author="Raul García Fernández" w:date="2017-07-05T19:11:00Z">
              <w:r w:rsidDel="0005022B">
                <w:delText>NULL</w:delText>
              </w:r>
              <w:bookmarkStart w:id="3851" w:name="_Toc487050426"/>
              <w:bookmarkStart w:id="3852" w:name="_Toc487051060"/>
              <w:bookmarkEnd w:id="3851"/>
              <w:bookmarkEnd w:id="3852"/>
            </w:del>
          </w:p>
        </w:tc>
        <w:bookmarkStart w:id="3853" w:name="_Toc487050427"/>
        <w:bookmarkStart w:id="3854" w:name="_Toc487051061"/>
        <w:bookmarkEnd w:id="3853"/>
        <w:bookmarkEnd w:id="3854"/>
      </w:tr>
      <w:tr w:rsidR="003C19EC" w:rsidDel="0005022B" w14:paraId="43BBC403" w14:textId="4EF54DF0" w:rsidTr="00933F1D">
        <w:trPr>
          <w:del w:id="3855"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EE3CB20" w14:textId="06563677" w:rsidR="003C19EC" w:rsidDel="0005022B" w:rsidRDefault="003C19EC" w:rsidP="00933F1D">
            <w:pPr>
              <w:jc w:val="center"/>
              <w:rPr>
                <w:del w:id="3856" w:author="Raul García Fernández" w:date="2017-07-05T19:11:00Z"/>
              </w:rPr>
            </w:pPr>
            <w:del w:id="3857" w:author="Raul García Fernández" w:date="2017-07-05T19:11:00Z">
              <w:r w:rsidDel="0005022B">
                <w:delText>Posible error encontrado</w:delText>
              </w:r>
              <w:bookmarkStart w:id="3858" w:name="_Toc487050428"/>
              <w:bookmarkStart w:id="3859" w:name="_Toc487051062"/>
              <w:bookmarkEnd w:id="3858"/>
              <w:bookmarkEnd w:id="3859"/>
            </w:del>
          </w:p>
        </w:tc>
        <w:tc>
          <w:tcPr>
            <w:tcW w:w="4606" w:type="dxa"/>
          </w:tcPr>
          <w:p w14:paraId="33F471BA" w14:textId="693C722E" w:rsidR="003C19EC" w:rsidDel="0005022B" w:rsidRDefault="003C19EC" w:rsidP="00933F1D">
            <w:pPr>
              <w:jc w:val="center"/>
              <w:cnfStyle w:val="000000000000" w:firstRow="0" w:lastRow="0" w:firstColumn="0" w:lastColumn="0" w:oddVBand="0" w:evenVBand="0" w:oddHBand="0" w:evenHBand="0" w:firstRowFirstColumn="0" w:firstRowLastColumn="0" w:lastRowFirstColumn="0" w:lastRowLastColumn="0"/>
              <w:rPr>
                <w:del w:id="3860" w:author="Raul García Fernández" w:date="2017-07-05T19:11:00Z"/>
              </w:rPr>
            </w:pPr>
            <w:del w:id="3861" w:author="Raul García Fernández" w:date="2017-07-05T19:11:00Z">
              <w:r w:rsidDel="0005022B">
                <w:delText xml:space="preserve">Fallo en la </w:delText>
              </w:r>
              <w:r w:rsidR="00933F1D" w:rsidDel="0005022B">
                <w:delText>generación</w:delText>
              </w:r>
              <w:r w:rsidDel="0005022B">
                <w:delText xml:space="preserve"> del hashcode en la </w:delText>
              </w:r>
              <w:r w:rsidR="00933F1D" w:rsidDel="0005022B">
                <w:delText>función</w:delText>
              </w:r>
              <w:r w:rsidDel="0005022B">
                <w:delText xml:space="preserve"> userLogin.hash()</w:delText>
              </w:r>
              <w:bookmarkStart w:id="3862" w:name="_Toc487050429"/>
              <w:bookmarkStart w:id="3863" w:name="_Toc487051063"/>
              <w:bookmarkEnd w:id="3862"/>
              <w:bookmarkEnd w:id="3863"/>
            </w:del>
          </w:p>
        </w:tc>
        <w:bookmarkStart w:id="3864" w:name="_Toc487050430"/>
        <w:bookmarkStart w:id="3865" w:name="_Toc487051064"/>
        <w:bookmarkEnd w:id="3864"/>
        <w:bookmarkEnd w:id="3865"/>
      </w:tr>
    </w:tbl>
    <w:p w14:paraId="155B7FF5" w14:textId="33BBDA5D" w:rsidR="00677112" w:rsidDel="0005022B" w:rsidRDefault="00677112" w:rsidP="00677112">
      <w:pPr>
        <w:rPr>
          <w:del w:id="3866" w:author="Raul García Fernández" w:date="2017-07-05T19:11:00Z"/>
          <w:rFonts w:ascii="Times" w:hAnsi="Times"/>
        </w:rPr>
      </w:pPr>
      <w:bookmarkStart w:id="3867" w:name="_Toc487050431"/>
      <w:bookmarkStart w:id="3868" w:name="_Toc487051065"/>
      <w:bookmarkEnd w:id="3867"/>
      <w:bookmarkEnd w:id="3868"/>
    </w:p>
    <w:p w14:paraId="72489DD0" w14:textId="48B4E406" w:rsidR="00BD2AFE" w:rsidRPr="00677112" w:rsidDel="0005022B" w:rsidRDefault="00BD2AFE" w:rsidP="00677112">
      <w:pPr>
        <w:rPr>
          <w:del w:id="3869" w:author="Raul García Fernández" w:date="2017-07-05T19:11:00Z"/>
          <w:rFonts w:ascii="Times" w:hAnsi="Times"/>
        </w:rPr>
      </w:pPr>
      <w:bookmarkStart w:id="3870" w:name="_Toc487050432"/>
      <w:bookmarkStart w:id="3871" w:name="_Toc487051066"/>
      <w:bookmarkEnd w:id="3870"/>
      <w:bookmarkEnd w:id="3871"/>
    </w:p>
    <w:p w14:paraId="66DB1D29" w14:textId="593FF848" w:rsidR="00BD2AFE" w:rsidDel="0005022B" w:rsidRDefault="00BD2AFE" w:rsidP="00BD2AFE">
      <w:pPr>
        <w:pStyle w:val="Epgrafe"/>
        <w:keepNext/>
        <w:rPr>
          <w:del w:id="3872" w:author="Raul García Fernández" w:date="2017-07-05T19:11:00Z"/>
        </w:rPr>
      </w:pPr>
      <w:bookmarkStart w:id="3873" w:name="_Toc481176034"/>
      <w:del w:id="3874" w:author="Raul García Fernández" w:date="2017-07-05T19:11:00Z">
        <w:r w:rsidDel="0005022B">
          <w:delText xml:space="preserve">Tabla </w:delText>
        </w:r>
        <w:r w:rsidR="00EE3CB7" w:rsidDel="0005022B">
          <w:rPr>
            <w:b w:val="0"/>
            <w:bCs w:val="0"/>
          </w:rPr>
          <w:fldChar w:fldCharType="begin"/>
        </w:r>
        <w:r w:rsidR="00EE3CB7" w:rsidDel="0005022B">
          <w:delInstrText xml:space="preserve"> STYLEREF 1 \s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R="00E068F5" w:rsidDel="0005022B">
          <w:noBreakHyphen/>
        </w:r>
        <w:r w:rsidR="00EE3CB7" w:rsidDel="0005022B">
          <w:rPr>
            <w:b w:val="0"/>
            <w:bCs w:val="0"/>
          </w:rPr>
          <w:fldChar w:fldCharType="begin"/>
        </w:r>
        <w:r w:rsidR="00EE3CB7" w:rsidDel="0005022B">
          <w:delInstrText xml:space="preserve"> SEQ Tabla \* ARABIC \s 1 </w:delInstrText>
        </w:r>
        <w:r w:rsidR="00EE3CB7" w:rsidDel="0005022B">
          <w:rPr>
            <w:b w:val="0"/>
            <w:bCs w:val="0"/>
          </w:rPr>
          <w:fldChar w:fldCharType="separate"/>
        </w:r>
        <w:r w:rsidR="00E068F5" w:rsidDel="0005022B">
          <w:rPr>
            <w:noProof/>
          </w:rPr>
          <w:delText>3</w:delText>
        </w:r>
        <w:r w:rsidR="00EE3CB7" w:rsidDel="0005022B">
          <w:rPr>
            <w:b w:val="0"/>
            <w:bCs w:val="0"/>
            <w:noProof/>
          </w:rPr>
          <w:fldChar w:fldCharType="end"/>
        </w:r>
        <w:r w:rsidDel="0005022B">
          <w:delText xml:space="preserve"> Ejemplo prueba: 2</w:delText>
        </w:r>
        <w:bookmarkStart w:id="3875" w:name="_Toc487050433"/>
        <w:bookmarkStart w:id="3876" w:name="_Toc487051067"/>
        <w:bookmarkEnd w:id="3873"/>
        <w:bookmarkEnd w:id="3875"/>
        <w:bookmarkEnd w:id="3876"/>
      </w:del>
    </w:p>
    <w:tbl>
      <w:tblPr>
        <w:tblStyle w:val="Tabladecuadrcula41"/>
        <w:tblW w:w="0" w:type="auto"/>
        <w:tblLook w:val="04A0" w:firstRow="1" w:lastRow="0" w:firstColumn="1" w:lastColumn="0" w:noHBand="0" w:noVBand="1"/>
      </w:tblPr>
      <w:tblGrid>
        <w:gridCol w:w="4605"/>
        <w:gridCol w:w="4606"/>
      </w:tblGrid>
      <w:tr w:rsidR="003C19EC" w:rsidDel="0005022B" w14:paraId="3853B3B5" w14:textId="0F661ED4" w:rsidTr="00933F1D">
        <w:trPr>
          <w:cnfStyle w:val="100000000000" w:firstRow="1" w:lastRow="0" w:firstColumn="0" w:lastColumn="0" w:oddVBand="0" w:evenVBand="0" w:oddHBand="0" w:evenHBand="0" w:firstRowFirstColumn="0" w:firstRowLastColumn="0" w:lastRowFirstColumn="0" w:lastRowLastColumn="0"/>
          <w:del w:id="3877"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7EFA9D9C" w14:textId="0624CD75" w:rsidR="003C19EC" w:rsidDel="0005022B" w:rsidRDefault="003C19EC" w:rsidP="00933F1D">
            <w:pPr>
              <w:jc w:val="center"/>
              <w:rPr>
                <w:del w:id="3878" w:author="Raul García Fernández" w:date="2017-07-05T19:11:00Z"/>
              </w:rPr>
            </w:pPr>
            <w:del w:id="3879" w:author="Raul García Fernández" w:date="2017-07-05T19:11:00Z">
              <w:r w:rsidDel="0005022B">
                <w:delText>Prueba</w:delText>
              </w:r>
              <w:bookmarkStart w:id="3880" w:name="_Toc487050434"/>
              <w:bookmarkStart w:id="3881" w:name="_Toc487051068"/>
              <w:bookmarkEnd w:id="3880"/>
              <w:bookmarkEnd w:id="3881"/>
            </w:del>
          </w:p>
        </w:tc>
        <w:tc>
          <w:tcPr>
            <w:tcW w:w="4606" w:type="dxa"/>
          </w:tcPr>
          <w:p w14:paraId="6F7D6334" w14:textId="63CECB9C" w:rsidR="003C19EC" w:rsidDel="0005022B" w:rsidRDefault="001701BA" w:rsidP="00933F1D">
            <w:pPr>
              <w:jc w:val="center"/>
              <w:cnfStyle w:val="100000000000" w:firstRow="1" w:lastRow="0" w:firstColumn="0" w:lastColumn="0" w:oddVBand="0" w:evenVBand="0" w:oddHBand="0" w:evenHBand="0" w:firstRowFirstColumn="0" w:firstRowLastColumn="0" w:lastRowFirstColumn="0" w:lastRowLastColumn="0"/>
              <w:rPr>
                <w:del w:id="3882" w:author="Raul García Fernández" w:date="2017-07-05T19:11:00Z"/>
              </w:rPr>
            </w:pPr>
            <w:del w:id="3883" w:author="Raul García Fernández" w:date="2017-07-05T19:11:00Z">
              <w:r w:rsidDel="0005022B">
                <w:delText>Modificación</w:delText>
              </w:r>
              <w:r w:rsidR="003C19EC" w:rsidDel="0005022B">
                <w:delText xml:space="preserve"> de url de repositorio</w:delText>
              </w:r>
              <w:bookmarkStart w:id="3884" w:name="_Toc487050435"/>
              <w:bookmarkStart w:id="3885" w:name="_Toc487051069"/>
              <w:bookmarkEnd w:id="3884"/>
              <w:bookmarkEnd w:id="3885"/>
            </w:del>
          </w:p>
        </w:tc>
        <w:bookmarkStart w:id="3886" w:name="_Toc487050436"/>
        <w:bookmarkStart w:id="3887" w:name="_Toc487051070"/>
        <w:bookmarkEnd w:id="3886"/>
        <w:bookmarkEnd w:id="3887"/>
      </w:tr>
      <w:tr w:rsidR="003C19EC" w:rsidDel="0005022B" w14:paraId="6E45092D" w14:textId="03867824" w:rsidTr="00933F1D">
        <w:trPr>
          <w:cnfStyle w:val="000000100000" w:firstRow="0" w:lastRow="0" w:firstColumn="0" w:lastColumn="0" w:oddVBand="0" w:evenVBand="0" w:oddHBand="1" w:evenHBand="0" w:firstRowFirstColumn="0" w:firstRowLastColumn="0" w:lastRowFirstColumn="0" w:lastRowLastColumn="0"/>
          <w:del w:id="3888"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7E21FD4B" w14:textId="5BB967DB" w:rsidR="003C19EC" w:rsidDel="0005022B" w:rsidRDefault="003C19EC" w:rsidP="00933F1D">
            <w:pPr>
              <w:jc w:val="center"/>
              <w:rPr>
                <w:del w:id="3889" w:author="Raul García Fernández" w:date="2017-07-05T19:11:00Z"/>
              </w:rPr>
            </w:pPr>
            <w:del w:id="3890" w:author="Raul García Fernández" w:date="2017-07-05T19:11:00Z">
              <w:r w:rsidDel="0005022B">
                <w:delText>Descripción de la prueba</w:delText>
              </w:r>
              <w:bookmarkStart w:id="3891" w:name="_Toc487050437"/>
              <w:bookmarkStart w:id="3892" w:name="_Toc487051071"/>
              <w:bookmarkEnd w:id="3891"/>
              <w:bookmarkEnd w:id="3892"/>
            </w:del>
          </w:p>
        </w:tc>
        <w:tc>
          <w:tcPr>
            <w:tcW w:w="4606" w:type="dxa"/>
          </w:tcPr>
          <w:p w14:paraId="78FF1E94" w14:textId="72D22947" w:rsidR="003C19EC" w:rsidDel="0005022B" w:rsidRDefault="003C19EC" w:rsidP="00933F1D">
            <w:pPr>
              <w:jc w:val="center"/>
              <w:cnfStyle w:val="000000100000" w:firstRow="0" w:lastRow="0" w:firstColumn="0" w:lastColumn="0" w:oddVBand="0" w:evenVBand="0" w:oddHBand="1" w:evenHBand="0" w:firstRowFirstColumn="0" w:firstRowLastColumn="0" w:lastRowFirstColumn="0" w:lastRowLastColumn="0"/>
              <w:rPr>
                <w:del w:id="3893" w:author="Raul García Fernández" w:date="2017-07-05T19:11:00Z"/>
              </w:rPr>
            </w:pPr>
            <w:del w:id="3894" w:author="Raul García Fernández" w:date="2017-07-05T19:11:00Z">
              <w:r w:rsidDel="0005022B">
                <w:delText>Se modifica la url del repositorio del proyecto.</w:delText>
              </w:r>
              <w:bookmarkStart w:id="3895" w:name="_Toc487050438"/>
              <w:bookmarkStart w:id="3896" w:name="_Toc487051072"/>
              <w:bookmarkEnd w:id="3895"/>
              <w:bookmarkEnd w:id="3896"/>
            </w:del>
          </w:p>
        </w:tc>
        <w:bookmarkStart w:id="3897" w:name="_Toc487050439"/>
        <w:bookmarkStart w:id="3898" w:name="_Toc487051073"/>
        <w:bookmarkEnd w:id="3897"/>
        <w:bookmarkEnd w:id="3898"/>
      </w:tr>
      <w:tr w:rsidR="003C19EC" w:rsidDel="0005022B" w14:paraId="1DE48C02" w14:textId="7C229FEE" w:rsidTr="00933F1D">
        <w:trPr>
          <w:del w:id="3899"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97DF576" w14:textId="58BBAD8E" w:rsidR="003C19EC" w:rsidDel="0005022B" w:rsidRDefault="003C19EC" w:rsidP="00933F1D">
            <w:pPr>
              <w:jc w:val="center"/>
              <w:rPr>
                <w:del w:id="3900" w:author="Raul García Fernández" w:date="2017-07-05T19:11:00Z"/>
              </w:rPr>
            </w:pPr>
            <w:del w:id="3901" w:author="Raul García Fernández" w:date="2017-07-05T19:11:00Z">
              <w:r w:rsidDel="0005022B">
                <w:delText>Salida esperada</w:delText>
              </w:r>
              <w:bookmarkStart w:id="3902" w:name="_Toc487050440"/>
              <w:bookmarkStart w:id="3903" w:name="_Toc487051074"/>
              <w:bookmarkEnd w:id="3902"/>
              <w:bookmarkEnd w:id="3903"/>
            </w:del>
          </w:p>
        </w:tc>
        <w:tc>
          <w:tcPr>
            <w:tcW w:w="4606" w:type="dxa"/>
          </w:tcPr>
          <w:p w14:paraId="203EA249" w14:textId="17503C36" w:rsidR="003C19EC" w:rsidDel="0005022B" w:rsidRDefault="003C19EC" w:rsidP="00933F1D">
            <w:pPr>
              <w:jc w:val="center"/>
              <w:cnfStyle w:val="000000000000" w:firstRow="0" w:lastRow="0" w:firstColumn="0" w:lastColumn="0" w:oddVBand="0" w:evenVBand="0" w:oddHBand="0" w:evenHBand="0" w:firstRowFirstColumn="0" w:firstRowLastColumn="0" w:lastRowFirstColumn="0" w:lastRowLastColumn="0"/>
              <w:rPr>
                <w:del w:id="3904" w:author="Raul García Fernández" w:date="2017-07-05T19:11:00Z"/>
              </w:rPr>
            </w:pPr>
            <w:del w:id="3905" w:author="Raul García Fernández" w:date="2017-07-05T19:11:00Z">
              <w:r w:rsidDel="0005022B">
                <w:delText xml:space="preserve">Correcto, en la </w:delText>
              </w:r>
              <w:r w:rsidR="001701BA" w:rsidDel="0005022B">
                <w:delText>jerarquía</w:delText>
              </w:r>
              <w:r w:rsidDel="0005022B">
                <w:delText xml:space="preserve"> de proyectos una </w:delText>
              </w:r>
              <w:r w:rsidR="001701BA" w:rsidDel="0005022B">
                <w:delText>modificación del proyecto.</w:delText>
              </w:r>
              <w:bookmarkStart w:id="3906" w:name="_Toc487050441"/>
              <w:bookmarkStart w:id="3907" w:name="_Toc487051075"/>
              <w:bookmarkEnd w:id="3906"/>
              <w:bookmarkEnd w:id="3907"/>
            </w:del>
          </w:p>
        </w:tc>
        <w:bookmarkStart w:id="3908" w:name="_Toc487050442"/>
        <w:bookmarkStart w:id="3909" w:name="_Toc487051076"/>
        <w:bookmarkEnd w:id="3908"/>
        <w:bookmarkEnd w:id="3909"/>
      </w:tr>
      <w:tr w:rsidR="003C19EC" w:rsidDel="0005022B" w14:paraId="23FE7F80" w14:textId="207F96D6" w:rsidTr="00933F1D">
        <w:trPr>
          <w:cnfStyle w:val="000000100000" w:firstRow="0" w:lastRow="0" w:firstColumn="0" w:lastColumn="0" w:oddVBand="0" w:evenVBand="0" w:oddHBand="1" w:evenHBand="0" w:firstRowFirstColumn="0" w:firstRowLastColumn="0" w:lastRowFirstColumn="0" w:lastRowLastColumn="0"/>
          <w:del w:id="3910"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3DBF91F" w14:textId="575E7621" w:rsidR="003C19EC" w:rsidDel="0005022B" w:rsidRDefault="003C19EC" w:rsidP="00933F1D">
            <w:pPr>
              <w:jc w:val="center"/>
              <w:rPr>
                <w:del w:id="3911" w:author="Raul García Fernández" w:date="2017-07-05T19:11:00Z"/>
              </w:rPr>
            </w:pPr>
            <w:del w:id="3912" w:author="Raul García Fernández" w:date="2017-07-05T19:11:00Z">
              <w:r w:rsidDel="0005022B">
                <w:delText>Salida encontrada</w:delText>
              </w:r>
              <w:bookmarkStart w:id="3913" w:name="_Toc487050443"/>
              <w:bookmarkStart w:id="3914" w:name="_Toc487051077"/>
              <w:bookmarkEnd w:id="3913"/>
              <w:bookmarkEnd w:id="3914"/>
            </w:del>
          </w:p>
        </w:tc>
        <w:tc>
          <w:tcPr>
            <w:tcW w:w="4606" w:type="dxa"/>
          </w:tcPr>
          <w:p w14:paraId="08F116A5" w14:textId="76D9E6FE" w:rsidR="003C19EC" w:rsidDel="0005022B" w:rsidRDefault="001701BA" w:rsidP="00933F1D">
            <w:pPr>
              <w:jc w:val="center"/>
              <w:cnfStyle w:val="000000100000" w:firstRow="0" w:lastRow="0" w:firstColumn="0" w:lastColumn="0" w:oddVBand="0" w:evenVBand="0" w:oddHBand="1" w:evenHBand="0" w:firstRowFirstColumn="0" w:firstRowLastColumn="0" w:lastRowFirstColumn="0" w:lastRowLastColumn="0"/>
              <w:rPr>
                <w:del w:id="3915" w:author="Raul García Fernández" w:date="2017-07-05T19:11:00Z"/>
              </w:rPr>
            </w:pPr>
            <w:del w:id="3916" w:author="Raul García Fernández" w:date="2017-07-05T19:11:00Z">
              <w:r w:rsidDel="0005022B">
                <w:delText>Ninguna respuesta</w:delText>
              </w:r>
              <w:bookmarkStart w:id="3917" w:name="_Toc487050444"/>
              <w:bookmarkStart w:id="3918" w:name="_Toc487051078"/>
              <w:bookmarkEnd w:id="3917"/>
              <w:bookmarkEnd w:id="3918"/>
            </w:del>
          </w:p>
        </w:tc>
        <w:bookmarkStart w:id="3919" w:name="_Toc487050445"/>
        <w:bookmarkStart w:id="3920" w:name="_Toc487051079"/>
        <w:bookmarkEnd w:id="3919"/>
        <w:bookmarkEnd w:id="3920"/>
      </w:tr>
      <w:tr w:rsidR="003C19EC" w:rsidDel="0005022B" w14:paraId="4F25E31B" w14:textId="5490554F" w:rsidTr="00933F1D">
        <w:trPr>
          <w:del w:id="3921"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756E16E1" w14:textId="4102BBB0" w:rsidR="003C19EC" w:rsidDel="0005022B" w:rsidRDefault="003C19EC" w:rsidP="00933F1D">
            <w:pPr>
              <w:jc w:val="center"/>
              <w:rPr>
                <w:del w:id="3922" w:author="Raul García Fernández" w:date="2017-07-05T19:11:00Z"/>
              </w:rPr>
            </w:pPr>
            <w:del w:id="3923" w:author="Raul García Fernández" w:date="2017-07-05T19:11:00Z">
              <w:r w:rsidDel="0005022B">
                <w:delText>Posible error encontrado</w:delText>
              </w:r>
              <w:bookmarkStart w:id="3924" w:name="_Toc487050446"/>
              <w:bookmarkStart w:id="3925" w:name="_Toc487051080"/>
              <w:bookmarkEnd w:id="3924"/>
              <w:bookmarkEnd w:id="3925"/>
            </w:del>
          </w:p>
        </w:tc>
        <w:tc>
          <w:tcPr>
            <w:tcW w:w="4606" w:type="dxa"/>
          </w:tcPr>
          <w:p w14:paraId="1B70BD96" w14:textId="0AB172DE" w:rsidR="003C19EC" w:rsidDel="0005022B" w:rsidRDefault="001701BA" w:rsidP="00933F1D">
            <w:pPr>
              <w:jc w:val="center"/>
              <w:cnfStyle w:val="000000000000" w:firstRow="0" w:lastRow="0" w:firstColumn="0" w:lastColumn="0" w:oddVBand="0" w:evenVBand="0" w:oddHBand="0" w:evenHBand="0" w:firstRowFirstColumn="0" w:firstRowLastColumn="0" w:lastRowFirstColumn="0" w:lastRowLastColumn="0"/>
              <w:rPr>
                <w:del w:id="3926" w:author="Raul García Fernández" w:date="2017-07-05T19:11:00Z"/>
              </w:rPr>
            </w:pPr>
            <w:del w:id="3927" w:author="Raul García Fernández" w:date="2017-07-05T19:11:00Z">
              <w:r w:rsidDel="0005022B">
                <w:delText xml:space="preserve">No se ha implementado la </w:delText>
              </w:r>
              <w:r w:rsidR="00933F1D" w:rsidDel="0005022B">
                <w:delText>función</w:delText>
              </w:r>
              <w:bookmarkStart w:id="3928" w:name="_Toc487050447"/>
              <w:bookmarkStart w:id="3929" w:name="_Toc487051081"/>
              <w:bookmarkEnd w:id="3928"/>
              <w:bookmarkEnd w:id="3929"/>
            </w:del>
          </w:p>
        </w:tc>
        <w:bookmarkStart w:id="3930" w:name="_Toc487050448"/>
        <w:bookmarkStart w:id="3931" w:name="_Toc487051082"/>
        <w:bookmarkEnd w:id="3930"/>
        <w:bookmarkEnd w:id="3931"/>
      </w:tr>
    </w:tbl>
    <w:p w14:paraId="7B8664D0" w14:textId="4025AD69" w:rsidR="006641AF" w:rsidDel="0005022B" w:rsidRDefault="006641AF" w:rsidP="00BD2AFE">
      <w:pPr>
        <w:pStyle w:val="Epgrafe"/>
        <w:keepNext/>
        <w:rPr>
          <w:del w:id="3932" w:author="Raul García Fernández" w:date="2017-07-05T19:11:00Z"/>
        </w:rPr>
      </w:pPr>
      <w:bookmarkStart w:id="3933" w:name="_Toc487050449"/>
      <w:bookmarkStart w:id="3934" w:name="_Toc487051083"/>
      <w:bookmarkEnd w:id="3933"/>
      <w:bookmarkEnd w:id="3934"/>
    </w:p>
    <w:p w14:paraId="6DD66FE1" w14:textId="7B459553" w:rsidR="00BD2AFE" w:rsidDel="0005022B" w:rsidRDefault="00BD2AFE" w:rsidP="00BD2AFE">
      <w:pPr>
        <w:pStyle w:val="Epgrafe"/>
        <w:keepNext/>
        <w:rPr>
          <w:del w:id="3935" w:author="Raul García Fernández" w:date="2017-07-05T19:11:00Z"/>
        </w:rPr>
      </w:pPr>
      <w:bookmarkStart w:id="3936" w:name="_Toc481176035"/>
      <w:del w:id="3937" w:author="Raul García Fernández" w:date="2017-07-05T19:11:00Z">
        <w:r w:rsidDel="0005022B">
          <w:delText xml:space="preserve">Tabla </w:delText>
        </w:r>
        <w:r w:rsidR="00EE3CB7" w:rsidDel="0005022B">
          <w:rPr>
            <w:b w:val="0"/>
            <w:bCs w:val="0"/>
          </w:rPr>
          <w:fldChar w:fldCharType="begin"/>
        </w:r>
        <w:r w:rsidR="00EE3CB7" w:rsidDel="0005022B">
          <w:delInstrText xml:space="preserve"> STYLEREF 1 \s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R="00E068F5" w:rsidDel="0005022B">
          <w:noBreakHyphen/>
        </w:r>
        <w:r w:rsidR="00EE3CB7" w:rsidDel="0005022B">
          <w:rPr>
            <w:b w:val="0"/>
            <w:bCs w:val="0"/>
          </w:rPr>
          <w:fldChar w:fldCharType="begin"/>
        </w:r>
        <w:r w:rsidR="00EE3CB7" w:rsidDel="0005022B">
          <w:delInstrText xml:space="preserve"> SEQ Tabla \* ARABIC \s 1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Del="0005022B">
          <w:delText xml:space="preserve"> Ejemplo prueba: 3</w:delText>
        </w:r>
        <w:bookmarkStart w:id="3938" w:name="_Toc487050450"/>
        <w:bookmarkStart w:id="3939" w:name="_Toc487051084"/>
        <w:bookmarkEnd w:id="3936"/>
        <w:bookmarkEnd w:id="3938"/>
        <w:bookmarkEnd w:id="3939"/>
      </w:del>
    </w:p>
    <w:tbl>
      <w:tblPr>
        <w:tblStyle w:val="Tabladecuadrcula41"/>
        <w:tblW w:w="0" w:type="auto"/>
        <w:tblLook w:val="04A0" w:firstRow="1" w:lastRow="0" w:firstColumn="1" w:lastColumn="0" w:noHBand="0" w:noVBand="1"/>
      </w:tblPr>
      <w:tblGrid>
        <w:gridCol w:w="4605"/>
        <w:gridCol w:w="4606"/>
      </w:tblGrid>
      <w:tr w:rsidR="001701BA" w:rsidDel="0005022B" w14:paraId="40D1B934" w14:textId="30993304" w:rsidTr="00933F1D">
        <w:trPr>
          <w:cnfStyle w:val="100000000000" w:firstRow="1" w:lastRow="0" w:firstColumn="0" w:lastColumn="0" w:oddVBand="0" w:evenVBand="0" w:oddHBand="0" w:evenHBand="0" w:firstRowFirstColumn="0" w:firstRowLastColumn="0" w:lastRowFirstColumn="0" w:lastRowLastColumn="0"/>
          <w:del w:id="3940"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568EEF5E" w14:textId="377E8511" w:rsidR="003C19EC" w:rsidDel="0005022B" w:rsidRDefault="003C19EC" w:rsidP="00933F1D">
            <w:pPr>
              <w:pStyle w:val="Prrafodelista"/>
              <w:ind w:left="0"/>
              <w:jc w:val="center"/>
              <w:rPr>
                <w:del w:id="3941" w:author="Raul García Fernández" w:date="2017-07-05T19:11:00Z"/>
                <w:rFonts w:ascii="Times" w:hAnsi="Times"/>
              </w:rPr>
            </w:pPr>
            <w:del w:id="3942" w:author="Raul García Fernández" w:date="2017-07-05T19:11:00Z">
              <w:r w:rsidDel="0005022B">
                <w:rPr>
                  <w:rFonts w:ascii="Times" w:hAnsi="Times"/>
                </w:rPr>
                <w:delText>Prueba</w:delText>
              </w:r>
              <w:bookmarkStart w:id="3943" w:name="_Toc487050451"/>
              <w:bookmarkStart w:id="3944" w:name="_Toc487051085"/>
              <w:bookmarkEnd w:id="3943"/>
              <w:bookmarkEnd w:id="3944"/>
            </w:del>
          </w:p>
        </w:tc>
        <w:tc>
          <w:tcPr>
            <w:tcW w:w="4606" w:type="dxa"/>
          </w:tcPr>
          <w:p w14:paraId="4481C0E4" w14:textId="6E50E61F" w:rsidR="003C19EC" w:rsidDel="0005022B" w:rsidRDefault="001701BA" w:rsidP="00933F1D">
            <w:pPr>
              <w:pStyle w:val="Prrafodelista"/>
              <w:ind w:left="0"/>
              <w:jc w:val="center"/>
              <w:cnfStyle w:val="100000000000" w:firstRow="1" w:lastRow="0" w:firstColumn="0" w:lastColumn="0" w:oddVBand="0" w:evenVBand="0" w:oddHBand="0" w:evenHBand="0" w:firstRowFirstColumn="0" w:firstRowLastColumn="0" w:lastRowFirstColumn="0" w:lastRowLastColumn="0"/>
              <w:rPr>
                <w:del w:id="3945" w:author="Raul García Fernández" w:date="2017-07-05T19:11:00Z"/>
                <w:rFonts w:ascii="Times" w:hAnsi="Times"/>
              </w:rPr>
            </w:pPr>
            <w:del w:id="3946" w:author="Raul García Fernández" w:date="2017-07-05T19:11:00Z">
              <w:r w:rsidDel="0005022B">
                <w:rPr>
                  <w:rFonts w:ascii="Times" w:hAnsi="Times"/>
                </w:rPr>
                <w:delText>Sincronización de proyectos con el repositorio</w:delText>
              </w:r>
              <w:bookmarkStart w:id="3947" w:name="_Toc487050452"/>
              <w:bookmarkStart w:id="3948" w:name="_Toc487051086"/>
              <w:bookmarkEnd w:id="3947"/>
              <w:bookmarkEnd w:id="3948"/>
            </w:del>
          </w:p>
        </w:tc>
        <w:bookmarkStart w:id="3949" w:name="_Toc487050453"/>
        <w:bookmarkStart w:id="3950" w:name="_Toc487051087"/>
        <w:bookmarkEnd w:id="3949"/>
        <w:bookmarkEnd w:id="3950"/>
      </w:tr>
      <w:tr w:rsidR="001701BA" w:rsidDel="0005022B" w14:paraId="2040BBEB" w14:textId="65412B45" w:rsidTr="00933F1D">
        <w:trPr>
          <w:cnfStyle w:val="000000100000" w:firstRow="0" w:lastRow="0" w:firstColumn="0" w:lastColumn="0" w:oddVBand="0" w:evenVBand="0" w:oddHBand="1" w:evenHBand="0" w:firstRowFirstColumn="0" w:firstRowLastColumn="0" w:lastRowFirstColumn="0" w:lastRowLastColumn="0"/>
          <w:del w:id="3951"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48BAD994" w14:textId="0046EEC2" w:rsidR="003C19EC" w:rsidDel="0005022B" w:rsidRDefault="003C19EC" w:rsidP="00933F1D">
            <w:pPr>
              <w:pStyle w:val="Prrafodelista"/>
              <w:ind w:left="0"/>
              <w:jc w:val="center"/>
              <w:rPr>
                <w:del w:id="3952" w:author="Raul García Fernández" w:date="2017-07-05T19:11:00Z"/>
                <w:rFonts w:ascii="Times" w:hAnsi="Times"/>
              </w:rPr>
            </w:pPr>
            <w:del w:id="3953" w:author="Raul García Fernández" w:date="2017-07-05T19:11:00Z">
              <w:r w:rsidDel="0005022B">
                <w:rPr>
                  <w:rFonts w:ascii="Times" w:hAnsi="Times"/>
                </w:rPr>
                <w:delText>Descripción de la prueba</w:delText>
              </w:r>
              <w:bookmarkStart w:id="3954" w:name="_Toc487050454"/>
              <w:bookmarkStart w:id="3955" w:name="_Toc487051088"/>
              <w:bookmarkEnd w:id="3954"/>
              <w:bookmarkEnd w:id="3955"/>
            </w:del>
          </w:p>
        </w:tc>
        <w:tc>
          <w:tcPr>
            <w:tcW w:w="4606" w:type="dxa"/>
          </w:tcPr>
          <w:p w14:paraId="4339ECDD" w14:textId="1F03863A" w:rsidR="003C19EC" w:rsidDel="0005022B"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del w:id="3956" w:author="Raul García Fernández" w:date="2017-07-05T19:11:00Z"/>
                <w:rFonts w:ascii="Times" w:hAnsi="Times"/>
              </w:rPr>
            </w:pPr>
            <w:del w:id="3957" w:author="Raul García Fernández" w:date="2017-07-05T19:11:00Z">
              <w:r w:rsidDel="0005022B">
                <w:rPr>
                  <w:rFonts w:ascii="Times" w:hAnsi="Times"/>
                </w:rPr>
                <w:delText>Se realiza la comunicación GIT con el repositorio para obtener los datos del proyecto</w:delText>
              </w:r>
              <w:bookmarkStart w:id="3958" w:name="_Toc487050455"/>
              <w:bookmarkStart w:id="3959" w:name="_Toc487051089"/>
              <w:bookmarkEnd w:id="3958"/>
              <w:bookmarkEnd w:id="3959"/>
            </w:del>
          </w:p>
        </w:tc>
        <w:bookmarkStart w:id="3960" w:name="_Toc487050456"/>
        <w:bookmarkStart w:id="3961" w:name="_Toc487051090"/>
        <w:bookmarkEnd w:id="3960"/>
        <w:bookmarkEnd w:id="3961"/>
      </w:tr>
      <w:tr w:rsidR="001701BA" w:rsidDel="0005022B" w14:paraId="518A5563" w14:textId="3BC066C4" w:rsidTr="00933F1D">
        <w:trPr>
          <w:del w:id="3962"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E75F3D8" w14:textId="1025EBDB" w:rsidR="003C19EC" w:rsidDel="0005022B" w:rsidRDefault="003C19EC" w:rsidP="00933F1D">
            <w:pPr>
              <w:pStyle w:val="Prrafodelista"/>
              <w:ind w:left="0"/>
              <w:jc w:val="center"/>
              <w:rPr>
                <w:del w:id="3963" w:author="Raul García Fernández" w:date="2017-07-05T19:11:00Z"/>
                <w:rFonts w:ascii="Times" w:hAnsi="Times"/>
              </w:rPr>
            </w:pPr>
            <w:del w:id="3964" w:author="Raul García Fernández" w:date="2017-07-05T19:11:00Z">
              <w:r w:rsidDel="0005022B">
                <w:rPr>
                  <w:rFonts w:ascii="Times" w:hAnsi="Times"/>
                </w:rPr>
                <w:delText>Salida esperada</w:delText>
              </w:r>
              <w:bookmarkStart w:id="3965" w:name="_Toc487050457"/>
              <w:bookmarkStart w:id="3966" w:name="_Toc487051091"/>
              <w:bookmarkEnd w:id="3965"/>
              <w:bookmarkEnd w:id="3966"/>
            </w:del>
          </w:p>
        </w:tc>
        <w:tc>
          <w:tcPr>
            <w:tcW w:w="4606" w:type="dxa"/>
          </w:tcPr>
          <w:p w14:paraId="3E189EA1" w14:textId="40B35B3F" w:rsidR="003C19EC" w:rsidDel="0005022B"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del w:id="3967" w:author="Raul García Fernández" w:date="2017-07-05T19:11:00Z"/>
                <w:rFonts w:ascii="Times" w:hAnsi="Times"/>
              </w:rPr>
            </w:pPr>
            <w:del w:id="3968" w:author="Raul García Fernández" w:date="2017-07-05T19:11:00Z">
              <w:r w:rsidDel="0005022B">
                <w:rPr>
                  <w:rFonts w:ascii="Times" w:hAnsi="Times"/>
                </w:rPr>
                <w:delText>Correcto, en la jerarquía de proyectos una modificación del proyecto.</w:delText>
              </w:r>
              <w:bookmarkStart w:id="3969" w:name="_Toc487050458"/>
              <w:bookmarkStart w:id="3970" w:name="_Toc487051092"/>
              <w:bookmarkEnd w:id="3969"/>
              <w:bookmarkEnd w:id="3970"/>
            </w:del>
          </w:p>
        </w:tc>
        <w:bookmarkStart w:id="3971" w:name="_Toc487050459"/>
        <w:bookmarkStart w:id="3972" w:name="_Toc487051093"/>
        <w:bookmarkEnd w:id="3971"/>
        <w:bookmarkEnd w:id="3972"/>
      </w:tr>
      <w:tr w:rsidR="001701BA" w:rsidDel="0005022B" w14:paraId="7CD8FFA2" w14:textId="5209C7C1" w:rsidTr="00933F1D">
        <w:trPr>
          <w:cnfStyle w:val="000000100000" w:firstRow="0" w:lastRow="0" w:firstColumn="0" w:lastColumn="0" w:oddVBand="0" w:evenVBand="0" w:oddHBand="1" w:evenHBand="0" w:firstRowFirstColumn="0" w:firstRowLastColumn="0" w:lastRowFirstColumn="0" w:lastRowLastColumn="0"/>
          <w:del w:id="3973"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42FA9B12" w14:textId="5F332FBD" w:rsidR="003C19EC" w:rsidDel="0005022B" w:rsidRDefault="003C19EC" w:rsidP="00933F1D">
            <w:pPr>
              <w:pStyle w:val="Prrafodelista"/>
              <w:ind w:left="0"/>
              <w:jc w:val="center"/>
              <w:rPr>
                <w:del w:id="3974" w:author="Raul García Fernández" w:date="2017-07-05T19:11:00Z"/>
                <w:rFonts w:ascii="Times" w:hAnsi="Times"/>
              </w:rPr>
            </w:pPr>
            <w:del w:id="3975" w:author="Raul García Fernández" w:date="2017-07-05T19:11:00Z">
              <w:r w:rsidDel="0005022B">
                <w:rPr>
                  <w:rFonts w:ascii="Times" w:hAnsi="Times"/>
                </w:rPr>
                <w:delText>Salida encontrada</w:delText>
              </w:r>
              <w:bookmarkStart w:id="3976" w:name="_Toc487050460"/>
              <w:bookmarkStart w:id="3977" w:name="_Toc487051094"/>
              <w:bookmarkEnd w:id="3976"/>
              <w:bookmarkEnd w:id="3977"/>
            </w:del>
          </w:p>
        </w:tc>
        <w:tc>
          <w:tcPr>
            <w:tcW w:w="4606" w:type="dxa"/>
          </w:tcPr>
          <w:p w14:paraId="231BCECB" w14:textId="3134CF84" w:rsidR="003C19EC" w:rsidDel="0005022B"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del w:id="3978" w:author="Raul García Fernández" w:date="2017-07-05T19:11:00Z"/>
                <w:rFonts w:ascii="Times" w:hAnsi="Times"/>
              </w:rPr>
            </w:pPr>
            <w:del w:id="3979" w:author="Raul García Fernández" w:date="2017-07-05T19:11:00Z">
              <w:r w:rsidDel="0005022B">
                <w:rPr>
                  <w:rFonts w:ascii="Times" w:hAnsi="Times"/>
                </w:rPr>
                <w:delText>Correcto, pero en la jerarquía no se obtenía nada</w:delText>
              </w:r>
              <w:bookmarkStart w:id="3980" w:name="_Toc487050461"/>
              <w:bookmarkStart w:id="3981" w:name="_Toc487051095"/>
              <w:bookmarkEnd w:id="3980"/>
              <w:bookmarkEnd w:id="3981"/>
            </w:del>
          </w:p>
        </w:tc>
        <w:bookmarkStart w:id="3982" w:name="_Toc487050462"/>
        <w:bookmarkStart w:id="3983" w:name="_Toc487051096"/>
        <w:bookmarkEnd w:id="3982"/>
        <w:bookmarkEnd w:id="3983"/>
      </w:tr>
      <w:tr w:rsidR="003C19EC" w:rsidDel="0005022B" w14:paraId="5A6BF9C4" w14:textId="00338F39" w:rsidTr="00933F1D">
        <w:trPr>
          <w:del w:id="3984"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2BD3EB67" w14:textId="5C4117EB" w:rsidR="003C19EC" w:rsidDel="0005022B" w:rsidRDefault="003C19EC" w:rsidP="00933F1D">
            <w:pPr>
              <w:pStyle w:val="Prrafodelista"/>
              <w:ind w:left="0"/>
              <w:jc w:val="center"/>
              <w:rPr>
                <w:del w:id="3985" w:author="Raul García Fernández" w:date="2017-07-05T19:11:00Z"/>
                <w:rFonts w:ascii="Times" w:hAnsi="Times"/>
              </w:rPr>
            </w:pPr>
            <w:del w:id="3986" w:author="Raul García Fernández" w:date="2017-07-05T19:11:00Z">
              <w:r w:rsidDel="0005022B">
                <w:rPr>
                  <w:rFonts w:ascii="Times" w:hAnsi="Times"/>
                </w:rPr>
                <w:delText>Posible error encontrado</w:delText>
              </w:r>
              <w:bookmarkStart w:id="3987" w:name="_Toc487050463"/>
              <w:bookmarkStart w:id="3988" w:name="_Toc487051097"/>
              <w:bookmarkEnd w:id="3987"/>
              <w:bookmarkEnd w:id="3988"/>
            </w:del>
          </w:p>
        </w:tc>
        <w:tc>
          <w:tcPr>
            <w:tcW w:w="4606" w:type="dxa"/>
          </w:tcPr>
          <w:p w14:paraId="7BFAAA80" w14:textId="1486533A" w:rsidR="003C19EC" w:rsidDel="0005022B"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del w:id="3989" w:author="Raul García Fernández" w:date="2017-07-05T19:11:00Z"/>
                <w:rFonts w:ascii="Times" w:hAnsi="Times"/>
              </w:rPr>
            </w:pPr>
            <w:del w:id="3990" w:author="Raul García Fernández" w:date="2017-07-05T19:11:00Z">
              <w:r w:rsidDel="0005022B">
                <w:rPr>
                  <w:rFonts w:ascii="Times" w:hAnsi="Times"/>
                </w:rPr>
                <w:delText>Se supone que no se espera a que el servicio acabe para finalizar la comunicación</w:delText>
              </w:r>
              <w:bookmarkStart w:id="3991" w:name="_Toc487050464"/>
              <w:bookmarkStart w:id="3992" w:name="_Toc487051098"/>
              <w:bookmarkEnd w:id="3991"/>
              <w:bookmarkEnd w:id="3992"/>
            </w:del>
          </w:p>
        </w:tc>
        <w:bookmarkStart w:id="3993" w:name="_Toc487050465"/>
        <w:bookmarkStart w:id="3994" w:name="_Toc487051099"/>
        <w:bookmarkEnd w:id="3993"/>
        <w:bookmarkEnd w:id="3994"/>
      </w:tr>
    </w:tbl>
    <w:p w14:paraId="7B59CB69" w14:textId="550A2531" w:rsidR="00BD2AFE" w:rsidRPr="00917983" w:rsidDel="0005022B" w:rsidRDefault="00BD2AFE" w:rsidP="00917983">
      <w:pPr>
        <w:rPr>
          <w:del w:id="3995" w:author="Raul García Fernández" w:date="2017-07-05T19:11:00Z"/>
          <w:rFonts w:ascii="Times" w:hAnsi="Times"/>
        </w:rPr>
      </w:pPr>
      <w:bookmarkStart w:id="3996" w:name="_Toc487050466"/>
      <w:bookmarkStart w:id="3997" w:name="_Toc487051100"/>
      <w:bookmarkEnd w:id="3996"/>
      <w:bookmarkEnd w:id="3997"/>
    </w:p>
    <w:p w14:paraId="3EDD7AF9" w14:textId="3291F03A" w:rsidR="00BD2AFE" w:rsidDel="0005022B" w:rsidRDefault="00BD2AFE" w:rsidP="00BD2AFE">
      <w:pPr>
        <w:pStyle w:val="Epgrafe"/>
        <w:keepNext/>
        <w:rPr>
          <w:del w:id="3998" w:author="Raul García Fernández" w:date="2017-07-05T19:11:00Z"/>
        </w:rPr>
      </w:pPr>
      <w:bookmarkStart w:id="3999" w:name="_Toc481176036"/>
      <w:del w:id="4000" w:author="Raul García Fernández" w:date="2017-07-05T19:11:00Z">
        <w:r w:rsidDel="0005022B">
          <w:delText xml:space="preserve">Tabla </w:delText>
        </w:r>
        <w:r w:rsidR="00EE3CB7" w:rsidDel="0005022B">
          <w:rPr>
            <w:b w:val="0"/>
            <w:bCs w:val="0"/>
          </w:rPr>
          <w:fldChar w:fldCharType="begin"/>
        </w:r>
        <w:r w:rsidR="00EE3CB7" w:rsidDel="0005022B">
          <w:delInstrText xml:space="preserve"> STYLEREF 1 \s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R="00E068F5" w:rsidDel="0005022B">
          <w:noBreakHyphen/>
        </w:r>
        <w:r w:rsidR="00EE3CB7" w:rsidDel="0005022B">
          <w:rPr>
            <w:b w:val="0"/>
            <w:bCs w:val="0"/>
          </w:rPr>
          <w:fldChar w:fldCharType="begin"/>
        </w:r>
        <w:r w:rsidR="00EE3CB7" w:rsidDel="0005022B">
          <w:delInstrText xml:space="preserve"> SEQ Tabla \* ARABIC \s 1 </w:delInstrText>
        </w:r>
        <w:r w:rsidR="00EE3CB7" w:rsidDel="0005022B">
          <w:rPr>
            <w:b w:val="0"/>
            <w:bCs w:val="0"/>
          </w:rPr>
          <w:fldChar w:fldCharType="separate"/>
        </w:r>
        <w:r w:rsidR="00E068F5" w:rsidDel="0005022B">
          <w:rPr>
            <w:noProof/>
          </w:rPr>
          <w:delText>5</w:delText>
        </w:r>
        <w:r w:rsidR="00EE3CB7" w:rsidDel="0005022B">
          <w:rPr>
            <w:b w:val="0"/>
            <w:bCs w:val="0"/>
            <w:noProof/>
          </w:rPr>
          <w:fldChar w:fldCharType="end"/>
        </w:r>
        <w:r w:rsidDel="0005022B">
          <w:delText xml:space="preserve"> Ejemplo prueba: 4</w:delText>
        </w:r>
        <w:bookmarkStart w:id="4001" w:name="_Toc487050467"/>
        <w:bookmarkStart w:id="4002" w:name="_Toc487051101"/>
        <w:bookmarkEnd w:id="3999"/>
        <w:bookmarkEnd w:id="4001"/>
        <w:bookmarkEnd w:id="4002"/>
      </w:del>
    </w:p>
    <w:tbl>
      <w:tblPr>
        <w:tblStyle w:val="Tabladecuadrcula41"/>
        <w:tblW w:w="0" w:type="auto"/>
        <w:tblLook w:val="04A0" w:firstRow="1" w:lastRow="0" w:firstColumn="1" w:lastColumn="0" w:noHBand="0" w:noVBand="1"/>
      </w:tblPr>
      <w:tblGrid>
        <w:gridCol w:w="4605"/>
        <w:gridCol w:w="4606"/>
      </w:tblGrid>
      <w:tr w:rsidR="001701BA" w:rsidDel="0005022B" w14:paraId="3B486F1B" w14:textId="3EA57CC0" w:rsidTr="00933F1D">
        <w:trPr>
          <w:cnfStyle w:val="100000000000" w:firstRow="1" w:lastRow="0" w:firstColumn="0" w:lastColumn="0" w:oddVBand="0" w:evenVBand="0" w:oddHBand="0" w:evenHBand="0" w:firstRowFirstColumn="0" w:firstRowLastColumn="0" w:lastRowFirstColumn="0" w:lastRowLastColumn="0"/>
          <w:del w:id="4003"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51C377CD" w14:textId="23B9B00C" w:rsidR="003C19EC" w:rsidDel="0005022B" w:rsidRDefault="003C19EC" w:rsidP="00933F1D">
            <w:pPr>
              <w:pStyle w:val="Prrafodelista"/>
              <w:ind w:left="0"/>
              <w:jc w:val="center"/>
              <w:rPr>
                <w:del w:id="4004" w:author="Raul García Fernández" w:date="2017-07-05T19:11:00Z"/>
                <w:rFonts w:ascii="Times" w:hAnsi="Times"/>
              </w:rPr>
            </w:pPr>
            <w:del w:id="4005" w:author="Raul García Fernández" w:date="2017-07-05T19:11:00Z">
              <w:r w:rsidDel="0005022B">
                <w:rPr>
                  <w:rFonts w:ascii="Times" w:hAnsi="Times"/>
                </w:rPr>
                <w:delText>Prueba</w:delText>
              </w:r>
              <w:bookmarkStart w:id="4006" w:name="_Toc487050468"/>
              <w:bookmarkStart w:id="4007" w:name="_Toc487051102"/>
              <w:bookmarkEnd w:id="4006"/>
              <w:bookmarkEnd w:id="4007"/>
            </w:del>
          </w:p>
        </w:tc>
        <w:tc>
          <w:tcPr>
            <w:tcW w:w="4606" w:type="dxa"/>
          </w:tcPr>
          <w:p w14:paraId="52D7C90A" w14:textId="0C9B58AC" w:rsidR="003C19EC" w:rsidDel="0005022B" w:rsidRDefault="001701BA" w:rsidP="00933F1D">
            <w:pPr>
              <w:pStyle w:val="Prrafodelista"/>
              <w:ind w:left="0"/>
              <w:jc w:val="center"/>
              <w:cnfStyle w:val="100000000000" w:firstRow="1" w:lastRow="0" w:firstColumn="0" w:lastColumn="0" w:oddVBand="0" w:evenVBand="0" w:oddHBand="0" w:evenHBand="0" w:firstRowFirstColumn="0" w:firstRowLastColumn="0" w:lastRowFirstColumn="0" w:lastRowLastColumn="0"/>
              <w:rPr>
                <w:del w:id="4008" w:author="Raul García Fernández" w:date="2017-07-05T19:11:00Z"/>
                <w:rFonts w:ascii="Times" w:hAnsi="Times"/>
              </w:rPr>
            </w:pPr>
            <w:del w:id="4009" w:author="Raul García Fernández" w:date="2017-07-05T19:11:00Z">
              <w:r w:rsidDel="0005022B">
                <w:rPr>
                  <w:rFonts w:ascii="Times" w:hAnsi="Times"/>
                </w:rPr>
                <w:delText>Seleccionar e añadir elementos de input en la entrada por defecto</w:delText>
              </w:r>
              <w:bookmarkStart w:id="4010" w:name="_Toc487050469"/>
              <w:bookmarkStart w:id="4011" w:name="_Toc487051103"/>
              <w:bookmarkEnd w:id="4010"/>
              <w:bookmarkEnd w:id="4011"/>
            </w:del>
          </w:p>
        </w:tc>
        <w:bookmarkStart w:id="4012" w:name="_Toc487050470"/>
        <w:bookmarkStart w:id="4013" w:name="_Toc487051104"/>
        <w:bookmarkEnd w:id="4012"/>
        <w:bookmarkEnd w:id="4013"/>
      </w:tr>
      <w:tr w:rsidR="001701BA" w:rsidDel="0005022B" w14:paraId="6E4E28FA" w14:textId="6F372A2A" w:rsidTr="00933F1D">
        <w:trPr>
          <w:cnfStyle w:val="000000100000" w:firstRow="0" w:lastRow="0" w:firstColumn="0" w:lastColumn="0" w:oddVBand="0" w:evenVBand="0" w:oddHBand="1" w:evenHBand="0" w:firstRowFirstColumn="0" w:firstRowLastColumn="0" w:lastRowFirstColumn="0" w:lastRowLastColumn="0"/>
          <w:del w:id="4014"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4DB3CEB" w14:textId="6DAFA96A" w:rsidR="003C19EC" w:rsidDel="0005022B" w:rsidRDefault="003C19EC" w:rsidP="00933F1D">
            <w:pPr>
              <w:pStyle w:val="Prrafodelista"/>
              <w:ind w:left="0"/>
              <w:jc w:val="center"/>
              <w:rPr>
                <w:del w:id="4015" w:author="Raul García Fernández" w:date="2017-07-05T19:11:00Z"/>
                <w:rFonts w:ascii="Times" w:hAnsi="Times"/>
              </w:rPr>
            </w:pPr>
            <w:del w:id="4016" w:author="Raul García Fernández" w:date="2017-07-05T19:11:00Z">
              <w:r w:rsidDel="0005022B">
                <w:rPr>
                  <w:rFonts w:ascii="Times" w:hAnsi="Times"/>
                </w:rPr>
                <w:delText>Descripción de la prueba</w:delText>
              </w:r>
              <w:bookmarkStart w:id="4017" w:name="_Toc487050471"/>
              <w:bookmarkStart w:id="4018" w:name="_Toc487051105"/>
              <w:bookmarkEnd w:id="4017"/>
              <w:bookmarkEnd w:id="4018"/>
            </w:del>
          </w:p>
        </w:tc>
        <w:tc>
          <w:tcPr>
            <w:tcW w:w="4606" w:type="dxa"/>
          </w:tcPr>
          <w:p w14:paraId="49BCE29B" w14:textId="5A7C578A" w:rsidR="003C19EC" w:rsidDel="0005022B"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del w:id="4019" w:author="Raul García Fernández" w:date="2017-07-05T19:11:00Z"/>
                <w:rFonts w:ascii="Times" w:hAnsi="Times"/>
              </w:rPr>
            </w:pPr>
            <w:del w:id="4020" w:author="Raul García Fernández" w:date="2017-07-05T19:11:00Z">
              <w:r w:rsidDel="0005022B">
                <w:rPr>
                  <w:rFonts w:ascii="Times" w:hAnsi="Times"/>
                </w:rPr>
                <w:delText>En el input de selección de elementos de entrada por defecto, debería aplicarse un cierto comportamiento.</w:delText>
              </w:r>
              <w:bookmarkStart w:id="4021" w:name="_Toc487050472"/>
              <w:bookmarkStart w:id="4022" w:name="_Toc487051106"/>
              <w:bookmarkEnd w:id="4021"/>
              <w:bookmarkEnd w:id="4022"/>
            </w:del>
          </w:p>
        </w:tc>
        <w:bookmarkStart w:id="4023" w:name="_Toc487050473"/>
        <w:bookmarkStart w:id="4024" w:name="_Toc487051107"/>
        <w:bookmarkEnd w:id="4023"/>
        <w:bookmarkEnd w:id="4024"/>
      </w:tr>
      <w:tr w:rsidR="001701BA" w:rsidDel="0005022B" w14:paraId="7F851438" w14:textId="27E7A231" w:rsidTr="00933F1D">
        <w:trPr>
          <w:del w:id="4025"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4786E266" w14:textId="32596FB7" w:rsidR="003C19EC" w:rsidDel="0005022B" w:rsidRDefault="003C19EC" w:rsidP="00933F1D">
            <w:pPr>
              <w:pStyle w:val="Prrafodelista"/>
              <w:ind w:left="0"/>
              <w:jc w:val="center"/>
              <w:rPr>
                <w:del w:id="4026" w:author="Raul García Fernández" w:date="2017-07-05T19:11:00Z"/>
                <w:rFonts w:ascii="Times" w:hAnsi="Times"/>
              </w:rPr>
            </w:pPr>
            <w:del w:id="4027" w:author="Raul García Fernández" w:date="2017-07-05T19:11:00Z">
              <w:r w:rsidDel="0005022B">
                <w:rPr>
                  <w:rFonts w:ascii="Times" w:hAnsi="Times"/>
                </w:rPr>
                <w:delText>Salida esperada</w:delText>
              </w:r>
              <w:bookmarkStart w:id="4028" w:name="_Toc487050474"/>
              <w:bookmarkStart w:id="4029" w:name="_Toc487051108"/>
              <w:bookmarkEnd w:id="4028"/>
              <w:bookmarkEnd w:id="4029"/>
            </w:del>
          </w:p>
        </w:tc>
        <w:tc>
          <w:tcPr>
            <w:tcW w:w="4606" w:type="dxa"/>
          </w:tcPr>
          <w:p w14:paraId="1CA84C55" w14:textId="517245AB" w:rsidR="003C19EC" w:rsidDel="0005022B"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del w:id="4030" w:author="Raul García Fernández" w:date="2017-07-05T19:11:00Z"/>
                <w:rFonts w:ascii="Times" w:hAnsi="Times"/>
              </w:rPr>
            </w:pPr>
            <w:del w:id="4031" w:author="Raul García Fernández" w:date="2017-07-05T19:11:00Z">
              <w:r w:rsidDel="0005022B">
                <w:rPr>
                  <w:rFonts w:ascii="Times" w:hAnsi="Times"/>
                </w:rPr>
                <w:delText>Ante el botón (+) se añade un elemento a la lista del input. Ante un botón (-) se elimina.</w:delText>
              </w:r>
              <w:bookmarkStart w:id="4032" w:name="_Toc487050475"/>
              <w:bookmarkStart w:id="4033" w:name="_Toc487051109"/>
              <w:bookmarkEnd w:id="4032"/>
              <w:bookmarkEnd w:id="4033"/>
            </w:del>
          </w:p>
        </w:tc>
        <w:bookmarkStart w:id="4034" w:name="_Toc487050476"/>
        <w:bookmarkStart w:id="4035" w:name="_Toc487051110"/>
        <w:bookmarkEnd w:id="4034"/>
        <w:bookmarkEnd w:id="4035"/>
      </w:tr>
      <w:tr w:rsidR="001701BA" w:rsidDel="0005022B" w14:paraId="12BE568B" w14:textId="4DCD67CB" w:rsidTr="00933F1D">
        <w:trPr>
          <w:cnfStyle w:val="000000100000" w:firstRow="0" w:lastRow="0" w:firstColumn="0" w:lastColumn="0" w:oddVBand="0" w:evenVBand="0" w:oddHBand="1" w:evenHBand="0" w:firstRowFirstColumn="0" w:firstRowLastColumn="0" w:lastRowFirstColumn="0" w:lastRowLastColumn="0"/>
          <w:del w:id="4036"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2F65A327" w14:textId="7C45E8F2" w:rsidR="003C19EC" w:rsidDel="0005022B" w:rsidRDefault="003C19EC" w:rsidP="00933F1D">
            <w:pPr>
              <w:pStyle w:val="Prrafodelista"/>
              <w:ind w:left="0"/>
              <w:jc w:val="center"/>
              <w:rPr>
                <w:del w:id="4037" w:author="Raul García Fernández" w:date="2017-07-05T19:11:00Z"/>
                <w:rFonts w:ascii="Times" w:hAnsi="Times"/>
              </w:rPr>
            </w:pPr>
            <w:del w:id="4038" w:author="Raul García Fernández" w:date="2017-07-05T19:11:00Z">
              <w:r w:rsidDel="0005022B">
                <w:rPr>
                  <w:rFonts w:ascii="Times" w:hAnsi="Times"/>
                </w:rPr>
                <w:delText>Salida encontrada</w:delText>
              </w:r>
              <w:bookmarkStart w:id="4039" w:name="_Toc487050477"/>
              <w:bookmarkStart w:id="4040" w:name="_Toc487051111"/>
              <w:bookmarkEnd w:id="4039"/>
              <w:bookmarkEnd w:id="4040"/>
            </w:del>
          </w:p>
        </w:tc>
        <w:tc>
          <w:tcPr>
            <w:tcW w:w="4606" w:type="dxa"/>
          </w:tcPr>
          <w:p w14:paraId="6930DDEA" w14:textId="116E4157" w:rsidR="003C19EC" w:rsidDel="0005022B"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del w:id="4041" w:author="Raul García Fernández" w:date="2017-07-05T19:11:00Z"/>
                <w:rFonts w:ascii="Times" w:hAnsi="Times"/>
              </w:rPr>
            </w:pPr>
            <w:del w:id="4042" w:author="Raul García Fernández" w:date="2017-07-05T19:11:00Z">
              <w:r w:rsidDel="0005022B">
                <w:rPr>
                  <w:rFonts w:ascii="Times" w:hAnsi="Times"/>
                </w:rPr>
                <w:delText>Añade elementos pero no los elimina</w:delText>
              </w:r>
              <w:bookmarkStart w:id="4043" w:name="_Toc487050478"/>
              <w:bookmarkStart w:id="4044" w:name="_Toc487051112"/>
              <w:bookmarkEnd w:id="4043"/>
              <w:bookmarkEnd w:id="4044"/>
            </w:del>
          </w:p>
        </w:tc>
        <w:bookmarkStart w:id="4045" w:name="_Toc487050479"/>
        <w:bookmarkStart w:id="4046" w:name="_Toc487051113"/>
        <w:bookmarkEnd w:id="4045"/>
        <w:bookmarkEnd w:id="4046"/>
      </w:tr>
      <w:tr w:rsidR="003C19EC" w:rsidDel="0005022B" w14:paraId="2B45D4B9" w14:textId="03027A33" w:rsidTr="00933F1D">
        <w:trPr>
          <w:del w:id="4047"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2B0AC1A1" w14:textId="7A927A5A" w:rsidR="003C19EC" w:rsidDel="0005022B" w:rsidRDefault="003C19EC" w:rsidP="00933F1D">
            <w:pPr>
              <w:pStyle w:val="Prrafodelista"/>
              <w:ind w:left="0"/>
              <w:jc w:val="center"/>
              <w:rPr>
                <w:del w:id="4048" w:author="Raul García Fernández" w:date="2017-07-05T19:11:00Z"/>
                <w:rFonts w:ascii="Times" w:hAnsi="Times"/>
              </w:rPr>
            </w:pPr>
            <w:del w:id="4049" w:author="Raul García Fernández" w:date="2017-07-05T19:11:00Z">
              <w:r w:rsidDel="0005022B">
                <w:rPr>
                  <w:rFonts w:ascii="Times" w:hAnsi="Times"/>
                </w:rPr>
                <w:delText>Posible error encontrado</w:delText>
              </w:r>
              <w:bookmarkStart w:id="4050" w:name="_Toc487050480"/>
              <w:bookmarkStart w:id="4051" w:name="_Toc487051114"/>
              <w:bookmarkEnd w:id="4050"/>
              <w:bookmarkEnd w:id="4051"/>
            </w:del>
          </w:p>
        </w:tc>
        <w:tc>
          <w:tcPr>
            <w:tcW w:w="4606" w:type="dxa"/>
          </w:tcPr>
          <w:p w14:paraId="56B2FAA1" w14:textId="46534172" w:rsidR="003C19EC" w:rsidDel="0005022B"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del w:id="4052" w:author="Raul García Fernández" w:date="2017-07-05T19:11:00Z"/>
                <w:rFonts w:ascii="Times" w:hAnsi="Times"/>
              </w:rPr>
            </w:pPr>
            <w:del w:id="4053" w:author="Raul García Fernández" w:date="2017-07-05T19:11:00Z">
              <w:r w:rsidDel="0005022B">
                <w:rPr>
                  <w:rFonts w:ascii="Times" w:hAnsi="Times"/>
                </w:rPr>
                <w:delText>Fallo en la programación del elemento</w:delText>
              </w:r>
              <w:bookmarkStart w:id="4054" w:name="_Toc487050481"/>
              <w:bookmarkStart w:id="4055" w:name="_Toc487051115"/>
              <w:bookmarkEnd w:id="4054"/>
              <w:bookmarkEnd w:id="4055"/>
            </w:del>
          </w:p>
        </w:tc>
        <w:bookmarkStart w:id="4056" w:name="_Toc487050482"/>
        <w:bookmarkStart w:id="4057" w:name="_Toc487051116"/>
        <w:bookmarkEnd w:id="4056"/>
        <w:bookmarkEnd w:id="4057"/>
      </w:tr>
    </w:tbl>
    <w:p w14:paraId="30FE75B4" w14:textId="462E5DBE" w:rsidR="00BD2AFE" w:rsidRDefault="00D84C38">
      <w:pPr>
        <w:pStyle w:val="Prrafodelista"/>
        <w:numPr>
          <w:ilvl w:val="1"/>
          <w:numId w:val="26"/>
        </w:numPr>
        <w:outlineLvl w:val="1"/>
        <w:rPr>
          <w:ins w:id="4058" w:author="Raul García Fernández" w:date="2017-07-05T20:19:00Z"/>
          <w:b/>
        </w:rPr>
        <w:pPrChange w:id="4059" w:author="Raul García Fernández" w:date="2017-07-05T20:34:00Z">
          <w:pPr/>
        </w:pPrChange>
      </w:pPr>
      <w:bookmarkStart w:id="4060" w:name="_Toc487051117"/>
      <w:ins w:id="4061" w:author="Raul García Fernández" w:date="2017-07-05T20:17:00Z">
        <w:r w:rsidRPr="00D84C38">
          <w:rPr>
            <w:b/>
            <w:rPrChange w:id="4062" w:author="Raul García Fernández" w:date="2017-07-05T20:17:00Z">
              <w:rPr>
                <w:rFonts w:ascii="Times" w:hAnsi="Times"/>
              </w:rPr>
            </w:rPrChange>
          </w:rPr>
          <w:lastRenderedPageBreak/>
          <w:t>Pruebas Unitarias:</w:t>
        </w:r>
      </w:ins>
      <w:bookmarkEnd w:id="4060"/>
      <w:ins w:id="4063" w:author="Raul García Fernández" w:date="2017-07-05T20:23:00Z">
        <w:r>
          <w:rPr>
            <w:b/>
          </w:rPr>
          <w:br/>
        </w:r>
      </w:ins>
    </w:p>
    <w:p w14:paraId="718E62D9" w14:textId="26885773" w:rsidR="00D84C38" w:rsidRDefault="00D84C38">
      <w:pPr>
        <w:pStyle w:val="Prrafodelista"/>
        <w:numPr>
          <w:ilvl w:val="2"/>
          <w:numId w:val="26"/>
        </w:numPr>
        <w:outlineLvl w:val="2"/>
        <w:rPr>
          <w:ins w:id="4064" w:author="Raul García Fernández" w:date="2017-07-05T20:19:00Z"/>
          <w:b/>
        </w:rPr>
        <w:pPrChange w:id="4065" w:author="Raul García Fernández" w:date="2017-07-05T20:34:00Z">
          <w:pPr/>
        </w:pPrChange>
      </w:pPr>
      <w:bookmarkStart w:id="4066" w:name="_Toc487051118"/>
      <w:ins w:id="4067" w:author="Raul García Fernández" w:date="2017-07-05T20:19:00Z">
        <w:r>
          <w:rPr>
            <w:b/>
          </w:rPr>
          <w:t>Pruebas Unitarias Aplicación WEB:</w:t>
        </w:r>
      </w:ins>
      <w:bookmarkEnd w:id="4066"/>
      <w:ins w:id="4068" w:author="Raul García Fernández" w:date="2017-07-05T20:46:00Z">
        <w:r w:rsidR="003E3C56">
          <w:rPr>
            <w:b/>
          </w:rPr>
          <w:br/>
        </w:r>
      </w:ins>
    </w:p>
    <w:p w14:paraId="13A95A91" w14:textId="25A30734" w:rsidR="005E5E38" w:rsidRDefault="005E5E38">
      <w:pPr>
        <w:pStyle w:val="Epgrafe"/>
        <w:keepNext/>
        <w:rPr>
          <w:ins w:id="4069" w:author="Raul García Fernández" w:date="2017-07-05T20:46:00Z"/>
        </w:rPr>
        <w:pPrChange w:id="4070" w:author="Raul García Fernández" w:date="2017-07-05T20:46:00Z">
          <w:pPr/>
        </w:pPrChange>
      </w:pPr>
      <w:ins w:id="4071" w:author="Raul García Fernández" w:date="2017-07-05T20:46:00Z">
        <w:r>
          <w:t xml:space="preserve">Tabla </w:t>
        </w:r>
        <w:r>
          <w:fldChar w:fldCharType="begin"/>
        </w:r>
        <w:r>
          <w:instrText xml:space="preserve"> STYLEREF 1 \s </w:instrText>
        </w:r>
      </w:ins>
      <w:r>
        <w:fldChar w:fldCharType="separate"/>
      </w:r>
      <w:r>
        <w:rPr>
          <w:noProof/>
        </w:rPr>
        <w:t>3</w:t>
      </w:r>
      <w:ins w:id="4072" w:author="Raul García Fernández" w:date="2017-07-05T20:46:00Z">
        <w:r>
          <w:fldChar w:fldCharType="end"/>
        </w:r>
        <w:r>
          <w:noBreakHyphen/>
        </w:r>
        <w:r>
          <w:fldChar w:fldCharType="begin"/>
        </w:r>
        <w:r>
          <w:instrText xml:space="preserve"> SEQ Tabla \* ARABIC \s 1 </w:instrText>
        </w:r>
      </w:ins>
      <w:r>
        <w:fldChar w:fldCharType="separate"/>
      </w:r>
      <w:ins w:id="4073" w:author="Raul García Fernández" w:date="2017-07-05T20:46:00Z">
        <w:r>
          <w:rPr>
            <w:noProof/>
          </w:rPr>
          <w:t>20</w:t>
        </w:r>
        <w:r>
          <w:fldChar w:fldCharType="end"/>
        </w:r>
        <w:r>
          <w:t xml:space="preserve"> pruebas unitarias APP WEB</w:t>
        </w:r>
      </w:ins>
    </w:p>
    <w:tbl>
      <w:tblPr>
        <w:tblStyle w:val="Tablaconcuadrcula"/>
        <w:tblW w:w="0" w:type="auto"/>
        <w:tblInd w:w="720" w:type="dxa"/>
        <w:tblLook w:val="04A0" w:firstRow="1" w:lastRow="0" w:firstColumn="1" w:lastColumn="0" w:noHBand="0" w:noVBand="1"/>
        <w:tblPrChange w:id="4074" w:author="Raul García Fernández" w:date="2017-07-05T20:46:00Z">
          <w:tblPr>
            <w:tblStyle w:val="Tablaconcuadrcula"/>
            <w:tblW w:w="0" w:type="auto"/>
            <w:tblInd w:w="720" w:type="dxa"/>
            <w:tblLook w:val="04A0" w:firstRow="1" w:lastRow="0" w:firstColumn="1" w:lastColumn="0" w:noHBand="0" w:noVBand="1"/>
          </w:tblPr>
        </w:tblPrChange>
      </w:tblPr>
      <w:tblGrid>
        <w:gridCol w:w="4178"/>
        <w:gridCol w:w="4163"/>
        <w:tblGridChange w:id="4075">
          <w:tblGrid>
            <w:gridCol w:w="4178"/>
            <w:gridCol w:w="4163"/>
          </w:tblGrid>
        </w:tblGridChange>
      </w:tblGrid>
      <w:tr w:rsidR="00D84C38" w14:paraId="79A6E81C" w14:textId="77777777" w:rsidTr="005E5E38">
        <w:trPr>
          <w:ins w:id="4076" w:author="Raul García Fernández" w:date="2017-07-05T20:20:00Z"/>
        </w:trPr>
        <w:tc>
          <w:tcPr>
            <w:tcW w:w="4178" w:type="dxa"/>
            <w:shd w:val="clear" w:color="auto" w:fill="000000" w:themeFill="text1"/>
            <w:tcPrChange w:id="4077" w:author="Raul García Fernández" w:date="2017-07-05T20:46:00Z">
              <w:tcPr>
                <w:tcW w:w="4530" w:type="dxa"/>
              </w:tcPr>
            </w:tcPrChange>
          </w:tcPr>
          <w:p w14:paraId="07F5D52C" w14:textId="1243D160" w:rsidR="00D84C38" w:rsidRDefault="00D84C38">
            <w:pPr>
              <w:jc w:val="center"/>
              <w:rPr>
                <w:ins w:id="4078" w:author="Raul García Fernández" w:date="2017-07-05T20:20:00Z"/>
                <w:b/>
              </w:rPr>
              <w:pPrChange w:id="4079" w:author="Raul García Fernández" w:date="2017-07-05T20:29:00Z">
                <w:pPr/>
              </w:pPrChange>
            </w:pPr>
            <w:ins w:id="4080" w:author="Raul García Fernández" w:date="2017-07-05T20:20:00Z">
              <w:r>
                <w:rPr>
                  <w:b/>
                </w:rPr>
                <w:t>Nombre componente</w:t>
              </w:r>
            </w:ins>
          </w:p>
        </w:tc>
        <w:tc>
          <w:tcPr>
            <w:tcW w:w="4163" w:type="dxa"/>
            <w:shd w:val="clear" w:color="auto" w:fill="000000" w:themeFill="text1"/>
            <w:tcPrChange w:id="4081" w:author="Raul García Fernández" w:date="2017-07-05T20:46:00Z">
              <w:tcPr>
                <w:tcW w:w="4531" w:type="dxa"/>
              </w:tcPr>
            </w:tcPrChange>
          </w:tcPr>
          <w:p w14:paraId="7CFFBA9C" w14:textId="57633C24" w:rsidR="00D84C38" w:rsidRDefault="00D84C38">
            <w:pPr>
              <w:jc w:val="center"/>
              <w:rPr>
                <w:ins w:id="4082" w:author="Raul García Fernández" w:date="2017-07-05T20:20:00Z"/>
                <w:b/>
              </w:rPr>
              <w:pPrChange w:id="4083" w:author="Raul García Fernández" w:date="2017-07-05T20:29:00Z">
                <w:pPr/>
              </w:pPrChange>
            </w:pPr>
            <w:ins w:id="4084" w:author="Raul García Fernández" w:date="2017-07-05T20:20:00Z">
              <w:r>
                <w:rPr>
                  <w:b/>
                </w:rPr>
                <w:t>Nº Aserciones</w:t>
              </w:r>
            </w:ins>
          </w:p>
        </w:tc>
      </w:tr>
      <w:tr w:rsidR="00D84C38" w14:paraId="76EA27F5" w14:textId="77777777" w:rsidTr="005E5E38">
        <w:trPr>
          <w:ins w:id="4085" w:author="Raul García Fernández" w:date="2017-07-05T20:20:00Z"/>
        </w:trPr>
        <w:tc>
          <w:tcPr>
            <w:tcW w:w="4178" w:type="dxa"/>
            <w:tcPrChange w:id="4086" w:author="Raul García Fernández" w:date="2017-07-05T20:46:00Z">
              <w:tcPr>
                <w:tcW w:w="4530" w:type="dxa"/>
              </w:tcPr>
            </w:tcPrChange>
          </w:tcPr>
          <w:p w14:paraId="132373A2" w14:textId="7AE30FC2" w:rsidR="00D84C38" w:rsidRDefault="00D84C38">
            <w:pPr>
              <w:jc w:val="center"/>
              <w:rPr>
                <w:ins w:id="4087" w:author="Raul García Fernández" w:date="2017-07-05T20:20:00Z"/>
                <w:b/>
              </w:rPr>
              <w:pPrChange w:id="4088" w:author="Raul García Fernández" w:date="2017-07-05T20:29:00Z">
                <w:pPr/>
              </w:pPrChange>
            </w:pPr>
            <w:ins w:id="4089" w:author="Raul García Fernández" w:date="2017-07-05T20:20:00Z">
              <w:r>
                <w:rPr>
                  <w:b/>
                </w:rPr>
                <w:t>Nuevo Grupo</w:t>
              </w:r>
            </w:ins>
          </w:p>
        </w:tc>
        <w:tc>
          <w:tcPr>
            <w:tcW w:w="4163" w:type="dxa"/>
            <w:tcPrChange w:id="4090" w:author="Raul García Fernández" w:date="2017-07-05T20:46:00Z">
              <w:tcPr>
                <w:tcW w:w="4531" w:type="dxa"/>
              </w:tcPr>
            </w:tcPrChange>
          </w:tcPr>
          <w:p w14:paraId="5217D243" w14:textId="6C3C49CF" w:rsidR="00D84C38" w:rsidRDefault="00D84C38">
            <w:pPr>
              <w:jc w:val="center"/>
              <w:rPr>
                <w:ins w:id="4091" w:author="Raul García Fernández" w:date="2017-07-05T20:20:00Z"/>
                <w:b/>
              </w:rPr>
              <w:pPrChange w:id="4092" w:author="Raul García Fernández" w:date="2017-07-05T20:29:00Z">
                <w:pPr/>
              </w:pPrChange>
            </w:pPr>
            <w:ins w:id="4093" w:author="Raul García Fernández" w:date="2017-07-05T20:21:00Z">
              <w:r>
                <w:rPr>
                  <w:b/>
                </w:rPr>
                <w:t>2</w:t>
              </w:r>
            </w:ins>
          </w:p>
        </w:tc>
      </w:tr>
      <w:tr w:rsidR="00D84C38" w14:paraId="4C21247C" w14:textId="77777777" w:rsidTr="005E5E38">
        <w:trPr>
          <w:ins w:id="4094" w:author="Raul García Fernández" w:date="2017-07-05T20:20:00Z"/>
        </w:trPr>
        <w:tc>
          <w:tcPr>
            <w:tcW w:w="4178" w:type="dxa"/>
            <w:tcPrChange w:id="4095" w:author="Raul García Fernández" w:date="2017-07-05T20:46:00Z">
              <w:tcPr>
                <w:tcW w:w="4530" w:type="dxa"/>
              </w:tcPr>
            </w:tcPrChange>
          </w:tcPr>
          <w:p w14:paraId="7032FE09" w14:textId="20CAB475" w:rsidR="00D84C38" w:rsidRDefault="00D84C38">
            <w:pPr>
              <w:jc w:val="center"/>
              <w:rPr>
                <w:ins w:id="4096" w:author="Raul García Fernández" w:date="2017-07-05T20:20:00Z"/>
                <w:b/>
              </w:rPr>
              <w:pPrChange w:id="4097" w:author="Raul García Fernández" w:date="2017-07-05T20:29:00Z">
                <w:pPr/>
              </w:pPrChange>
            </w:pPr>
            <w:ins w:id="4098" w:author="Raul García Fernández" w:date="2017-07-05T20:20:00Z">
              <w:r>
                <w:rPr>
                  <w:b/>
                </w:rPr>
                <w:t>Nuevo Proyecto</w:t>
              </w:r>
            </w:ins>
          </w:p>
        </w:tc>
        <w:tc>
          <w:tcPr>
            <w:tcW w:w="4163" w:type="dxa"/>
            <w:tcPrChange w:id="4099" w:author="Raul García Fernández" w:date="2017-07-05T20:46:00Z">
              <w:tcPr>
                <w:tcW w:w="4531" w:type="dxa"/>
              </w:tcPr>
            </w:tcPrChange>
          </w:tcPr>
          <w:p w14:paraId="6F4884F2" w14:textId="0A9CAC46" w:rsidR="00D84C38" w:rsidRDefault="00D84C38">
            <w:pPr>
              <w:jc w:val="center"/>
              <w:rPr>
                <w:ins w:id="4100" w:author="Raul García Fernández" w:date="2017-07-05T20:20:00Z"/>
                <w:b/>
              </w:rPr>
              <w:pPrChange w:id="4101" w:author="Raul García Fernández" w:date="2017-07-05T20:29:00Z">
                <w:pPr/>
              </w:pPrChange>
            </w:pPr>
            <w:ins w:id="4102" w:author="Raul García Fernández" w:date="2017-07-05T20:22:00Z">
              <w:r>
                <w:rPr>
                  <w:b/>
                </w:rPr>
                <w:t>5</w:t>
              </w:r>
            </w:ins>
          </w:p>
        </w:tc>
      </w:tr>
      <w:tr w:rsidR="00D84C38" w14:paraId="18A0993B" w14:textId="77777777" w:rsidTr="005E5E38">
        <w:trPr>
          <w:ins w:id="4103" w:author="Raul García Fernández" w:date="2017-07-05T20:21:00Z"/>
        </w:trPr>
        <w:tc>
          <w:tcPr>
            <w:tcW w:w="4178" w:type="dxa"/>
            <w:tcPrChange w:id="4104" w:author="Raul García Fernández" w:date="2017-07-05T20:46:00Z">
              <w:tcPr>
                <w:tcW w:w="4530" w:type="dxa"/>
              </w:tcPr>
            </w:tcPrChange>
          </w:tcPr>
          <w:p w14:paraId="42CD3D7B" w14:textId="081984E8" w:rsidR="00D84C38" w:rsidRDefault="00D84C38">
            <w:pPr>
              <w:jc w:val="center"/>
              <w:rPr>
                <w:ins w:id="4105" w:author="Raul García Fernández" w:date="2017-07-05T20:21:00Z"/>
                <w:b/>
              </w:rPr>
              <w:pPrChange w:id="4106" w:author="Raul García Fernández" w:date="2017-07-05T20:29:00Z">
                <w:pPr/>
              </w:pPrChange>
            </w:pPr>
            <w:ins w:id="4107" w:author="Raul García Fernández" w:date="2017-07-05T20:21:00Z">
              <w:r>
                <w:rPr>
                  <w:b/>
                </w:rPr>
                <w:t>Navegación</w:t>
              </w:r>
            </w:ins>
          </w:p>
        </w:tc>
        <w:tc>
          <w:tcPr>
            <w:tcW w:w="4163" w:type="dxa"/>
            <w:tcPrChange w:id="4108" w:author="Raul García Fernández" w:date="2017-07-05T20:46:00Z">
              <w:tcPr>
                <w:tcW w:w="4531" w:type="dxa"/>
              </w:tcPr>
            </w:tcPrChange>
          </w:tcPr>
          <w:p w14:paraId="56BC80A8" w14:textId="5C87D407" w:rsidR="00D84C38" w:rsidRDefault="00D84C38">
            <w:pPr>
              <w:jc w:val="center"/>
              <w:rPr>
                <w:ins w:id="4109" w:author="Raul García Fernández" w:date="2017-07-05T20:21:00Z"/>
                <w:b/>
              </w:rPr>
              <w:pPrChange w:id="4110" w:author="Raul García Fernández" w:date="2017-07-05T20:29:00Z">
                <w:pPr/>
              </w:pPrChange>
            </w:pPr>
            <w:ins w:id="4111" w:author="Raul García Fernández" w:date="2017-07-05T20:22:00Z">
              <w:r>
                <w:rPr>
                  <w:b/>
                </w:rPr>
                <w:t>2</w:t>
              </w:r>
            </w:ins>
          </w:p>
        </w:tc>
      </w:tr>
      <w:tr w:rsidR="00D84C38" w14:paraId="1467ED70" w14:textId="77777777" w:rsidTr="005E5E38">
        <w:trPr>
          <w:ins w:id="4112" w:author="Raul García Fernández" w:date="2017-07-05T20:21:00Z"/>
        </w:trPr>
        <w:tc>
          <w:tcPr>
            <w:tcW w:w="4178" w:type="dxa"/>
            <w:tcPrChange w:id="4113" w:author="Raul García Fernández" w:date="2017-07-05T20:46:00Z">
              <w:tcPr>
                <w:tcW w:w="4530" w:type="dxa"/>
              </w:tcPr>
            </w:tcPrChange>
          </w:tcPr>
          <w:p w14:paraId="1A23CD69" w14:textId="6E4013F1" w:rsidR="00D84C38" w:rsidRDefault="00D84C38">
            <w:pPr>
              <w:jc w:val="center"/>
              <w:rPr>
                <w:ins w:id="4114" w:author="Raul García Fernández" w:date="2017-07-05T20:21:00Z"/>
                <w:b/>
              </w:rPr>
              <w:pPrChange w:id="4115" w:author="Raul García Fernández" w:date="2017-07-05T20:29:00Z">
                <w:pPr/>
              </w:pPrChange>
            </w:pPr>
            <w:ins w:id="4116" w:author="Raul García Fernández" w:date="2017-07-05T20:21:00Z">
              <w:r>
                <w:rPr>
                  <w:b/>
                </w:rPr>
                <w:t>Grupos</w:t>
              </w:r>
            </w:ins>
          </w:p>
        </w:tc>
        <w:tc>
          <w:tcPr>
            <w:tcW w:w="4163" w:type="dxa"/>
            <w:tcPrChange w:id="4117" w:author="Raul García Fernández" w:date="2017-07-05T20:46:00Z">
              <w:tcPr>
                <w:tcW w:w="4531" w:type="dxa"/>
              </w:tcPr>
            </w:tcPrChange>
          </w:tcPr>
          <w:p w14:paraId="6A8BE89E" w14:textId="0186141F" w:rsidR="00D84C38" w:rsidRDefault="00D84C38">
            <w:pPr>
              <w:jc w:val="center"/>
              <w:rPr>
                <w:ins w:id="4118" w:author="Raul García Fernández" w:date="2017-07-05T20:21:00Z"/>
                <w:b/>
              </w:rPr>
              <w:pPrChange w:id="4119" w:author="Raul García Fernández" w:date="2017-07-05T20:29:00Z">
                <w:pPr/>
              </w:pPrChange>
            </w:pPr>
            <w:ins w:id="4120" w:author="Raul García Fernández" w:date="2017-07-05T20:22:00Z">
              <w:r>
                <w:rPr>
                  <w:b/>
                </w:rPr>
                <w:t>1</w:t>
              </w:r>
            </w:ins>
          </w:p>
        </w:tc>
      </w:tr>
      <w:tr w:rsidR="00D84C38" w14:paraId="0E1025A0" w14:textId="77777777" w:rsidTr="005E5E38">
        <w:trPr>
          <w:ins w:id="4121" w:author="Raul García Fernández" w:date="2017-07-05T20:21:00Z"/>
        </w:trPr>
        <w:tc>
          <w:tcPr>
            <w:tcW w:w="4178" w:type="dxa"/>
            <w:tcPrChange w:id="4122" w:author="Raul García Fernández" w:date="2017-07-05T20:46:00Z">
              <w:tcPr>
                <w:tcW w:w="4530" w:type="dxa"/>
              </w:tcPr>
            </w:tcPrChange>
          </w:tcPr>
          <w:p w14:paraId="3B0AE3C7" w14:textId="35D1E2EE" w:rsidR="00D84C38" w:rsidRDefault="00D84C38">
            <w:pPr>
              <w:jc w:val="center"/>
              <w:rPr>
                <w:ins w:id="4123" w:author="Raul García Fernández" w:date="2017-07-05T20:21:00Z"/>
                <w:b/>
              </w:rPr>
              <w:pPrChange w:id="4124" w:author="Raul García Fernández" w:date="2017-07-05T20:29:00Z">
                <w:pPr/>
              </w:pPrChange>
            </w:pPr>
            <w:ins w:id="4125" w:author="Raul García Fernández" w:date="2017-07-05T20:21:00Z">
              <w:r>
                <w:rPr>
                  <w:b/>
                </w:rPr>
                <w:t>Proyectos</w:t>
              </w:r>
            </w:ins>
          </w:p>
        </w:tc>
        <w:tc>
          <w:tcPr>
            <w:tcW w:w="4163" w:type="dxa"/>
            <w:tcPrChange w:id="4126" w:author="Raul García Fernández" w:date="2017-07-05T20:46:00Z">
              <w:tcPr>
                <w:tcW w:w="4531" w:type="dxa"/>
              </w:tcPr>
            </w:tcPrChange>
          </w:tcPr>
          <w:p w14:paraId="2BD10DEE" w14:textId="6C0E77A9" w:rsidR="00D84C38" w:rsidRDefault="00D84C38">
            <w:pPr>
              <w:jc w:val="center"/>
              <w:rPr>
                <w:ins w:id="4127" w:author="Raul García Fernández" w:date="2017-07-05T20:21:00Z"/>
                <w:b/>
              </w:rPr>
              <w:pPrChange w:id="4128" w:author="Raul García Fernández" w:date="2017-07-05T20:29:00Z">
                <w:pPr/>
              </w:pPrChange>
            </w:pPr>
            <w:ins w:id="4129" w:author="Raul García Fernández" w:date="2017-07-05T20:22:00Z">
              <w:r>
                <w:rPr>
                  <w:b/>
                </w:rPr>
                <w:t>1</w:t>
              </w:r>
            </w:ins>
          </w:p>
        </w:tc>
      </w:tr>
      <w:tr w:rsidR="00D84C38" w14:paraId="55395126" w14:textId="77777777" w:rsidTr="005E5E38">
        <w:trPr>
          <w:ins w:id="4130" w:author="Raul García Fernández" w:date="2017-07-05T20:21:00Z"/>
        </w:trPr>
        <w:tc>
          <w:tcPr>
            <w:tcW w:w="4178" w:type="dxa"/>
            <w:tcPrChange w:id="4131" w:author="Raul García Fernández" w:date="2017-07-05T20:46:00Z">
              <w:tcPr>
                <w:tcW w:w="4530" w:type="dxa"/>
              </w:tcPr>
            </w:tcPrChange>
          </w:tcPr>
          <w:p w14:paraId="0EE5803D" w14:textId="7AE31FC2" w:rsidR="00D84C38" w:rsidRDefault="00D84C38">
            <w:pPr>
              <w:jc w:val="center"/>
              <w:rPr>
                <w:ins w:id="4132" w:author="Raul García Fernández" w:date="2017-07-05T20:21:00Z"/>
                <w:b/>
              </w:rPr>
              <w:pPrChange w:id="4133" w:author="Raul García Fernández" w:date="2017-07-05T20:29:00Z">
                <w:pPr/>
              </w:pPrChange>
            </w:pPr>
            <w:ins w:id="4134" w:author="Raul García Fernández" w:date="2017-07-05T20:21:00Z">
              <w:r>
                <w:rPr>
                  <w:b/>
                </w:rPr>
                <w:t>Ejecuciones</w:t>
              </w:r>
            </w:ins>
          </w:p>
        </w:tc>
        <w:tc>
          <w:tcPr>
            <w:tcW w:w="4163" w:type="dxa"/>
            <w:tcPrChange w:id="4135" w:author="Raul García Fernández" w:date="2017-07-05T20:46:00Z">
              <w:tcPr>
                <w:tcW w:w="4531" w:type="dxa"/>
              </w:tcPr>
            </w:tcPrChange>
          </w:tcPr>
          <w:p w14:paraId="15756F3E" w14:textId="56967503" w:rsidR="00D84C38" w:rsidRDefault="00D84C38">
            <w:pPr>
              <w:jc w:val="center"/>
              <w:rPr>
                <w:ins w:id="4136" w:author="Raul García Fernández" w:date="2017-07-05T20:21:00Z"/>
                <w:b/>
              </w:rPr>
              <w:pPrChange w:id="4137" w:author="Raul García Fernández" w:date="2017-07-05T20:29:00Z">
                <w:pPr/>
              </w:pPrChange>
            </w:pPr>
            <w:ins w:id="4138" w:author="Raul García Fernández" w:date="2017-07-05T20:22:00Z">
              <w:r>
                <w:rPr>
                  <w:b/>
                </w:rPr>
                <w:t>4</w:t>
              </w:r>
            </w:ins>
          </w:p>
        </w:tc>
      </w:tr>
      <w:tr w:rsidR="00D84C38" w14:paraId="798030E5" w14:textId="77777777" w:rsidTr="005E5E38">
        <w:trPr>
          <w:ins w:id="4139" w:author="Raul García Fernández" w:date="2017-07-05T20:20:00Z"/>
        </w:trPr>
        <w:tc>
          <w:tcPr>
            <w:tcW w:w="4178" w:type="dxa"/>
            <w:shd w:val="clear" w:color="auto" w:fill="000000" w:themeFill="text1"/>
            <w:tcPrChange w:id="4140" w:author="Raul García Fernández" w:date="2017-07-05T20:46:00Z">
              <w:tcPr>
                <w:tcW w:w="4530" w:type="dxa"/>
              </w:tcPr>
            </w:tcPrChange>
          </w:tcPr>
          <w:p w14:paraId="1B8E2F42" w14:textId="452A23E9" w:rsidR="00D84C38" w:rsidRDefault="00D84C38">
            <w:pPr>
              <w:jc w:val="center"/>
              <w:rPr>
                <w:ins w:id="4141" w:author="Raul García Fernández" w:date="2017-07-05T20:20:00Z"/>
                <w:b/>
              </w:rPr>
              <w:pPrChange w:id="4142" w:author="Raul García Fernández" w:date="2017-07-05T20:29:00Z">
                <w:pPr/>
              </w:pPrChange>
            </w:pPr>
            <w:ins w:id="4143" w:author="Raul García Fernández" w:date="2017-07-05T20:20:00Z">
              <w:r>
                <w:rPr>
                  <w:b/>
                </w:rPr>
                <w:t>Total:</w:t>
              </w:r>
            </w:ins>
          </w:p>
        </w:tc>
        <w:tc>
          <w:tcPr>
            <w:tcW w:w="4163" w:type="dxa"/>
            <w:shd w:val="clear" w:color="auto" w:fill="000000" w:themeFill="text1"/>
            <w:tcPrChange w:id="4144" w:author="Raul García Fernández" w:date="2017-07-05T20:46:00Z">
              <w:tcPr>
                <w:tcW w:w="4531" w:type="dxa"/>
              </w:tcPr>
            </w:tcPrChange>
          </w:tcPr>
          <w:p w14:paraId="38B7AD4D" w14:textId="13156200" w:rsidR="00D84C38" w:rsidRDefault="00D84C38">
            <w:pPr>
              <w:jc w:val="center"/>
              <w:rPr>
                <w:ins w:id="4145" w:author="Raul García Fernández" w:date="2017-07-05T20:20:00Z"/>
                <w:b/>
              </w:rPr>
              <w:pPrChange w:id="4146" w:author="Raul García Fernández" w:date="2017-07-05T20:29:00Z">
                <w:pPr/>
              </w:pPrChange>
            </w:pPr>
            <w:ins w:id="4147" w:author="Raul García Fernández" w:date="2017-07-05T20:22:00Z">
              <w:r>
                <w:rPr>
                  <w:b/>
                </w:rPr>
                <w:t>15</w:t>
              </w:r>
            </w:ins>
          </w:p>
        </w:tc>
      </w:tr>
    </w:tbl>
    <w:p w14:paraId="56E48216" w14:textId="5BD9B88D" w:rsidR="00D84C38" w:rsidRPr="00D84C38" w:rsidRDefault="003E3C56">
      <w:pPr>
        <w:ind w:left="720"/>
        <w:rPr>
          <w:ins w:id="4148" w:author="Raul García Fernández" w:date="2017-07-05T20:19:00Z"/>
          <w:b/>
          <w:rPrChange w:id="4149" w:author="Raul García Fernández" w:date="2017-07-05T20:20:00Z">
            <w:rPr>
              <w:ins w:id="4150" w:author="Raul García Fernández" w:date="2017-07-05T20:19:00Z"/>
            </w:rPr>
          </w:rPrChange>
        </w:rPr>
        <w:pPrChange w:id="4151" w:author="Raul García Fernández" w:date="2017-07-05T20:20:00Z">
          <w:pPr/>
        </w:pPrChange>
      </w:pPr>
      <w:ins w:id="4152" w:author="Raul García Fernández" w:date="2017-07-05T20:46:00Z">
        <w:r>
          <w:rPr>
            <w:b/>
          </w:rPr>
          <w:br/>
        </w:r>
      </w:ins>
    </w:p>
    <w:p w14:paraId="5B42B4F9" w14:textId="62E643D0" w:rsidR="00D84C38" w:rsidRPr="00D84C38" w:rsidRDefault="00D84C38">
      <w:pPr>
        <w:pStyle w:val="Prrafodelista"/>
        <w:numPr>
          <w:ilvl w:val="2"/>
          <w:numId w:val="26"/>
        </w:numPr>
        <w:outlineLvl w:val="2"/>
        <w:rPr>
          <w:b/>
          <w:rPrChange w:id="4153" w:author="Raul García Fernández" w:date="2017-07-05T20:17:00Z">
            <w:rPr/>
          </w:rPrChange>
        </w:rPr>
        <w:pPrChange w:id="4154" w:author="Raul García Fernández" w:date="2017-07-05T20:34:00Z">
          <w:pPr/>
        </w:pPrChange>
      </w:pPr>
      <w:bookmarkStart w:id="4155" w:name="_Toc487051119"/>
      <w:ins w:id="4156" w:author="Raul García Fernández" w:date="2017-07-05T20:19:00Z">
        <w:r>
          <w:rPr>
            <w:b/>
          </w:rPr>
          <w:t>Pruebas Unitarias Repositorio:</w:t>
        </w:r>
      </w:ins>
      <w:bookmarkEnd w:id="4155"/>
    </w:p>
    <w:p w14:paraId="2CF65295" w14:textId="602E75F3" w:rsidR="00BD2AFE" w:rsidRPr="00D84C38" w:rsidDel="0005022B" w:rsidRDefault="00BD2AFE">
      <w:pPr>
        <w:pStyle w:val="Epgrafe"/>
        <w:keepNext/>
        <w:outlineLvl w:val="2"/>
        <w:rPr>
          <w:del w:id="4157" w:author="Raul García Fernández" w:date="2017-07-05T19:11:00Z"/>
        </w:rPr>
        <w:pPrChange w:id="4158" w:author="Raul García Fernández" w:date="2017-07-05T20:34:00Z">
          <w:pPr>
            <w:pStyle w:val="Epgrafe"/>
            <w:keepNext/>
          </w:pPr>
        </w:pPrChange>
      </w:pPr>
      <w:bookmarkStart w:id="4159" w:name="_Toc481176037"/>
      <w:del w:id="4160" w:author="Raul García Fernández" w:date="2017-07-05T19:11:00Z">
        <w:r w:rsidRPr="00D84C38" w:rsidDel="0005022B">
          <w:rPr>
            <w:b w:val="0"/>
            <w:bCs w:val="0"/>
          </w:rPr>
          <w:delText xml:space="preserve">Tabla </w:delText>
        </w:r>
        <w:r w:rsidR="00EE3CB7" w:rsidRPr="00E81DF4" w:rsidDel="0005022B">
          <w:rPr>
            <w:b w:val="0"/>
            <w:bCs w:val="0"/>
          </w:rPr>
          <w:fldChar w:fldCharType="begin"/>
        </w:r>
        <w:r w:rsidR="00EE3CB7" w:rsidRPr="00D84C38" w:rsidDel="0005022B">
          <w:rPr>
            <w:b w:val="0"/>
            <w:bCs w:val="0"/>
          </w:rPr>
          <w:delInstrText xml:space="preserve"> STYLEREF 1 \s </w:delInstrText>
        </w:r>
        <w:r w:rsidR="00EE3CB7" w:rsidRPr="00E81DF4" w:rsidDel="0005022B">
          <w:rPr>
            <w:b w:val="0"/>
            <w:bCs w:val="0"/>
            <w:rPrChange w:id="4161" w:author="Raul García Fernández" w:date="2017-07-05T20:17:00Z">
              <w:rPr>
                <w:b w:val="0"/>
                <w:bCs w:val="0"/>
                <w:noProof/>
              </w:rPr>
            </w:rPrChange>
          </w:rPr>
          <w:fldChar w:fldCharType="separate"/>
        </w:r>
        <w:r w:rsidR="00E068F5" w:rsidRPr="00D84C38" w:rsidDel="0005022B">
          <w:rPr>
            <w:b w:val="0"/>
            <w:bCs w:val="0"/>
            <w:noProof/>
          </w:rPr>
          <w:delText>4</w:delText>
        </w:r>
        <w:r w:rsidR="00EE3CB7" w:rsidRPr="00E81DF4" w:rsidDel="0005022B">
          <w:rPr>
            <w:b w:val="0"/>
            <w:bCs w:val="0"/>
            <w:noProof/>
          </w:rPr>
          <w:fldChar w:fldCharType="end"/>
        </w:r>
        <w:r w:rsidR="00E068F5" w:rsidRPr="00D84C38" w:rsidDel="0005022B">
          <w:rPr>
            <w:b w:val="0"/>
            <w:bCs w:val="0"/>
          </w:rPr>
          <w:noBreakHyphen/>
        </w:r>
        <w:r w:rsidR="00EE3CB7" w:rsidRPr="00E81DF4" w:rsidDel="0005022B">
          <w:rPr>
            <w:b w:val="0"/>
            <w:bCs w:val="0"/>
          </w:rPr>
          <w:fldChar w:fldCharType="begin"/>
        </w:r>
        <w:r w:rsidR="00EE3CB7" w:rsidRPr="00D84C38" w:rsidDel="0005022B">
          <w:rPr>
            <w:b w:val="0"/>
            <w:bCs w:val="0"/>
          </w:rPr>
          <w:delInstrText xml:space="preserve"> SEQ Tabla \* ARABIC \s 1 </w:delInstrText>
        </w:r>
        <w:r w:rsidR="00EE3CB7" w:rsidRPr="00E81DF4" w:rsidDel="0005022B">
          <w:rPr>
            <w:b w:val="0"/>
            <w:bCs w:val="0"/>
            <w:rPrChange w:id="4162" w:author="Raul García Fernández" w:date="2017-07-05T20:17:00Z">
              <w:rPr>
                <w:b w:val="0"/>
                <w:bCs w:val="0"/>
                <w:noProof/>
              </w:rPr>
            </w:rPrChange>
          </w:rPr>
          <w:fldChar w:fldCharType="separate"/>
        </w:r>
        <w:r w:rsidR="00E068F5" w:rsidRPr="00D84C38" w:rsidDel="0005022B">
          <w:rPr>
            <w:b w:val="0"/>
            <w:bCs w:val="0"/>
            <w:noProof/>
          </w:rPr>
          <w:delText>6</w:delText>
        </w:r>
        <w:r w:rsidR="00EE3CB7" w:rsidRPr="00E81DF4" w:rsidDel="0005022B">
          <w:rPr>
            <w:b w:val="0"/>
            <w:bCs w:val="0"/>
            <w:noProof/>
          </w:rPr>
          <w:fldChar w:fldCharType="end"/>
        </w:r>
        <w:r w:rsidRPr="00D84C38" w:rsidDel="0005022B">
          <w:rPr>
            <w:b w:val="0"/>
            <w:bCs w:val="0"/>
          </w:rPr>
          <w:delText xml:space="preserve"> Ejemplo prueba: 5</w:delText>
        </w:r>
        <w:bookmarkEnd w:id="4159"/>
      </w:del>
    </w:p>
    <w:tbl>
      <w:tblPr>
        <w:tblStyle w:val="Tabladecuadrcula41"/>
        <w:tblW w:w="0" w:type="auto"/>
        <w:tblLook w:val="04A0" w:firstRow="1" w:lastRow="0" w:firstColumn="1" w:lastColumn="0" w:noHBand="0" w:noVBand="1"/>
      </w:tblPr>
      <w:tblGrid>
        <w:gridCol w:w="4605"/>
        <w:gridCol w:w="4606"/>
      </w:tblGrid>
      <w:tr w:rsidR="001701BA" w:rsidDel="0005022B" w14:paraId="10DD144C" w14:textId="7E244EAF" w:rsidTr="00933F1D">
        <w:trPr>
          <w:cnfStyle w:val="100000000000" w:firstRow="1" w:lastRow="0" w:firstColumn="0" w:lastColumn="0" w:oddVBand="0" w:evenVBand="0" w:oddHBand="0" w:evenHBand="0" w:firstRowFirstColumn="0" w:firstRowLastColumn="0" w:lastRowFirstColumn="0" w:lastRowLastColumn="0"/>
          <w:del w:id="4163"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00CAEFF4" w14:textId="716FDFB7" w:rsidR="001701BA" w:rsidDel="0005022B" w:rsidRDefault="001701BA">
            <w:pPr>
              <w:jc w:val="center"/>
              <w:outlineLvl w:val="2"/>
              <w:rPr>
                <w:del w:id="4164" w:author="Raul García Fernández" w:date="2017-07-05T19:11:00Z"/>
              </w:rPr>
              <w:pPrChange w:id="4165" w:author="Raul García Fernández" w:date="2017-07-05T20:34:00Z">
                <w:pPr>
                  <w:jc w:val="center"/>
                </w:pPr>
              </w:pPrChange>
            </w:pPr>
            <w:del w:id="4166" w:author="Raul García Fernández" w:date="2017-07-05T19:11:00Z">
              <w:r w:rsidDel="0005022B">
                <w:delText>Prueba</w:delText>
              </w:r>
            </w:del>
          </w:p>
        </w:tc>
        <w:tc>
          <w:tcPr>
            <w:tcW w:w="4606" w:type="dxa"/>
          </w:tcPr>
          <w:p w14:paraId="0464249B" w14:textId="6BE653A8" w:rsidR="001701BA" w:rsidDel="0005022B" w:rsidRDefault="001701BA">
            <w:pPr>
              <w:jc w:val="center"/>
              <w:outlineLvl w:val="2"/>
              <w:cnfStyle w:val="100000000000" w:firstRow="1" w:lastRow="0" w:firstColumn="0" w:lastColumn="0" w:oddVBand="0" w:evenVBand="0" w:oddHBand="0" w:evenHBand="0" w:firstRowFirstColumn="0" w:firstRowLastColumn="0" w:lastRowFirstColumn="0" w:lastRowLastColumn="0"/>
              <w:rPr>
                <w:del w:id="4167" w:author="Raul García Fernández" w:date="2017-07-05T19:11:00Z"/>
              </w:rPr>
              <w:pPrChange w:id="4168" w:author="Raul García Fernández" w:date="2017-07-05T20:34:00Z">
                <w:pPr>
                  <w:jc w:val="center"/>
                  <w:cnfStyle w:val="100000000000" w:firstRow="1" w:lastRow="0" w:firstColumn="0" w:lastColumn="0" w:oddVBand="0" w:evenVBand="0" w:oddHBand="0" w:evenHBand="0" w:firstRowFirstColumn="0" w:firstRowLastColumn="0" w:lastRowFirstColumn="0" w:lastRowLastColumn="0"/>
                </w:pPr>
              </w:pPrChange>
            </w:pPr>
            <w:del w:id="4169" w:author="Raul García Fernández" w:date="2017-07-05T19:11:00Z">
              <w:r w:rsidDel="0005022B">
                <w:delText>Listado de ejecuciones en ventana ejecuciones</w:delText>
              </w:r>
            </w:del>
          </w:p>
        </w:tc>
      </w:tr>
      <w:tr w:rsidR="001701BA" w:rsidDel="0005022B" w14:paraId="7F83F432" w14:textId="0675B079" w:rsidTr="00933F1D">
        <w:trPr>
          <w:cnfStyle w:val="000000100000" w:firstRow="0" w:lastRow="0" w:firstColumn="0" w:lastColumn="0" w:oddVBand="0" w:evenVBand="0" w:oddHBand="1" w:evenHBand="0" w:firstRowFirstColumn="0" w:firstRowLastColumn="0" w:lastRowFirstColumn="0" w:lastRowLastColumn="0"/>
          <w:del w:id="4170"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0C605940" w14:textId="51EB9D1D" w:rsidR="001701BA" w:rsidDel="0005022B" w:rsidRDefault="001701BA">
            <w:pPr>
              <w:jc w:val="center"/>
              <w:outlineLvl w:val="2"/>
              <w:rPr>
                <w:del w:id="4171" w:author="Raul García Fernández" w:date="2017-07-05T19:11:00Z"/>
              </w:rPr>
              <w:pPrChange w:id="4172" w:author="Raul García Fernández" w:date="2017-07-05T20:34:00Z">
                <w:pPr>
                  <w:jc w:val="center"/>
                </w:pPr>
              </w:pPrChange>
            </w:pPr>
            <w:del w:id="4173" w:author="Raul García Fernández" w:date="2017-07-05T19:11:00Z">
              <w:r w:rsidDel="0005022B">
                <w:delText>Descripción de la prueba</w:delText>
              </w:r>
            </w:del>
          </w:p>
        </w:tc>
        <w:tc>
          <w:tcPr>
            <w:tcW w:w="4606" w:type="dxa"/>
          </w:tcPr>
          <w:p w14:paraId="674C91D8" w14:textId="665FDB87" w:rsidR="001701BA" w:rsidDel="0005022B" w:rsidRDefault="001701BA">
            <w:pPr>
              <w:jc w:val="center"/>
              <w:outlineLvl w:val="2"/>
              <w:cnfStyle w:val="000000100000" w:firstRow="0" w:lastRow="0" w:firstColumn="0" w:lastColumn="0" w:oddVBand="0" w:evenVBand="0" w:oddHBand="1" w:evenHBand="0" w:firstRowFirstColumn="0" w:firstRowLastColumn="0" w:lastRowFirstColumn="0" w:lastRowLastColumn="0"/>
              <w:rPr>
                <w:del w:id="4174" w:author="Raul García Fernández" w:date="2017-07-05T19:11:00Z"/>
              </w:rPr>
              <w:pPrChange w:id="4175" w:author="Raul García Fernández" w:date="2017-07-05T20:34:00Z">
                <w:pPr>
                  <w:jc w:val="center"/>
                  <w:cnfStyle w:val="000000100000" w:firstRow="0" w:lastRow="0" w:firstColumn="0" w:lastColumn="0" w:oddVBand="0" w:evenVBand="0" w:oddHBand="1" w:evenHBand="0" w:firstRowFirstColumn="0" w:firstRowLastColumn="0" w:lastRowFirstColumn="0" w:lastRowLastColumn="0"/>
                </w:pPr>
              </w:pPrChange>
            </w:pPr>
            <w:del w:id="4176" w:author="Raul García Fernández" w:date="2017-07-05T19:11:00Z">
              <w:r w:rsidDel="0005022B">
                <w:delText>Por solicitud del usuario se solicitan a la API un listado de ejecuciones y se representan en la vista</w:delText>
              </w:r>
            </w:del>
          </w:p>
        </w:tc>
      </w:tr>
      <w:tr w:rsidR="001701BA" w:rsidDel="0005022B" w14:paraId="1E1A0CA9" w14:textId="33DCA128" w:rsidTr="00933F1D">
        <w:trPr>
          <w:del w:id="4177"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043C27B1" w14:textId="6BFFD10B" w:rsidR="001701BA" w:rsidDel="0005022B" w:rsidRDefault="001701BA">
            <w:pPr>
              <w:jc w:val="center"/>
              <w:outlineLvl w:val="2"/>
              <w:rPr>
                <w:del w:id="4178" w:author="Raul García Fernández" w:date="2017-07-05T19:11:00Z"/>
              </w:rPr>
              <w:pPrChange w:id="4179" w:author="Raul García Fernández" w:date="2017-07-05T20:34:00Z">
                <w:pPr>
                  <w:jc w:val="center"/>
                </w:pPr>
              </w:pPrChange>
            </w:pPr>
            <w:del w:id="4180" w:author="Raul García Fernández" w:date="2017-07-05T19:11:00Z">
              <w:r w:rsidDel="0005022B">
                <w:delText>Salida esperada</w:delText>
              </w:r>
            </w:del>
          </w:p>
        </w:tc>
        <w:tc>
          <w:tcPr>
            <w:tcW w:w="4606" w:type="dxa"/>
          </w:tcPr>
          <w:p w14:paraId="12CB58CB" w14:textId="500390F3" w:rsidR="001701BA" w:rsidDel="0005022B" w:rsidRDefault="001701BA">
            <w:pPr>
              <w:jc w:val="center"/>
              <w:outlineLvl w:val="2"/>
              <w:cnfStyle w:val="000000000000" w:firstRow="0" w:lastRow="0" w:firstColumn="0" w:lastColumn="0" w:oddVBand="0" w:evenVBand="0" w:oddHBand="0" w:evenHBand="0" w:firstRowFirstColumn="0" w:firstRowLastColumn="0" w:lastRowFirstColumn="0" w:lastRowLastColumn="0"/>
              <w:rPr>
                <w:del w:id="4181" w:author="Raul García Fernández" w:date="2017-07-05T19:11:00Z"/>
              </w:rPr>
              <w:pPrChange w:id="4182" w:author="Raul García Fernández" w:date="2017-07-05T20:34:00Z">
                <w:pPr>
                  <w:jc w:val="center"/>
                  <w:cnfStyle w:val="000000000000" w:firstRow="0" w:lastRow="0" w:firstColumn="0" w:lastColumn="0" w:oddVBand="0" w:evenVBand="0" w:oddHBand="0" w:evenHBand="0" w:firstRowFirstColumn="0" w:firstRowLastColumn="0" w:lastRowFirstColumn="0" w:lastRowLastColumn="0"/>
                </w:pPr>
              </w:pPrChange>
            </w:pPr>
            <w:del w:id="4183" w:author="Raul García Fernández" w:date="2017-07-05T19:11:00Z">
              <w:r w:rsidDel="0005022B">
                <w:delText>Vista divida en varios listados según su estado de ejecución: Finalizado, en ejecución…</w:delText>
              </w:r>
            </w:del>
          </w:p>
        </w:tc>
      </w:tr>
      <w:tr w:rsidR="001701BA" w:rsidDel="0005022B" w14:paraId="4DC70B1F" w14:textId="67CC1377" w:rsidTr="00933F1D">
        <w:trPr>
          <w:cnfStyle w:val="000000100000" w:firstRow="0" w:lastRow="0" w:firstColumn="0" w:lastColumn="0" w:oddVBand="0" w:evenVBand="0" w:oddHBand="1" w:evenHBand="0" w:firstRowFirstColumn="0" w:firstRowLastColumn="0" w:lastRowFirstColumn="0" w:lastRowLastColumn="0"/>
          <w:del w:id="4184"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864699D" w14:textId="321F3E12" w:rsidR="001701BA" w:rsidDel="0005022B" w:rsidRDefault="001701BA">
            <w:pPr>
              <w:jc w:val="center"/>
              <w:outlineLvl w:val="2"/>
              <w:rPr>
                <w:del w:id="4185" w:author="Raul García Fernández" w:date="2017-07-05T19:11:00Z"/>
              </w:rPr>
              <w:pPrChange w:id="4186" w:author="Raul García Fernández" w:date="2017-07-05T20:34:00Z">
                <w:pPr>
                  <w:jc w:val="center"/>
                </w:pPr>
              </w:pPrChange>
            </w:pPr>
            <w:del w:id="4187" w:author="Raul García Fernández" w:date="2017-07-05T19:11:00Z">
              <w:r w:rsidDel="0005022B">
                <w:delText>Salida encontrada</w:delText>
              </w:r>
            </w:del>
          </w:p>
        </w:tc>
        <w:tc>
          <w:tcPr>
            <w:tcW w:w="4606" w:type="dxa"/>
          </w:tcPr>
          <w:p w14:paraId="6F348B0B" w14:textId="739CF767" w:rsidR="001701BA" w:rsidDel="0005022B" w:rsidRDefault="001701BA">
            <w:pPr>
              <w:jc w:val="center"/>
              <w:outlineLvl w:val="2"/>
              <w:cnfStyle w:val="000000100000" w:firstRow="0" w:lastRow="0" w:firstColumn="0" w:lastColumn="0" w:oddVBand="0" w:evenVBand="0" w:oddHBand="1" w:evenHBand="0" w:firstRowFirstColumn="0" w:firstRowLastColumn="0" w:lastRowFirstColumn="0" w:lastRowLastColumn="0"/>
              <w:rPr>
                <w:del w:id="4188" w:author="Raul García Fernández" w:date="2017-07-05T19:11:00Z"/>
              </w:rPr>
              <w:pPrChange w:id="4189" w:author="Raul García Fernández" w:date="2017-07-05T20:34:00Z">
                <w:pPr>
                  <w:jc w:val="center"/>
                  <w:cnfStyle w:val="000000100000" w:firstRow="0" w:lastRow="0" w:firstColumn="0" w:lastColumn="0" w:oddVBand="0" w:evenVBand="0" w:oddHBand="1" w:evenHBand="0" w:firstRowFirstColumn="0" w:firstRowLastColumn="0" w:lastRowFirstColumn="0" w:lastRowLastColumn="0"/>
                </w:pPr>
              </w:pPrChange>
            </w:pPr>
            <w:del w:id="4190" w:author="Raul García Fernández" w:date="2017-07-05T19:11:00Z">
              <w:r w:rsidDel="0005022B">
                <w:delText>Las ejecuciones se repiten en las vistas</w:delText>
              </w:r>
            </w:del>
          </w:p>
        </w:tc>
      </w:tr>
      <w:tr w:rsidR="001701BA" w:rsidDel="0005022B" w14:paraId="6FB330EC" w14:textId="14FDBEE5" w:rsidTr="00933F1D">
        <w:trPr>
          <w:del w:id="4191"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68029447" w14:textId="1B13AF8C" w:rsidR="001701BA" w:rsidDel="0005022B" w:rsidRDefault="001701BA">
            <w:pPr>
              <w:jc w:val="center"/>
              <w:outlineLvl w:val="2"/>
              <w:rPr>
                <w:del w:id="4192" w:author="Raul García Fernández" w:date="2017-07-05T19:11:00Z"/>
              </w:rPr>
              <w:pPrChange w:id="4193" w:author="Raul García Fernández" w:date="2017-07-05T20:34:00Z">
                <w:pPr>
                  <w:jc w:val="center"/>
                </w:pPr>
              </w:pPrChange>
            </w:pPr>
            <w:del w:id="4194" w:author="Raul García Fernández" w:date="2017-07-05T19:11:00Z">
              <w:r w:rsidDel="0005022B">
                <w:delText>Posible error encontrado</w:delText>
              </w:r>
            </w:del>
          </w:p>
        </w:tc>
        <w:tc>
          <w:tcPr>
            <w:tcW w:w="4606" w:type="dxa"/>
          </w:tcPr>
          <w:p w14:paraId="45FF56D6" w14:textId="54F34DD5" w:rsidR="001701BA" w:rsidDel="0005022B" w:rsidRDefault="001701BA">
            <w:pPr>
              <w:jc w:val="center"/>
              <w:outlineLvl w:val="2"/>
              <w:cnfStyle w:val="000000000000" w:firstRow="0" w:lastRow="0" w:firstColumn="0" w:lastColumn="0" w:oddVBand="0" w:evenVBand="0" w:oddHBand="0" w:evenHBand="0" w:firstRowFirstColumn="0" w:firstRowLastColumn="0" w:lastRowFirstColumn="0" w:lastRowLastColumn="0"/>
              <w:rPr>
                <w:del w:id="4195" w:author="Raul García Fernández" w:date="2017-07-05T19:11:00Z"/>
              </w:rPr>
              <w:pPrChange w:id="4196" w:author="Raul García Fernández" w:date="2017-07-05T20:34:00Z">
                <w:pPr>
                  <w:jc w:val="center"/>
                  <w:cnfStyle w:val="000000000000" w:firstRow="0" w:lastRow="0" w:firstColumn="0" w:lastColumn="0" w:oddVBand="0" w:evenVBand="0" w:oddHBand="0" w:evenHBand="0" w:firstRowFirstColumn="0" w:firstRowLastColumn="0" w:lastRowFirstColumn="0" w:lastRowLastColumn="0"/>
                </w:pPr>
              </w:pPrChange>
            </w:pPr>
            <w:del w:id="4197" w:author="Raul García Fernández" w:date="2017-07-05T19:11:00Z">
              <w:r w:rsidDel="0005022B">
                <w:delText>Fallo del uso del framework de relleno del modelo</w:delText>
              </w:r>
            </w:del>
          </w:p>
        </w:tc>
      </w:tr>
    </w:tbl>
    <w:p w14:paraId="4868BE20" w14:textId="65911ADA" w:rsidR="003C19EC" w:rsidDel="0005022B" w:rsidRDefault="003C19EC">
      <w:pPr>
        <w:pStyle w:val="Prrafodelista"/>
        <w:ind w:left="792"/>
        <w:outlineLvl w:val="2"/>
        <w:rPr>
          <w:del w:id="4198" w:author="Raul García Fernández" w:date="2017-07-05T19:11:00Z"/>
          <w:rFonts w:ascii="Times" w:hAnsi="Times"/>
        </w:rPr>
        <w:pPrChange w:id="4199" w:author="Raul García Fernández" w:date="2017-07-05T20:34:00Z">
          <w:pPr>
            <w:pStyle w:val="Prrafodelista"/>
            <w:ind w:left="792"/>
          </w:pPr>
        </w:pPrChange>
      </w:pPr>
    </w:p>
    <w:p w14:paraId="7552BD25" w14:textId="0ABFF7DD" w:rsidR="00BD2AFE" w:rsidDel="0005022B" w:rsidRDefault="00BD2AFE">
      <w:pPr>
        <w:pStyle w:val="Prrafodelista"/>
        <w:ind w:left="792"/>
        <w:outlineLvl w:val="2"/>
        <w:rPr>
          <w:del w:id="4200" w:author="Raul García Fernández" w:date="2017-07-05T19:11:00Z"/>
          <w:rFonts w:ascii="Times" w:hAnsi="Times"/>
        </w:rPr>
        <w:pPrChange w:id="4201" w:author="Raul García Fernández" w:date="2017-07-05T20:34:00Z">
          <w:pPr>
            <w:pStyle w:val="Prrafodelista"/>
            <w:ind w:left="792"/>
          </w:pPr>
        </w:pPrChange>
      </w:pPr>
    </w:p>
    <w:p w14:paraId="022F2763" w14:textId="01948486" w:rsidR="00BD2AFE" w:rsidDel="0005022B" w:rsidRDefault="00BD2AFE">
      <w:pPr>
        <w:pStyle w:val="Prrafodelista"/>
        <w:ind w:left="792"/>
        <w:outlineLvl w:val="2"/>
        <w:rPr>
          <w:del w:id="4202" w:author="Raul García Fernández" w:date="2017-07-05T19:11:00Z"/>
          <w:rFonts w:ascii="Times" w:hAnsi="Times"/>
        </w:rPr>
        <w:pPrChange w:id="4203" w:author="Raul García Fernández" w:date="2017-07-05T20:34:00Z">
          <w:pPr>
            <w:pStyle w:val="Prrafodelista"/>
            <w:ind w:left="792"/>
          </w:pPr>
        </w:pPrChange>
      </w:pPr>
    </w:p>
    <w:p w14:paraId="6606A6A7" w14:textId="39ACB4BD" w:rsidR="00BD2AFE" w:rsidDel="0005022B" w:rsidRDefault="00BD2AFE">
      <w:pPr>
        <w:pStyle w:val="Prrafodelista"/>
        <w:ind w:left="792"/>
        <w:outlineLvl w:val="2"/>
        <w:rPr>
          <w:del w:id="4204" w:author="Raul García Fernández" w:date="2017-07-05T19:11:00Z"/>
          <w:rFonts w:ascii="Times" w:hAnsi="Times"/>
        </w:rPr>
        <w:pPrChange w:id="4205" w:author="Raul García Fernández" w:date="2017-07-05T20:34:00Z">
          <w:pPr>
            <w:pStyle w:val="Prrafodelista"/>
            <w:ind w:left="792"/>
          </w:pPr>
        </w:pPrChange>
      </w:pPr>
    </w:p>
    <w:p w14:paraId="28343C86" w14:textId="319E8902" w:rsidR="00BD2AFE" w:rsidDel="0005022B" w:rsidRDefault="00BD2AFE">
      <w:pPr>
        <w:pStyle w:val="Prrafodelista"/>
        <w:ind w:left="792"/>
        <w:outlineLvl w:val="2"/>
        <w:rPr>
          <w:del w:id="4206" w:author="Raul García Fernández" w:date="2017-07-05T19:11:00Z"/>
          <w:rFonts w:ascii="Times" w:hAnsi="Times"/>
        </w:rPr>
        <w:pPrChange w:id="4207" w:author="Raul García Fernández" w:date="2017-07-05T20:34:00Z">
          <w:pPr>
            <w:pStyle w:val="Prrafodelista"/>
            <w:ind w:left="792"/>
          </w:pPr>
        </w:pPrChange>
      </w:pPr>
    </w:p>
    <w:p w14:paraId="7702A1B7" w14:textId="29FAE892" w:rsidR="00BD2AFE" w:rsidDel="0005022B" w:rsidRDefault="00BD2AFE">
      <w:pPr>
        <w:pStyle w:val="Prrafodelista"/>
        <w:ind w:left="792"/>
        <w:outlineLvl w:val="2"/>
        <w:rPr>
          <w:del w:id="4208" w:author="Raul García Fernández" w:date="2017-07-05T19:11:00Z"/>
          <w:rFonts w:ascii="Times" w:hAnsi="Times"/>
        </w:rPr>
        <w:pPrChange w:id="4209" w:author="Raul García Fernández" w:date="2017-07-05T20:34:00Z">
          <w:pPr>
            <w:pStyle w:val="Prrafodelista"/>
            <w:ind w:left="792"/>
          </w:pPr>
        </w:pPrChange>
      </w:pPr>
    </w:p>
    <w:p w14:paraId="3B02DCCC" w14:textId="19B8F086" w:rsidR="00BD2AFE" w:rsidDel="0005022B" w:rsidRDefault="00BD2AFE">
      <w:pPr>
        <w:pStyle w:val="Prrafodelista"/>
        <w:ind w:left="792"/>
        <w:outlineLvl w:val="2"/>
        <w:rPr>
          <w:del w:id="4210" w:author="Raul García Fernández" w:date="2017-07-05T19:11:00Z"/>
          <w:rFonts w:ascii="Times" w:hAnsi="Times"/>
        </w:rPr>
        <w:pPrChange w:id="4211" w:author="Raul García Fernández" w:date="2017-07-05T20:34:00Z">
          <w:pPr>
            <w:pStyle w:val="Prrafodelista"/>
            <w:ind w:left="792"/>
          </w:pPr>
        </w:pPrChange>
      </w:pPr>
    </w:p>
    <w:p w14:paraId="77DD4690" w14:textId="1B1E482A" w:rsidR="00BD2AFE" w:rsidDel="0005022B" w:rsidRDefault="00BD2AFE">
      <w:pPr>
        <w:pStyle w:val="Epgrafe"/>
        <w:keepNext/>
        <w:outlineLvl w:val="2"/>
        <w:rPr>
          <w:del w:id="4212" w:author="Raul García Fernández" w:date="2017-07-05T19:11:00Z"/>
        </w:rPr>
        <w:pPrChange w:id="4213" w:author="Raul García Fernández" w:date="2017-07-05T20:34:00Z">
          <w:pPr>
            <w:pStyle w:val="Epgrafe"/>
            <w:keepNext/>
          </w:pPr>
        </w:pPrChange>
      </w:pPr>
      <w:bookmarkStart w:id="4214" w:name="_Toc481176038"/>
      <w:del w:id="4215" w:author="Raul García Fernández" w:date="2017-07-05T19:11:00Z">
        <w:r w:rsidDel="0005022B">
          <w:delText xml:space="preserve">Tabla </w:delText>
        </w:r>
        <w:r w:rsidR="00EE3CB7" w:rsidDel="0005022B">
          <w:rPr>
            <w:b w:val="0"/>
            <w:bCs w:val="0"/>
          </w:rPr>
          <w:fldChar w:fldCharType="begin"/>
        </w:r>
        <w:r w:rsidR="00EE3CB7" w:rsidDel="0005022B">
          <w:delInstrText xml:space="preserve"> STYLEREF 1 \s </w:delInstrText>
        </w:r>
        <w:r w:rsidR="00EE3CB7" w:rsidDel="0005022B">
          <w:rPr>
            <w:b w:val="0"/>
            <w:bCs w:val="0"/>
          </w:rPr>
          <w:fldChar w:fldCharType="separate"/>
        </w:r>
        <w:r w:rsidR="00E068F5" w:rsidDel="0005022B">
          <w:rPr>
            <w:noProof/>
          </w:rPr>
          <w:delText>4</w:delText>
        </w:r>
        <w:r w:rsidR="00EE3CB7" w:rsidDel="0005022B">
          <w:rPr>
            <w:b w:val="0"/>
            <w:bCs w:val="0"/>
            <w:noProof/>
          </w:rPr>
          <w:fldChar w:fldCharType="end"/>
        </w:r>
        <w:r w:rsidR="00E068F5" w:rsidDel="0005022B">
          <w:noBreakHyphen/>
        </w:r>
        <w:r w:rsidR="00EE3CB7" w:rsidDel="0005022B">
          <w:rPr>
            <w:b w:val="0"/>
            <w:bCs w:val="0"/>
          </w:rPr>
          <w:fldChar w:fldCharType="begin"/>
        </w:r>
        <w:r w:rsidR="00EE3CB7" w:rsidDel="0005022B">
          <w:delInstrText xml:space="preserve"> SEQ Tabla \* ARABIC \s 1 </w:delInstrText>
        </w:r>
        <w:r w:rsidR="00EE3CB7" w:rsidDel="0005022B">
          <w:rPr>
            <w:b w:val="0"/>
            <w:bCs w:val="0"/>
          </w:rPr>
          <w:fldChar w:fldCharType="separate"/>
        </w:r>
        <w:r w:rsidR="00E068F5" w:rsidDel="0005022B">
          <w:rPr>
            <w:noProof/>
          </w:rPr>
          <w:delText>7</w:delText>
        </w:r>
        <w:r w:rsidR="00EE3CB7" w:rsidDel="0005022B">
          <w:rPr>
            <w:b w:val="0"/>
            <w:bCs w:val="0"/>
            <w:noProof/>
          </w:rPr>
          <w:fldChar w:fldCharType="end"/>
        </w:r>
        <w:r w:rsidDel="0005022B">
          <w:delText xml:space="preserve"> Ejemplo prueba: 6</w:delText>
        </w:r>
        <w:bookmarkEnd w:id="4214"/>
      </w:del>
    </w:p>
    <w:tbl>
      <w:tblPr>
        <w:tblStyle w:val="Tabladecuadrcula41"/>
        <w:tblW w:w="0" w:type="auto"/>
        <w:tblLook w:val="04A0" w:firstRow="1" w:lastRow="0" w:firstColumn="1" w:lastColumn="0" w:noHBand="0" w:noVBand="1"/>
      </w:tblPr>
      <w:tblGrid>
        <w:gridCol w:w="4605"/>
        <w:gridCol w:w="4606"/>
      </w:tblGrid>
      <w:tr w:rsidR="000E0917" w:rsidDel="0005022B" w14:paraId="7E5BDC1E" w14:textId="178743D6" w:rsidTr="000003AF">
        <w:trPr>
          <w:cnfStyle w:val="100000000000" w:firstRow="1" w:lastRow="0" w:firstColumn="0" w:lastColumn="0" w:oddVBand="0" w:evenVBand="0" w:oddHBand="0" w:evenHBand="0" w:firstRowFirstColumn="0" w:firstRowLastColumn="0" w:lastRowFirstColumn="0" w:lastRowLastColumn="0"/>
          <w:del w:id="4216"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7EE8F4F3" w14:textId="7575C025" w:rsidR="001701BA" w:rsidDel="0005022B" w:rsidRDefault="001701BA">
            <w:pPr>
              <w:outlineLvl w:val="2"/>
              <w:rPr>
                <w:del w:id="4217" w:author="Raul García Fernández" w:date="2017-07-05T19:11:00Z"/>
              </w:rPr>
              <w:pPrChange w:id="4218" w:author="Raul García Fernández" w:date="2017-07-05T20:34:00Z">
                <w:pPr/>
              </w:pPrChange>
            </w:pPr>
            <w:del w:id="4219" w:author="Raul García Fernández" w:date="2017-07-05T19:11:00Z">
              <w:r w:rsidDel="0005022B">
                <w:delText>Prueba</w:delText>
              </w:r>
            </w:del>
          </w:p>
        </w:tc>
        <w:tc>
          <w:tcPr>
            <w:tcW w:w="4606" w:type="dxa"/>
          </w:tcPr>
          <w:p w14:paraId="4A0A0B2F" w14:textId="41593D08" w:rsidR="001701BA" w:rsidDel="0005022B" w:rsidRDefault="000E0917">
            <w:pPr>
              <w:outlineLvl w:val="2"/>
              <w:cnfStyle w:val="100000000000" w:firstRow="1" w:lastRow="0" w:firstColumn="0" w:lastColumn="0" w:oddVBand="0" w:evenVBand="0" w:oddHBand="0" w:evenHBand="0" w:firstRowFirstColumn="0" w:firstRowLastColumn="0" w:lastRowFirstColumn="0" w:lastRowLastColumn="0"/>
              <w:rPr>
                <w:del w:id="4220" w:author="Raul García Fernández" w:date="2017-07-05T19:11:00Z"/>
              </w:rPr>
              <w:pPrChange w:id="4221" w:author="Raul García Fernández" w:date="2017-07-05T20:34:00Z">
                <w:pPr>
                  <w:cnfStyle w:val="100000000000" w:firstRow="1" w:lastRow="0" w:firstColumn="0" w:lastColumn="0" w:oddVBand="0" w:evenVBand="0" w:oddHBand="0" w:evenHBand="0" w:firstRowFirstColumn="0" w:firstRowLastColumn="0" w:lastRowFirstColumn="0" w:lastRowLastColumn="0"/>
                </w:pPr>
              </w:pPrChange>
            </w:pPr>
            <w:del w:id="4222" w:author="Raul García Fernández" w:date="2017-07-05T19:11:00Z">
              <w:r w:rsidDel="0005022B">
                <w:delText>Modificación de los permisos de un grupo</w:delText>
              </w:r>
            </w:del>
          </w:p>
        </w:tc>
      </w:tr>
      <w:tr w:rsidR="000E0917" w:rsidDel="0005022B" w14:paraId="12EAA9D4" w14:textId="1A466674" w:rsidTr="000003AF">
        <w:trPr>
          <w:cnfStyle w:val="000000100000" w:firstRow="0" w:lastRow="0" w:firstColumn="0" w:lastColumn="0" w:oddVBand="0" w:evenVBand="0" w:oddHBand="1" w:evenHBand="0" w:firstRowFirstColumn="0" w:firstRowLastColumn="0" w:lastRowFirstColumn="0" w:lastRowLastColumn="0"/>
          <w:del w:id="4223"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25186722" w14:textId="3B4219BF" w:rsidR="001701BA" w:rsidDel="0005022B" w:rsidRDefault="001701BA">
            <w:pPr>
              <w:outlineLvl w:val="2"/>
              <w:rPr>
                <w:del w:id="4224" w:author="Raul García Fernández" w:date="2017-07-05T19:11:00Z"/>
              </w:rPr>
              <w:pPrChange w:id="4225" w:author="Raul García Fernández" w:date="2017-07-05T20:34:00Z">
                <w:pPr/>
              </w:pPrChange>
            </w:pPr>
            <w:del w:id="4226" w:author="Raul García Fernández" w:date="2017-07-05T19:11:00Z">
              <w:r w:rsidDel="0005022B">
                <w:delText>Descripción de la prueba</w:delText>
              </w:r>
            </w:del>
          </w:p>
        </w:tc>
        <w:tc>
          <w:tcPr>
            <w:tcW w:w="4606" w:type="dxa"/>
          </w:tcPr>
          <w:p w14:paraId="34393D1F" w14:textId="71E28648" w:rsidR="001701BA" w:rsidDel="0005022B" w:rsidRDefault="000E0917">
            <w:pPr>
              <w:outlineLvl w:val="2"/>
              <w:cnfStyle w:val="000000100000" w:firstRow="0" w:lastRow="0" w:firstColumn="0" w:lastColumn="0" w:oddVBand="0" w:evenVBand="0" w:oddHBand="1" w:evenHBand="0" w:firstRowFirstColumn="0" w:firstRowLastColumn="0" w:lastRowFirstColumn="0" w:lastRowLastColumn="0"/>
              <w:rPr>
                <w:del w:id="4227" w:author="Raul García Fernández" w:date="2017-07-05T19:11:00Z"/>
              </w:rPr>
              <w:pPrChange w:id="4228" w:author="Raul García Fernández" w:date="2017-07-05T20:34:00Z">
                <w:pPr>
                  <w:cnfStyle w:val="000000100000" w:firstRow="0" w:lastRow="0" w:firstColumn="0" w:lastColumn="0" w:oddVBand="0" w:evenVBand="0" w:oddHBand="1" w:evenHBand="0" w:firstRowFirstColumn="0" w:firstRowLastColumn="0" w:lastRowFirstColumn="0" w:lastRowLastColumn="0"/>
                </w:pPr>
              </w:pPrChange>
            </w:pPr>
            <w:del w:id="4229" w:author="Raul García Fernández" w:date="2017-07-05T19:11:00Z">
              <w:r w:rsidDel="0005022B">
                <w:delText>El usuario solicita a la API que se le modifiquen los permisos a un grupo</w:delText>
              </w:r>
            </w:del>
          </w:p>
        </w:tc>
      </w:tr>
      <w:tr w:rsidR="000E0917" w:rsidDel="0005022B" w14:paraId="196008C6" w14:textId="572A94EF" w:rsidTr="000003AF">
        <w:trPr>
          <w:del w:id="4230"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4F81DC24" w14:textId="19D53201" w:rsidR="001701BA" w:rsidDel="0005022B" w:rsidRDefault="001701BA">
            <w:pPr>
              <w:outlineLvl w:val="2"/>
              <w:rPr>
                <w:del w:id="4231" w:author="Raul García Fernández" w:date="2017-07-05T19:11:00Z"/>
              </w:rPr>
              <w:pPrChange w:id="4232" w:author="Raul García Fernández" w:date="2017-07-05T20:34:00Z">
                <w:pPr/>
              </w:pPrChange>
            </w:pPr>
            <w:del w:id="4233" w:author="Raul García Fernández" w:date="2017-07-05T19:11:00Z">
              <w:r w:rsidDel="0005022B">
                <w:delText>Salida esperada</w:delText>
              </w:r>
            </w:del>
          </w:p>
        </w:tc>
        <w:tc>
          <w:tcPr>
            <w:tcW w:w="4606" w:type="dxa"/>
          </w:tcPr>
          <w:p w14:paraId="43E73EC6" w14:textId="22EC1D3E" w:rsidR="001701BA" w:rsidDel="0005022B" w:rsidRDefault="000E0917">
            <w:pPr>
              <w:outlineLvl w:val="2"/>
              <w:cnfStyle w:val="000000000000" w:firstRow="0" w:lastRow="0" w:firstColumn="0" w:lastColumn="0" w:oddVBand="0" w:evenVBand="0" w:oddHBand="0" w:evenHBand="0" w:firstRowFirstColumn="0" w:firstRowLastColumn="0" w:lastRowFirstColumn="0" w:lastRowLastColumn="0"/>
              <w:rPr>
                <w:del w:id="4234" w:author="Raul García Fernández" w:date="2017-07-05T19:11:00Z"/>
              </w:rPr>
              <w:pPrChange w:id="4235" w:author="Raul García Fernández" w:date="2017-07-05T20:34:00Z">
                <w:pPr>
                  <w:cnfStyle w:val="000000000000" w:firstRow="0" w:lastRow="0" w:firstColumn="0" w:lastColumn="0" w:oddVBand="0" w:evenVBand="0" w:oddHBand="0" w:evenHBand="0" w:firstRowFirstColumn="0" w:firstRowLastColumn="0" w:lastRowFirstColumn="0" w:lastRowLastColumn="0"/>
                </w:pPr>
              </w:pPrChange>
            </w:pPr>
            <w:del w:id="4236" w:author="Raul García Fernández" w:date="2017-07-05T19:11:00Z">
              <w:r w:rsidDel="0005022B">
                <w:delText>Los permisos del grupo y de todos sus hijos han sido modificados</w:delText>
              </w:r>
            </w:del>
          </w:p>
        </w:tc>
      </w:tr>
      <w:tr w:rsidR="000E0917" w:rsidDel="0005022B" w14:paraId="49B1D656" w14:textId="6DEC2450" w:rsidTr="000003AF">
        <w:trPr>
          <w:cnfStyle w:val="000000100000" w:firstRow="0" w:lastRow="0" w:firstColumn="0" w:lastColumn="0" w:oddVBand="0" w:evenVBand="0" w:oddHBand="1" w:evenHBand="0" w:firstRowFirstColumn="0" w:firstRowLastColumn="0" w:lastRowFirstColumn="0" w:lastRowLastColumn="0"/>
          <w:del w:id="4237"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143D5B6A" w14:textId="17A0849F" w:rsidR="001701BA" w:rsidDel="0005022B" w:rsidRDefault="001701BA">
            <w:pPr>
              <w:outlineLvl w:val="2"/>
              <w:rPr>
                <w:del w:id="4238" w:author="Raul García Fernández" w:date="2017-07-05T19:11:00Z"/>
              </w:rPr>
              <w:pPrChange w:id="4239" w:author="Raul García Fernández" w:date="2017-07-05T20:34:00Z">
                <w:pPr/>
              </w:pPrChange>
            </w:pPr>
            <w:del w:id="4240" w:author="Raul García Fernández" w:date="2017-07-05T19:11:00Z">
              <w:r w:rsidDel="0005022B">
                <w:delText>Salida encontrada</w:delText>
              </w:r>
            </w:del>
          </w:p>
        </w:tc>
        <w:tc>
          <w:tcPr>
            <w:tcW w:w="4606" w:type="dxa"/>
          </w:tcPr>
          <w:p w14:paraId="10E8AFED" w14:textId="040C7B8B" w:rsidR="001701BA" w:rsidDel="0005022B" w:rsidRDefault="000E0917">
            <w:pPr>
              <w:outlineLvl w:val="2"/>
              <w:cnfStyle w:val="000000100000" w:firstRow="0" w:lastRow="0" w:firstColumn="0" w:lastColumn="0" w:oddVBand="0" w:evenVBand="0" w:oddHBand="1" w:evenHBand="0" w:firstRowFirstColumn="0" w:firstRowLastColumn="0" w:lastRowFirstColumn="0" w:lastRowLastColumn="0"/>
              <w:rPr>
                <w:del w:id="4241" w:author="Raul García Fernández" w:date="2017-07-05T19:11:00Z"/>
              </w:rPr>
              <w:pPrChange w:id="4242" w:author="Raul García Fernández" w:date="2017-07-05T20:34:00Z">
                <w:pPr>
                  <w:cnfStyle w:val="000000100000" w:firstRow="0" w:lastRow="0" w:firstColumn="0" w:lastColumn="0" w:oddVBand="0" w:evenVBand="0" w:oddHBand="1" w:evenHBand="0" w:firstRowFirstColumn="0" w:firstRowLastColumn="0" w:lastRowFirstColumn="0" w:lastRowLastColumn="0"/>
                </w:pPr>
              </w:pPrChange>
            </w:pPr>
            <w:del w:id="4243" w:author="Raul García Fernández" w:date="2017-07-05T19:11:00Z">
              <w:r w:rsidDel="0005022B">
                <w:delText xml:space="preserve">Los permisos del padre han sido modificados. Los de los hijos no </w:delText>
              </w:r>
            </w:del>
          </w:p>
        </w:tc>
      </w:tr>
      <w:tr w:rsidR="001701BA" w:rsidDel="0005022B" w14:paraId="0DDF384F" w14:textId="4CC0B3D8" w:rsidTr="000003AF">
        <w:trPr>
          <w:del w:id="4244" w:author="Raul García Fernández" w:date="2017-07-05T19:11:00Z"/>
        </w:trPr>
        <w:tc>
          <w:tcPr>
            <w:cnfStyle w:val="001000000000" w:firstRow="0" w:lastRow="0" w:firstColumn="1" w:lastColumn="0" w:oddVBand="0" w:evenVBand="0" w:oddHBand="0" w:evenHBand="0" w:firstRowFirstColumn="0" w:firstRowLastColumn="0" w:lastRowFirstColumn="0" w:lastRowLastColumn="0"/>
            <w:tcW w:w="4605" w:type="dxa"/>
          </w:tcPr>
          <w:p w14:paraId="467886C5" w14:textId="173A0055" w:rsidR="001701BA" w:rsidDel="0005022B" w:rsidRDefault="001701BA">
            <w:pPr>
              <w:outlineLvl w:val="2"/>
              <w:rPr>
                <w:del w:id="4245" w:author="Raul García Fernández" w:date="2017-07-05T19:11:00Z"/>
              </w:rPr>
              <w:pPrChange w:id="4246" w:author="Raul García Fernández" w:date="2017-07-05T20:34:00Z">
                <w:pPr/>
              </w:pPrChange>
            </w:pPr>
            <w:del w:id="4247" w:author="Raul García Fernández" w:date="2017-07-05T19:11:00Z">
              <w:r w:rsidDel="0005022B">
                <w:delText>Posible error encontrado</w:delText>
              </w:r>
            </w:del>
          </w:p>
        </w:tc>
        <w:tc>
          <w:tcPr>
            <w:tcW w:w="4606" w:type="dxa"/>
          </w:tcPr>
          <w:p w14:paraId="18D71221" w14:textId="272B8CAE" w:rsidR="001701BA" w:rsidDel="0005022B" w:rsidRDefault="000E0917">
            <w:pPr>
              <w:outlineLvl w:val="2"/>
              <w:cnfStyle w:val="000000000000" w:firstRow="0" w:lastRow="0" w:firstColumn="0" w:lastColumn="0" w:oddVBand="0" w:evenVBand="0" w:oddHBand="0" w:evenHBand="0" w:firstRowFirstColumn="0" w:firstRowLastColumn="0" w:lastRowFirstColumn="0" w:lastRowLastColumn="0"/>
              <w:rPr>
                <w:del w:id="4248" w:author="Raul García Fernández" w:date="2017-07-05T19:11:00Z"/>
              </w:rPr>
              <w:pPrChange w:id="4249" w:author="Raul García Fernández" w:date="2017-07-05T20:34:00Z">
                <w:pPr>
                  <w:cnfStyle w:val="000000000000" w:firstRow="0" w:lastRow="0" w:firstColumn="0" w:lastColumn="0" w:oddVBand="0" w:evenVBand="0" w:oddHBand="0" w:evenHBand="0" w:firstRowFirstColumn="0" w:firstRowLastColumn="0" w:lastRowFirstColumn="0" w:lastRowLastColumn="0"/>
                </w:pPr>
              </w:pPrChange>
            </w:pPr>
            <w:del w:id="4250" w:author="Raul García Fernández" w:date="2017-07-05T19:11:00Z">
              <w:r w:rsidDel="0005022B">
                <w:delText>Fallo en la utilización de la query de modificación en profundidad de NEO4J</w:delText>
              </w:r>
            </w:del>
          </w:p>
        </w:tc>
      </w:tr>
    </w:tbl>
    <w:p w14:paraId="477FEAA4" w14:textId="77777777" w:rsidR="001701BA" w:rsidRDefault="001701BA" w:rsidP="00913B40">
      <w:pPr>
        <w:pStyle w:val="Prrafodelista"/>
        <w:ind w:left="792"/>
        <w:rPr>
          <w:rFonts w:ascii="Times" w:hAnsi="Times"/>
        </w:rPr>
      </w:pPr>
    </w:p>
    <w:p w14:paraId="56974E41" w14:textId="64FFF3B6" w:rsidR="005E5E38" w:rsidRDefault="005E5E38">
      <w:pPr>
        <w:pStyle w:val="Epgrafe"/>
        <w:keepNext/>
        <w:rPr>
          <w:ins w:id="4251" w:author="Raul García Fernández" w:date="2017-07-05T20:46:00Z"/>
        </w:rPr>
        <w:pPrChange w:id="4252" w:author="Raul García Fernández" w:date="2017-07-05T20:46:00Z">
          <w:pPr/>
        </w:pPrChange>
      </w:pPr>
      <w:ins w:id="4253" w:author="Raul García Fernández" w:date="2017-07-05T20:46:00Z">
        <w:r>
          <w:t xml:space="preserve">Tabla </w:t>
        </w:r>
        <w:r>
          <w:fldChar w:fldCharType="begin"/>
        </w:r>
        <w:r>
          <w:instrText xml:space="preserve"> STYLEREF 1 \s </w:instrText>
        </w:r>
      </w:ins>
      <w:r>
        <w:fldChar w:fldCharType="separate"/>
      </w:r>
      <w:r>
        <w:rPr>
          <w:noProof/>
        </w:rPr>
        <w:t>3</w:t>
      </w:r>
      <w:ins w:id="4254" w:author="Raul García Fernández" w:date="2017-07-05T20:46:00Z">
        <w:r>
          <w:fldChar w:fldCharType="end"/>
        </w:r>
        <w:r>
          <w:noBreakHyphen/>
        </w:r>
        <w:r>
          <w:fldChar w:fldCharType="begin"/>
        </w:r>
        <w:r>
          <w:instrText xml:space="preserve"> SEQ Tabla \* ARABIC \s 1 </w:instrText>
        </w:r>
      </w:ins>
      <w:r>
        <w:fldChar w:fldCharType="separate"/>
      </w:r>
      <w:ins w:id="4255" w:author="Raul García Fernández" w:date="2017-07-05T20:46:00Z">
        <w:r>
          <w:rPr>
            <w:noProof/>
          </w:rPr>
          <w:t>21</w:t>
        </w:r>
        <w:r>
          <w:fldChar w:fldCharType="end"/>
        </w:r>
        <w:r>
          <w:t xml:space="preserve"> Pruebas unitarias Repositorio</w:t>
        </w:r>
      </w:ins>
    </w:p>
    <w:tbl>
      <w:tblPr>
        <w:tblStyle w:val="Tablaconcuadrcula"/>
        <w:tblW w:w="0" w:type="auto"/>
        <w:tblInd w:w="720" w:type="dxa"/>
        <w:tblLook w:val="04A0" w:firstRow="1" w:lastRow="0" w:firstColumn="1" w:lastColumn="0" w:noHBand="0" w:noVBand="1"/>
        <w:tblPrChange w:id="4256" w:author="Raul García Fernández" w:date="2017-07-05T20:25:00Z">
          <w:tblPr>
            <w:tblStyle w:val="Tablaconcuadrcula"/>
            <w:tblW w:w="0" w:type="auto"/>
            <w:tblInd w:w="720" w:type="dxa"/>
            <w:tblLook w:val="04A0" w:firstRow="1" w:lastRow="0" w:firstColumn="1" w:lastColumn="0" w:noHBand="0" w:noVBand="1"/>
          </w:tblPr>
        </w:tblPrChange>
      </w:tblPr>
      <w:tblGrid>
        <w:gridCol w:w="4237"/>
        <w:gridCol w:w="4104"/>
        <w:tblGridChange w:id="4257">
          <w:tblGrid>
            <w:gridCol w:w="4237"/>
            <w:gridCol w:w="4104"/>
          </w:tblGrid>
        </w:tblGridChange>
      </w:tblGrid>
      <w:tr w:rsidR="00D84C38" w14:paraId="4011574F" w14:textId="77777777" w:rsidTr="00842923">
        <w:trPr>
          <w:ins w:id="4258" w:author="Raul García Fernández" w:date="2017-07-05T20:23:00Z"/>
        </w:trPr>
        <w:tc>
          <w:tcPr>
            <w:tcW w:w="4237" w:type="dxa"/>
            <w:shd w:val="clear" w:color="auto" w:fill="000000" w:themeFill="text1"/>
            <w:tcPrChange w:id="4259" w:author="Raul García Fernández" w:date="2017-07-05T20:25:00Z">
              <w:tcPr>
                <w:tcW w:w="4530" w:type="dxa"/>
                <w:shd w:val="clear" w:color="auto" w:fill="000000" w:themeFill="text1"/>
              </w:tcPr>
            </w:tcPrChange>
          </w:tcPr>
          <w:p w14:paraId="1C1F12F4" w14:textId="77777777" w:rsidR="00D84C38" w:rsidRDefault="00D84C38">
            <w:pPr>
              <w:jc w:val="center"/>
              <w:rPr>
                <w:ins w:id="4260" w:author="Raul García Fernández" w:date="2017-07-05T20:23:00Z"/>
                <w:b/>
              </w:rPr>
              <w:pPrChange w:id="4261" w:author="Raul García Fernández" w:date="2017-07-05T20:29:00Z">
                <w:pPr/>
              </w:pPrChange>
            </w:pPr>
            <w:ins w:id="4262" w:author="Raul García Fernández" w:date="2017-07-05T20:23:00Z">
              <w:r>
                <w:rPr>
                  <w:b/>
                </w:rPr>
                <w:t>Nombre componente</w:t>
              </w:r>
            </w:ins>
          </w:p>
        </w:tc>
        <w:tc>
          <w:tcPr>
            <w:tcW w:w="4104" w:type="dxa"/>
            <w:shd w:val="clear" w:color="auto" w:fill="000000" w:themeFill="text1"/>
            <w:tcPrChange w:id="4263" w:author="Raul García Fernández" w:date="2017-07-05T20:25:00Z">
              <w:tcPr>
                <w:tcW w:w="4531" w:type="dxa"/>
                <w:shd w:val="clear" w:color="auto" w:fill="000000" w:themeFill="text1"/>
              </w:tcPr>
            </w:tcPrChange>
          </w:tcPr>
          <w:p w14:paraId="6F26D6F5" w14:textId="77777777" w:rsidR="00D84C38" w:rsidRDefault="00D84C38">
            <w:pPr>
              <w:jc w:val="center"/>
              <w:rPr>
                <w:ins w:id="4264" w:author="Raul García Fernández" w:date="2017-07-05T20:23:00Z"/>
                <w:b/>
              </w:rPr>
              <w:pPrChange w:id="4265" w:author="Raul García Fernández" w:date="2017-07-05T20:29:00Z">
                <w:pPr/>
              </w:pPrChange>
            </w:pPr>
            <w:ins w:id="4266" w:author="Raul García Fernández" w:date="2017-07-05T20:23:00Z">
              <w:r>
                <w:rPr>
                  <w:b/>
                </w:rPr>
                <w:t>Nº Aserciones</w:t>
              </w:r>
            </w:ins>
          </w:p>
        </w:tc>
      </w:tr>
      <w:tr w:rsidR="00D84C38" w14:paraId="2CD3ECE2" w14:textId="77777777" w:rsidTr="00842923">
        <w:trPr>
          <w:ins w:id="4267" w:author="Raul García Fernández" w:date="2017-07-05T20:23:00Z"/>
        </w:trPr>
        <w:tc>
          <w:tcPr>
            <w:tcW w:w="4237" w:type="dxa"/>
            <w:tcPrChange w:id="4268" w:author="Raul García Fernández" w:date="2017-07-05T20:25:00Z">
              <w:tcPr>
                <w:tcW w:w="4530" w:type="dxa"/>
              </w:tcPr>
            </w:tcPrChange>
          </w:tcPr>
          <w:p w14:paraId="744F5786" w14:textId="45C5B892" w:rsidR="00D84C38" w:rsidRDefault="00D84C38">
            <w:pPr>
              <w:jc w:val="center"/>
              <w:rPr>
                <w:ins w:id="4269" w:author="Raul García Fernández" w:date="2017-07-05T20:23:00Z"/>
                <w:b/>
              </w:rPr>
              <w:pPrChange w:id="4270" w:author="Raul García Fernández" w:date="2017-07-05T20:29:00Z">
                <w:pPr/>
              </w:pPrChange>
            </w:pPr>
            <w:ins w:id="4271" w:author="Raul García Fernández" w:date="2017-07-05T20:23:00Z">
              <w:r>
                <w:rPr>
                  <w:b/>
                </w:rPr>
                <w:t>SessionGestor</w:t>
              </w:r>
            </w:ins>
          </w:p>
        </w:tc>
        <w:tc>
          <w:tcPr>
            <w:tcW w:w="4104" w:type="dxa"/>
            <w:tcPrChange w:id="4272" w:author="Raul García Fernández" w:date="2017-07-05T20:25:00Z">
              <w:tcPr>
                <w:tcW w:w="4531" w:type="dxa"/>
              </w:tcPr>
            </w:tcPrChange>
          </w:tcPr>
          <w:p w14:paraId="22DDAA1D" w14:textId="6D0C93DB" w:rsidR="00D84C38" w:rsidRDefault="00842923">
            <w:pPr>
              <w:jc w:val="center"/>
              <w:rPr>
                <w:ins w:id="4273" w:author="Raul García Fernández" w:date="2017-07-05T20:23:00Z"/>
                <w:b/>
              </w:rPr>
              <w:pPrChange w:id="4274" w:author="Raul García Fernández" w:date="2017-07-05T20:29:00Z">
                <w:pPr/>
              </w:pPrChange>
            </w:pPr>
            <w:ins w:id="4275" w:author="Raul García Fernández" w:date="2017-07-05T20:26:00Z">
              <w:r>
                <w:rPr>
                  <w:b/>
                </w:rPr>
                <w:t>5</w:t>
              </w:r>
            </w:ins>
          </w:p>
        </w:tc>
      </w:tr>
      <w:tr w:rsidR="00D84C38" w14:paraId="6E8CAD32" w14:textId="77777777" w:rsidTr="00842923">
        <w:trPr>
          <w:ins w:id="4276" w:author="Raul García Fernández" w:date="2017-07-05T20:23:00Z"/>
        </w:trPr>
        <w:tc>
          <w:tcPr>
            <w:tcW w:w="4237" w:type="dxa"/>
            <w:tcPrChange w:id="4277" w:author="Raul García Fernández" w:date="2017-07-05T20:25:00Z">
              <w:tcPr>
                <w:tcW w:w="4530" w:type="dxa"/>
              </w:tcPr>
            </w:tcPrChange>
          </w:tcPr>
          <w:p w14:paraId="5933657A" w14:textId="6E385A87" w:rsidR="00D84C38" w:rsidRDefault="00D84C38">
            <w:pPr>
              <w:jc w:val="center"/>
              <w:rPr>
                <w:ins w:id="4278" w:author="Raul García Fernández" w:date="2017-07-05T20:23:00Z"/>
                <w:b/>
              </w:rPr>
              <w:pPrChange w:id="4279" w:author="Raul García Fernández" w:date="2017-07-05T20:29:00Z">
                <w:pPr/>
              </w:pPrChange>
            </w:pPr>
            <w:ins w:id="4280" w:author="Raul García Fernández" w:date="2017-07-05T20:24:00Z">
              <w:r>
                <w:rPr>
                  <w:b/>
                </w:rPr>
                <w:t>Execution</w:t>
              </w:r>
            </w:ins>
          </w:p>
        </w:tc>
        <w:tc>
          <w:tcPr>
            <w:tcW w:w="4104" w:type="dxa"/>
            <w:tcPrChange w:id="4281" w:author="Raul García Fernández" w:date="2017-07-05T20:25:00Z">
              <w:tcPr>
                <w:tcW w:w="4531" w:type="dxa"/>
              </w:tcPr>
            </w:tcPrChange>
          </w:tcPr>
          <w:p w14:paraId="23C8EF2F" w14:textId="796340C5" w:rsidR="00D84C38" w:rsidRDefault="00842923">
            <w:pPr>
              <w:jc w:val="center"/>
              <w:rPr>
                <w:ins w:id="4282" w:author="Raul García Fernández" w:date="2017-07-05T20:23:00Z"/>
                <w:b/>
              </w:rPr>
              <w:pPrChange w:id="4283" w:author="Raul García Fernández" w:date="2017-07-05T20:29:00Z">
                <w:pPr/>
              </w:pPrChange>
            </w:pPr>
            <w:ins w:id="4284" w:author="Raul García Fernández" w:date="2017-07-05T20:23:00Z">
              <w:r>
                <w:rPr>
                  <w:b/>
                </w:rPr>
                <w:t>8</w:t>
              </w:r>
            </w:ins>
          </w:p>
        </w:tc>
      </w:tr>
      <w:tr w:rsidR="00D84C38" w14:paraId="24DBB60C" w14:textId="77777777" w:rsidTr="00842923">
        <w:trPr>
          <w:ins w:id="4285" w:author="Raul García Fernández" w:date="2017-07-05T20:23:00Z"/>
        </w:trPr>
        <w:tc>
          <w:tcPr>
            <w:tcW w:w="4237" w:type="dxa"/>
            <w:tcPrChange w:id="4286" w:author="Raul García Fernández" w:date="2017-07-05T20:25:00Z">
              <w:tcPr>
                <w:tcW w:w="4530" w:type="dxa"/>
              </w:tcPr>
            </w:tcPrChange>
          </w:tcPr>
          <w:p w14:paraId="25DD502D" w14:textId="08CC2C21" w:rsidR="00D84C38" w:rsidRDefault="00D84C38">
            <w:pPr>
              <w:jc w:val="center"/>
              <w:rPr>
                <w:ins w:id="4287" w:author="Raul García Fernández" w:date="2017-07-05T20:23:00Z"/>
                <w:b/>
              </w:rPr>
              <w:pPrChange w:id="4288" w:author="Raul García Fernández" w:date="2017-07-05T20:29:00Z">
                <w:pPr/>
              </w:pPrChange>
            </w:pPr>
            <w:ins w:id="4289" w:author="Raul García Fernández" w:date="2017-07-05T20:24:00Z">
              <w:r>
                <w:rPr>
                  <w:b/>
                </w:rPr>
                <w:t>GroupController</w:t>
              </w:r>
            </w:ins>
          </w:p>
        </w:tc>
        <w:tc>
          <w:tcPr>
            <w:tcW w:w="4104" w:type="dxa"/>
            <w:tcPrChange w:id="4290" w:author="Raul García Fernández" w:date="2017-07-05T20:25:00Z">
              <w:tcPr>
                <w:tcW w:w="4531" w:type="dxa"/>
              </w:tcPr>
            </w:tcPrChange>
          </w:tcPr>
          <w:p w14:paraId="36598F50" w14:textId="58D05EE2" w:rsidR="00D84C38" w:rsidRDefault="00842923">
            <w:pPr>
              <w:jc w:val="center"/>
              <w:rPr>
                <w:ins w:id="4291" w:author="Raul García Fernández" w:date="2017-07-05T20:23:00Z"/>
                <w:b/>
              </w:rPr>
              <w:pPrChange w:id="4292" w:author="Raul García Fernández" w:date="2017-07-05T20:29:00Z">
                <w:pPr/>
              </w:pPrChange>
            </w:pPr>
            <w:ins w:id="4293" w:author="Raul García Fernández" w:date="2017-07-05T20:25:00Z">
              <w:r>
                <w:rPr>
                  <w:b/>
                </w:rPr>
                <w:t>3</w:t>
              </w:r>
            </w:ins>
          </w:p>
        </w:tc>
      </w:tr>
      <w:tr w:rsidR="00D84C38" w14:paraId="179A9F62" w14:textId="77777777" w:rsidTr="00842923">
        <w:trPr>
          <w:ins w:id="4294" w:author="Raul García Fernández" w:date="2017-07-05T20:23:00Z"/>
        </w:trPr>
        <w:tc>
          <w:tcPr>
            <w:tcW w:w="4237" w:type="dxa"/>
            <w:tcPrChange w:id="4295" w:author="Raul García Fernández" w:date="2017-07-05T20:25:00Z">
              <w:tcPr>
                <w:tcW w:w="4530" w:type="dxa"/>
              </w:tcPr>
            </w:tcPrChange>
          </w:tcPr>
          <w:p w14:paraId="1BE3B6DD" w14:textId="2FCF0884" w:rsidR="00D84C38" w:rsidRDefault="00D84C38">
            <w:pPr>
              <w:jc w:val="center"/>
              <w:rPr>
                <w:ins w:id="4296" w:author="Raul García Fernández" w:date="2017-07-05T20:23:00Z"/>
                <w:b/>
              </w:rPr>
              <w:pPrChange w:id="4297" w:author="Raul García Fernández" w:date="2017-07-05T20:29:00Z">
                <w:pPr/>
              </w:pPrChange>
            </w:pPr>
            <w:ins w:id="4298" w:author="Raul García Fernández" w:date="2017-07-05T20:23:00Z">
              <w:r>
                <w:rPr>
                  <w:b/>
                </w:rPr>
                <w:t>ProjectController</w:t>
              </w:r>
            </w:ins>
          </w:p>
        </w:tc>
        <w:tc>
          <w:tcPr>
            <w:tcW w:w="4104" w:type="dxa"/>
            <w:tcPrChange w:id="4299" w:author="Raul García Fernández" w:date="2017-07-05T20:25:00Z">
              <w:tcPr>
                <w:tcW w:w="4531" w:type="dxa"/>
              </w:tcPr>
            </w:tcPrChange>
          </w:tcPr>
          <w:p w14:paraId="09EB0139" w14:textId="3FB8944B" w:rsidR="00D84C38" w:rsidRDefault="00842923">
            <w:pPr>
              <w:jc w:val="center"/>
              <w:rPr>
                <w:ins w:id="4300" w:author="Raul García Fernández" w:date="2017-07-05T20:23:00Z"/>
                <w:b/>
              </w:rPr>
              <w:pPrChange w:id="4301" w:author="Raul García Fernández" w:date="2017-07-05T20:29:00Z">
                <w:pPr/>
              </w:pPrChange>
            </w:pPr>
            <w:ins w:id="4302" w:author="Raul García Fernández" w:date="2017-07-05T20:23:00Z">
              <w:r>
                <w:rPr>
                  <w:b/>
                </w:rPr>
                <w:t>3</w:t>
              </w:r>
            </w:ins>
          </w:p>
        </w:tc>
      </w:tr>
      <w:tr w:rsidR="00D84C38" w14:paraId="69DD86DF" w14:textId="77777777" w:rsidTr="00842923">
        <w:trPr>
          <w:ins w:id="4303" w:author="Raul García Fernández" w:date="2017-07-05T20:23:00Z"/>
        </w:trPr>
        <w:tc>
          <w:tcPr>
            <w:tcW w:w="4237" w:type="dxa"/>
            <w:tcPrChange w:id="4304" w:author="Raul García Fernández" w:date="2017-07-05T20:25:00Z">
              <w:tcPr>
                <w:tcW w:w="4530" w:type="dxa"/>
              </w:tcPr>
            </w:tcPrChange>
          </w:tcPr>
          <w:p w14:paraId="21E12482" w14:textId="22F446D6" w:rsidR="00D84C38" w:rsidRDefault="00D84C38">
            <w:pPr>
              <w:jc w:val="center"/>
              <w:rPr>
                <w:ins w:id="4305" w:author="Raul García Fernández" w:date="2017-07-05T20:23:00Z"/>
                <w:b/>
              </w:rPr>
              <w:pPrChange w:id="4306" w:author="Raul García Fernández" w:date="2017-07-05T20:29:00Z">
                <w:pPr/>
              </w:pPrChange>
            </w:pPr>
            <w:ins w:id="4307" w:author="Raul García Fernández" w:date="2017-07-05T20:25:00Z">
              <w:r>
                <w:rPr>
                  <w:b/>
                </w:rPr>
                <w:t>ExecutionController</w:t>
              </w:r>
            </w:ins>
          </w:p>
        </w:tc>
        <w:tc>
          <w:tcPr>
            <w:tcW w:w="4104" w:type="dxa"/>
            <w:tcPrChange w:id="4308" w:author="Raul García Fernández" w:date="2017-07-05T20:25:00Z">
              <w:tcPr>
                <w:tcW w:w="4531" w:type="dxa"/>
              </w:tcPr>
            </w:tcPrChange>
          </w:tcPr>
          <w:p w14:paraId="554241A7" w14:textId="73B6B909" w:rsidR="00D84C38" w:rsidRDefault="00842923">
            <w:pPr>
              <w:jc w:val="center"/>
              <w:rPr>
                <w:ins w:id="4309" w:author="Raul García Fernández" w:date="2017-07-05T20:23:00Z"/>
                <w:b/>
              </w:rPr>
              <w:pPrChange w:id="4310" w:author="Raul García Fernández" w:date="2017-07-05T20:29:00Z">
                <w:pPr/>
              </w:pPrChange>
            </w:pPr>
            <w:ins w:id="4311" w:author="Raul García Fernández" w:date="2017-07-05T20:23:00Z">
              <w:r>
                <w:rPr>
                  <w:b/>
                </w:rPr>
                <w:t>3</w:t>
              </w:r>
            </w:ins>
          </w:p>
        </w:tc>
      </w:tr>
      <w:tr w:rsidR="00D84C38" w14:paraId="666B99CD" w14:textId="77777777" w:rsidTr="00842923">
        <w:trPr>
          <w:ins w:id="4312" w:author="Raul García Fernández" w:date="2017-07-05T20:23:00Z"/>
        </w:trPr>
        <w:tc>
          <w:tcPr>
            <w:tcW w:w="4237" w:type="dxa"/>
            <w:shd w:val="clear" w:color="auto" w:fill="000000" w:themeFill="text1"/>
            <w:tcPrChange w:id="4313" w:author="Raul García Fernández" w:date="2017-07-05T20:25:00Z">
              <w:tcPr>
                <w:tcW w:w="4530" w:type="dxa"/>
                <w:shd w:val="clear" w:color="auto" w:fill="000000" w:themeFill="text1"/>
              </w:tcPr>
            </w:tcPrChange>
          </w:tcPr>
          <w:p w14:paraId="0975FCB4" w14:textId="77777777" w:rsidR="00D84C38" w:rsidRDefault="00D84C38">
            <w:pPr>
              <w:jc w:val="center"/>
              <w:rPr>
                <w:ins w:id="4314" w:author="Raul García Fernández" w:date="2017-07-05T20:23:00Z"/>
                <w:b/>
              </w:rPr>
              <w:pPrChange w:id="4315" w:author="Raul García Fernández" w:date="2017-07-05T20:29:00Z">
                <w:pPr/>
              </w:pPrChange>
            </w:pPr>
            <w:ins w:id="4316" w:author="Raul García Fernández" w:date="2017-07-05T20:23:00Z">
              <w:r>
                <w:rPr>
                  <w:b/>
                </w:rPr>
                <w:t>Total:</w:t>
              </w:r>
            </w:ins>
          </w:p>
        </w:tc>
        <w:tc>
          <w:tcPr>
            <w:tcW w:w="4104" w:type="dxa"/>
            <w:shd w:val="clear" w:color="auto" w:fill="000000" w:themeFill="text1"/>
            <w:tcPrChange w:id="4317" w:author="Raul García Fernández" w:date="2017-07-05T20:25:00Z">
              <w:tcPr>
                <w:tcW w:w="4531" w:type="dxa"/>
                <w:shd w:val="clear" w:color="auto" w:fill="000000" w:themeFill="text1"/>
              </w:tcPr>
            </w:tcPrChange>
          </w:tcPr>
          <w:p w14:paraId="0E6C28F3" w14:textId="6FEDDEB5" w:rsidR="00D84C38" w:rsidRDefault="00842923">
            <w:pPr>
              <w:jc w:val="center"/>
              <w:rPr>
                <w:ins w:id="4318" w:author="Raul García Fernández" w:date="2017-07-05T20:23:00Z"/>
                <w:b/>
              </w:rPr>
              <w:pPrChange w:id="4319" w:author="Raul García Fernández" w:date="2017-07-05T20:29:00Z">
                <w:pPr/>
              </w:pPrChange>
            </w:pPr>
            <w:ins w:id="4320" w:author="Raul García Fernández" w:date="2017-07-05T20:23:00Z">
              <w:r>
                <w:rPr>
                  <w:b/>
                </w:rPr>
                <w:t>22</w:t>
              </w:r>
            </w:ins>
          </w:p>
        </w:tc>
      </w:tr>
    </w:tbl>
    <w:p w14:paraId="12812768" w14:textId="00355FF7" w:rsidR="00CE1D98" w:rsidRPr="003E3C56" w:rsidRDefault="003E3C56">
      <w:pPr>
        <w:pStyle w:val="Prrafodelista"/>
        <w:ind w:left="792"/>
        <w:rPr>
          <w:ins w:id="4321" w:author="Raul García Fernández" w:date="2017-07-05T20:27:00Z"/>
          <w:rFonts w:ascii="Times" w:hAnsi="Times"/>
          <w:rPrChange w:id="4322" w:author="Raul García Fernández" w:date="2017-07-05T20:46:00Z">
            <w:rPr>
              <w:ins w:id="4323" w:author="Raul García Fernández" w:date="2017-07-05T20:27:00Z"/>
            </w:rPr>
          </w:rPrChange>
        </w:rPr>
      </w:pPr>
      <w:ins w:id="4324" w:author="Raul García Fernández" w:date="2017-07-05T20:46:00Z">
        <w:r>
          <w:rPr>
            <w:rFonts w:ascii="Times" w:hAnsi="Times"/>
          </w:rPr>
          <w:br/>
        </w:r>
        <w:r>
          <w:rPr>
            <w:rFonts w:ascii="Times" w:hAnsi="Times"/>
          </w:rPr>
          <w:br/>
        </w:r>
        <w:r>
          <w:rPr>
            <w:rFonts w:ascii="Times" w:hAnsi="Times"/>
          </w:rPr>
          <w:br/>
        </w:r>
        <w:r>
          <w:rPr>
            <w:rFonts w:ascii="Times" w:hAnsi="Times"/>
          </w:rPr>
          <w:br/>
        </w:r>
        <w:r>
          <w:rPr>
            <w:rFonts w:ascii="Times" w:hAnsi="Times"/>
          </w:rPr>
          <w:br/>
        </w:r>
        <w:r w:rsidRPr="003E3C56">
          <w:rPr>
            <w:rFonts w:ascii="Times" w:hAnsi="Times"/>
            <w:rPrChange w:id="4325" w:author="Raul García Fernández" w:date="2017-07-05T20:46:00Z">
              <w:rPr/>
            </w:rPrChange>
          </w:rPr>
          <w:lastRenderedPageBreak/>
          <w:br/>
        </w:r>
      </w:ins>
    </w:p>
    <w:p w14:paraId="7F49B17B" w14:textId="21E52C6A" w:rsidR="00CE1D98" w:rsidRPr="00726ED4" w:rsidRDefault="00CE1D98">
      <w:pPr>
        <w:pStyle w:val="Prrafodelista"/>
        <w:numPr>
          <w:ilvl w:val="1"/>
          <w:numId w:val="26"/>
        </w:numPr>
        <w:outlineLvl w:val="1"/>
        <w:rPr>
          <w:ins w:id="4326" w:author="Raul García Fernández" w:date="2017-07-05T20:28:00Z"/>
          <w:b/>
          <w:rPrChange w:id="4327" w:author="Raul García Fernández" w:date="2017-07-05T20:36:00Z">
            <w:rPr>
              <w:ins w:id="4328" w:author="Raul García Fernández" w:date="2017-07-05T20:28:00Z"/>
              <w:rFonts w:ascii="Times" w:hAnsi="Times"/>
            </w:rPr>
          </w:rPrChange>
        </w:rPr>
        <w:pPrChange w:id="4329" w:author="Raul García Fernández" w:date="2017-07-05T20:36:00Z">
          <w:pPr>
            <w:pStyle w:val="Prrafodelista"/>
            <w:ind w:left="792"/>
          </w:pPr>
        </w:pPrChange>
      </w:pPr>
      <w:bookmarkStart w:id="4330" w:name="_Toc487051120"/>
      <w:ins w:id="4331" w:author="Raul García Fernández" w:date="2017-07-05T20:27:00Z">
        <w:r w:rsidRPr="00726ED4">
          <w:rPr>
            <w:b/>
            <w:rPrChange w:id="4332" w:author="Raul García Fernández" w:date="2017-07-05T20:36:00Z">
              <w:rPr>
                <w:rFonts w:ascii="Times" w:hAnsi="Times"/>
              </w:rPr>
            </w:rPrChange>
          </w:rPr>
          <w:t>Pruebas de Navegabilidad:</w:t>
        </w:r>
      </w:ins>
      <w:bookmarkEnd w:id="4330"/>
    </w:p>
    <w:p w14:paraId="44E29A3C" w14:textId="00FCAF6C" w:rsidR="005E5E38" w:rsidRDefault="005E5E38">
      <w:pPr>
        <w:pStyle w:val="Epgrafe"/>
        <w:keepNext/>
        <w:rPr>
          <w:ins w:id="4333" w:author="Raul García Fernández" w:date="2017-07-05T20:46:00Z"/>
        </w:rPr>
        <w:pPrChange w:id="4334" w:author="Raul García Fernández" w:date="2017-07-05T20:46:00Z">
          <w:pPr/>
        </w:pPrChange>
      </w:pPr>
      <w:ins w:id="4335" w:author="Raul García Fernández" w:date="2017-07-05T20:46:00Z">
        <w:r>
          <w:t xml:space="preserve">Tabla </w:t>
        </w:r>
        <w:r>
          <w:fldChar w:fldCharType="begin"/>
        </w:r>
        <w:r>
          <w:instrText xml:space="preserve"> STYLEREF 1 \s </w:instrText>
        </w:r>
      </w:ins>
      <w:r>
        <w:fldChar w:fldCharType="separate"/>
      </w:r>
      <w:r>
        <w:rPr>
          <w:noProof/>
        </w:rPr>
        <w:t>3</w:t>
      </w:r>
      <w:ins w:id="4336" w:author="Raul García Fernández" w:date="2017-07-05T20:46:00Z">
        <w:r>
          <w:fldChar w:fldCharType="end"/>
        </w:r>
        <w:r>
          <w:noBreakHyphen/>
        </w:r>
        <w:r>
          <w:fldChar w:fldCharType="begin"/>
        </w:r>
        <w:r>
          <w:instrText xml:space="preserve"> SEQ Tabla \* ARABIC \s 1 </w:instrText>
        </w:r>
      </w:ins>
      <w:r>
        <w:fldChar w:fldCharType="separate"/>
      </w:r>
      <w:ins w:id="4337" w:author="Raul García Fernández" w:date="2017-07-05T20:46:00Z">
        <w:r>
          <w:rPr>
            <w:noProof/>
          </w:rPr>
          <w:t>22</w:t>
        </w:r>
        <w:r>
          <w:fldChar w:fldCharType="end"/>
        </w:r>
        <w:r>
          <w:t xml:space="preserve"> Pruebas navegabilidad</w:t>
        </w:r>
      </w:ins>
    </w:p>
    <w:tbl>
      <w:tblPr>
        <w:tblStyle w:val="GridTable4"/>
        <w:tblW w:w="0" w:type="auto"/>
        <w:tblLook w:val="04A0" w:firstRow="1" w:lastRow="0" w:firstColumn="1" w:lastColumn="0" w:noHBand="0" w:noVBand="1"/>
        <w:tblPrChange w:id="4338" w:author="Usuario de Windows" w:date="2017-07-06T23:42:00Z">
          <w:tblPr>
            <w:tblStyle w:val="GridTable4"/>
            <w:tblW w:w="0" w:type="auto"/>
            <w:tblLook w:val="04A0" w:firstRow="1" w:lastRow="0" w:firstColumn="1" w:lastColumn="0" w:noHBand="0" w:noVBand="1"/>
          </w:tblPr>
        </w:tblPrChange>
      </w:tblPr>
      <w:tblGrid>
        <w:gridCol w:w="798"/>
        <w:gridCol w:w="4466"/>
        <w:gridCol w:w="3797"/>
        <w:tblGridChange w:id="4339">
          <w:tblGrid>
            <w:gridCol w:w="1118"/>
            <w:gridCol w:w="7223"/>
            <w:gridCol w:w="7223"/>
          </w:tblGrid>
        </w:tblGridChange>
      </w:tblGrid>
      <w:tr w:rsidR="00CE1D98" w14:paraId="1E94CCBA" w14:textId="5EDF7B92" w:rsidTr="00601C78">
        <w:trPr>
          <w:cnfStyle w:val="100000000000" w:firstRow="1" w:lastRow="0" w:firstColumn="0" w:lastColumn="0" w:oddVBand="0" w:evenVBand="0" w:oddHBand="0" w:evenHBand="0" w:firstRowFirstColumn="0" w:firstRowLastColumn="0" w:lastRowFirstColumn="0" w:lastRowLastColumn="0"/>
          <w:ins w:id="4340" w:author="Raul García Fernández" w:date="2017-07-05T20:28:00Z"/>
        </w:trPr>
        <w:tc>
          <w:tcPr>
            <w:cnfStyle w:val="001000000000" w:firstRow="0" w:lastRow="0" w:firstColumn="1" w:lastColumn="0" w:oddVBand="0" w:evenVBand="0" w:oddHBand="0" w:evenHBand="0" w:firstRowFirstColumn="0" w:firstRowLastColumn="0" w:lastRowFirstColumn="0" w:lastRowLastColumn="0"/>
            <w:tcW w:w="798" w:type="dxa"/>
            <w:tcPrChange w:id="4341" w:author="Usuario de Windows" w:date="2017-07-06T23:42:00Z">
              <w:tcPr>
                <w:tcW w:w="1118" w:type="dxa"/>
              </w:tcPr>
            </w:tcPrChange>
          </w:tcPr>
          <w:p w14:paraId="2D514FFF" w14:textId="77777777" w:rsidR="00CE1D98" w:rsidRDefault="00CE1D98">
            <w:pPr>
              <w:pStyle w:val="Prrafodelista"/>
              <w:ind w:left="0"/>
              <w:jc w:val="center"/>
              <w:cnfStyle w:val="101000000000" w:firstRow="1" w:lastRow="0" w:firstColumn="1" w:lastColumn="0" w:oddVBand="0" w:evenVBand="0" w:oddHBand="0" w:evenHBand="0" w:firstRowFirstColumn="0" w:firstRowLastColumn="0" w:lastRowFirstColumn="0" w:lastRowLastColumn="0"/>
              <w:rPr>
                <w:ins w:id="4342" w:author="Raul García Fernández" w:date="2017-07-05T20:28:00Z"/>
                <w:b w:val="0"/>
              </w:rPr>
              <w:pPrChange w:id="4343" w:author="Raul García Fernández" w:date="2017-07-05T20:35:00Z">
                <w:pPr>
                  <w:pStyle w:val="Prrafodelista"/>
                  <w:ind w:left="0"/>
                  <w:jc w:val="both"/>
                  <w:cnfStyle w:val="101000000000" w:firstRow="1" w:lastRow="0" w:firstColumn="1" w:lastColumn="0" w:oddVBand="0" w:evenVBand="0" w:oddHBand="0" w:evenHBand="0" w:firstRowFirstColumn="0" w:firstRowLastColumn="0" w:lastRowFirstColumn="0" w:lastRowLastColumn="0"/>
                </w:pPr>
              </w:pPrChange>
            </w:pPr>
            <w:ins w:id="4344" w:author="Raul García Fernández" w:date="2017-07-05T20:28:00Z">
              <w:r>
                <w:rPr>
                  <w:b w:val="0"/>
                </w:rPr>
                <w:t>Nº</w:t>
              </w:r>
            </w:ins>
          </w:p>
        </w:tc>
        <w:tc>
          <w:tcPr>
            <w:tcW w:w="4466" w:type="dxa"/>
            <w:tcBorders>
              <w:right w:val="single" w:sz="4" w:space="0" w:color="000000" w:themeColor="text1"/>
            </w:tcBorders>
            <w:tcPrChange w:id="4345" w:author="Usuario de Windows" w:date="2017-07-06T23:42:00Z">
              <w:tcPr>
                <w:tcW w:w="7223" w:type="dxa"/>
                <w:tcBorders>
                  <w:right w:val="single" w:sz="4" w:space="0" w:color="000000" w:themeColor="text1"/>
                </w:tcBorders>
              </w:tcPr>
            </w:tcPrChange>
          </w:tcPr>
          <w:p w14:paraId="2376C5F3" w14:textId="77777777" w:rsidR="00CE1D98" w:rsidRDefault="00CE1D98">
            <w:pPr>
              <w:pStyle w:val="Prrafodelista"/>
              <w:ind w:left="0"/>
              <w:jc w:val="center"/>
              <w:cnfStyle w:val="100000000000" w:firstRow="1" w:lastRow="0" w:firstColumn="0" w:lastColumn="0" w:oddVBand="0" w:evenVBand="0" w:oddHBand="0" w:evenHBand="0" w:firstRowFirstColumn="0" w:firstRowLastColumn="0" w:lastRowFirstColumn="0" w:lastRowLastColumn="0"/>
              <w:rPr>
                <w:ins w:id="4346" w:author="Raul García Fernández" w:date="2017-07-05T20:28:00Z"/>
                <w:b w:val="0"/>
              </w:rPr>
              <w:pPrChange w:id="4347" w:author="Raul García Fernández" w:date="2017-07-05T20:35:00Z">
                <w:pPr>
                  <w:pStyle w:val="Prrafodelista"/>
                  <w:ind w:left="0"/>
                  <w:jc w:val="both"/>
                  <w:cnfStyle w:val="100000000000" w:firstRow="1" w:lastRow="0" w:firstColumn="0" w:lastColumn="0" w:oddVBand="0" w:evenVBand="0" w:oddHBand="0" w:evenHBand="0" w:firstRowFirstColumn="0" w:firstRowLastColumn="0" w:lastRowFirstColumn="0" w:lastRowLastColumn="0"/>
                </w:pPr>
              </w:pPrChange>
            </w:pPr>
            <w:ins w:id="4348" w:author="Raul García Fernández" w:date="2017-07-05T20:28:00Z">
              <w:r>
                <w:rPr>
                  <w:b w:val="0"/>
                </w:rPr>
                <w:t>Camino</w:t>
              </w:r>
            </w:ins>
          </w:p>
        </w:tc>
        <w:tc>
          <w:tcPr>
            <w:tcW w:w="3797" w:type="dxa"/>
            <w:tcPrChange w:id="4349" w:author="Usuario de Windows" w:date="2017-07-06T23:42:00Z">
              <w:tcPr>
                <w:tcW w:w="7223" w:type="dxa"/>
              </w:tcPr>
            </w:tcPrChange>
          </w:tcPr>
          <w:p w14:paraId="3E9488D3" w14:textId="13E6355C" w:rsidR="00CE1D98" w:rsidRDefault="00CE1D98">
            <w:pPr>
              <w:pStyle w:val="Prrafodelista"/>
              <w:ind w:left="0"/>
              <w:jc w:val="center"/>
              <w:cnfStyle w:val="100000000000" w:firstRow="1" w:lastRow="0" w:firstColumn="0" w:lastColumn="0" w:oddVBand="0" w:evenVBand="0" w:oddHBand="0" w:evenHBand="0" w:firstRowFirstColumn="0" w:firstRowLastColumn="0" w:lastRowFirstColumn="0" w:lastRowLastColumn="0"/>
              <w:rPr>
                <w:ins w:id="4350" w:author="Raul García Fernández" w:date="2017-07-05T20:28:00Z"/>
                <w:b w:val="0"/>
              </w:rPr>
              <w:pPrChange w:id="4351" w:author="Raul García Fernández" w:date="2017-07-05T20:35:00Z">
                <w:pPr>
                  <w:pStyle w:val="Prrafodelista"/>
                  <w:ind w:left="0"/>
                  <w:jc w:val="both"/>
                  <w:cnfStyle w:val="100000000000" w:firstRow="1" w:lastRow="0" w:firstColumn="0" w:lastColumn="0" w:oddVBand="0" w:evenVBand="0" w:oddHBand="0" w:evenHBand="0" w:firstRowFirstColumn="0" w:firstRowLastColumn="0" w:lastRowFirstColumn="0" w:lastRowLastColumn="0"/>
                </w:pPr>
              </w:pPrChange>
            </w:pPr>
            <w:ins w:id="4352" w:author="Raul García Fernández" w:date="2017-07-05T20:28:00Z">
              <w:r>
                <w:rPr>
                  <w:b w:val="0"/>
                </w:rPr>
                <w:t xml:space="preserve">Camino </w:t>
              </w:r>
            </w:ins>
            <w:ins w:id="4353" w:author="Raul García Fernández" w:date="2017-07-05T20:29:00Z">
              <w:r>
                <w:rPr>
                  <w:b w:val="0"/>
                </w:rPr>
                <w:t>Probado</w:t>
              </w:r>
            </w:ins>
          </w:p>
        </w:tc>
      </w:tr>
      <w:tr w:rsidR="00CE1D98" w14:paraId="53EBBE7A" w14:textId="6351D8FF" w:rsidTr="00601C78">
        <w:trPr>
          <w:cnfStyle w:val="000000100000" w:firstRow="0" w:lastRow="0" w:firstColumn="0" w:lastColumn="0" w:oddVBand="0" w:evenVBand="0" w:oddHBand="1" w:evenHBand="0" w:firstRowFirstColumn="0" w:firstRowLastColumn="0" w:lastRowFirstColumn="0" w:lastRowLastColumn="0"/>
          <w:ins w:id="4354" w:author="Raul García Fernández" w:date="2017-07-05T20:28:00Z"/>
        </w:trPr>
        <w:tc>
          <w:tcPr>
            <w:cnfStyle w:val="001000000000" w:firstRow="0" w:lastRow="0" w:firstColumn="1" w:lastColumn="0" w:oddVBand="0" w:evenVBand="0" w:oddHBand="0" w:evenHBand="0" w:firstRowFirstColumn="0" w:firstRowLastColumn="0" w:lastRowFirstColumn="0" w:lastRowLastColumn="0"/>
            <w:tcW w:w="798" w:type="dxa"/>
            <w:tcPrChange w:id="4355" w:author="Usuario de Windows" w:date="2017-07-06T23:42:00Z">
              <w:tcPr>
                <w:tcW w:w="1118" w:type="dxa"/>
              </w:tcPr>
            </w:tcPrChange>
          </w:tcPr>
          <w:p w14:paraId="4D7EC00E" w14:textId="77777777" w:rsidR="00CE1D98" w:rsidRDefault="00CE1D98">
            <w:pPr>
              <w:pStyle w:val="Prrafodelista"/>
              <w:ind w:left="0"/>
              <w:jc w:val="center"/>
              <w:cnfStyle w:val="001000100000" w:firstRow="0" w:lastRow="0" w:firstColumn="1" w:lastColumn="0" w:oddVBand="0" w:evenVBand="0" w:oddHBand="1" w:evenHBand="0" w:firstRowFirstColumn="0" w:firstRowLastColumn="0" w:lastRowFirstColumn="0" w:lastRowLastColumn="0"/>
              <w:rPr>
                <w:ins w:id="4356" w:author="Raul García Fernández" w:date="2017-07-05T20:28:00Z"/>
                <w:b w:val="0"/>
              </w:rPr>
              <w:pPrChange w:id="4357" w:author="Raul García Fernández" w:date="2017-07-05T20:35:00Z">
                <w:pPr>
                  <w:pStyle w:val="Prrafodelista"/>
                  <w:ind w:left="0"/>
                  <w:jc w:val="both"/>
                  <w:cnfStyle w:val="001000100000" w:firstRow="0" w:lastRow="0" w:firstColumn="1" w:lastColumn="0" w:oddVBand="0" w:evenVBand="0" w:oddHBand="1" w:evenHBand="0" w:firstRowFirstColumn="0" w:firstRowLastColumn="0" w:lastRowFirstColumn="0" w:lastRowLastColumn="0"/>
                </w:pPr>
              </w:pPrChange>
            </w:pPr>
            <w:ins w:id="4358" w:author="Raul García Fernández" w:date="2017-07-05T20:28:00Z">
              <w:r>
                <w:rPr>
                  <w:b w:val="0"/>
                </w:rPr>
                <w:t>1</w:t>
              </w:r>
            </w:ins>
          </w:p>
        </w:tc>
        <w:tc>
          <w:tcPr>
            <w:tcW w:w="4466" w:type="dxa"/>
            <w:tcPrChange w:id="4359" w:author="Usuario de Windows" w:date="2017-07-06T23:42:00Z">
              <w:tcPr>
                <w:tcW w:w="7223" w:type="dxa"/>
              </w:tcPr>
            </w:tcPrChange>
          </w:tcPr>
          <w:p w14:paraId="129AB3AD" w14:textId="77777777" w:rsidR="00CE1D98" w:rsidRDefault="00CE1D98">
            <w:pPr>
              <w:pStyle w:val="Prrafodelista"/>
              <w:ind w:left="0"/>
              <w:jc w:val="center"/>
              <w:cnfStyle w:val="000000100000" w:firstRow="0" w:lastRow="0" w:firstColumn="0" w:lastColumn="0" w:oddVBand="0" w:evenVBand="0" w:oddHBand="1" w:evenHBand="0" w:firstRowFirstColumn="0" w:firstRowLastColumn="0" w:lastRowFirstColumn="0" w:lastRowLastColumn="0"/>
              <w:rPr>
                <w:ins w:id="4360" w:author="Raul García Fernández" w:date="2017-07-05T20:28:00Z"/>
                <w:b/>
              </w:rPr>
              <w:pPrChange w:id="4361" w:author="Raul García Fernández" w:date="2017-07-05T20:35:00Z">
                <w:pPr>
                  <w:pStyle w:val="Prrafodelista"/>
                  <w:ind w:left="0"/>
                  <w:jc w:val="both"/>
                  <w:cnfStyle w:val="000000100000" w:firstRow="0" w:lastRow="0" w:firstColumn="0" w:lastColumn="0" w:oddVBand="0" w:evenVBand="0" w:oddHBand="1" w:evenHBand="0" w:firstRowFirstColumn="0" w:firstRowLastColumn="0" w:lastRowFirstColumn="0" w:lastRowLastColumn="0"/>
                </w:pPr>
              </w:pPrChange>
            </w:pPr>
            <w:ins w:id="4362" w:author="Raul García Fernández" w:date="2017-07-05T20:28:00Z">
              <w:r>
                <w:rPr>
                  <w:b/>
                </w:rPr>
                <w:t>*-0-10-1-4-16-4-15-0</w:t>
              </w:r>
            </w:ins>
          </w:p>
        </w:tc>
        <w:tc>
          <w:tcPr>
            <w:tcW w:w="3797" w:type="dxa"/>
            <w:tcPrChange w:id="4363" w:author="Usuario de Windows" w:date="2017-07-06T23:42:00Z">
              <w:tcPr>
                <w:tcW w:w="7223" w:type="dxa"/>
              </w:tcPr>
            </w:tcPrChange>
          </w:tcPr>
          <w:p w14:paraId="55FEA060" w14:textId="2C203392" w:rsidR="00CE1D98" w:rsidRDefault="00CE1D98">
            <w:pPr>
              <w:pStyle w:val="Prrafodelista"/>
              <w:ind w:left="0"/>
              <w:jc w:val="center"/>
              <w:cnfStyle w:val="000000100000" w:firstRow="0" w:lastRow="0" w:firstColumn="0" w:lastColumn="0" w:oddVBand="0" w:evenVBand="0" w:oddHBand="1" w:evenHBand="0" w:firstRowFirstColumn="0" w:firstRowLastColumn="0" w:lastRowFirstColumn="0" w:lastRowLastColumn="0"/>
              <w:rPr>
                <w:ins w:id="4364" w:author="Raul García Fernández" w:date="2017-07-05T20:28:00Z"/>
                <w:b/>
              </w:rPr>
              <w:pPrChange w:id="4365" w:author="Raul García Fernández" w:date="2017-07-05T20:35:00Z">
                <w:pPr>
                  <w:pStyle w:val="Prrafodelista"/>
                  <w:ind w:left="0"/>
                  <w:jc w:val="both"/>
                  <w:cnfStyle w:val="000000100000" w:firstRow="0" w:lastRow="0" w:firstColumn="0" w:lastColumn="0" w:oddVBand="0" w:evenVBand="0" w:oddHBand="1" w:evenHBand="0" w:firstRowFirstColumn="0" w:firstRowLastColumn="0" w:lastRowFirstColumn="0" w:lastRowLastColumn="0"/>
                </w:pPr>
              </w:pPrChange>
            </w:pPr>
            <w:ins w:id="4366" w:author="Raul García Fernández" w:date="2017-07-05T20:28:00Z">
              <w:r w:rsidRPr="00726ED4">
                <w:rPr>
                  <w:b/>
                  <w:color w:val="00B050"/>
                  <w:rPrChange w:id="4367" w:author="Raul García Fernández" w:date="2017-07-05T20:35:00Z">
                    <w:rPr>
                      <w:b/>
                    </w:rPr>
                  </w:rPrChange>
                </w:rPr>
                <w:t>Correcto</w:t>
              </w:r>
            </w:ins>
          </w:p>
        </w:tc>
      </w:tr>
      <w:tr w:rsidR="00CE1D98" w14:paraId="5D0626E0" w14:textId="245B78BD" w:rsidTr="00601C78">
        <w:trPr>
          <w:ins w:id="4368" w:author="Raul García Fernández" w:date="2017-07-05T20:28:00Z"/>
        </w:trPr>
        <w:tc>
          <w:tcPr>
            <w:cnfStyle w:val="001000000000" w:firstRow="0" w:lastRow="0" w:firstColumn="1" w:lastColumn="0" w:oddVBand="0" w:evenVBand="0" w:oddHBand="0" w:evenHBand="0" w:firstRowFirstColumn="0" w:firstRowLastColumn="0" w:lastRowFirstColumn="0" w:lastRowLastColumn="0"/>
            <w:tcW w:w="798" w:type="dxa"/>
            <w:tcPrChange w:id="4369" w:author="Usuario de Windows" w:date="2017-07-06T23:42:00Z">
              <w:tcPr>
                <w:tcW w:w="1118" w:type="dxa"/>
              </w:tcPr>
            </w:tcPrChange>
          </w:tcPr>
          <w:p w14:paraId="15F724DE" w14:textId="77777777" w:rsidR="00CE1D98" w:rsidRDefault="00CE1D98">
            <w:pPr>
              <w:pStyle w:val="Prrafodelista"/>
              <w:ind w:left="0"/>
              <w:jc w:val="center"/>
              <w:rPr>
                <w:ins w:id="4370" w:author="Raul García Fernández" w:date="2017-07-05T20:28:00Z"/>
                <w:b w:val="0"/>
              </w:rPr>
              <w:pPrChange w:id="4371" w:author="Raul García Fernández" w:date="2017-07-05T20:35:00Z">
                <w:pPr>
                  <w:pStyle w:val="Prrafodelista"/>
                  <w:ind w:left="0"/>
                  <w:jc w:val="both"/>
                </w:pPr>
              </w:pPrChange>
            </w:pPr>
            <w:ins w:id="4372" w:author="Raul García Fernández" w:date="2017-07-05T20:28:00Z">
              <w:r>
                <w:rPr>
                  <w:b w:val="0"/>
                </w:rPr>
                <w:t>2</w:t>
              </w:r>
            </w:ins>
          </w:p>
        </w:tc>
        <w:tc>
          <w:tcPr>
            <w:tcW w:w="4466" w:type="dxa"/>
            <w:tcPrChange w:id="4373" w:author="Usuario de Windows" w:date="2017-07-06T23:42:00Z">
              <w:tcPr>
                <w:tcW w:w="7223" w:type="dxa"/>
              </w:tcPr>
            </w:tcPrChange>
          </w:tcPr>
          <w:p w14:paraId="454E0442" w14:textId="15C56A95" w:rsidR="00CE1D98" w:rsidRDefault="00CE1D98">
            <w:pPr>
              <w:pStyle w:val="Prrafodelista"/>
              <w:ind w:left="0"/>
              <w:jc w:val="center"/>
              <w:cnfStyle w:val="000000000000" w:firstRow="0" w:lastRow="0" w:firstColumn="0" w:lastColumn="0" w:oddVBand="0" w:evenVBand="0" w:oddHBand="0" w:evenHBand="0" w:firstRowFirstColumn="0" w:firstRowLastColumn="0" w:lastRowFirstColumn="0" w:lastRowLastColumn="0"/>
              <w:rPr>
                <w:ins w:id="4374" w:author="Raul García Fernández" w:date="2017-07-05T20:28:00Z"/>
                <w:b/>
              </w:rPr>
              <w:pPrChange w:id="4375" w:author="Raul García Fernández" w:date="2017-07-05T20:35:00Z">
                <w:pPr>
                  <w:pStyle w:val="Prrafodelista"/>
                  <w:ind w:left="0"/>
                  <w:jc w:val="both"/>
                  <w:cnfStyle w:val="000000000000" w:firstRow="0" w:lastRow="0" w:firstColumn="0" w:lastColumn="0" w:oddVBand="0" w:evenVBand="0" w:oddHBand="0" w:evenHBand="0" w:firstRowFirstColumn="0" w:firstRowLastColumn="0" w:lastRowFirstColumn="0" w:lastRowLastColumn="0"/>
                </w:pPr>
              </w:pPrChange>
            </w:pPr>
            <w:ins w:id="4376" w:author="Raul García Fernández" w:date="2017-07-05T20:28:00Z">
              <w:r>
                <w:rPr>
                  <w:b/>
                </w:rPr>
                <w:t>*-3-5-17-3</w:t>
              </w:r>
            </w:ins>
          </w:p>
        </w:tc>
        <w:tc>
          <w:tcPr>
            <w:tcW w:w="3797" w:type="dxa"/>
            <w:tcPrChange w:id="4377" w:author="Usuario de Windows" w:date="2017-07-06T23:42:00Z">
              <w:tcPr>
                <w:tcW w:w="7223" w:type="dxa"/>
              </w:tcPr>
            </w:tcPrChange>
          </w:tcPr>
          <w:p w14:paraId="6433B9C8" w14:textId="13FECFF8" w:rsidR="00CE1D98" w:rsidRDefault="00CE1D98">
            <w:pPr>
              <w:pStyle w:val="Prrafodelista"/>
              <w:ind w:left="0"/>
              <w:jc w:val="center"/>
              <w:cnfStyle w:val="000000000000" w:firstRow="0" w:lastRow="0" w:firstColumn="0" w:lastColumn="0" w:oddVBand="0" w:evenVBand="0" w:oddHBand="0" w:evenHBand="0" w:firstRowFirstColumn="0" w:firstRowLastColumn="0" w:lastRowFirstColumn="0" w:lastRowLastColumn="0"/>
              <w:rPr>
                <w:ins w:id="4378" w:author="Raul García Fernández" w:date="2017-07-05T20:28:00Z"/>
                <w:b/>
              </w:rPr>
              <w:pPrChange w:id="4379" w:author="Raul García Fernández" w:date="2017-07-05T20:35:00Z">
                <w:pPr>
                  <w:pStyle w:val="Prrafodelista"/>
                  <w:ind w:left="0"/>
                  <w:jc w:val="both"/>
                  <w:cnfStyle w:val="000000000000" w:firstRow="0" w:lastRow="0" w:firstColumn="0" w:lastColumn="0" w:oddVBand="0" w:evenVBand="0" w:oddHBand="0" w:evenHBand="0" w:firstRowFirstColumn="0" w:firstRowLastColumn="0" w:lastRowFirstColumn="0" w:lastRowLastColumn="0"/>
                </w:pPr>
              </w:pPrChange>
            </w:pPr>
            <w:ins w:id="4380" w:author="Raul García Fernández" w:date="2017-07-05T20:29:00Z">
              <w:r w:rsidRPr="00726ED4">
                <w:rPr>
                  <w:b/>
                  <w:color w:val="FF0000"/>
                  <w:rPrChange w:id="4381" w:author="Raul García Fernández" w:date="2017-07-05T20:35:00Z">
                    <w:rPr>
                      <w:b/>
                    </w:rPr>
                  </w:rPrChange>
                </w:rPr>
                <w:t>Erróneo</w:t>
              </w:r>
            </w:ins>
            <w:ins w:id="4382" w:author="Raul García Fernández" w:date="2017-07-05T20:30:00Z">
              <w:r>
                <w:rPr>
                  <w:b/>
                </w:rPr>
                <w:t xml:space="preserve"> (</w:t>
              </w:r>
            </w:ins>
            <w:ins w:id="4383" w:author="Raul García Fernández" w:date="2017-07-05T20:31:00Z">
              <w:r>
                <w:rPr>
                  <w:b/>
                </w:rPr>
                <w:t xml:space="preserve">Se puede seguir el camino. Pero </w:t>
              </w:r>
            </w:ins>
            <w:ins w:id="4384" w:author="Raul García Fernández" w:date="2017-07-05T20:30:00Z">
              <w:r>
                <w:rPr>
                  <w:b/>
                </w:rPr>
                <w:t>desde tres se puede acceder a mas accesos)</w:t>
              </w:r>
            </w:ins>
          </w:p>
        </w:tc>
      </w:tr>
      <w:tr w:rsidR="00CE1D98" w14:paraId="77F4BF13" w14:textId="2F6B26AB" w:rsidTr="00601C78">
        <w:trPr>
          <w:cnfStyle w:val="000000100000" w:firstRow="0" w:lastRow="0" w:firstColumn="0" w:lastColumn="0" w:oddVBand="0" w:evenVBand="0" w:oddHBand="1" w:evenHBand="0" w:firstRowFirstColumn="0" w:firstRowLastColumn="0" w:lastRowFirstColumn="0" w:lastRowLastColumn="0"/>
          <w:ins w:id="4385" w:author="Raul García Fernández" w:date="2017-07-05T20:28:00Z"/>
        </w:trPr>
        <w:tc>
          <w:tcPr>
            <w:cnfStyle w:val="001000000000" w:firstRow="0" w:lastRow="0" w:firstColumn="1" w:lastColumn="0" w:oddVBand="0" w:evenVBand="0" w:oddHBand="0" w:evenHBand="0" w:firstRowFirstColumn="0" w:firstRowLastColumn="0" w:lastRowFirstColumn="0" w:lastRowLastColumn="0"/>
            <w:tcW w:w="798" w:type="dxa"/>
            <w:tcPrChange w:id="4386" w:author="Usuario de Windows" w:date="2017-07-06T23:42:00Z">
              <w:tcPr>
                <w:tcW w:w="1118" w:type="dxa"/>
              </w:tcPr>
            </w:tcPrChange>
          </w:tcPr>
          <w:p w14:paraId="500E437B" w14:textId="77777777" w:rsidR="00CE1D98" w:rsidRDefault="00CE1D98">
            <w:pPr>
              <w:pStyle w:val="Prrafodelista"/>
              <w:ind w:left="0"/>
              <w:jc w:val="center"/>
              <w:cnfStyle w:val="001000100000" w:firstRow="0" w:lastRow="0" w:firstColumn="1" w:lastColumn="0" w:oddVBand="0" w:evenVBand="0" w:oddHBand="1" w:evenHBand="0" w:firstRowFirstColumn="0" w:firstRowLastColumn="0" w:lastRowFirstColumn="0" w:lastRowLastColumn="0"/>
              <w:rPr>
                <w:ins w:id="4387" w:author="Raul García Fernández" w:date="2017-07-05T20:28:00Z"/>
                <w:b w:val="0"/>
              </w:rPr>
              <w:pPrChange w:id="4388" w:author="Raul García Fernández" w:date="2017-07-05T20:35:00Z">
                <w:pPr>
                  <w:pStyle w:val="Prrafodelista"/>
                  <w:ind w:left="0"/>
                  <w:jc w:val="both"/>
                  <w:cnfStyle w:val="001000100000" w:firstRow="0" w:lastRow="0" w:firstColumn="1" w:lastColumn="0" w:oddVBand="0" w:evenVBand="0" w:oddHBand="1" w:evenHBand="0" w:firstRowFirstColumn="0" w:firstRowLastColumn="0" w:lastRowFirstColumn="0" w:lastRowLastColumn="0"/>
                </w:pPr>
              </w:pPrChange>
            </w:pPr>
            <w:ins w:id="4389" w:author="Raul García Fernández" w:date="2017-07-05T20:28:00Z">
              <w:r>
                <w:rPr>
                  <w:b w:val="0"/>
                </w:rPr>
                <w:t>3</w:t>
              </w:r>
            </w:ins>
          </w:p>
        </w:tc>
        <w:tc>
          <w:tcPr>
            <w:tcW w:w="4466" w:type="dxa"/>
            <w:tcPrChange w:id="4390" w:author="Usuario de Windows" w:date="2017-07-06T23:42:00Z">
              <w:tcPr>
                <w:tcW w:w="7223" w:type="dxa"/>
              </w:tcPr>
            </w:tcPrChange>
          </w:tcPr>
          <w:p w14:paraId="4E3F92EF" w14:textId="77777777" w:rsidR="00CE1D98" w:rsidRDefault="00CE1D98">
            <w:pPr>
              <w:pStyle w:val="Prrafodelista"/>
              <w:ind w:left="0"/>
              <w:jc w:val="center"/>
              <w:cnfStyle w:val="000000100000" w:firstRow="0" w:lastRow="0" w:firstColumn="0" w:lastColumn="0" w:oddVBand="0" w:evenVBand="0" w:oddHBand="1" w:evenHBand="0" w:firstRowFirstColumn="0" w:firstRowLastColumn="0" w:lastRowFirstColumn="0" w:lastRowLastColumn="0"/>
              <w:rPr>
                <w:ins w:id="4391" w:author="Raul García Fernández" w:date="2017-07-05T20:28:00Z"/>
                <w:b/>
              </w:rPr>
              <w:pPrChange w:id="4392" w:author="Raul García Fernández" w:date="2017-07-05T20:35:00Z">
                <w:pPr>
                  <w:pStyle w:val="Prrafodelista"/>
                  <w:ind w:left="0"/>
                  <w:jc w:val="both"/>
                  <w:cnfStyle w:val="000000100000" w:firstRow="0" w:lastRow="0" w:firstColumn="0" w:lastColumn="0" w:oddVBand="0" w:evenVBand="0" w:oddHBand="1" w:evenHBand="0" w:firstRowFirstColumn="0" w:firstRowLastColumn="0" w:lastRowFirstColumn="0" w:lastRowLastColumn="0"/>
                </w:pPr>
              </w:pPrChange>
            </w:pPr>
            <w:ins w:id="4393" w:author="Raul García Fernández" w:date="2017-07-05T20:28:00Z">
              <w:r>
                <w:rPr>
                  <w:b/>
                </w:rPr>
                <w:t>*-2-6-18-6-14-0-9-14-0</w:t>
              </w:r>
            </w:ins>
          </w:p>
        </w:tc>
        <w:tc>
          <w:tcPr>
            <w:tcW w:w="3797" w:type="dxa"/>
            <w:tcPrChange w:id="4394" w:author="Usuario de Windows" w:date="2017-07-06T23:42:00Z">
              <w:tcPr>
                <w:tcW w:w="7223" w:type="dxa"/>
              </w:tcPr>
            </w:tcPrChange>
          </w:tcPr>
          <w:p w14:paraId="3CB72F02" w14:textId="13965998" w:rsidR="00CE1D98" w:rsidRDefault="00CE1D98">
            <w:pPr>
              <w:pStyle w:val="Prrafodelista"/>
              <w:ind w:left="0"/>
              <w:jc w:val="center"/>
              <w:cnfStyle w:val="000000100000" w:firstRow="0" w:lastRow="0" w:firstColumn="0" w:lastColumn="0" w:oddVBand="0" w:evenVBand="0" w:oddHBand="1" w:evenHBand="0" w:firstRowFirstColumn="0" w:firstRowLastColumn="0" w:lastRowFirstColumn="0" w:lastRowLastColumn="0"/>
              <w:rPr>
                <w:ins w:id="4395" w:author="Raul García Fernández" w:date="2017-07-05T20:28:00Z"/>
                <w:b/>
              </w:rPr>
              <w:pPrChange w:id="4396" w:author="Raul García Fernández" w:date="2017-07-05T20:35:00Z">
                <w:pPr>
                  <w:pStyle w:val="Prrafodelista"/>
                  <w:ind w:left="0"/>
                  <w:jc w:val="both"/>
                  <w:cnfStyle w:val="000000100000" w:firstRow="0" w:lastRow="0" w:firstColumn="0" w:lastColumn="0" w:oddVBand="0" w:evenVBand="0" w:oddHBand="1" w:evenHBand="0" w:firstRowFirstColumn="0" w:firstRowLastColumn="0" w:lastRowFirstColumn="0" w:lastRowLastColumn="0"/>
                </w:pPr>
              </w:pPrChange>
            </w:pPr>
            <w:ins w:id="4397" w:author="Raul García Fernández" w:date="2017-07-05T20:29:00Z">
              <w:r w:rsidRPr="00726ED4">
                <w:rPr>
                  <w:b/>
                  <w:color w:val="00B050"/>
                  <w:rPrChange w:id="4398" w:author="Raul García Fernández" w:date="2017-07-05T20:35:00Z">
                    <w:rPr>
                      <w:b/>
                    </w:rPr>
                  </w:rPrChange>
                </w:rPr>
                <w:t>Correcto</w:t>
              </w:r>
            </w:ins>
          </w:p>
        </w:tc>
      </w:tr>
      <w:tr w:rsidR="00CE1D98" w14:paraId="05A9FEFB" w14:textId="5A93451A" w:rsidTr="00601C78">
        <w:trPr>
          <w:ins w:id="4399" w:author="Raul García Fernández" w:date="2017-07-05T20:28:00Z"/>
        </w:trPr>
        <w:tc>
          <w:tcPr>
            <w:cnfStyle w:val="001000000000" w:firstRow="0" w:lastRow="0" w:firstColumn="1" w:lastColumn="0" w:oddVBand="0" w:evenVBand="0" w:oddHBand="0" w:evenHBand="0" w:firstRowFirstColumn="0" w:firstRowLastColumn="0" w:lastRowFirstColumn="0" w:lastRowLastColumn="0"/>
            <w:tcW w:w="798" w:type="dxa"/>
            <w:tcPrChange w:id="4400" w:author="Usuario de Windows" w:date="2017-07-06T23:42:00Z">
              <w:tcPr>
                <w:tcW w:w="1118" w:type="dxa"/>
              </w:tcPr>
            </w:tcPrChange>
          </w:tcPr>
          <w:p w14:paraId="03533D75" w14:textId="77777777" w:rsidR="00CE1D98" w:rsidRDefault="00CE1D98">
            <w:pPr>
              <w:pStyle w:val="Prrafodelista"/>
              <w:ind w:left="0"/>
              <w:jc w:val="center"/>
              <w:rPr>
                <w:ins w:id="4401" w:author="Raul García Fernández" w:date="2017-07-05T20:28:00Z"/>
                <w:b w:val="0"/>
              </w:rPr>
              <w:pPrChange w:id="4402" w:author="Raul García Fernández" w:date="2017-07-05T20:35:00Z">
                <w:pPr>
                  <w:pStyle w:val="Prrafodelista"/>
                  <w:ind w:left="0"/>
                  <w:jc w:val="both"/>
                </w:pPr>
              </w:pPrChange>
            </w:pPr>
            <w:ins w:id="4403" w:author="Raul García Fernández" w:date="2017-07-05T20:28:00Z">
              <w:r>
                <w:rPr>
                  <w:b w:val="0"/>
                </w:rPr>
                <w:t>4</w:t>
              </w:r>
            </w:ins>
          </w:p>
        </w:tc>
        <w:tc>
          <w:tcPr>
            <w:tcW w:w="4466" w:type="dxa"/>
            <w:tcPrChange w:id="4404" w:author="Usuario de Windows" w:date="2017-07-06T23:42:00Z">
              <w:tcPr>
                <w:tcW w:w="7223" w:type="dxa"/>
              </w:tcPr>
            </w:tcPrChange>
          </w:tcPr>
          <w:p w14:paraId="2B69673B" w14:textId="519690CC" w:rsidR="00CE1D98" w:rsidRDefault="00CE1D98">
            <w:pPr>
              <w:pStyle w:val="Prrafodelista"/>
              <w:ind w:left="0"/>
              <w:jc w:val="center"/>
              <w:cnfStyle w:val="000000000000" w:firstRow="0" w:lastRow="0" w:firstColumn="0" w:lastColumn="0" w:oddVBand="0" w:evenVBand="0" w:oddHBand="0" w:evenHBand="0" w:firstRowFirstColumn="0" w:firstRowLastColumn="0" w:lastRowFirstColumn="0" w:lastRowLastColumn="0"/>
              <w:rPr>
                <w:ins w:id="4405" w:author="Raul García Fernández" w:date="2017-07-05T20:28:00Z"/>
                <w:b/>
              </w:rPr>
              <w:pPrChange w:id="4406" w:author="Raul García Fernández" w:date="2017-07-05T20:35:00Z">
                <w:pPr>
                  <w:pStyle w:val="Prrafodelista"/>
                  <w:ind w:left="0"/>
                  <w:jc w:val="both"/>
                  <w:cnfStyle w:val="000000000000" w:firstRow="0" w:lastRow="0" w:firstColumn="0" w:lastColumn="0" w:oddVBand="0" w:evenVBand="0" w:oddHBand="0" w:evenHBand="0" w:firstRowFirstColumn="0" w:firstRowLastColumn="0" w:lastRowFirstColumn="0" w:lastRowLastColumn="0"/>
                </w:pPr>
              </w:pPrChange>
            </w:pPr>
            <w:ins w:id="4407" w:author="Raul García Fernández" w:date="2017-07-05T20:28:00Z">
              <w:r>
                <w:rPr>
                  <w:b/>
                </w:rPr>
                <w:t>*-4</w:t>
              </w:r>
            </w:ins>
          </w:p>
        </w:tc>
        <w:tc>
          <w:tcPr>
            <w:tcW w:w="3797" w:type="dxa"/>
            <w:tcPrChange w:id="4408" w:author="Usuario de Windows" w:date="2017-07-06T23:42:00Z">
              <w:tcPr>
                <w:tcW w:w="7223" w:type="dxa"/>
              </w:tcPr>
            </w:tcPrChange>
          </w:tcPr>
          <w:p w14:paraId="5ECEED6E" w14:textId="311C2CEC" w:rsidR="00CE1D98" w:rsidRDefault="00CE1D98">
            <w:pPr>
              <w:pStyle w:val="Prrafodelista"/>
              <w:ind w:left="0"/>
              <w:jc w:val="center"/>
              <w:cnfStyle w:val="000000000000" w:firstRow="0" w:lastRow="0" w:firstColumn="0" w:lastColumn="0" w:oddVBand="0" w:evenVBand="0" w:oddHBand="0" w:evenHBand="0" w:firstRowFirstColumn="0" w:firstRowLastColumn="0" w:lastRowFirstColumn="0" w:lastRowLastColumn="0"/>
              <w:rPr>
                <w:ins w:id="4409" w:author="Raul García Fernández" w:date="2017-07-05T20:28:00Z"/>
                <w:b/>
              </w:rPr>
              <w:pPrChange w:id="4410" w:author="Raul García Fernández" w:date="2017-07-05T20:35:00Z">
                <w:pPr>
                  <w:pStyle w:val="Prrafodelista"/>
                  <w:ind w:left="0"/>
                  <w:jc w:val="both"/>
                  <w:cnfStyle w:val="000000000000" w:firstRow="0" w:lastRow="0" w:firstColumn="0" w:lastColumn="0" w:oddVBand="0" w:evenVBand="0" w:oddHBand="0" w:evenHBand="0" w:firstRowFirstColumn="0" w:firstRowLastColumn="0" w:lastRowFirstColumn="0" w:lastRowLastColumn="0"/>
                </w:pPr>
              </w:pPrChange>
            </w:pPr>
            <w:ins w:id="4411" w:author="Raul García Fernández" w:date="2017-07-05T20:32:00Z">
              <w:r w:rsidRPr="00726ED4">
                <w:rPr>
                  <w:b/>
                  <w:color w:val="FF0000"/>
                  <w:rPrChange w:id="4412" w:author="Raul García Fernández" w:date="2017-07-05T20:35:00Z">
                    <w:rPr>
                      <w:b/>
                    </w:rPr>
                  </w:rPrChange>
                </w:rPr>
                <w:t>Erróneo</w:t>
              </w:r>
            </w:ins>
            <w:ins w:id="4413" w:author="Raul García Fernández" w:date="2017-07-05T20:29:00Z">
              <w:r>
                <w:rPr>
                  <w:b/>
                </w:rPr>
                <w:t xml:space="preserve"> (</w:t>
              </w:r>
            </w:ins>
            <w:ins w:id="4414" w:author="Raul García Fernández" w:date="2017-07-05T20:32:00Z">
              <w:r>
                <w:rPr>
                  <w:b/>
                </w:rPr>
                <w:t xml:space="preserve">Se puede seguir el camino. Pero </w:t>
              </w:r>
            </w:ins>
            <w:ins w:id="4415" w:author="Raul García Fernández" w:date="2017-07-05T20:29:00Z">
              <w:r>
                <w:rPr>
                  <w:b/>
                </w:rPr>
                <w:t xml:space="preserve">el camino no se acaba en 4. </w:t>
              </w:r>
            </w:ins>
            <w:ins w:id="4416" w:author="Raul García Fernández" w:date="2017-07-05T20:30:00Z">
              <w:r>
                <w:rPr>
                  <w:b/>
                </w:rPr>
                <w:t>Tenía</w:t>
              </w:r>
            </w:ins>
            <w:ins w:id="4417" w:author="Raul García Fernández" w:date="2017-07-05T20:29:00Z">
              <w:r>
                <w:rPr>
                  <w:b/>
                </w:rPr>
                <w:t xml:space="preserve"> </w:t>
              </w:r>
            </w:ins>
            <w:ins w:id="4418" w:author="Raul García Fernández" w:date="2017-07-05T20:30:00Z">
              <w:r>
                <w:rPr>
                  <w:b/>
                </w:rPr>
                <w:t>más</w:t>
              </w:r>
            </w:ins>
            <w:ins w:id="4419" w:author="Raul García Fernández" w:date="2017-07-05T20:29:00Z">
              <w:r>
                <w:rPr>
                  <w:b/>
                </w:rPr>
                <w:t xml:space="preserve"> accesos)</w:t>
              </w:r>
            </w:ins>
          </w:p>
        </w:tc>
      </w:tr>
    </w:tbl>
    <w:p w14:paraId="592A887B" w14:textId="232EFEA6" w:rsidR="00CE1D98" w:rsidRDefault="00CE1D98">
      <w:pPr>
        <w:rPr>
          <w:ins w:id="4420" w:author="Raul García Fernández" w:date="2017-07-05T20:31:00Z"/>
          <w:rFonts w:ascii="Times" w:hAnsi="Times"/>
        </w:rPr>
        <w:pPrChange w:id="4421" w:author="Raul García Fernández" w:date="2017-07-05T20:28:00Z">
          <w:pPr>
            <w:pStyle w:val="Prrafodelista"/>
            <w:ind w:left="792"/>
          </w:pPr>
        </w:pPrChange>
      </w:pPr>
    </w:p>
    <w:p w14:paraId="5CEBF79A" w14:textId="1AE6F208" w:rsidR="00CE1D98" w:rsidRPr="00CE1D98" w:rsidRDefault="00CE1D98">
      <w:pPr>
        <w:jc w:val="both"/>
        <w:rPr>
          <w:rFonts w:ascii="Times" w:hAnsi="Times"/>
          <w:rPrChange w:id="4422" w:author="Raul García Fernández" w:date="2017-07-05T20:28:00Z">
            <w:rPr/>
          </w:rPrChange>
        </w:rPr>
        <w:pPrChange w:id="4423" w:author="Usuario de Windows" w:date="2017-07-06T23:34:00Z">
          <w:pPr>
            <w:pStyle w:val="Prrafodelista"/>
            <w:ind w:left="792"/>
          </w:pPr>
        </w:pPrChange>
      </w:pPr>
      <w:ins w:id="4424" w:author="Raul García Fernández" w:date="2017-07-05T20:31:00Z">
        <w:r>
          <w:rPr>
            <w:rFonts w:ascii="Times" w:hAnsi="Times"/>
          </w:rPr>
          <w:t>Se llega a la conclusión que</w:t>
        </w:r>
      </w:ins>
      <w:ins w:id="4425" w:author="Usuario de Windows" w:date="2017-07-06T23:34:00Z">
        <w:r w:rsidR="00E81DF4">
          <w:rPr>
            <w:rFonts w:ascii="Times" w:hAnsi="Times"/>
          </w:rPr>
          <w:t>,</w:t>
        </w:r>
      </w:ins>
      <w:ins w:id="4426" w:author="Raul García Fernández" w:date="2017-07-05T20:31:00Z">
        <w:r>
          <w:rPr>
            <w:rFonts w:ascii="Times" w:hAnsi="Times"/>
          </w:rPr>
          <w:t xml:space="preserve"> en la aplicación real se </w:t>
        </w:r>
        <w:r w:rsidRPr="00726ED4">
          <w:rPr>
            <w:rFonts w:ascii="Times" w:hAnsi="Times"/>
            <w:b/>
            <w:rPrChange w:id="4427" w:author="Raul García Fernández" w:date="2017-07-05T20:35:00Z">
              <w:rPr>
                <w:rFonts w:ascii="Times" w:hAnsi="Times"/>
              </w:rPr>
            </w:rPrChange>
          </w:rPr>
          <w:t>añaden más caminos</w:t>
        </w:r>
        <w:r>
          <w:rPr>
            <w:rFonts w:ascii="Times" w:hAnsi="Times"/>
          </w:rPr>
          <w:t xml:space="preserve"> que los encontrados en </w:t>
        </w:r>
        <w:r w:rsidRPr="00726ED4">
          <w:rPr>
            <w:rFonts w:ascii="Times" w:hAnsi="Times"/>
            <w:b/>
            <w:rPrChange w:id="4428" w:author="Raul García Fernández" w:date="2017-07-05T20:36:00Z">
              <w:rPr>
                <w:rFonts w:ascii="Times" w:hAnsi="Times"/>
              </w:rPr>
            </w:rPrChange>
          </w:rPr>
          <w:t>el diseño de navegabilidad</w:t>
        </w:r>
        <w:r>
          <w:rPr>
            <w:rFonts w:ascii="Times" w:hAnsi="Times"/>
          </w:rPr>
          <w:t xml:space="preserve"> del sistema.</w:t>
        </w:r>
      </w:ins>
    </w:p>
    <w:sectPr w:rsidR="00CE1D98" w:rsidRPr="00CE1D98" w:rsidSect="00497AF8">
      <w:headerReference w:type="default" r:id="rId19"/>
      <w:footerReference w:type="default" r:id="rId20"/>
      <w:pgSz w:w="11906" w:h="16838"/>
      <w:pgMar w:top="1701" w:right="1134" w:bottom="1134" w:left="1701" w:header="284" w:footer="301"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2" w:author="RAQUEL BLANCO AGUIRRE" w:date="2017-06-28T20:20:00Z" w:initials="RBA">
    <w:p w14:paraId="11E763CC" w14:textId="77777777" w:rsidR="00B219E1" w:rsidRDefault="00B219E1">
      <w:pPr>
        <w:pStyle w:val="Textocomentario"/>
      </w:pPr>
      <w:r>
        <w:rPr>
          <w:rStyle w:val="Refdecomentario"/>
        </w:rPr>
        <w:annotationRef/>
      </w:r>
      <w:r>
        <w:t>No entiendo lo que quieres decir con esto.</w:t>
      </w:r>
    </w:p>
  </w:comment>
  <w:comment w:id="213" w:author="RAQUEL BLANCO AGUIRRE" w:date="2017-06-28T20:20:00Z" w:initials="RBA">
    <w:p w14:paraId="74EC4546" w14:textId="77777777" w:rsidR="00B219E1" w:rsidRDefault="00B219E1">
      <w:pPr>
        <w:pStyle w:val="Textocomentario"/>
      </w:pPr>
      <w:r>
        <w:rPr>
          <w:rStyle w:val="Refdecomentario"/>
        </w:rPr>
        <w:annotationRef/>
      </w:r>
      <w:r>
        <w:t>Quita esto, no queda bien decir estas cosas.</w:t>
      </w:r>
    </w:p>
  </w:comment>
  <w:comment w:id="262" w:author="RAQUEL BLANCO AGUIRRE" w:date="2017-06-28T20:23:00Z" w:initials="RBA">
    <w:p w14:paraId="272A892A" w14:textId="77777777" w:rsidR="00B219E1" w:rsidRDefault="00B219E1">
      <w:pPr>
        <w:pStyle w:val="Textocomentario"/>
      </w:pPr>
      <w:r>
        <w:rPr>
          <w:rStyle w:val="Refdecomentario"/>
        </w:rPr>
        <w:annotationRef/>
      </w:r>
      <w:r>
        <w:t>Quitar esto. No hace falta describir estas cosas.</w:t>
      </w:r>
    </w:p>
  </w:comment>
  <w:comment w:id="1721" w:author="RAQUEL BLANCO AGUIRRE" w:date="2017-06-28T20:26:00Z" w:initials="RBA">
    <w:p w14:paraId="25DCD81E" w14:textId="77777777" w:rsidR="00B219E1" w:rsidRDefault="00B219E1">
      <w:pPr>
        <w:pStyle w:val="Textocomentario"/>
      </w:pPr>
      <w:r>
        <w:rPr>
          <w:rStyle w:val="Refdecomentario"/>
        </w:rPr>
        <w:annotationRef/>
      </w:r>
      <w:r>
        <w:t>En todos estos apartados describes lo que son los distintos tipos de pruebas, pero no describes la pruebas que has diseñado.</w:t>
      </w:r>
    </w:p>
    <w:p w14:paraId="245BB1CB" w14:textId="77777777" w:rsidR="00B219E1" w:rsidRDefault="00B219E1">
      <w:pPr>
        <w:pStyle w:val="Textocomentario"/>
      </w:pPr>
    </w:p>
    <w:p w14:paraId="6CC089BE" w14:textId="77777777" w:rsidR="00B219E1" w:rsidRDefault="00B219E1">
      <w:pPr>
        <w:pStyle w:val="Textocomentario"/>
      </w:pPr>
      <w:r>
        <w:t>Si en el tribunal no hubiera ningún experto en pruebas, lo podríamos dejar así, porque no lo iban a mirar. El problema es que Eugenia y Claudio son expertos en pruebas y no podemos dejar el documento así. Hay que vestir un poco esta parte.</w:t>
      </w:r>
    </w:p>
    <w:p w14:paraId="3171256D" w14:textId="77777777" w:rsidR="00B219E1" w:rsidRDefault="00B219E1">
      <w:pPr>
        <w:pStyle w:val="Textocomentario"/>
      </w:pPr>
    </w:p>
    <w:p w14:paraId="5CB5938C" w14:textId="77777777" w:rsidR="00B219E1" w:rsidRDefault="00B219E1" w:rsidP="004D7393">
      <w:pPr>
        <w:rPr>
          <w:sz w:val="22"/>
        </w:rPr>
      </w:pPr>
      <w:r>
        <w:t>Te paso un documento de pruebas de otro proyecto para que veas cómo lo puedes hacer. No hace falta que sea un documento muy exhaustivo, pero que tenga la apariencia de un documento de pruebas.</w:t>
      </w:r>
    </w:p>
    <w:p w14:paraId="3CEA509B" w14:textId="77777777" w:rsidR="00B219E1" w:rsidRDefault="00B219E1">
      <w:pPr>
        <w:pStyle w:val="Textocomentario"/>
      </w:pPr>
    </w:p>
  </w:comment>
  <w:comment w:id="3797" w:author="RAQUEL BLANCO AGUIRRE" w:date="2017-06-28T20:25:00Z" w:initials="RBA">
    <w:p w14:paraId="04230F9F" w14:textId="77777777" w:rsidR="00B219E1" w:rsidRDefault="00B219E1">
      <w:pPr>
        <w:pStyle w:val="Textocomentario"/>
      </w:pPr>
      <w:r>
        <w:rPr>
          <w:rStyle w:val="Refdecomentario"/>
        </w:rPr>
        <w:annotationRef/>
      </w:r>
      <w:r>
        <w:t>Las pruebas no fallan, lo que falla es la aplicación.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E763CC" w15:done="0"/>
  <w15:commentEx w15:paraId="74EC4546" w15:done="0"/>
  <w15:commentEx w15:paraId="272A892A" w15:done="0"/>
  <w15:commentEx w15:paraId="3CEA509B" w15:done="0"/>
  <w15:commentEx w15:paraId="04230F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87233" w14:textId="77777777" w:rsidR="00B31933" w:rsidRDefault="00B31933" w:rsidP="00D66BF6">
      <w:pPr>
        <w:spacing w:after="0" w:line="240" w:lineRule="auto"/>
      </w:pPr>
      <w:r>
        <w:separator/>
      </w:r>
    </w:p>
  </w:endnote>
  <w:endnote w:type="continuationSeparator" w:id="0">
    <w:p w14:paraId="3B41AF3F" w14:textId="77777777" w:rsidR="00B31933" w:rsidRDefault="00B31933"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3299E" w14:textId="77777777" w:rsidR="00B219E1" w:rsidRPr="000B5CF0" w:rsidRDefault="00B219E1"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8EB4C" w14:textId="77777777" w:rsidR="00B31933" w:rsidRDefault="00B31933" w:rsidP="00D66BF6">
      <w:pPr>
        <w:spacing w:after="0" w:line="240" w:lineRule="auto"/>
      </w:pPr>
      <w:r>
        <w:separator/>
      </w:r>
    </w:p>
  </w:footnote>
  <w:footnote w:type="continuationSeparator" w:id="0">
    <w:p w14:paraId="45154796" w14:textId="77777777" w:rsidR="00B31933" w:rsidRDefault="00B31933"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4C085" w14:textId="77777777" w:rsidR="00B219E1" w:rsidRPr="00FE6B53" w:rsidRDefault="00B219E1" w:rsidP="00D66BF6">
    <w:pPr>
      <w:rPr>
        <w:sz w:val="8"/>
        <w:szCs w:val="8"/>
      </w:rPr>
    </w:pPr>
  </w:p>
  <w:p w14:paraId="69DA9651" w14:textId="77777777" w:rsidR="00B219E1" w:rsidRDefault="00B219E1" w:rsidP="00D66BF6">
    <w:r>
      <w:rPr>
        <w:noProof/>
        <w:lang w:eastAsia="es-ES"/>
      </w:rPr>
      <mc:AlternateContent>
        <mc:Choice Requires="wps">
          <w:drawing>
            <wp:anchor distT="0" distB="0" distL="114300" distR="114300" simplePos="0" relativeHeight="251656704" behindDoc="0" locked="0" layoutInCell="1" allowOverlap="1" wp14:anchorId="02CB3FA7" wp14:editId="4A55ADC7">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D3AA2" w14:textId="1FA64808" w:rsidR="00B219E1" w:rsidRDefault="00B219E1" w:rsidP="000B5CF0">
                          <w:pPr>
                            <w:tabs>
                              <w:tab w:val="right" w:pos="7513"/>
                            </w:tabs>
                            <w:rPr>
                              <w:b/>
                              <w:szCs w:val="24"/>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A11023">
                            <w:rPr>
                              <w:b/>
                              <w:noProof/>
                              <w:szCs w:val="24"/>
                            </w:rPr>
                            <w:t>28</w:t>
                          </w:r>
                          <w:r w:rsidRPr="000B5CF0">
                            <w:rPr>
                              <w:b/>
                              <w:szCs w:val="24"/>
                            </w:rPr>
                            <w:fldChar w:fldCharType="end"/>
                          </w:r>
                          <w:r>
                            <w:rPr>
                              <w:b/>
                              <w:szCs w:val="24"/>
                            </w:rPr>
                            <w:t xml:space="preserve"> de 11</w:t>
                          </w:r>
                        </w:p>
                        <w:p w14:paraId="6F7F3D41" w14:textId="77777777" w:rsidR="00B219E1" w:rsidRPr="000B5CF0" w:rsidRDefault="00B219E1" w:rsidP="000B5CF0">
                          <w:pPr>
                            <w:tabs>
                              <w:tab w:val="right" w:pos="7513"/>
                            </w:tabs>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14:paraId="4DBD3AA2" w14:textId="1FA64808" w:rsidR="00B219E1" w:rsidRDefault="00B219E1" w:rsidP="000B5CF0">
                    <w:pPr>
                      <w:tabs>
                        <w:tab w:val="right" w:pos="7513"/>
                      </w:tabs>
                      <w:rPr>
                        <w:b/>
                        <w:szCs w:val="24"/>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A11023">
                      <w:rPr>
                        <w:b/>
                        <w:noProof/>
                        <w:szCs w:val="24"/>
                      </w:rPr>
                      <w:t>28</w:t>
                    </w:r>
                    <w:r w:rsidRPr="000B5CF0">
                      <w:rPr>
                        <w:b/>
                        <w:szCs w:val="24"/>
                      </w:rPr>
                      <w:fldChar w:fldCharType="end"/>
                    </w:r>
                    <w:r>
                      <w:rPr>
                        <w:b/>
                        <w:szCs w:val="24"/>
                      </w:rPr>
                      <w:t xml:space="preserve"> de 11</w:t>
                    </w:r>
                  </w:p>
                  <w:p w14:paraId="6F7F3D41" w14:textId="77777777" w:rsidR="00B219E1" w:rsidRPr="000B5CF0" w:rsidRDefault="00B219E1" w:rsidP="000B5CF0">
                    <w:pPr>
                      <w:tabs>
                        <w:tab w:val="right" w:pos="7513"/>
                      </w:tabs>
                      <w:rPr>
                        <w:b/>
                      </w:rPr>
                    </w:pPr>
                  </w:p>
                </w:txbxContent>
              </v:textbox>
            </v:shape>
          </w:pict>
        </mc:Fallback>
      </mc:AlternateContent>
    </w:r>
    <w:r>
      <w:rPr>
        <w:noProof/>
        <w:lang w:eastAsia="es-ES"/>
      </w:rPr>
      <w:drawing>
        <wp:inline distT="0" distB="0" distL="0" distR="0" wp14:anchorId="53F88968" wp14:editId="00BC2AA9">
          <wp:extent cx="523875" cy="582268"/>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0D46"/>
    <w:multiLevelType w:val="hybridMultilevel"/>
    <w:tmpl w:val="D9D2ED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0BA596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6C95608"/>
    <w:multiLevelType w:val="hybridMultilevel"/>
    <w:tmpl w:val="7206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03C5E03"/>
    <w:multiLevelType w:val="hybridMultilevel"/>
    <w:tmpl w:val="A578653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8">
    <w:nsid w:val="227634EC"/>
    <w:multiLevelType w:val="hybridMultilevel"/>
    <w:tmpl w:val="DA1CF070"/>
    <w:lvl w:ilvl="0" w:tplc="C998400C">
      <w:start w:val="9"/>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A8181E"/>
    <w:multiLevelType w:val="hybridMultilevel"/>
    <w:tmpl w:val="B5B67C4A"/>
    <w:lvl w:ilvl="0" w:tplc="D9E25B1C">
      <w:start w:val="9"/>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FE5B1A"/>
    <w:multiLevelType w:val="hybridMultilevel"/>
    <w:tmpl w:val="70BC4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E901A2"/>
    <w:multiLevelType w:val="hybridMultilevel"/>
    <w:tmpl w:val="922E8CCC"/>
    <w:lvl w:ilvl="0" w:tplc="C998400C">
      <w:start w:val="9"/>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434CBD"/>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CE7E29"/>
    <w:multiLevelType w:val="hybridMultilevel"/>
    <w:tmpl w:val="951E0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C65585"/>
    <w:multiLevelType w:val="multilevel"/>
    <w:tmpl w:val="BEA68DAC"/>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2">
    <w:nsid w:val="4B217912"/>
    <w:multiLevelType w:val="multilevel"/>
    <w:tmpl w:val="12F2316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E177ED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4B97AF0"/>
    <w:multiLevelType w:val="hybridMultilevel"/>
    <w:tmpl w:val="45763290"/>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w:hAnsi="Courier" w:hint="default"/>
      </w:rPr>
    </w:lvl>
    <w:lvl w:ilvl="2" w:tplc="040A0005" w:tentative="1">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w:hAnsi="Courier"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w:hAnsi="Courier" w:hint="default"/>
      </w:rPr>
    </w:lvl>
    <w:lvl w:ilvl="8" w:tplc="040A0005" w:tentative="1">
      <w:start w:val="1"/>
      <w:numFmt w:val="bullet"/>
      <w:lvlText w:val=""/>
      <w:lvlJc w:val="left"/>
      <w:pPr>
        <w:ind w:left="7272" w:hanging="360"/>
      </w:pPr>
      <w:rPr>
        <w:rFonts w:ascii="Wingdings" w:hAnsi="Wingdings" w:hint="default"/>
      </w:rPr>
    </w:lvl>
  </w:abstractNum>
  <w:abstractNum w:abstractNumId="25">
    <w:nsid w:val="55FC5BD8"/>
    <w:multiLevelType w:val="hybridMultilevel"/>
    <w:tmpl w:val="5E2E7EF2"/>
    <w:lvl w:ilvl="0" w:tplc="147C33A2">
      <w:numFmt w:val="bullet"/>
      <w:lvlText w:val="-"/>
      <w:lvlJc w:val="left"/>
      <w:pPr>
        <w:ind w:left="1065" w:hanging="360"/>
      </w:pPr>
      <w:rPr>
        <w:rFonts w:ascii="Times New Roman" w:eastAsia="Calibr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6">
    <w:nsid w:val="567C0E03"/>
    <w:multiLevelType w:val="hybridMultilevel"/>
    <w:tmpl w:val="7974BD2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27">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920364"/>
    <w:multiLevelType w:val="hybridMultilevel"/>
    <w:tmpl w:val="9CB074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5270C1"/>
    <w:multiLevelType w:val="hybridMultilevel"/>
    <w:tmpl w:val="E15C31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CB719F1"/>
    <w:multiLevelType w:val="hybridMultilevel"/>
    <w:tmpl w:val="F03A6C9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B0355D"/>
    <w:multiLevelType w:val="hybridMultilevel"/>
    <w:tmpl w:val="021E96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6AE7764"/>
    <w:multiLevelType w:val="multilevel"/>
    <w:tmpl w:val="12F2316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72E1E5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99A1510"/>
    <w:multiLevelType w:val="hybridMultilevel"/>
    <w:tmpl w:val="6F523AB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73BF43B2"/>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9325106"/>
    <w:multiLevelType w:val="hybridMultilevel"/>
    <w:tmpl w:val="4560CAF2"/>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w:hAnsi="Courier"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w:hAnsi="Courier"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w:hAnsi="Courier" w:hint="default"/>
      </w:rPr>
    </w:lvl>
    <w:lvl w:ilvl="8" w:tplc="040A0005" w:tentative="1">
      <w:start w:val="1"/>
      <w:numFmt w:val="bullet"/>
      <w:lvlText w:val=""/>
      <w:lvlJc w:val="left"/>
      <w:pPr>
        <w:ind w:left="6540" w:hanging="360"/>
      </w:pPr>
      <w:rPr>
        <w:rFonts w:ascii="Wingdings" w:hAnsi="Wingdings" w:hint="default"/>
      </w:rPr>
    </w:lvl>
  </w:abstractNum>
  <w:abstractNum w:abstractNumId="39">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1"/>
  </w:num>
  <w:num w:numId="2">
    <w:abstractNumId w:val="16"/>
  </w:num>
  <w:num w:numId="3">
    <w:abstractNumId w:val="32"/>
  </w:num>
  <w:num w:numId="4">
    <w:abstractNumId w:val="14"/>
  </w:num>
  <w:num w:numId="5">
    <w:abstractNumId w:val="1"/>
  </w:num>
  <w:num w:numId="6">
    <w:abstractNumId w:val="20"/>
  </w:num>
  <w:num w:numId="7">
    <w:abstractNumId w:val="11"/>
  </w:num>
  <w:num w:numId="8">
    <w:abstractNumId w:val="27"/>
  </w:num>
  <w:num w:numId="9">
    <w:abstractNumId w:val="33"/>
  </w:num>
  <w:num w:numId="10">
    <w:abstractNumId w:val="2"/>
  </w:num>
  <w:num w:numId="11">
    <w:abstractNumId w:val="40"/>
  </w:num>
  <w:num w:numId="12">
    <w:abstractNumId w:val="39"/>
  </w:num>
  <w:num w:numId="13">
    <w:abstractNumId w:val="4"/>
  </w:num>
  <w:num w:numId="14">
    <w:abstractNumId w:val="3"/>
  </w:num>
  <w:num w:numId="15">
    <w:abstractNumId w:val="18"/>
  </w:num>
  <w:num w:numId="16">
    <w:abstractNumId w:val="17"/>
  </w:num>
  <w:num w:numId="17">
    <w:abstractNumId w:val="22"/>
  </w:num>
  <w:num w:numId="18">
    <w:abstractNumId w:val="38"/>
  </w:num>
  <w:num w:numId="19">
    <w:abstractNumId w:val="7"/>
  </w:num>
  <w:num w:numId="20">
    <w:abstractNumId w:val="24"/>
  </w:num>
  <w:num w:numId="21">
    <w:abstractNumId w:val="26"/>
  </w:num>
  <w:num w:numId="22">
    <w:abstractNumId w:val="29"/>
  </w:num>
  <w:num w:numId="23">
    <w:abstractNumId w:val="12"/>
  </w:num>
  <w:num w:numId="24">
    <w:abstractNumId w:val="8"/>
  </w:num>
  <w:num w:numId="25">
    <w:abstractNumId w:val="9"/>
  </w:num>
  <w:num w:numId="26">
    <w:abstractNumId w:val="5"/>
  </w:num>
  <w:num w:numId="27">
    <w:abstractNumId w:val="35"/>
  </w:num>
  <w:num w:numId="28">
    <w:abstractNumId w:val="23"/>
  </w:num>
  <w:num w:numId="29">
    <w:abstractNumId w:val="37"/>
  </w:num>
  <w:num w:numId="30">
    <w:abstractNumId w:val="0"/>
  </w:num>
  <w:num w:numId="31">
    <w:abstractNumId w:val="13"/>
  </w:num>
  <w:num w:numId="32">
    <w:abstractNumId w:val="34"/>
  </w:num>
  <w:num w:numId="33">
    <w:abstractNumId w:val="15"/>
  </w:num>
  <w:num w:numId="34">
    <w:abstractNumId w:val="30"/>
  </w:num>
  <w:num w:numId="35">
    <w:abstractNumId w:val="31"/>
  </w:num>
  <w:num w:numId="36">
    <w:abstractNumId w:val="10"/>
  </w:num>
  <w:num w:numId="37">
    <w:abstractNumId w:val="36"/>
  </w:num>
  <w:num w:numId="38">
    <w:abstractNumId w:val="28"/>
  </w:num>
  <w:num w:numId="39">
    <w:abstractNumId w:val="25"/>
  </w:num>
  <w:num w:numId="40">
    <w:abstractNumId w:val="6"/>
  </w:num>
  <w:num w:numId="4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García Fernández">
    <w15:presenceInfo w15:providerId="None" w15:userId="Raul García Fernández"/>
  </w15:person>
  <w15:person w15:author="RAQUEL BLANCO AGUIRRE">
    <w15:presenceInfo w15:providerId="AD" w15:userId="S-1-12-1-620265121-1102118218-4204484013-311071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mirrorMargin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3AF"/>
    <w:rsid w:val="00000AAA"/>
    <w:rsid w:val="0001470F"/>
    <w:rsid w:val="000150A4"/>
    <w:rsid w:val="00015C16"/>
    <w:rsid w:val="00020427"/>
    <w:rsid w:val="000220C3"/>
    <w:rsid w:val="00030A83"/>
    <w:rsid w:val="00033D1F"/>
    <w:rsid w:val="0003493C"/>
    <w:rsid w:val="00037111"/>
    <w:rsid w:val="00042E96"/>
    <w:rsid w:val="00046A3C"/>
    <w:rsid w:val="0005022B"/>
    <w:rsid w:val="000502E2"/>
    <w:rsid w:val="000509B9"/>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D35BE"/>
    <w:rsid w:val="000D7E84"/>
    <w:rsid w:val="000E0917"/>
    <w:rsid w:val="000E30E9"/>
    <w:rsid w:val="000E4351"/>
    <w:rsid w:val="000E4496"/>
    <w:rsid w:val="000E4F97"/>
    <w:rsid w:val="000E50B5"/>
    <w:rsid w:val="000F139B"/>
    <w:rsid w:val="000F79B8"/>
    <w:rsid w:val="00102304"/>
    <w:rsid w:val="00105B39"/>
    <w:rsid w:val="00105D66"/>
    <w:rsid w:val="00107A4B"/>
    <w:rsid w:val="001144A1"/>
    <w:rsid w:val="00115FD9"/>
    <w:rsid w:val="00120BAF"/>
    <w:rsid w:val="00130A19"/>
    <w:rsid w:val="001337C8"/>
    <w:rsid w:val="001356A2"/>
    <w:rsid w:val="00140BB7"/>
    <w:rsid w:val="0014616C"/>
    <w:rsid w:val="00155F7E"/>
    <w:rsid w:val="0015697B"/>
    <w:rsid w:val="00160A60"/>
    <w:rsid w:val="00167F60"/>
    <w:rsid w:val="001701BA"/>
    <w:rsid w:val="00180D51"/>
    <w:rsid w:val="0018638B"/>
    <w:rsid w:val="001966DA"/>
    <w:rsid w:val="001A01F6"/>
    <w:rsid w:val="001A02F3"/>
    <w:rsid w:val="001A2DE3"/>
    <w:rsid w:val="001A5C47"/>
    <w:rsid w:val="001B327F"/>
    <w:rsid w:val="001B3F8C"/>
    <w:rsid w:val="001C725F"/>
    <w:rsid w:val="001D2552"/>
    <w:rsid w:val="001D541F"/>
    <w:rsid w:val="001D60E1"/>
    <w:rsid w:val="001E2C96"/>
    <w:rsid w:val="001E3327"/>
    <w:rsid w:val="001F074D"/>
    <w:rsid w:val="001F2BC3"/>
    <w:rsid w:val="001F7CA4"/>
    <w:rsid w:val="00215DF9"/>
    <w:rsid w:val="0021605B"/>
    <w:rsid w:val="002222AF"/>
    <w:rsid w:val="0023316F"/>
    <w:rsid w:val="002333B1"/>
    <w:rsid w:val="00244F3D"/>
    <w:rsid w:val="00260AB0"/>
    <w:rsid w:val="0026324F"/>
    <w:rsid w:val="00285522"/>
    <w:rsid w:val="002868C2"/>
    <w:rsid w:val="00287421"/>
    <w:rsid w:val="00287466"/>
    <w:rsid w:val="00292DAA"/>
    <w:rsid w:val="002933CD"/>
    <w:rsid w:val="00296C43"/>
    <w:rsid w:val="002A2A72"/>
    <w:rsid w:val="002A5B65"/>
    <w:rsid w:val="002C1011"/>
    <w:rsid w:val="002C12E8"/>
    <w:rsid w:val="002C449E"/>
    <w:rsid w:val="002D4FE7"/>
    <w:rsid w:val="002D77DA"/>
    <w:rsid w:val="002E3B40"/>
    <w:rsid w:val="002E4A15"/>
    <w:rsid w:val="002E5D56"/>
    <w:rsid w:val="002E63F9"/>
    <w:rsid w:val="002F455A"/>
    <w:rsid w:val="002F6551"/>
    <w:rsid w:val="00301684"/>
    <w:rsid w:val="00301B47"/>
    <w:rsid w:val="00310B0E"/>
    <w:rsid w:val="00310D20"/>
    <w:rsid w:val="0032180F"/>
    <w:rsid w:val="00322085"/>
    <w:rsid w:val="003267FA"/>
    <w:rsid w:val="00327587"/>
    <w:rsid w:val="00333F7A"/>
    <w:rsid w:val="00336328"/>
    <w:rsid w:val="0034022C"/>
    <w:rsid w:val="00340642"/>
    <w:rsid w:val="003620D1"/>
    <w:rsid w:val="0036353E"/>
    <w:rsid w:val="003658B1"/>
    <w:rsid w:val="00372153"/>
    <w:rsid w:val="003731D6"/>
    <w:rsid w:val="003A4353"/>
    <w:rsid w:val="003B10E9"/>
    <w:rsid w:val="003B3789"/>
    <w:rsid w:val="003B567B"/>
    <w:rsid w:val="003B56C2"/>
    <w:rsid w:val="003B5B75"/>
    <w:rsid w:val="003C19EC"/>
    <w:rsid w:val="003C2606"/>
    <w:rsid w:val="003C3AF0"/>
    <w:rsid w:val="003D2201"/>
    <w:rsid w:val="003E01BC"/>
    <w:rsid w:val="003E1860"/>
    <w:rsid w:val="003E3C56"/>
    <w:rsid w:val="003E56BD"/>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6242E"/>
    <w:rsid w:val="00470FD2"/>
    <w:rsid w:val="00473B21"/>
    <w:rsid w:val="00476CC4"/>
    <w:rsid w:val="00480848"/>
    <w:rsid w:val="00482851"/>
    <w:rsid w:val="00484742"/>
    <w:rsid w:val="00487C51"/>
    <w:rsid w:val="00494942"/>
    <w:rsid w:val="00497AF8"/>
    <w:rsid w:val="004A2644"/>
    <w:rsid w:val="004A4D00"/>
    <w:rsid w:val="004A752D"/>
    <w:rsid w:val="004B152B"/>
    <w:rsid w:val="004B49C2"/>
    <w:rsid w:val="004B6740"/>
    <w:rsid w:val="004B7355"/>
    <w:rsid w:val="004C07D4"/>
    <w:rsid w:val="004C32C3"/>
    <w:rsid w:val="004C4A31"/>
    <w:rsid w:val="004D7393"/>
    <w:rsid w:val="005044B4"/>
    <w:rsid w:val="00504EFB"/>
    <w:rsid w:val="0050701D"/>
    <w:rsid w:val="005156AA"/>
    <w:rsid w:val="00522677"/>
    <w:rsid w:val="005227A3"/>
    <w:rsid w:val="0052609F"/>
    <w:rsid w:val="00543A19"/>
    <w:rsid w:val="00547684"/>
    <w:rsid w:val="00550046"/>
    <w:rsid w:val="00553A2D"/>
    <w:rsid w:val="00561CE8"/>
    <w:rsid w:val="00571536"/>
    <w:rsid w:val="00572B20"/>
    <w:rsid w:val="005745B9"/>
    <w:rsid w:val="00576069"/>
    <w:rsid w:val="00577B49"/>
    <w:rsid w:val="00577CF9"/>
    <w:rsid w:val="00577D22"/>
    <w:rsid w:val="00580016"/>
    <w:rsid w:val="005936CD"/>
    <w:rsid w:val="005A0452"/>
    <w:rsid w:val="005A28B5"/>
    <w:rsid w:val="005A665E"/>
    <w:rsid w:val="005C08B0"/>
    <w:rsid w:val="005E5E38"/>
    <w:rsid w:val="005E7DB5"/>
    <w:rsid w:val="005F3536"/>
    <w:rsid w:val="005F4FD6"/>
    <w:rsid w:val="005F52DB"/>
    <w:rsid w:val="006014A1"/>
    <w:rsid w:val="00601C78"/>
    <w:rsid w:val="006022B2"/>
    <w:rsid w:val="006061CA"/>
    <w:rsid w:val="00636062"/>
    <w:rsid w:val="00640142"/>
    <w:rsid w:val="006413E7"/>
    <w:rsid w:val="00641B08"/>
    <w:rsid w:val="00641BF0"/>
    <w:rsid w:val="0065258C"/>
    <w:rsid w:val="00655CA3"/>
    <w:rsid w:val="00662B50"/>
    <w:rsid w:val="006641AF"/>
    <w:rsid w:val="00672F91"/>
    <w:rsid w:val="00677112"/>
    <w:rsid w:val="00680A4B"/>
    <w:rsid w:val="00680E4D"/>
    <w:rsid w:val="00693B74"/>
    <w:rsid w:val="006A2797"/>
    <w:rsid w:val="006A2DB2"/>
    <w:rsid w:val="006A6706"/>
    <w:rsid w:val="006B4C17"/>
    <w:rsid w:val="006B70C5"/>
    <w:rsid w:val="006B75E5"/>
    <w:rsid w:val="006B79F5"/>
    <w:rsid w:val="006C045C"/>
    <w:rsid w:val="006C0557"/>
    <w:rsid w:val="006F0072"/>
    <w:rsid w:val="006F11E9"/>
    <w:rsid w:val="0070348F"/>
    <w:rsid w:val="00703CD3"/>
    <w:rsid w:val="007159AA"/>
    <w:rsid w:val="00723E6A"/>
    <w:rsid w:val="00725A86"/>
    <w:rsid w:val="007263A9"/>
    <w:rsid w:val="00726702"/>
    <w:rsid w:val="00726ED4"/>
    <w:rsid w:val="007358F7"/>
    <w:rsid w:val="00737323"/>
    <w:rsid w:val="00737672"/>
    <w:rsid w:val="00742184"/>
    <w:rsid w:val="00743997"/>
    <w:rsid w:val="00750CE2"/>
    <w:rsid w:val="007544A3"/>
    <w:rsid w:val="007549CB"/>
    <w:rsid w:val="0076065A"/>
    <w:rsid w:val="0076498E"/>
    <w:rsid w:val="00766B80"/>
    <w:rsid w:val="0076750A"/>
    <w:rsid w:val="00771A86"/>
    <w:rsid w:val="00774B4C"/>
    <w:rsid w:val="00776944"/>
    <w:rsid w:val="007809E7"/>
    <w:rsid w:val="00785539"/>
    <w:rsid w:val="0078567E"/>
    <w:rsid w:val="0079341F"/>
    <w:rsid w:val="007973C0"/>
    <w:rsid w:val="007A4DA1"/>
    <w:rsid w:val="007C45B6"/>
    <w:rsid w:val="007D3F7F"/>
    <w:rsid w:val="007D6772"/>
    <w:rsid w:val="007E1D74"/>
    <w:rsid w:val="007E405C"/>
    <w:rsid w:val="007F21B6"/>
    <w:rsid w:val="0080347A"/>
    <w:rsid w:val="0080392F"/>
    <w:rsid w:val="0080433B"/>
    <w:rsid w:val="008131CB"/>
    <w:rsid w:val="008144F6"/>
    <w:rsid w:val="00822D46"/>
    <w:rsid w:val="008249A4"/>
    <w:rsid w:val="00826A34"/>
    <w:rsid w:val="0083026E"/>
    <w:rsid w:val="008369B9"/>
    <w:rsid w:val="008409AD"/>
    <w:rsid w:val="00842923"/>
    <w:rsid w:val="008434B2"/>
    <w:rsid w:val="0085294D"/>
    <w:rsid w:val="0086118F"/>
    <w:rsid w:val="00862FAC"/>
    <w:rsid w:val="00864F67"/>
    <w:rsid w:val="00867071"/>
    <w:rsid w:val="00870284"/>
    <w:rsid w:val="008703AF"/>
    <w:rsid w:val="008748C0"/>
    <w:rsid w:val="008767E7"/>
    <w:rsid w:val="00877D8B"/>
    <w:rsid w:val="008857AF"/>
    <w:rsid w:val="00887437"/>
    <w:rsid w:val="008909D8"/>
    <w:rsid w:val="008A7D84"/>
    <w:rsid w:val="008B66B4"/>
    <w:rsid w:val="008C4FEA"/>
    <w:rsid w:val="008D2460"/>
    <w:rsid w:val="008D25A1"/>
    <w:rsid w:val="008D3B30"/>
    <w:rsid w:val="008E461D"/>
    <w:rsid w:val="008F0AB7"/>
    <w:rsid w:val="008F1133"/>
    <w:rsid w:val="00905B77"/>
    <w:rsid w:val="00913B40"/>
    <w:rsid w:val="00917983"/>
    <w:rsid w:val="009205FB"/>
    <w:rsid w:val="0092396B"/>
    <w:rsid w:val="00933F1D"/>
    <w:rsid w:val="00946C78"/>
    <w:rsid w:val="009567EA"/>
    <w:rsid w:val="00956D73"/>
    <w:rsid w:val="00960F05"/>
    <w:rsid w:val="00961793"/>
    <w:rsid w:val="00962E2A"/>
    <w:rsid w:val="009646F8"/>
    <w:rsid w:val="00964BD8"/>
    <w:rsid w:val="00966D1E"/>
    <w:rsid w:val="009710E4"/>
    <w:rsid w:val="0097544A"/>
    <w:rsid w:val="009776FD"/>
    <w:rsid w:val="00980759"/>
    <w:rsid w:val="009A2D7C"/>
    <w:rsid w:val="009A40F2"/>
    <w:rsid w:val="009A4950"/>
    <w:rsid w:val="009B3AC6"/>
    <w:rsid w:val="009B4CFD"/>
    <w:rsid w:val="009B53D1"/>
    <w:rsid w:val="009B5409"/>
    <w:rsid w:val="009B5925"/>
    <w:rsid w:val="009C2EF8"/>
    <w:rsid w:val="009C6B64"/>
    <w:rsid w:val="009C727B"/>
    <w:rsid w:val="009D332E"/>
    <w:rsid w:val="009D48B7"/>
    <w:rsid w:val="009D507C"/>
    <w:rsid w:val="009D53E1"/>
    <w:rsid w:val="009E18C8"/>
    <w:rsid w:val="009F2BE1"/>
    <w:rsid w:val="00A01A87"/>
    <w:rsid w:val="00A01B6E"/>
    <w:rsid w:val="00A04D10"/>
    <w:rsid w:val="00A11023"/>
    <w:rsid w:val="00A156E2"/>
    <w:rsid w:val="00A15A23"/>
    <w:rsid w:val="00A239BF"/>
    <w:rsid w:val="00A23E34"/>
    <w:rsid w:val="00A2418C"/>
    <w:rsid w:val="00A254A7"/>
    <w:rsid w:val="00A315A1"/>
    <w:rsid w:val="00A34312"/>
    <w:rsid w:val="00A43D0C"/>
    <w:rsid w:val="00A5322B"/>
    <w:rsid w:val="00A53948"/>
    <w:rsid w:val="00A54AA7"/>
    <w:rsid w:val="00A54CB9"/>
    <w:rsid w:val="00A63E75"/>
    <w:rsid w:val="00A66ED0"/>
    <w:rsid w:val="00A81360"/>
    <w:rsid w:val="00A850DC"/>
    <w:rsid w:val="00A97498"/>
    <w:rsid w:val="00AA411B"/>
    <w:rsid w:val="00AA47A4"/>
    <w:rsid w:val="00AB1E4C"/>
    <w:rsid w:val="00AB5422"/>
    <w:rsid w:val="00AC25A0"/>
    <w:rsid w:val="00AC6A05"/>
    <w:rsid w:val="00AD15C7"/>
    <w:rsid w:val="00AD2429"/>
    <w:rsid w:val="00AD79E2"/>
    <w:rsid w:val="00AF1E16"/>
    <w:rsid w:val="00B043B8"/>
    <w:rsid w:val="00B206BF"/>
    <w:rsid w:val="00B219E1"/>
    <w:rsid w:val="00B2300C"/>
    <w:rsid w:val="00B317F0"/>
    <w:rsid w:val="00B31933"/>
    <w:rsid w:val="00B401CC"/>
    <w:rsid w:val="00B40DB9"/>
    <w:rsid w:val="00B44193"/>
    <w:rsid w:val="00B44C09"/>
    <w:rsid w:val="00B44C7D"/>
    <w:rsid w:val="00B53460"/>
    <w:rsid w:val="00B5411C"/>
    <w:rsid w:val="00B5633D"/>
    <w:rsid w:val="00B763BA"/>
    <w:rsid w:val="00B76B52"/>
    <w:rsid w:val="00BA0EDA"/>
    <w:rsid w:val="00BA7CCD"/>
    <w:rsid w:val="00BB126F"/>
    <w:rsid w:val="00BB6284"/>
    <w:rsid w:val="00BB7B51"/>
    <w:rsid w:val="00BC4035"/>
    <w:rsid w:val="00BD2AFE"/>
    <w:rsid w:val="00BD420C"/>
    <w:rsid w:val="00BE2297"/>
    <w:rsid w:val="00BF3023"/>
    <w:rsid w:val="00BF6B75"/>
    <w:rsid w:val="00C062DA"/>
    <w:rsid w:val="00C07F98"/>
    <w:rsid w:val="00C103C9"/>
    <w:rsid w:val="00C21770"/>
    <w:rsid w:val="00C2313D"/>
    <w:rsid w:val="00C43FD2"/>
    <w:rsid w:val="00C4617D"/>
    <w:rsid w:val="00C50ED8"/>
    <w:rsid w:val="00C55B8B"/>
    <w:rsid w:val="00C564F8"/>
    <w:rsid w:val="00C6032A"/>
    <w:rsid w:val="00C77FF0"/>
    <w:rsid w:val="00C84C06"/>
    <w:rsid w:val="00C86673"/>
    <w:rsid w:val="00CA7097"/>
    <w:rsid w:val="00CB2FD2"/>
    <w:rsid w:val="00CB40B1"/>
    <w:rsid w:val="00CB79D9"/>
    <w:rsid w:val="00CC0F85"/>
    <w:rsid w:val="00CD1D9D"/>
    <w:rsid w:val="00CE00B9"/>
    <w:rsid w:val="00CE1306"/>
    <w:rsid w:val="00CE1D98"/>
    <w:rsid w:val="00CE39CB"/>
    <w:rsid w:val="00CE3B0F"/>
    <w:rsid w:val="00CE3B1E"/>
    <w:rsid w:val="00CF41D3"/>
    <w:rsid w:val="00D1039E"/>
    <w:rsid w:val="00D1254D"/>
    <w:rsid w:val="00D13176"/>
    <w:rsid w:val="00D20969"/>
    <w:rsid w:val="00D31EAC"/>
    <w:rsid w:val="00D40049"/>
    <w:rsid w:val="00D43277"/>
    <w:rsid w:val="00D4670F"/>
    <w:rsid w:val="00D50148"/>
    <w:rsid w:val="00D5067F"/>
    <w:rsid w:val="00D5409A"/>
    <w:rsid w:val="00D54F0A"/>
    <w:rsid w:val="00D66BF6"/>
    <w:rsid w:val="00D67108"/>
    <w:rsid w:val="00D71236"/>
    <w:rsid w:val="00D77B7D"/>
    <w:rsid w:val="00D84C38"/>
    <w:rsid w:val="00D8574C"/>
    <w:rsid w:val="00D90DF8"/>
    <w:rsid w:val="00D93B06"/>
    <w:rsid w:val="00D94E9D"/>
    <w:rsid w:val="00D96AE2"/>
    <w:rsid w:val="00DA143D"/>
    <w:rsid w:val="00DA1FDB"/>
    <w:rsid w:val="00DB0EFE"/>
    <w:rsid w:val="00DB1FD1"/>
    <w:rsid w:val="00DB2247"/>
    <w:rsid w:val="00DC04E8"/>
    <w:rsid w:val="00DC1B68"/>
    <w:rsid w:val="00DC2BC2"/>
    <w:rsid w:val="00DE146C"/>
    <w:rsid w:val="00DE14F2"/>
    <w:rsid w:val="00DE3C13"/>
    <w:rsid w:val="00DE446F"/>
    <w:rsid w:val="00DE4748"/>
    <w:rsid w:val="00DF586F"/>
    <w:rsid w:val="00E01406"/>
    <w:rsid w:val="00E021D2"/>
    <w:rsid w:val="00E033CD"/>
    <w:rsid w:val="00E068F5"/>
    <w:rsid w:val="00E129D1"/>
    <w:rsid w:val="00E21324"/>
    <w:rsid w:val="00E23211"/>
    <w:rsid w:val="00E27CB9"/>
    <w:rsid w:val="00E3189E"/>
    <w:rsid w:val="00E533F4"/>
    <w:rsid w:val="00E626EF"/>
    <w:rsid w:val="00E65006"/>
    <w:rsid w:val="00E661B1"/>
    <w:rsid w:val="00E80E29"/>
    <w:rsid w:val="00E81DF4"/>
    <w:rsid w:val="00E879FC"/>
    <w:rsid w:val="00E91986"/>
    <w:rsid w:val="00E978F9"/>
    <w:rsid w:val="00EA0441"/>
    <w:rsid w:val="00EA2CB5"/>
    <w:rsid w:val="00EB6835"/>
    <w:rsid w:val="00EB7DCB"/>
    <w:rsid w:val="00EC166F"/>
    <w:rsid w:val="00EC263D"/>
    <w:rsid w:val="00ED2AC7"/>
    <w:rsid w:val="00EE000C"/>
    <w:rsid w:val="00EE0742"/>
    <w:rsid w:val="00EE1B6C"/>
    <w:rsid w:val="00EE3870"/>
    <w:rsid w:val="00EE3CB7"/>
    <w:rsid w:val="00EE6EE9"/>
    <w:rsid w:val="00EE7C2D"/>
    <w:rsid w:val="00F004F8"/>
    <w:rsid w:val="00F00F1C"/>
    <w:rsid w:val="00F033C9"/>
    <w:rsid w:val="00F2402D"/>
    <w:rsid w:val="00F26135"/>
    <w:rsid w:val="00F32F84"/>
    <w:rsid w:val="00F335EA"/>
    <w:rsid w:val="00F40013"/>
    <w:rsid w:val="00F4177A"/>
    <w:rsid w:val="00F4316F"/>
    <w:rsid w:val="00F53A00"/>
    <w:rsid w:val="00F73786"/>
    <w:rsid w:val="00F8319C"/>
    <w:rsid w:val="00F94E37"/>
    <w:rsid w:val="00FA239C"/>
    <w:rsid w:val="00FA4028"/>
    <w:rsid w:val="00FA59A0"/>
    <w:rsid w:val="00FD2635"/>
    <w:rsid w:val="00FD30BE"/>
    <w:rsid w:val="00FE2E3F"/>
    <w:rsid w:val="00FE318B"/>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F1D"/>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uiPriority w:val="9"/>
    <w:qFormat/>
    <w:rsid w:val="00933F1D"/>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917983"/>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91798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99"/>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933F1D"/>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917983"/>
    <w:rPr>
      <w:rFonts w:ascii="Times New Roman" w:eastAsiaTheme="majorEastAsia" w:hAnsi="Times New Roman" w:cstheme="majorBidi"/>
      <w:b/>
      <w:bCs/>
      <w:sz w:val="24"/>
      <w:szCs w:val="26"/>
      <w:lang w:eastAsia="en-US"/>
    </w:rPr>
  </w:style>
  <w:style w:type="character" w:customStyle="1" w:styleId="Ttulo3Car">
    <w:name w:val="Título 3 Car"/>
    <w:basedOn w:val="Fuentedeprrafopredeter"/>
    <w:link w:val="Ttulo3"/>
    <w:uiPriority w:val="9"/>
    <w:rsid w:val="00917983"/>
    <w:rPr>
      <w:rFonts w:ascii="Times New Roman" w:eastAsiaTheme="majorEastAsia" w:hAnsi="Times New Roman" w:cstheme="majorBidi"/>
      <w:b/>
      <w:bCs/>
      <w:sz w:val="24"/>
      <w:szCs w:val="22"/>
      <w:lang w:eastAsia="en-US"/>
    </w:rPr>
  </w:style>
  <w:style w:type="table" w:styleId="Cuadrculaclara">
    <w:name w:val="Light Grid"/>
    <w:basedOn w:val="Tablanormal"/>
    <w:uiPriority w:val="62"/>
    <w:rsid w:val="006A67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6A6706"/>
    <w:pPr>
      <w:spacing w:line="240" w:lineRule="auto"/>
    </w:pPr>
    <w:rPr>
      <w:b/>
      <w:bCs/>
      <w:color w:val="4F81BD" w:themeColor="accent1"/>
      <w:sz w:val="18"/>
      <w:szCs w:val="18"/>
    </w:rPr>
  </w:style>
  <w:style w:type="table" w:customStyle="1" w:styleId="Tabladelista6concolores1">
    <w:name w:val="Tabla de lista 6 con colores1"/>
    <w:basedOn w:val="Tablanormal"/>
    <w:uiPriority w:val="51"/>
    <w:rsid w:val="00E6500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7concolores1">
    <w:name w:val="Tabla de cuadrícula 7 con colores1"/>
    <w:basedOn w:val="Tablanormal"/>
    <w:uiPriority w:val="52"/>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6concolores1">
    <w:name w:val="Tabla de cuadrícula 6 con colores1"/>
    <w:basedOn w:val="Tablanormal"/>
    <w:uiPriority w:val="51"/>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31">
    <w:name w:val="Tabla de cuadrícula 31"/>
    <w:basedOn w:val="Tablanormal"/>
    <w:uiPriority w:val="48"/>
    <w:rsid w:val="00E6500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1">
    <w:name w:val="Tabla de cuadrícula 41"/>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6641AF"/>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6641AF"/>
    <w:pPr>
      <w:spacing w:after="100"/>
    </w:pPr>
  </w:style>
  <w:style w:type="paragraph" w:styleId="TDC2">
    <w:name w:val="toc 2"/>
    <w:basedOn w:val="Normal"/>
    <w:next w:val="Normal"/>
    <w:autoRedefine/>
    <w:uiPriority w:val="39"/>
    <w:unhideWhenUsed/>
    <w:rsid w:val="006641AF"/>
    <w:pPr>
      <w:spacing w:after="100"/>
      <w:ind w:left="240"/>
    </w:pPr>
  </w:style>
  <w:style w:type="paragraph" w:styleId="TDC3">
    <w:name w:val="toc 3"/>
    <w:basedOn w:val="Normal"/>
    <w:next w:val="Normal"/>
    <w:autoRedefine/>
    <w:uiPriority w:val="39"/>
    <w:unhideWhenUsed/>
    <w:rsid w:val="006641AF"/>
    <w:pPr>
      <w:spacing w:after="100"/>
      <w:ind w:left="480"/>
    </w:pPr>
  </w:style>
  <w:style w:type="paragraph" w:styleId="Tabladeilustraciones">
    <w:name w:val="table of figures"/>
    <w:basedOn w:val="Normal"/>
    <w:next w:val="Normal"/>
    <w:uiPriority w:val="99"/>
    <w:unhideWhenUsed/>
    <w:rsid w:val="002222AF"/>
    <w:pPr>
      <w:spacing w:after="0"/>
    </w:pPr>
  </w:style>
  <w:style w:type="paragraph" w:styleId="Sinespaciado">
    <w:name w:val="No Spacing"/>
    <w:link w:val="SinespaciadoCar"/>
    <w:uiPriority w:val="1"/>
    <w:qFormat/>
    <w:rsid w:val="00497AF8"/>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497AF8"/>
    <w:rPr>
      <w:rFonts w:asciiTheme="minorHAnsi" w:eastAsiaTheme="minorEastAsia" w:hAnsiTheme="minorHAnsi" w:cstheme="minorBidi"/>
      <w:sz w:val="22"/>
      <w:szCs w:val="22"/>
    </w:rPr>
  </w:style>
  <w:style w:type="paragraph" w:customStyle="1" w:styleId="indep">
    <w:name w:val="indep"/>
    <w:basedOn w:val="Textoindependiente"/>
    <w:rsid w:val="00497AF8"/>
    <w:pPr>
      <w:spacing w:after="0" w:line="240" w:lineRule="auto"/>
      <w:jc w:val="both"/>
    </w:pPr>
    <w:rPr>
      <w:rFonts w:eastAsia="Times New Roman"/>
      <w:szCs w:val="20"/>
      <w:lang w:eastAsia="es-ES"/>
    </w:rPr>
  </w:style>
  <w:style w:type="character" w:customStyle="1" w:styleId="titulacion">
    <w:name w:val="titulacion"/>
    <w:basedOn w:val="Fuentedeprrafopredeter"/>
    <w:rsid w:val="00497AF8"/>
  </w:style>
  <w:style w:type="paragraph" w:styleId="Textoindependiente">
    <w:name w:val="Body Text"/>
    <w:basedOn w:val="Normal"/>
    <w:link w:val="TextoindependienteCar"/>
    <w:uiPriority w:val="99"/>
    <w:semiHidden/>
    <w:unhideWhenUsed/>
    <w:rsid w:val="00497AF8"/>
    <w:pPr>
      <w:spacing w:after="120"/>
    </w:pPr>
  </w:style>
  <w:style w:type="character" w:customStyle="1" w:styleId="TextoindependienteCar">
    <w:name w:val="Texto independiente Car"/>
    <w:basedOn w:val="Fuentedeprrafopredeter"/>
    <w:link w:val="Textoindependiente"/>
    <w:uiPriority w:val="99"/>
    <w:semiHidden/>
    <w:rsid w:val="00497AF8"/>
    <w:rPr>
      <w:rFonts w:ascii="Times New Roman" w:hAnsi="Times New Roman"/>
      <w:sz w:val="24"/>
      <w:szCs w:val="22"/>
      <w:lang w:eastAsia="en-US"/>
    </w:rPr>
  </w:style>
  <w:style w:type="character" w:styleId="Refdecomentario">
    <w:name w:val="annotation reference"/>
    <w:basedOn w:val="Fuentedeprrafopredeter"/>
    <w:uiPriority w:val="99"/>
    <w:semiHidden/>
    <w:unhideWhenUsed/>
    <w:rsid w:val="00BB126F"/>
    <w:rPr>
      <w:sz w:val="16"/>
      <w:szCs w:val="16"/>
    </w:rPr>
  </w:style>
  <w:style w:type="paragraph" w:styleId="Textocomentario">
    <w:name w:val="annotation text"/>
    <w:basedOn w:val="Normal"/>
    <w:link w:val="TextocomentarioCar"/>
    <w:uiPriority w:val="99"/>
    <w:semiHidden/>
    <w:unhideWhenUsed/>
    <w:rsid w:val="00BB12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26F"/>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BB126F"/>
    <w:rPr>
      <w:b/>
      <w:bCs/>
    </w:rPr>
  </w:style>
  <w:style w:type="character" w:customStyle="1" w:styleId="AsuntodelcomentarioCar">
    <w:name w:val="Asunto del comentario Car"/>
    <w:basedOn w:val="TextocomentarioCar"/>
    <w:link w:val="Asuntodelcomentario"/>
    <w:uiPriority w:val="99"/>
    <w:semiHidden/>
    <w:rsid w:val="00BB126F"/>
    <w:rPr>
      <w:rFonts w:ascii="Times New Roman" w:hAnsi="Times New Roman"/>
      <w:b/>
      <w:bCs/>
      <w:lang w:eastAsia="en-US"/>
    </w:rPr>
  </w:style>
  <w:style w:type="paragraph" w:styleId="Revisin">
    <w:name w:val="Revision"/>
    <w:hidden/>
    <w:uiPriority w:val="99"/>
    <w:semiHidden/>
    <w:rsid w:val="003D2201"/>
    <w:rPr>
      <w:rFonts w:ascii="Times New Roman" w:hAnsi="Times New Roman"/>
      <w:sz w:val="24"/>
      <w:szCs w:val="22"/>
      <w:lang w:eastAsia="en-US"/>
    </w:rPr>
  </w:style>
  <w:style w:type="table" w:customStyle="1" w:styleId="GridTable4">
    <w:name w:val="Grid Table 4"/>
    <w:basedOn w:val="Tablanormal"/>
    <w:uiPriority w:val="49"/>
    <w:rsid w:val="00B441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anormal"/>
    <w:uiPriority w:val="48"/>
    <w:rsid w:val="00EE000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5Dark">
    <w:name w:val="Grid Table 5 Dark"/>
    <w:basedOn w:val="Tablanormal"/>
    <w:uiPriority w:val="50"/>
    <w:rsid w:val="00EE0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F1D"/>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uiPriority w:val="9"/>
    <w:qFormat/>
    <w:rsid w:val="00933F1D"/>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917983"/>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91798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99"/>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933F1D"/>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917983"/>
    <w:rPr>
      <w:rFonts w:ascii="Times New Roman" w:eastAsiaTheme="majorEastAsia" w:hAnsi="Times New Roman" w:cstheme="majorBidi"/>
      <w:b/>
      <w:bCs/>
      <w:sz w:val="24"/>
      <w:szCs w:val="26"/>
      <w:lang w:eastAsia="en-US"/>
    </w:rPr>
  </w:style>
  <w:style w:type="character" w:customStyle="1" w:styleId="Ttulo3Car">
    <w:name w:val="Título 3 Car"/>
    <w:basedOn w:val="Fuentedeprrafopredeter"/>
    <w:link w:val="Ttulo3"/>
    <w:uiPriority w:val="9"/>
    <w:rsid w:val="00917983"/>
    <w:rPr>
      <w:rFonts w:ascii="Times New Roman" w:eastAsiaTheme="majorEastAsia" w:hAnsi="Times New Roman" w:cstheme="majorBidi"/>
      <w:b/>
      <w:bCs/>
      <w:sz w:val="24"/>
      <w:szCs w:val="22"/>
      <w:lang w:eastAsia="en-US"/>
    </w:rPr>
  </w:style>
  <w:style w:type="table" w:styleId="Cuadrculaclara">
    <w:name w:val="Light Grid"/>
    <w:basedOn w:val="Tablanormal"/>
    <w:uiPriority w:val="62"/>
    <w:rsid w:val="006A67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6A6706"/>
    <w:pPr>
      <w:spacing w:line="240" w:lineRule="auto"/>
    </w:pPr>
    <w:rPr>
      <w:b/>
      <w:bCs/>
      <w:color w:val="4F81BD" w:themeColor="accent1"/>
      <w:sz w:val="18"/>
      <w:szCs w:val="18"/>
    </w:rPr>
  </w:style>
  <w:style w:type="table" w:customStyle="1" w:styleId="Tabladelista6concolores1">
    <w:name w:val="Tabla de lista 6 con colores1"/>
    <w:basedOn w:val="Tablanormal"/>
    <w:uiPriority w:val="51"/>
    <w:rsid w:val="00E6500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7concolores1">
    <w:name w:val="Tabla de cuadrícula 7 con colores1"/>
    <w:basedOn w:val="Tablanormal"/>
    <w:uiPriority w:val="52"/>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6concolores1">
    <w:name w:val="Tabla de cuadrícula 6 con colores1"/>
    <w:basedOn w:val="Tablanormal"/>
    <w:uiPriority w:val="51"/>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31">
    <w:name w:val="Tabla de cuadrícula 31"/>
    <w:basedOn w:val="Tablanormal"/>
    <w:uiPriority w:val="48"/>
    <w:rsid w:val="00E6500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1">
    <w:name w:val="Tabla de cuadrícula 41"/>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6641AF"/>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6641AF"/>
    <w:pPr>
      <w:spacing w:after="100"/>
    </w:pPr>
  </w:style>
  <w:style w:type="paragraph" w:styleId="TDC2">
    <w:name w:val="toc 2"/>
    <w:basedOn w:val="Normal"/>
    <w:next w:val="Normal"/>
    <w:autoRedefine/>
    <w:uiPriority w:val="39"/>
    <w:unhideWhenUsed/>
    <w:rsid w:val="006641AF"/>
    <w:pPr>
      <w:spacing w:after="100"/>
      <w:ind w:left="240"/>
    </w:pPr>
  </w:style>
  <w:style w:type="paragraph" w:styleId="TDC3">
    <w:name w:val="toc 3"/>
    <w:basedOn w:val="Normal"/>
    <w:next w:val="Normal"/>
    <w:autoRedefine/>
    <w:uiPriority w:val="39"/>
    <w:unhideWhenUsed/>
    <w:rsid w:val="006641AF"/>
    <w:pPr>
      <w:spacing w:after="100"/>
      <w:ind w:left="480"/>
    </w:pPr>
  </w:style>
  <w:style w:type="paragraph" w:styleId="Tabladeilustraciones">
    <w:name w:val="table of figures"/>
    <w:basedOn w:val="Normal"/>
    <w:next w:val="Normal"/>
    <w:uiPriority w:val="99"/>
    <w:unhideWhenUsed/>
    <w:rsid w:val="002222AF"/>
    <w:pPr>
      <w:spacing w:after="0"/>
    </w:pPr>
  </w:style>
  <w:style w:type="paragraph" w:styleId="Sinespaciado">
    <w:name w:val="No Spacing"/>
    <w:link w:val="SinespaciadoCar"/>
    <w:uiPriority w:val="1"/>
    <w:qFormat/>
    <w:rsid w:val="00497AF8"/>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497AF8"/>
    <w:rPr>
      <w:rFonts w:asciiTheme="minorHAnsi" w:eastAsiaTheme="minorEastAsia" w:hAnsiTheme="minorHAnsi" w:cstheme="minorBidi"/>
      <w:sz w:val="22"/>
      <w:szCs w:val="22"/>
    </w:rPr>
  </w:style>
  <w:style w:type="paragraph" w:customStyle="1" w:styleId="indep">
    <w:name w:val="indep"/>
    <w:basedOn w:val="Textoindependiente"/>
    <w:rsid w:val="00497AF8"/>
    <w:pPr>
      <w:spacing w:after="0" w:line="240" w:lineRule="auto"/>
      <w:jc w:val="both"/>
    </w:pPr>
    <w:rPr>
      <w:rFonts w:eastAsia="Times New Roman"/>
      <w:szCs w:val="20"/>
      <w:lang w:eastAsia="es-ES"/>
    </w:rPr>
  </w:style>
  <w:style w:type="character" w:customStyle="1" w:styleId="titulacion">
    <w:name w:val="titulacion"/>
    <w:basedOn w:val="Fuentedeprrafopredeter"/>
    <w:rsid w:val="00497AF8"/>
  </w:style>
  <w:style w:type="paragraph" w:styleId="Textoindependiente">
    <w:name w:val="Body Text"/>
    <w:basedOn w:val="Normal"/>
    <w:link w:val="TextoindependienteCar"/>
    <w:uiPriority w:val="99"/>
    <w:semiHidden/>
    <w:unhideWhenUsed/>
    <w:rsid w:val="00497AF8"/>
    <w:pPr>
      <w:spacing w:after="120"/>
    </w:pPr>
  </w:style>
  <w:style w:type="character" w:customStyle="1" w:styleId="TextoindependienteCar">
    <w:name w:val="Texto independiente Car"/>
    <w:basedOn w:val="Fuentedeprrafopredeter"/>
    <w:link w:val="Textoindependiente"/>
    <w:uiPriority w:val="99"/>
    <w:semiHidden/>
    <w:rsid w:val="00497AF8"/>
    <w:rPr>
      <w:rFonts w:ascii="Times New Roman" w:hAnsi="Times New Roman"/>
      <w:sz w:val="24"/>
      <w:szCs w:val="22"/>
      <w:lang w:eastAsia="en-US"/>
    </w:rPr>
  </w:style>
  <w:style w:type="character" w:styleId="Refdecomentario">
    <w:name w:val="annotation reference"/>
    <w:basedOn w:val="Fuentedeprrafopredeter"/>
    <w:uiPriority w:val="99"/>
    <w:semiHidden/>
    <w:unhideWhenUsed/>
    <w:rsid w:val="00BB126F"/>
    <w:rPr>
      <w:sz w:val="16"/>
      <w:szCs w:val="16"/>
    </w:rPr>
  </w:style>
  <w:style w:type="paragraph" w:styleId="Textocomentario">
    <w:name w:val="annotation text"/>
    <w:basedOn w:val="Normal"/>
    <w:link w:val="TextocomentarioCar"/>
    <w:uiPriority w:val="99"/>
    <w:semiHidden/>
    <w:unhideWhenUsed/>
    <w:rsid w:val="00BB12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26F"/>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BB126F"/>
    <w:rPr>
      <w:b/>
      <w:bCs/>
    </w:rPr>
  </w:style>
  <w:style w:type="character" w:customStyle="1" w:styleId="AsuntodelcomentarioCar">
    <w:name w:val="Asunto del comentario Car"/>
    <w:basedOn w:val="TextocomentarioCar"/>
    <w:link w:val="Asuntodelcomentario"/>
    <w:uiPriority w:val="99"/>
    <w:semiHidden/>
    <w:rsid w:val="00BB126F"/>
    <w:rPr>
      <w:rFonts w:ascii="Times New Roman" w:hAnsi="Times New Roman"/>
      <w:b/>
      <w:bCs/>
      <w:lang w:eastAsia="en-US"/>
    </w:rPr>
  </w:style>
  <w:style w:type="paragraph" w:styleId="Revisin">
    <w:name w:val="Revision"/>
    <w:hidden/>
    <w:uiPriority w:val="99"/>
    <w:semiHidden/>
    <w:rsid w:val="003D2201"/>
    <w:rPr>
      <w:rFonts w:ascii="Times New Roman" w:hAnsi="Times New Roman"/>
      <w:sz w:val="24"/>
      <w:szCs w:val="22"/>
      <w:lang w:eastAsia="en-US"/>
    </w:rPr>
  </w:style>
  <w:style w:type="table" w:customStyle="1" w:styleId="GridTable4">
    <w:name w:val="Grid Table 4"/>
    <w:basedOn w:val="Tablanormal"/>
    <w:uiPriority w:val="49"/>
    <w:rsid w:val="00B441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anormal"/>
    <w:uiPriority w:val="48"/>
    <w:rsid w:val="00EE000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5Dark">
    <w:name w:val="Grid Table 5 Dark"/>
    <w:basedOn w:val="Tablanormal"/>
    <w:uiPriority w:val="50"/>
    <w:rsid w:val="00EE00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719522385">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vsdx"/><Relationship Id="rId18" Type="http://schemas.openxmlformats.org/officeDocument/2006/relationships/hyperlink" Target="mailto:user2@uniap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mailto:user1@uniapi.com" TargetMode="External"/><Relationship Id="rId2" Type="http://schemas.openxmlformats.org/officeDocument/2006/relationships/numbering" Target="numbering.xml"/><Relationship Id="rId16" Type="http://schemas.openxmlformats.org/officeDocument/2006/relationships/hyperlink" Target="mailto:admin@uniap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commentsExtended" Target="commentsExtended.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9BF75-5141-461C-9302-BC5BDE55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8088</Words>
  <Characters>44489</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52473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 Gijon</dc:creator>
  <cp:lastModifiedBy>Usuario de Windows</cp:lastModifiedBy>
  <cp:revision>49</cp:revision>
  <cp:lastPrinted>2014-06-03T08:28:00Z</cp:lastPrinted>
  <dcterms:created xsi:type="dcterms:W3CDTF">2017-07-04T15:08:00Z</dcterms:created>
  <dcterms:modified xsi:type="dcterms:W3CDTF">2017-07-06T22:08:00Z</dcterms:modified>
</cp:coreProperties>
</file>